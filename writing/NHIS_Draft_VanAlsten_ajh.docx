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0913" w14:textId="477ECD80"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Cost-Related Non-adherence and Mortality in Patients with Diabetes and Cardiovascular Disease: A Multi-year Investigation Using the National Health Interview Survey</w:t>
      </w:r>
    </w:p>
    <w:p w14:paraId="669E8529" w14:textId="6A6751AE" w:rsidR="00CF0A17" w:rsidRDefault="00CF0A17" w:rsidP="00CF0A17">
      <w:pPr>
        <w:jc w:val="center"/>
        <w:rPr>
          <w:rFonts w:ascii="Times New Roman" w:hAnsi="Times New Roman" w:cs="Times New Roman"/>
          <w:sz w:val="24"/>
          <w:szCs w:val="24"/>
        </w:rPr>
      </w:pPr>
    </w:p>
    <w:p w14:paraId="18B56D9C" w14:textId="6366F75D"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Sarah Christine Van Alsten</w:t>
      </w:r>
    </w:p>
    <w:p w14:paraId="002C9E1B" w14:textId="41979900" w:rsidR="00CF0A17" w:rsidRDefault="00CF0A17" w:rsidP="00CF0A17">
      <w:pPr>
        <w:jc w:val="center"/>
        <w:rPr>
          <w:rFonts w:ascii="Times New Roman" w:hAnsi="Times New Roman" w:cs="Times New Roman"/>
          <w:sz w:val="24"/>
          <w:szCs w:val="24"/>
        </w:rPr>
      </w:pPr>
    </w:p>
    <w:p w14:paraId="6FD56073" w14:textId="33A167FB" w:rsidR="00C350C7" w:rsidRDefault="00210A91" w:rsidP="00CF0A17">
      <w:pPr>
        <w:jc w:val="center"/>
        <w:rPr>
          <w:rFonts w:ascii="Times New Roman" w:hAnsi="Times New Roman" w:cs="Times New Roman"/>
          <w:sz w:val="24"/>
          <w:szCs w:val="24"/>
        </w:rPr>
      </w:pPr>
      <w:r>
        <w:rPr>
          <w:rFonts w:ascii="Times New Roman" w:hAnsi="Times New Roman" w:cs="Times New Roman"/>
          <w:sz w:val="24"/>
          <w:szCs w:val="24"/>
        </w:rPr>
        <w:t>I, Sarah Van Alsten, have neither given nor received any unauthorized assistance</w:t>
      </w:r>
      <w:r w:rsidR="00C350C7">
        <w:rPr>
          <w:rFonts w:ascii="Times New Roman" w:hAnsi="Times New Roman" w:cs="Times New Roman"/>
          <w:sz w:val="24"/>
          <w:szCs w:val="24"/>
        </w:rPr>
        <w:t xml:space="preserve"> (as detailed in the Brown School student handbook)</w:t>
      </w:r>
      <w:r>
        <w:rPr>
          <w:rFonts w:ascii="Times New Roman" w:hAnsi="Times New Roman" w:cs="Times New Roman"/>
          <w:sz w:val="24"/>
          <w:szCs w:val="24"/>
        </w:rPr>
        <w:t xml:space="preserve"> </w:t>
      </w:r>
      <w:r w:rsidR="00C350C7">
        <w:rPr>
          <w:rFonts w:ascii="Times New Roman" w:hAnsi="Times New Roman" w:cs="Times New Roman"/>
          <w:sz w:val="24"/>
          <w:szCs w:val="24"/>
        </w:rPr>
        <w:t>in the completion of this work. I certify that the work is authentically my own</w:t>
      </w:r>
      <w:del w:id="0" w:author="Sarah Van Alsten" w:date="2020-03-03T17:05:00Z">
        <w:r w:rsidR="00C350C7" w:rsidDel="008A3DF1">
          <w:rPr>
            <w:rFonts w:ascii="Times New Roman" w:hAnsi="Times New Roman" w:cs="Times New Roman"/>
            <w:sz w:val="24"/>
            <w:szCs w:val="24"/>
          </w:rPr>
          <w:delText>.</w:delText>
        </w:r>
      </w:del>
    </w:p>
    <w:p w14:paraId="521ECD7E" w14:textId="77777777" w:rsidR="00C350C7" w:rsidRDefault="00C350C7">
      <w:pPr>
        <w:rPr>
          <w:rFonts w:ascii="Times New Roman" w:hAnsi="Times New Roman" w:cs="Times New Roman"/>
          <w:sz w:val="24"/>
          <w:szCs w:val="24"/>
        </w:rPr>
      </w:pPr>
      <w:r>
        <w:rPr>
          <w:rFonts w:ascii="Times New Roman" w:hAnsi="Times New Roman" w:cs="Times New Roman"/>
          <w:sz w:val="24"/>
          <w:szCs w:val="24"/>
        </w:rPr>
        <w:br w:type="page"/>
      </w:r>
    </w:p>
    <w:p w14:paraId="01A7E8C3" w14:textId="2797F0DD"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77CC22E2"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 xml:space="preserve">A substantial portion of these </w:t>
      </w:r>
      <w:r w:rsidR="002E1A83">
        <w:rPr>
          <w:rFonts w:ascii="Times New Roman" w:hAnsi="Times New Roman" w:cs="Times New Roman"/>
          <w:sz w:val="24"/>
          <w:szCs w:val="24"/>
        </w:rPr>
        <w:t xml:space="preserve">cost </w:t>
      </w:r>
      <w:r w:rsidR="00BB15DB">
        <w:rPr>
          <w:rFonts w:ascii="Times New Roman" w:hAnsi="Times New Roman" w:cs="Times New Roman"/>
          <w:sz w:val="24"/>
          <w:szCs w:val="24"/>
        </w:rPr>
        <w:t>will come from p</w:t>
      </w:r>
      <w:r w:rsidR="00D31396">
        <w:rPr>
          <w:rFonts w:ascii="Times New Roman" w:hAnsi="Times New Roman" w:cs="Times New Roman"/>
          <w:sz w:val="24"/>
          <w:szCs w:val="24"/>
        </w:rPr>
        <w:t>rescription</w:t>
      </w:r>
      <w:r w:rsidR="002C2077">
        <w:rPr>
          <w:rFonts w:ascii="Times New Roman" w:hAnsi="Times New Roman" w:cs="Times New Roman"/>
          <w:sz w:val="24"/>
          <w:szCs w:val="24"/>
        </w:rPr>
        <w:t xml:space="preserve"> prices</w:t>
      </w:r>
      <w:r w:rsidR="00C672A9">
        <w:rPr>
          <w:rFonts w:ascii="Times New Roman" w:hAnsi="Times New Roman" w:cs="Times New Roman"/>
          <w:sz w:val="24"/>
          <w:szCs w:val="24"/>
        </w:rPr>
        <w:t>, which are</w:t>
      </w:r>
      <w:r w:rsidR="00BB15DB">
        <w:rPr>
          <w:rFonts w:ascii="Times New Roman" w:hAnsi="Times New Roman" w:cs="Times New Roman"/>
          <w:sz w:val="24"/>
          <w:szCs w:val="24"/>
        </w:rPr>
        <w:t xml:space="preserv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293AA7">
        <w:rPr>
          <w:rFonts w:ascii="Times New Roman" w:hAnsi="Times New Roman" w:cs="Times New Roman"/>
          <w:sz w:val="24"/>
          <w:szCs w:val="24"/>
        </w:rPr>
        <w:t xml:space="preserve"> </w:t>
      </w:r>
    </w:p>
    <w:p w14:paraId="1EF951FA" w14:textId="59E8F7DE" w:rsidR="00CE0EE3" w:rsidRDefault="006F6E2F" w:rsidP="00B74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High</w:t>
      </w:r>
      <w:r w:rsidR="00703C5E">
        <w:rPr>
          <w:rFonts w:ascii="Times New Roman" w:hAnsi="Times New Roman" w:cs="Times New Roman"/>
          <w:sz w:val="24"/>
          <w:szCs w:val="24"/>
        </w:rPr>
        <w:t xml:space="preserve"> medication</w:t>
      </w:r>
      <w:r w:rsidR="00EF3ABE">
        <w:rPr>
          <w:rFonts w:ascii="Times New Roman" w:hAnsi="Times New Roman" w:cs="Times New Roman"/>
          <w:sz w:val="24"/>
          <w:szCs w:val="24"/>
        </w:rPr>
        <w:t xml:space="preserve"> </w:t>
      </w:r>
      <w:r>
        <w:rPr>
          <w:rFonts w:ascii="Times New Roman" w:hAnsi="Times New Roman" w:cs="Times New Roman"/>
          <w:sz w:val="24"/>
          <w:szCs w:val="24"/>
        </w:rPr>
        <w:t xml:space="preserve">costs </w:t>
      </w:r>
      <w:r w:rsidR="00EF3ABE">
        <w:rPr>
          <w:rFonts w:ascii="Times New Roman" w:hAnsi="Times New Roman" w:cs="Times New Roman"/>
          <w:sz w:val="24"/>
          <w:szCs w:val="24"/>
        </w:rPr>
        <w:t xml:space="preserve">primarily </w:t>
      </w:r>
      <w:r w:rsidR="002C2077">
        <w:rPr>
          <w:rFonts w:ascii="Times New Roman" w:hAnsi="Times New Roman" w:cs="Times New Roman"/>
          <w:sz w:val="24"/>
          <w:szCs w:val="24"/>
        </w:rPr>
        <w:t>affect</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{"citationID":"jfMkrEDq","properties":{"formattedCitation":"\\super 11\\nosupersub{}","plainCitation":"11","noteIndex":0},"citationItems":[{"id":631,"uris":["http://zotero.org/users/5917738/items/PMLG3HAP"],"uri":["http://zotero.org/users/5917738/items/PMLG3HAP"],"itemData":{"id":631,"type":"article-journal","abstract":"Objective 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11</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6D252E">
        <w:rPr>
          <w:rFonts w:ascii="Times New Roman" w:hAnsi="Times New Roman" w:cs="Times New Roman"/>
          <w:sz w:val="24"/>
          <w:szCs w:val="24"/>
        </w:rPr>
        <w:t xml:space="preserve">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{"citationID":"tZZBU8rM","properties":{"formattedCitation":"\\super 12\\nosupersub{}","plainCitation":"12","noteIndex":0},"citationItems":[{"id":627,"uris":["http://zotero.org/users/5917738/items/9BYZXP2U"],"uri":["http://zotero.org/users/5917738/items/9BYZXP2U"],"itemData":{"id":627,"type":"article-journal","abstract":"Background: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12</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p>
    <w:p w14:paraId="17970A0C" w14:textId="5979F11B"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prevalence of CRN among patients with chronic conditions is</w:t>
      </w:r>
      <w:r w:rsidR="005D6F21">
        <w:rPr>
          <w:rFonts w:ascii="Times New Roman" w:hAnsi="Times New Roman" w:cs="Times New Roman"/>
          <w:sz w:val="24"/>
          <w:szCs w:val="24"/>
        </w:rPr>
        <w:t xml:space="preserve"> </w:t>
      </w:r>
      <w:r w:rsidR="00C11E5D">
        <w:rPr>
          <w:rFonts w:ascii="Times New Roman" w:hAnsi="Times New Roman" w:cs="Times New Roman"/>
          <w:sz w:val="24"/>
          <w:szCs w:val="24"/>
        </w:rPr>
        <w:t xml:space="preserve">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{"citationID":"lbBlJzNg","properties":{"formattedCitation":"\\super 13\\nosupersub{}","plainCitation":"13","noteIndex":0},"citationItems":[{"id":678,"uris":["http://zotero.org/users/5917738/items/NFRSXZTV"],"uri":["http://zotero.org/users/5917738/items/NFRSXZTV"],"itemData":{"id":678,"type":"article-journal","abstract":"To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13</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{"citationID":"P5fUpEZL","properties":{"formattedCitation":"\\super 13\\nosupersub{}","plainCitation":"13","noteIndex":0},"citationItems":[{"id":678,"uris":["http://zotero.org/users/5917738/items/NFRSXZTV"],"uri":["http://zotero.org/users/5917738/items/NFRSXZTV"],"itemData":{"id":678,"type":"article-journal","abstract":"To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13</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w:t>
      </w:r>
      <w:r w:rsidR="00567911">
        <w:rPr>
          <w:rFonts w:ascii="Times New Roman" w:hAnsi="Times New Roman" w:cs="Times New Roman"/>
          <w:sz w:val="24"/>
          <w:szCs w:val="24"/>
        </w:rPr>
        <w:t>t</w:t>
      </w:r>
      <w:r w:rsidR="0063207B">
        <w:rPr>
          <w:rFonts w:ascii="Times New Roman" w:hAnsi="Times New Roman" w:cs="Times New Roman"/>
          <w:sz w:val="24"/>
          <w:szCs w:val="24"/>
        </w:rPr>
        <w: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xml:space="preserve">, </w:t>
      </w:r>
      <w:r w:rsidR="00097AA5">
        <w:rPr>
          <w:rFonts w:ascii="Times New Roman" w:hAnsi="Times New Roman" w:cs="Times New Roman"/>
          <w:sz w:val="24"/>
          <w:szCs w:val="24"/>
        </w:rPr>
        <w:lastRenderedPageBreak/>
        <w:t>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glucose testing equipment to manage costs.</w:t>
      </w:r>
      <w:r w:rsidR="00760456">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{"citationID":"TB9UqZDp","properties":{"formattedCitation":"\\super 14(p1)\\nosupersub{}","plainCitation":"14(p1)","noteIndex":0},"citationItems":[{"id":619,"uris":["http://zotero.org/users/5917738/items/5HKMVCT4"],"uri":["http://zotero.org/users/5917738/items/5HKMVCT4"],"itemData":{"id":619,"type":"report","page":"1-16","title":"Costs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14(p1)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 xml:space="preserve">A 2017 </w:t>
      </w:r>
      <w:r w:rsidR="00BF0669">
        <w:rPr>
          <w:rFonts w:ascii="Times New Roman" w:hAnsi="Times New Roman" w:cs="Times New Roman"/>
          <w:sz w:val="24"/>
          <w:szCs w:val="24"/>
        </w:rPr>
        <w:t>study</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including</w:t>
      </w:r>
      <w:r w:rsidR="00546658">
        <w:rPr>
          <w:rFonts w:ascii="Times New Roman" w:hAnsi="Times New Roman" w:cs="Times New Roman"/>
          <w:sz w:val="24"/>
          <w:szCs w:val="24"/>
        </w:rPr>
        <w:t xml:space="preserve"> individuals with</w:t>
      </w:r>
      <w:r w:rsidR="0054752E">
        <w:rPr>
          <w:rFonts w:ascii="Times New Roman" w:hAnsi="Times New Roman" w:cs="Times New Roman"/>
          <w:sz w:val="24"/>
          <w:szCs w:val="24"/>
        </w:rPr>
        <w:t xml:space="preserve"> </w:t>
      </w:r>
      <w:r w:rsidR="00567911">
        <w:rPr>
          <w:rFonts w:ascii="Times New Roman" w:hAnsi="Times New Roman" w:cs="Times New Roman"/>
          <w:sz w:val="24"/>
          <w:szCs w:val="24"/>
        </w:rPr>
        <w:t>t</w:t>
      </w:r>
      <w:r w:rsidR="0054752E">
        <w:rPr>
          <w:rFonts w:ascii="Times New Roman" w:hAnsi="Times New Roman" w:cs="Times New Roman"/>
          <w:sz w:val="24"/>
          <w:szCs w:val="24"/>
        </w:rPr>
        <w:t xml:space="preserve">ype 1 </w:t>
      </w:r>
      <w:r w:rsidR="00B61C26">
        <w:rPr>
          <w:rFonts w:ascii="Times New Roman" w:hAnsi="Times New Roman" w:cs="Times New Roman"/>
          <w:sz w:val="24"/>
          <w:szCs w:val="24"/>
        </w:rPr>
        <w:t>or</w:t>
      </w:r>
      <w:r w:rsidR="0054752E">
        <w:rPr>
          <w:rFonts w:ascii="Times New Roman" w:hAnsi="Times New Roman" w:cs="Times New Roman"/>
          <w:sz w:val="24"/>
          <w:szCs w:val="24"/>
        </w:rPr>
        <w:t xml:space="preserve"> </w:t>
      </w:r>
      <w:r w:rsidR="00567911">
        <w:rPr>
          <w:rFonts w:ascii="Times New Roman" w:hAnsi="Times New Roman" w:cs="Times New Roman"/>
          <w:sz w:val="24"/>
          <w:szCs w:val="24"/>
        </w:rPr>
        <w:t>t</w:t>
      </w:r>
      <w:r w:rsidR="0054752E">
        <w:rPr>
          <w:rFonts w:ascii="Times New Roman" w:hAnsi="Times New Roman" w:cs="Times New Roman"/>
          <w:sz w:val="24"/>
          <w:szCs w:val="24"/>
        </w:rPr>
        <w:t>ype 2 diab</w:t>
      </w:r>
      <w:r w:rsidR="00B61C26">
        <w:rPr>
          <w:rFonts w:ascii="Times New Roman" w:hAnsi="Times New Roman" w:cs="Times New Roman"/>
          <w:sz w:val="24"/>
          <w:szCs w:val="24"/>
        </w:rPr>
        <w:t>etes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w:t>
      </w:r>
      <w:r w:rsidR="00BF0669">
        <w:rPr>
          <w:rFonts w:ascii="Times New Roman" w:hAnsi="Times New Roman" w:cs="Times New Roman"/>
          <w:sz w:val="24"/>
          <w:szCs w:val="24"/>
        </w:rPr>
        <w:t>finding that</w:t>
      </w:r>
      <w:r w:rsidR="00C77DD2">
        <w:rPr>
          <w:rFonts w:ascii="Times New Roman" w:hAnsi="Times New Roman" w:cs="Times New Roman"/>
          <w:sz w:val="24"/>
          <w:szCs w:val="24"/>
        </w:rPr>
        <w:t xml:space="preserve"> </w:t>
      </w:r>
      <w:r w:rsidR="00001DAB">
        <w:rPr>
          <w:rFonts w:ascii="Times New Roman" w:hAnsi="Times New Roman" w:cs="Times New Roman"/>
          <w:sz w:val="24"/>
          <w:szCs w:val="24"/>
        </w:rPr>
        <w:t>40% of patients with non</w:t>
      </w:r>
      <w:r w:rsidR="007736DD">
        <w:rPr>
          <w:rFonts w:ascii="Times New Roman" w:hAnsi="Times New Roman" w:cs="Times New Roman"/>
          <w:sz w:val="24"/>
          <w:szCs w:val="24"/>
        </w:rPr>
        <w:t>-</w:t>
      </w:r>
      <w:r w:rsidR="00001DAB">
        <w:rPr>
          <w:rFonts w:ascii="Times New Roman" w:hAnsi="Times New Roman" w:cs="Times New Roman"/>
          <w:sz w:val="24"/>
          <w:szCs w:val="24"/>
        </w:rPr>
        <w:t>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{"citationID":"guqbvyJ7","properties":{"formattedCitation":"\\super 14,15\\nosupersub{}","plainCitation":"14,15","noteIndex":0},"citationItems":[{"id":619,"uris":["http://zotero.org/users/5917738/items/5HKMVCT4"],"uri":["http://zotero.org/users/5917738/items/5HKMVCT4"],"itemData":{"id":619,"type":"report","page":"1-16","title":"Costs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14,15</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p>
    <w:p w14:paraId="0A02E7FA" w14:textId="591E4048"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w:t>
      </w:r>
      <w:r w:rsidR="00DA398F">
        <w:rPr>
          <w:rFonts w:ascii="Times New Roman" w:hAnsi="Times New Roman" w:cs="Times New Roman"/>
          <w:sz w:val="24"/>
          <w:szCs w:val="24"/>
        </w:rPr>
        <w:t>Hb</w:t>
      </w:r>
      <w:r w:rsidR="001F5BC7">
        <w:rPr>
          <w:rFonts w:ascii="Times New Roman" w:hAnsi="Times New Roman" w:cs="Times New Roman"/>
          <w:sz w:val="24"/>
          <w:szCs w:val="24"/>
        </w:rPr>
        <w:t>A1</w:t>
      </w:r>
      <w:r w:rsidR="00DA398F">
        <w:rPr>
          <w:rFonts w:ascii="Times New Roman" w:hAnsi="Times New Roman" w:cs="Times New Roman"/>
          <w:sz w:val="24"/>
          <w:szCs w:val="24"/>
        </w:rPr>
        <w:t>c</w:t>
      </w:r>
      <w:r w:rsidR="001F5BC7">
        <w:rPr>
          <w:rFonts w:ascii="Times New Roman" w:hAnsi="Times New Roman" w:cs="Times New Roman"/>
          <w:sz w:val="24"/>
          <w:szCs w:val="24"/>
        </w:rPr>
        <w:t xml:space="preserve">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w:t>
      </w:r>
      <w:r w:rsidR="00B61C26">
        <w:rPr>
          <w:rFonts w:ascii="Times New Roman" w:hAnsi="Times New Roman" w:cs="Times New Roman"/>
          <w:sz w:val="24"/>
          <w:szCs w:val="24"/>
        </w:rPr>
        <w:t xml:space="preserve"> individuals with</w:t>
      </w:r>
      <w:r w:rsidR="008A0078">
        <w:rPr>
          <w:rFonts w:ascii="Times New Roman" w:hAnsi="Times New Roman" w:cs="Times New Roman"/>
          <w:sz w:val="24"/>
          <w:szCs w:val="24"/>
        </w:rPr>
        <w:t xml:space="preserve"> diabet</w:t>
      </w:r>
      <w:r w:rsidR="00B61C26">
        <w:rPr>
          <w:rFonts w:ascii="Times New Roman" w:hAnsi="Times New Roman" w:cs="Times New Roman"/>
          <w:sz w:val="24"/>
          <w:szCs w:val="24"/>
        </w:rPr>
        <w:t>es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{"citationID":"AdoaqJoS","properties":{"formattedCitation":"\\super 15\\uc0\\u8211{}17\\nosupersub{}","plainCitation":"15–17","noteIndex":0},"citationItems":[{"id":648,"uris":["http://zotero.org/users/5917738/items/ZZ5J5UA5"],"uri":["http://zotero.org/users/5917738/items/ZZ5J5UA5"],"itemData":{"id":648,"type":"article-journal","abstract":"This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15–17</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{"citationID":"i6tN3vU0","properties":{"formattedCitation":"\\super 18\\uc0\\u8211{}20\\nosupersub{}","plainCitation":"18–20","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18–20</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761883">
        <w:rPr>
          <w:rFonts w:ascii="Times New Roman" w:hAnsi="Times New Roman" w:cs="Times New Roman"/>
          <w:sz w:val="24"/>
          <w:szCs w:val="24"/>
        </w:rPr>
        <w:t>we</w:t>
      </w:r>
      <w:r w:rsidR="002873A3">
        <w:rPr>
          <w:rFonts w:ascii="Times New Roman" w:hAnsi="Times New Roman" w:cs="Times New Roman"/>
          <w:sz w:val="24"/>
          <w:szCs w:val="24"/>
        </w:rPr>
        <w:t>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w:t>
      </w:r>
      <w:r w:rsidR="007736DD">
        <w:rPr>
          <w:rFonts w:ascii="Times New Roman" w:hAnsi="Times New Roman" w:cs="Times New Roman"/>
          <w:sz w:val="24"/>
          <w:szCs w:val="24"/>
        </w:rPr>
        <w:t xml:space="preserve"> and </w:t>
      </w:r>
      <w:r w:rsidR="00E014FD">
        <w:rPr>
          <w:rFonts w:ascii="Times New Roman" w:hAnsi="Times New Roman" w:cs="Times New Roman"/>
          <w:sz w:val="24"/>
          <w:szCs w:val="24"/>
        </w:rPr>
        <w:t>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U.S. adults with diabetes</w:t>
      </w:r>
      <w:r w:rsidR="007736DD">
        <w:rPr>
          <w:rFonts w:ascii="Times New Roman" w:hAnsi="Times New Roman" w:cs="Times New Roman"/>
          <w:sz w:val="24"/>
          <w:szCs w:val="24"/>
        </w:rPr>
        <w:t xml:space="preserve"> and </w:t>
      </w:r>
      <w:r w:rsidR="00E014FD">
        <w:rPr>
          <w:rFonts w:ascii="Times New Roman" w:hAnsi="Times New Roman" w:cs="Times New Roman"/>
          <w:sz w:val="24"/>
          <w:szCs w:val="24"/>
        </w:rPr>
        <w:t>CVD.</w:t>
      </w:r>
    </w:p>
    <w:p w14:paraId="1F7D474B" w14:textId="217A6162" w:rsidR="001678F8" w:rsidRDefault="00453456" w:rsidP="00C91EBF">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C91EBF">
      <w:pPr>
        <w:keepNext/>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0775C9F5" w:rsidR="00F6685C" w:rsidRDefault="00BA6971" w:rsidP="00C91EBF">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{"citationID":"3Qxc7v40","properties":{"formattedCitation":"\\super 21\\nosupersub{}","plainCitation":"21","noteIndex":0},"citationItems":[{"id":1085,"uris":["http://zotero.org/users/5917738/items/UP9T3ETA"],"uri":["http://zotero.org/users/5917738/items/UP9T3ETA"],"itemData":{"id":1085,"type":"article","title":"IPUMS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21</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{"citationID":"oCEe7cxU","properties":{"formattedCitation":"\\super 22\\nosupersub{}","plainCitation":"22","noteIndex":0},"citationItems":[{"id":724,"uris":["http://zotero.org/users/5917738/items/ETTWAPBV"],"uri":["http://zotero.org/users/5917738/items/ETTWAPBV"],"itemData":{"id":724,"type":"webpage","language":"en-us","title":"NHIS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22</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w:t>
      </w:r>
      <w:bookmarkStart w:id="1" w:name="_GoBack"/>
      <w:bookmarkEnd w:id="1"/>
      <w:del w:id="2" w:author="Sarah Van Alsten" w:date="2020-03-03T17:06:00Z">
        <w:r w:rsidR="00453889" w:rsidDel="00D02BAD">
          <w:rPr>
            <w:rFonts w:ascii="Times New Roman" w:hAnsi="Times New Roman" w:cs="Times New Roman"/>
            <w:sz w:val="24"/>
            <w:szCs w:val="24"/>
          </w:rPr>
          <w:delText xml:space="preserve"> </w:delText>
        </w:r>
        <w:r w:rsidR="00811EE7" w:rsidDel="00D02BAD">
          <w:rPr>
            <w:rFonts w:ascii="Times New Roman" w:hAnsi="Times New Roman" w:cs="Times New Roman"/>
            <w:sz w:val="24"/>
            <w:szCs w:val="24"/>
          </w:rPr>
          <w:delText>\</w:delText>
        </w:r>
      </w:del>
      <w:r w:rsidR="00481FE4">
        <w:rPr>
          <w:rFonts w:ascii="Times New Roman" w:hAnsi="Times New Roman" w:cs="Times New Roman"/>
          <w:sz w:val="24"/>
          <w:szCs w:val="24"/>
        </w:rPr>
        <w:t xml:space="preserve"> assess</w:t>
      </w:r>
      <w:r w:rsidR="00811EE7">
        <w:rPr>
          <w:rFonts w:ascii="Times New Roman" w:hAnsi="Times New Roman" w:cs="Times New Roman"/>
          <w:sz w:val="24"/>
          <w:szCs w:val="24"/>
        </w:rPr>
        <w:t>es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w:t>
      </w:r>
      <w:r w:rsidR="00481FE4">
        <w:rPr>
          <w:rFonts w:ascii="Times New Roman" w:hAnsi="Times New Roman" w:cs="Times New Roman"/>
          <w:sz w:val="24"/>
          <w:szCs w:val="24"/>
        </w:rPr>
        <w:lastRenderedPageBreak/>
        <w:t>demographic information</w:t>
      </w:r>
      <w:r w:rsidR="00680A9E">
        <w:rPr>
          <w:rFonts w:ascii="Times New Roman" w:hAnsi="Times New Roman" w:cs="Times New Roman"/>
          <w:sz w:val="24"/>
          <w:szCs w:val="24"/>
        </w:rPr>
        <w:t>, health status</w:t>
      </w:r>
      <w:r w:rsidR="003A05DD">
        <w:rPr>
          <w:rFonts w:ascii="Times New Roman" w:hAnsi="Times New Roman" w:cs="Times New Roman"/>
          <w:sz w:val="24"/>
          <w:szCs w:val="24"/>
        </w:rPr>
        <w:t>,</w:t>
      </w:r>
      <w:r w:rsidR="00C32984">
        <w:rPr>
          <w:rFonts w:ascii="Times New Roman" w:hAnsi="Times New Roman" w:cs="Times New Roman"/>
          <w:sz w:val="24"/>
          <w:szCs w:val="24"/>
        </w:rPr>
        <w:t xml:space="preserve"> behaviors</w:t>
      </w:r>
      <w:r w:rsidR="003A05DD">
        <w:rPr>
          <w:rFonts w:ascii="Times New Roman" w:hAnsi="Times New Roman" w:cs="Times New Roman"/>
          <w:sz w:val="24"/>
          <w:szCs w:val="24"/>
        </w:rPr>
        <w:t>, and healthcare utilization</w:t>
      </w:r>
      <w:r w:rsidR="00C32984">
        <w:rPr>
          <w:rFonts w:ascii="Times New Roman" w:hAnsi="Times New Roman" w:cs="Times New Roman"/>
          <w:sz w:val="24"/>
          <w:szCs w:val="24"/>
        </w:rPr>
        <w:t>.</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6B22C6">
        <w:rPr>
          <w:rFonts w:ascii="Times New Roman" w:hAnsi="Times New Roman" w:cs="Times New Roman"/>
          <w:sz w:val="24"/>
          <w:szCs w:val="24"/>
        </w:rPr>
        <w:instrText xml:space="preserve"> ADDIN ZOTERO_ITEM CSL_CITATION {"citationID":"5WSinQQn","properties":{"formattedCitation":"\\super 22\\nosupersub{}","plainCitation":"22","noteIndex":0},"citationItems":[{"id":724,"uris":["http://zotero.org/users/5917738/items/ETTWAPBV"],"uri":["http://zotero.org/users/5917738/items/ETTWAPBV"],"itemData":{"id":724,"type":"webpage","language":"en-us","title":"NHIS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6B22C6" w:rsidRPr="006B22C6">
        <w:rPr>
          <w:rFonts w:ascii="Times New Roman" w:hAnsi="Times New Roman" w:cs="Times New Roman"/>
          <w:sz w:val="24"/>
          <w:szCs w:val="24"/>
          <w:vertAlign w:val="superscript"/>
        </w:rPr>
        <w:t>22</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w:t>
      </w:r>
      <w:r w:rsidR="00E96ABB">
        <w:rPr>
          <w:rFonts w:ascii="Times New Roman" w:hAnsi="Times New Roman" w:cs="Times New Roman"/>
          <w:sz w:val="24"/>
          <w:szCs w:val="24"/>
        </w:rPr>
        <w:t xml:space="preserve"> while 2014 is the</w:t>
      </w:r>
      <w:r w:rsidR="00582707">
        <w:rPr>
          <w:rFonts w:ascii="Times New Roman" w:hAnsi="Times New Roman" w:cs="Times New Roman"/>
          <w:sz w:val="24"/>
          <w:szCs w:val="24"/>
        </w:rPr>
        <w:t xml:space="preserve"> most recent year for which mortality data are available,</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2C5E6F">
        <w:rPr>
          <w:rFonts w:ascii="Times New Roman" w:hAnsi="Times New Roman" w:cs="Times New Roman"/>
          <w:sz w:val="24"/>
          <w:szCs w:val="24"/>
        </w:rPr>
        <w:t xml:space="preserve">I </w:t>
      </w:r>
      <w:r w:rsidR="005B0E84">
        <w:rPr>
          <w:rFonts w:ascii="Times New Roman" w:hAnsi="Times New Roman" w:cs="Times New Roman"/>
          <w:sz w:val="24"/>
          <w:szCs w:val="24"/>
        </w:rPr>
        <w:t>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4105F2C5"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CD466F">
        <w:rPr>
          <w:rFonts w:ascii="Times New Roman" w:hAnsi="Times New Roman" w:cs="Times New Roman"/>
          <w:sz w:val="24"/>
          <w:szCs w:val="24"/>
        </w:rPr>
        <w:t>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w:t>
      </w:r>
      <w:r w:rsidR="00C668DE">
        <w:rPr>
          <w:rFonts w:ascii="Times New Roman" w:hAnsi="Times New Roman" w:cs="Times New Roman"/>
          <w:sz w:val="24"/>
          <w:szCs w:val="24"/>
        </w:rPr>
        <w:t>the</w:t>
      </w:r>
      <w:commentRangeStart w:id="3"/>
      <w:r w:rsidR="00CD466F">
        <w:rPr>
          <w:rFonts w:ascii="Times New Roman" w:hAnsi="Times New Roman" w:cs="Times New Roman"/>
          <w:sz w:val="24"/>
          <w:szCs w:val="24"/>
        </w:rPr>
        <w:t xml:space="preserve"> </w:t>
      </w:r>
      <w:commentRangeEnd w:id="3"/>
      <w:r w:rsidR="00FE2E89">
        <w:rPr>
          <w:rStyle w:val="CommentReference"/>
        </w:rPr>
        <w:commentReference w:id="3"/>
      </w:r>
      <w:r w:rsidR="00CD466F">
        <w:rPr>
          <w:rFonts w:ascii="Times New Roman" w:hAnsi="Times New Roman" w:cs="Times New Roman"/>
          <w:sz w:val="24"/>
          <w:szCs w:val="24"/>
        </w:rPr>
        <w:t>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C86D52">
        <w:rPr>
          <w:rFonts w:ascii="Times New Roman" w:hAnsi="Times New Roman" w:cs="Times New Roman"/>
          <w:sz w:val="24"/>
          <w:szCs w:val="24"/>
        </w:rPr>
        <w:t xml:space="preserve">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t>
      </w:r>
      <w:r w:rsidR="002C5E6F">
        <w:rPr>
          <w:rFonts w:ascii="Times New Roman" w:hAnsi="Times New Roman" w:cs="Times New Roman"/>
          <w:iCs/>
          <w:sz w:val="24"/>
          <w:szCs w:val="24"/>
        </w:rPr>
        <w:t xml:space="preserve">I </w:t>
      </w:r>
      <w:r w:rsidR="0035422C">
        <w:rPr>
          <w:rFonts w:ascii="Times New Roman" w:hAnsi="Times New Roman" w:cs="Times New Roman"/>
          <w:iCs/>
          <w:sz w:val="24"/>
          <w:szCs w:val="24"/>
        </w:rPr>
        <w:t xml:space="preserve">considered an </w:t>
      </w:r>
      <w:r w:rsidR="00722138">
        <w:rPr>
          <w:rFonts w:ascii="Times New Roman" w:hAnsi="Times New Roman" w:cs="Times New Roman"/>
          <w:iCs/>
          <w:sz w:val="24"/>
          <w:szCs w:val="24"/>
        </w:rPr>
        <w:t>expanded definition</w:t>
      </w:r>
      <w:r w:rsidR="00D71540">
        <w:rPr>
          <w:rFonts w:ascii="Times New Roman" w:hAnsi="Times New Roman" w:cs="Times New Roman"/>
          <w:iCs/>
          <w:sz w:val="24"/>
          <w:szCs w:val="24"/>
        </w:rPr>
        <w:t xml:space="preserve">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1C3F55C5"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Exposure</w:t>
      </w:r>
    </w:p>
    <w:p w14:paraId="07060722" w14:textId="79A74C7D"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C668DE">
        <w:rPr>
          <w:rFonts w:ascii="Times New Roman" w:hAnsi="Times New Roman" w:cs="Times New Roman"/>
          <w:sz w:val="24"/>
          <w:szCs w:val="24"/>
        </w:rPr>
        <w:t>The</w:t>
      </w:r>
      <w:commentRangeStart w:id="4"/>
      <w:r w:rsidR="00D96AA6">
        <w:rPr>
          <w:rFonts w:ascii="Times New Roman" w:hAnsi="Times New Roman" w:cs="Times New Roman"/>
          <w:sz w:val="24"/>
          <w:szCs w:val="24"/>
        </w:rPr>
        <w:t xml:space="preserve"> </w:t>
      </w:r>
      <w:commentRangeEnd w:id="4"/>
      <w:r w:rsidR="00FE2E89">
        <w:rPr>
          <w:rStyle w:val="CommentReference"/>
        </w:rPr>
        <w:commentReference w:id="4"/>
      </w:r>
      <w:r w:rsidR="00D96AA6">
        <w:rPr>
          <w:rFonts w:ascii="Times New Roman" w:hAnsi="Times New Roman" w:cs="Times New Roman"/>
          <w:sz w:val="24"/>
          <w:szCs w:val="24"/>
        </w:rPr>
        <w:t>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w:t>
      </w:r>
      <w:r w:rsidR="0039552A">
        <w:rPr>
          <w:rFonts w:ascii="Times New Roman" w:hAnsi="Times New Roman" w:cs="Times New Roman"/>
          <w:sz w:val="24"/>
          <w:szCs w:val="24"/>
        </w:rPr>
        <w:lastRenderedPageBreak/>
        <w:t>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xml:space="preserve">, </w:t>
      </w:r>
      <w:r w:rsidR="005B5A0A">
        <w:rPr>
          <w:rFonts w:ascii="Times New Roman" w:hAnsi="Times New Roman" w:cs="Times New Roman"/>
          <w:sz w:val="24"/>
          <w:szCs w:val="24"/>
        </w:rPr>
        <w:t>I coded</w:t>
      </w:r>
      <w:r w:rsidR="004746C7">
        <w:rPr>
          <w:rFonts w:ascii="Times New Roman" w:hAnsi="Times New Roman" w:cs="Times New Roman"/>
          <w:sz w:val="24"/>
          <w:szCs w:val="24"/>
        </w:rPr>
        <w:t xml:space="preserve"> </w:t>
      </w:r>
      <w:r w:rsidR="00B94BC8">
        <w:rPr>
          <w:rFonts w:ascii="Times New Roman" w:hAnsi="Times New Roman" w:cs="Times New Roman"/>
          <w:sz w:val="24"/>
          <w:szCs w:val="24"/>
        </w:rPr>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items asking participants whether, in order to save money, they had</w:t>
      </w:r>
      <w:r w:rsidR="009F347C">
        <w:rPr>
          <w:rFonts w:ascii="Times New Roman" w:hAnsi="Times New Roman" w:cs="Times New Roman"/>
          <w:sz w:val="24"/>
          <w:szCs w:val="24"/>
        </w:rPr>
        <w:t xml:space="preserve">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w:t>
      </w:r>
      <w:r w:rsidR="002039C5">
        <w:rPr>
          <w:rFonts w:ascii="Times New Roman" w:hAnsi="Times New Roman" w:cs="Times New Roman"/>
          <w:sz w:val="24"/>
          <w:szCs w:val="24"/>
        </w:rPr>
        <w:t>taken less medicine than prescribed, or delayed taking medicine</w:t>
      </w:r>
      <w:r w:rsidR="00643C41">
        <w:rPr>
          <w:rFonts w:ascii="Times New Roman" w:hAnsi="Times New Roman" w:cs="Times New Roman"/>
          <w:sz w:val="24"/>
          <w:szCs w:val="24"/>
        </w:rPr>
        <w:t xml:space="preserve"> in the last year</w:t>
      </w:r>
      <w:r w:rsidR="005B5A0A">
        <w:rPr>
          <w:rFonts w:ascii="Times New Roman" w:hAnsi="Times New Roman" w:cs="Times New Roman"/>
          <w:sz w:val="24"/>
          <w:szCs w:val="24"/>
        </w:rPr>
        <w:t>.</w:t>
      </w:r>
    </w:p>
    <w:p w14:paraId="52801B65" w14:textId="24FDFC64"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p>
    <w:p w14:paraId="282B1311" w14:textId="20D1B8D6"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w:t>
      </w:r>
      <w:r>
        <w:rPr>
          <w:rFonts w:ascii="Times New Roman" w:hAnsi="Times New Roman" w:cs="Times New Roman"/>
          <w:iCs/>
          <w:sz w:val="24"/>
          <w:szCs w:val="24"/>
        </w:rPr>
        <w:t xml:space="preserve">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E11627">
        <w:rPr>
          <w:rFonts w:ascii="Times New Roman" w:hAnsi="Times New Roman" w:cs="Times New Roman"/>
          <w:iCs/>
          <w:sz w:val="24"/>
          <w:szCs w:val="24"/>
        </w:rPr>
        <w:t>Follow-up</w:t>
      </w:r>
      <w:r w:rsidR="00D360B8">
        <w:rPr>
          <w:rFonts w:ascii="Times New Roman" w:hAnsi="Times New Roman" w:cs="Times New Roman"/>
          <w:iCs/>
          <w:sz w:val="24"/>
          <w:szCs w:val="24"/>
        </w:rPr>
        <w:t xml:space="preserve"> time </w:t>
      </w:r>
      <w:r w:rsidR="00E11627">
        <w:rPr>
          <w:rFonts w:ascii="Times New Roman" w:hAnsi="Times New Roman" w:cs="Times New Roman"/>
          <w:iCs/>
          <w:sz w:val="24"/>
          <w:szCs w:val="24"/>
        </w:rPr>
        <w:t xml:space="preserve">was calculated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35AAE">
        <w:rPr>
          <w:rFonts w:ascii="Times New Roman" w:hAnsi="Times New Roman" w:cs="Times New Roman"/>
          <w:iCs/>
          <w:sz w:val="24"/>
          <w:szCs w:val="24"/>
        </w:rPr>
        <w:t>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r w:rsidR="00D43399" w:rsidRPr="00D43399">
        <w:rPr>
          <w:rFonts w:ascii="Times New Roman" w:hAnsi="Times New Roman" w:cs="Times New Roman"/>
          <w:sz w:val="24"/>
          <w:szCs w:val="24"/>
        </w:rPr>
        <w:t xml:space="preserve"> </w:t>
      </w:r>
      <w:r w:rsidR="00D43399">
        <w:rPr>
          <w:rFonts w:ascii="Times New Roman" w:hAnsi="Times New Roman" w:cs="Times New Roman"/>
          <w:sz w:val="24"/>
          <w:szCs w:val="24"/>
        </w:rPr>
        <w:t>Figure 1 shows a conceptual model of the factors which contribute to CRN, and the proposed association between CRN and mortality.</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t>All-cause mortality</w:t>
      </w:r>
    </w:p>
    <w:p w14:paraId="047E8166" w14:textId="4DC09045"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2C5E6F">
        <w:rPr>
          <w:rFonts w:ascii="Times New Roman" w:hAnsi="Times New Roman" w:cs="Times New Roman"/>
          <w:sz w:val="24"/>
          <w:szCs w:val="24"/>
        </w:rPr>
        <w:t xml:space="preserve">I </w:t>
      </w:r>
      <w:r w:rsidR="00865160">
        <w:rPr>
          <w:rFonts w:ascii="Times New Roman" w:hAnsi="Times New Roman" w:cs="Times New Roman"/>
          <w:sz w:val="24"/>
          <w:szCs w:val="24"/>
        </w:rPr>
        <w:t xml:space="preserve">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242B368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w:t>
      </w:r>
      <w:r w:rsidR="001913F0">
        <w:rPr>
          <w:rFonts w:ascii="Times New Roman" w:hAnsi="Times New Roman" w:cs="Times New Roman"/>
          <w:iCs/>
          <w:sz w:val="24"/>
          <w:szCs w:val="24"/>
        </w:rPr>
        <w:lastRenderedPageBreak/>
        <w:t>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13021A">
        <w:rPr>
          <w:rFonts w:ascii="Times New Roman" w:hAnsi="Times New Roman" w:cs="Times New Roman"/>
          <w:iCs/>
          <w:sz w:val="24"/>
          <w:szCs w:val="24"/>
        </w:rPr>
        <w:t>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w:t>
      </w:r>
      <w:r w:rsidR="0013615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D50821">
        <w:rPr>
          <w:rFonts w:ascii="Times New Roman" w:hAnsi="Times New Roman" w:cs="Times New Roman"/>
          <w:iCs/>
          <w:sz w:val="24"/>
          <w:szCs w:val="24"/>
        </w:rPr>
        <w:t>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FA6C4F">
        <w:rPr>
          <w:rFonts w:ascii="Times New Roman" w:hAnsi="Times New Roman" w:cs="Times New Roman"/>
          <w:iCs/>
          <w:sz w:val="24"/>
          <w:szCs w:val="24"/>
        </w:rPr>
        <w:t>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 xml:space="preserve">listed as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C45620">
        <w:rPr>
          <w:rFonts w:ascii="Times New Roman" w:hAnsi="Times New Roman" w:cs="Times New Roman"/>
          <w:iCs/>
          <w:sz w:val="24"/>
          <w:szCs w:val="24"/>
        </w:rPr>
        <w:t xml:space="preserve">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AE44F4">
        <w:rPr>
          <w:rFonts w:ascii="Times New Roman" w:hAnsi="Times New Roman" w:cs="Times New Roman"/>
          <w:iCs/>
          <w:sz w:val="24"/>
          <w:szCs w:val="24"/>
        </w:rPr>
        <w:t>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5532220F" w14:textId="5329AD03"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921E04">
        <w:rPr>
          <w:rFonts w:ascii="Times New Roman" w:hAnsi="Times New Roman" w:cs="Times New Roman"/>
          <w:sz w:val="24"/>
          <w:szCs w:val="24"/>
        </w:rPr>
        <w:t>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5A377E">
        <w:rPr>
          <w:rFonts w:ascii="Times New Roman" w:hAnsi="Times New Roman" w:cs="Times New Roman"/>
          <w:sz w:val="24"/>
          <w:szCs w:val="24"/>
        </w:rPr>
        <w:t xml:space="preserve"> Chi-square</w:t>
      </w:r>
      <w:r w:rsidR="00005D8E">
        <w:rPr>
          <w:rFonts w:ascii="Times New Roman" w:hAnsi="Times New Roman" w:cs="Times New Roman"/>
          <w:sz w:val="24"/>
          <w:szCs w:val="24"/>
          <w:vertAlign w:val="superscript"/>
        </w:rPr>
        <w:t xml:space="preserve">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021062">
        <w:rPr>
          <w:rFonts w:ascii="Times New Roman" w:hAnsi="Times New Roman" w:cs="Times New Roman"/>
          <w:sz w:val="24"/>
          <w:szCs w:val="24"/>
        </w:rPr>
        <w:t>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w:t>
      </w:r>
      <w:r w:rsidR="002F02A4">
        <w:rPr>
          <w:rFonts w:ascii="Times New Roman" w:hAnsi="Times New Roman" w:cs="Times New Roman"/>
          <w:sz w:val="24"/>
          <w:szCs w:val="24"/>
        </w:rPr>
        <w:t>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w:t>
      </w:r>
      <w:r w:rsidR="002B15DB">
        <w:rPr>
          <w:rFonts w:ascii="Times New Roman" w:hAnsi="Times New Roman" w:cs="Times New Roman"/>
          <w:sz w:val="24"/>
          <w:szCs w:val="24"/>
        </w:rPr>
        <w:t xml:space="preserve">my </w:t>
      </w:r>
      <w:commentRangeStart w:id="5"/>
      <w:commentRangeEnd w:id="5"/>
      <w:r w:rsidR="00FE2E89">
        <w:rPr>
          <w:rStyle w:val="CommentReference"/>
        </w:rPr>
        <w:commentReference w:id="5"/>
      </w:r>
      <w:r w:rsidR="00021062">
        <w:rPr>
          <w:rFonts w:ascii="Times New Roman" w:hAnsi="Times New Roman" w:cs="Times New Roman"/>
          <w:sz w:val="24"/>
          <w:szCs w:val="24"/>
        </w:rPr>
        <w:t>operationalization of CVD,</w:t>
      </w:r>
      <w:r w:rsidR="009A13B5">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944B5B">
        <w:rPr>
          <w:rFonts w:ascii="Times New Roman" w:hAnsi="Times New Roman" w:cs="Times New Roman"/>
          <w:sz w:val="24"/>
          <w:szCs w:val="24"/>
        </w:rPr>
        <w:t xml:space="preserve">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lastRenderedPageBreak/>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300C82D0"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2C5E6F">
        <w:rPr>
          <w:rFonts w:ascii="Times New Roman" w:hAnsi="Times New Roman" w:cs="Times New Roman"/>
          <w:sz w:val="24"/>
          <w:szCs w:val="24"/>
        </w:rPr>
        <w:t xml:space="preserve">I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bookmarkStart w:id="6" w:name="_Hlk33084389"/>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bookmarkEnd w:id="6"/>
      <w:r w:rsidR="009D5E0B">
        <w:rPr>
          <w:rFonts w:ascii="Times New Roman" w:hAnsi="Times New Roman" w:cs="Times New Roman"/>
          <w:sz w:val="24"/>
          <w:szCs w:val="24"/>
        </w:rPr>
        <w:t>.</w:t>
      </w:r>
      <w:r w:rsidR="00B8495A">
        <w:rPr>
          <w:rFonts w:ascii="Times New Roman" w:hAnsi="Times New Roman" w:cs="Times New Roman"/>
          <w:sz w:val="24"/>
          <w:szCs w:val="24"/>
        </w:rPr>
        <w:t xml:space="preserve"> I selected adjustment variables using a directed acyclic graph as those with known or suspected confounding relationship between CRN and mortality (Supplementary Figure 1).</w:t>
      </w:r>
      <w:r w:rsidR="009D5E0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2C5E6F">
        <w:rPr>
          <w:rFonts w:ascii="Times New Roman" w:hAnsi="Times New Roman" w:cs="Times New Roman"/>
          <w:sz w:val="24"/>
          <w:szCs w:val="24"/>
        </w:rPr>
        <w:t>I</w:t>
      </w:r>
      <w:r w:rsidR="00E928DA">
        <w:rPr>
          <w:rFonts w:ascii="Times New Roman" w:hAnsi="Times New Roman" w:cs="Times New Roman"/>
          <w:sz w:val="24"/>
          <w:szCs w:val="24"/>
        </w:rPr>
        <w:t xml:space="preserve">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w:t>
      </w:r>
      <w:r w:rsidR="00037FD9">
        <w:rPr>
          <w:rFonts w:ascii="Times New Roman" w:hAnsi="Times New Roman" w:cs="Times New Roman"/>
          <w:sz w:val="24"/>
          <w:szCs w:val="24"/>
        </w:rPr>
        <w:t>Supplementary</w:t>
      </w:r>
      <w:r w:rsidR="00C47F25">
        <w:rPr>
          <w:rFonts w:ascii="Times New Roman" w:hAnsi="Times New Roman" w:cs="Times New Roman"/>
          <w:sz w:val="24"/>
          <w:szCs w:val="24"/>
        </w:rPr>
        <w:t xml:space="preserve"> Figure </w:t>
      </w:r>
      <w:r w:rsidR="00FF6EDA">
        <w:rPr>
          <w:rFonts w:ascii="Times New Roman" w:hAnsi="Times New Roman" w:cs="Times New Roman"/>
          <w:sz w:val="24"/>
          <w:szCs w:val="24"/>
        </w:rPr>
        <w:t>2</w:t>
      </w:r>
      <w:r w:rsidR="00C47F25">
        <w:rPr>
          <w:rFonts w:ascii="Times New Roman" w:hAnsi="Times New Roman" w:cs="Times New Roman"/>
          <w:sz w:val="24"/>
          <w:szCs w:val="24"/>
        </w:rPr>
        <w:t>)</w:t>
      </w:r>
      <w:r w:rsidR="001675CF">
        <w:rPr>
          <w:rFonts w:ascii="Times New Roman" w:hAnsi="Times New Roman" w:cs="Times New Roman"/>
          <w:sz w:val="24"/>
          <w:szCs w:val="24"/>
        </w:rPr>
        <w:t>.</w:t>
      </w:r>
      <w:r w:rsidR="00A34721">
        <w:rPr>
          <w:rFonts w:ascii="Times New Roman" w:hAnsi="Times New Roman" w:cs="Times New Roman"/>
          <w:sz w:val="24"/>
          <w:szCs w:val="24"/>
        </w:rPr>
        <w:t xml:space="preserve"> Unless otherwise noted, hazard estimates for CRN represent the total, rather than the direct, effect of CRN on mortality, and I present coefficients for confounders as supplementary data because these estimates cannot typically be interpreted as either the direct or total effects of covariates on mortality.</w:t>
      </w:r>
      <w:r w:rsidR="00A34721">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{"citationID":"gcUSUdrF","properties":{"formattedCitation":"\\super 23\\nosupersub{}","plainCitation":"23","noteIndex":0},"citationItems":[{"id":1133,"uris":["http://zotero.org/users/5917738/items/I4BPN39W"],"uri":["http://zotero.org/users/5917738/items/I4BPN39W"],"itemData":{"id":1133,"type":"article-journal","abstract":"It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A34721">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23</w:t>
      </w:r>
      <w:r w:rsidR="00A34721">
        <w:rPr>
          <w:rFonts w:ascii="Times New Roman" w:hAnsi="Times New Roman" w:cs="Times New Roman"/>
          <w:sz w:val="24"/>
          <w:szCs w:val="24"/>
        </w:rPr>
        <w:fldChar w:fldCharType="end"/>
      </w:r>
      <w:r w:rsidR="00A34721">
        <w:rPr>
          <w:rFonts w:ascii="Times New Roman" w:hAnsi="Times New Roman" w:cs="Times New Roman"/>
          <w:sz w:val="24"/>
          <w:szCs w:val="24"/>
        </w:rPr>
        <w:t xml:space="preserve"> </w:t>
      </w:r>
    </w:p>
    <w:p w14:paraId="02796B11" w14:textId="77D7DD05"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002C5E6F">
        <w:rPr>
          <w:rFonts w:ascii="Times New Roman" w:hAnsi="Times New Roman" w:cs="Times New Roman"/>
          <w:sz w:val="24"/>
          <w:szCs w:val="24"/>
        </w:rPr>
        <w:t xml:space="preserve">I </w:t>
      </w:r>
      <w:r>
        <w:rPr>
          <w:rFonts w:ascii="Times New Roman" w:hAnsi="Times New Roman" w:cs="Times New Roman"/>
          <w:sz w:val="24"/>
          <w:szCs w:val="24"/>
        </w:rPr>
        <w:t>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8058FF">
        <w:rPr>
          <w:rFonts w:ascii="Times New Roman" w:hAnsi="Times New Roman" w:cs="Times New Roman"/>
          <w:sz w:val="24"/>
          <w:szCs w:val="24"/>
        </w:rPr>
        <w:t xml:space="preserve">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standardized dfbeta values</w:t>
      </w:r>
      <w:r w:rsidR="00EA6087">
        <w:rPr>
          <w:rFonts w:ascii="Times New Roman" w:hAnsi="Times New Roman" w:cs="Times New Roman"/>
          <w:sz w:val="24"/>
          <w:szCs w:val="24"/>
        </w:rPr>
        <w:t xml:space="preserve">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3F4A91">
        <w:rPr>
          <w:rFonts w:ascii="Times New Roman" w:hAnsi="Times New Roman" w:cs="Times New Roman"/>
          <w:sz w:val="24"/>
          <w:szCs w:val="24"/>
        </w:rPr>
        <w:t xml:space="preserve">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w:t>
      </w:r>
      <w:r w:rsidR="00D53A05">
        <w:rPr>
          <w:rFonts w:ascii="Times New Roman" w:hAnsi="Times New Roman" w:cs="Times New Roman"/>
          <w:sz w:val="24"/>
          <w:szCs w:val="24"/>
        </w:rPr>
        <w:lastRenderedPageBreak/>
        <w:t xml:space="preserve">influential observations, </w:t>
      </w:r>
      <w:r w:rsidR="002C5E6F">
        <w:rPr>
          <w:rFonts w:ascii="Times New Roman" w:hAnsi="Times New Roman" w:cs="Times New Roman"/>
          <w:sz w:val="24"/>
          <w:szCs w:val="24"/>
        </w:rPr>
        <w:t xml:space="preserve">I </w:t>
      </w:r>
      <w:r w:rsidR="00D44E24">
        <w:rPr>
          <w:rFonts w:ascii="Times New Roman" w:hAnsi="Times New Roman" w:cs="Times New Roman"/>
          <w:sz w:val="24"/>
          <w:szCs w:val="24"/>
        </w:rPr>
        <w:t>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 xml:space="preserve">or log-linearity, </w:t>
      </w:r>
      <w:r w:rsidR="002C5E6F">
        <w:rPr>
          <w:rFonts w:ascii="Times New Roman" w:hAnsi="Times New Roman" w:cs="Times New Roman"/>
          <w:sz w:val="24"/>
          <w:szCs w:val="24"/>
        </w:rPr>
        <w:t xml:space="preserve">I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{"citationID":"BmLeulYb","properties":{"formattedCitation":"\\super 24\\nosupersub{}","plainCitation":"24","noteIndex":0},"citationItems":[{"id":1021,"uris":["http://zotero.org/users/5917738/items/C9W2X5AH"],"uri":["http://zotero.org/users/5917738/items/C9W2X5AH"],"itemData":{"id":1021,"type":"book","event-place":"Vienna,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24</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{"citationID":"x8vs1aOB","properties":{"formattedCitation":"\\super 25\\nosupersub{}","plainCitation":"25","noteIndex":0},"citationItems":[{"id":1126,"uris":["http://zotero.org/users/5917738/items/LK3WKERN"],"uri":["http://zotero.org/users/5917738/items/LK3WKERN"],"itemData":{"id":1126,"type":"book","event-place":"Boston,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25</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{"citationID":"mn8CbsHj","properties":{"formattedCitation":"\\super 26\\nosupersub{}","plainCitation":"26","noteIndex":0},"citationItems":[{"id":1127,"uris":["http://zotero.org/users/5917738/items/VYABRGI3"],"uri":["http://zotero.org/users/5917738/items/VYABRGI3"],"itemData":{"id":1127,"type":"article-journal","title":"survival: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26</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FE2E89">
        <w:rPr>
          <w:rFonts w:ascii="Times New Roman" w:hAnsi="Times New Roman" w:cs="Times New Roman"/>
          <w:sz w:val="24"/>
          <w:szCs w:val="24"/>
        </w:rPr>
        <w:t>.</w:t>
      </w:r>
      <w:r w:rsidR="005E6823">
        <w:rPr>
          <w:rFonts w:ascii="Times New Roman" w:hAnsi="Times New Roman" w:cs="Times New Roman"/>
          <w:sz w:val="24"/>
          <w:szCs w:val="24"/>
        </w:rPr>
        <w:fldChar w:fldCharType="begin"/>
      </w:r>
      <w:r w:rsidR="00E90B9A">
        <w:rPr>
          <w:rFonts w:ascii="Times New Roman" w:hAnsi="Times New Roman" w:cs="Times New Roman"/>
          <w:sz w:val="24"/>
          <w:szCs w:val="24"/>
        </w:rPr>
        <w:instrText xml:space="preserve"> ADDIN ZOTERO_ITEM CSL_CITATION {"citationID":"gc8Bzq7D","properties":{"formattedCitation":"\\super 27\\nosupersub{}","plainCitation":"27","noteIndex":0},"citationItems":[{"id":1018,"uris":["http://zotero.org/users/5917738/items/WRL4YBWR"],"uri":["http://zotero.org/users/5917738/items/WRL4YBWR"],"itemData":{"id":1018,"type":"article-journal","container-title":"Journal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E90B9A" w:rsidRPr="00B8495A">
        <w:rPr>
          <w:rFonts w:ascii="Times New Roman" w:hAnsi="Times New Roman" w:cs="Times New Roman"/>
          <w:sz w:val="24"/>
          <w:szCs w:val="24"/>
          <w:vertAlign w:val="superscript"/>
        </w:rPr>
        <w:t>27</w:t>
      </w:r>
      <w:r w:rsidR="005E6823">
        <w:rPr>
          <w:rFonts w:ascii="Times New Roman" w:hAnsi="Times New Roman" w:cs="Times New Roman"/>
          <w:sz w:val="24"/>
          <w:szCs w:val="24"/>
        </w:rPr>
        <w:fldChar w:fldCharType="end"/>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595310DC"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w:t>
      </w:r>
      <w:r w:rsidR="005C10A6">
        <w:rPr>
          <w:rFonts w:ascii="Times New Roman" w:hAnsi="Times New Roman" w:cs="Times New Roman"/>
          <w:sz w:val="24"/>
          <w:szCs w:val="24"/>
        </w:rPr>
        <w:t xml:space="preserve">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7FFD1295" w14:textId="07937B34"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lastRenderedPageBreak/>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4B0F7C">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8D2709">
        <w:rPr>
          <w:rFonts w:ascii="Times New Roman" w:hAnsi="Times New Roman" w:cs="Times New Roman"/>
          <w:sz w:val="24"/>
          <w:szCs w:val="24"/>
        </w:rPr>
        <w:t xml:space="preserve"> A complete list of </w:t>
      </w:r>
      <w:r w:rsidR="00C07F1A">
        <w:rPr>
          <w:rFonts w:ascii="Times New Roman" w:hAnsi="Times New Roman" w:cs="Times New Roman"/>
          <w:sz w:val="24"/>
          <w:szCs w:val="24"/>
        </w:rPr>
        <w:t>hazard ratios</w:t>
      </w:r>
      <w:r w:rsidR="005574BC">
        <w:rPr>
          <w:rFonts w:ascii="Times New Roman" w:hAnsi="Times New Roman" w:cs="Times New Roman"/>
          <w:sz w:val="24"/>
          <w:szCs w:val="24"/>
        </w:rPr>
        <w:t xml:space="preserve"> for confounders is show in </w:t>
      </w:r>
      <w:r w:rsidR="00DF3111">
        <w:rPr>
          <w:rFonts w:ascii="Times New Roman" w:hAnsi="Times New Roman" w:cs="Times New Roman"/>
          <w:sz w:val="24"/>
          <w:szCs w:val="24"/>
        </w:rPr>
        <w:t>Supplementary Table 1.</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3AAFF11"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FE2E89">
        <w:rPr>
          <w:rFonts w:ascii="Times New Roman" w:hAnsi="Times New Roman" w:cs="Times New Roman"/>
          <w:sz w:val="24"/>
          <w:szCs w:val="24"/>
        </w:rPr>
        <w:t xml:space="preserve"> weeks</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r w:rsidR="004E28A9">
        <w:rPr>
          <w:rFonts w:ascii="Times New Roman" w:hAnsi="Times New Roman" w:cs="Times New Roman"/>
          <w:sz w:val="24"/>
          <w:szCs w:val="24"/>
        </w:rPr>
        <w:t>Findings were similar for the expanded definition of CVD</w:t>
      </w:r>
      <w:r w:rsidR="001F1886">
        <w:rPr>
          <w:rFonts w:ascii="Times New Roman" w:hAnsi="Times New Roman" w:cs="Times New Roman"/>
          <w:sz w:val="24"/>
          <w:szCs w:val="24"/>
        </w:rPr>
        <w:t xml:space="preserve"> (Table 2). </w:t>
      </w:r>
      <w:r w:rsidR="00521E1C">
        <w:rPr>
          <w:rFonts w:ascii="Times New Roman" w:hAnsi="Times New Roman" w:cs="Times New Roman"/>
          <w:sz w:val="24"/>
          <w:szCs w:val="24"/>
        </w:rPr>
        <w:t>Supplementary Table</w:t>
      </w:r>
      <w:r w:rsidR="001F1886">
        <w:rPr>
          <w:rFonts w:ascii="Times New Roman" w:hAnsi="Times New Roman" w:cs="Times New Roman"/>
          <w:sz w:val="24"/>
          <w:szCs w:val="24"/>
        </w:rPr>
        <w:t>s</w:t>
      </w:r>
      <w:r w:rsidR="00521E1C">
        <w:rPr>
          <w:rFonts w:ascii="Times New Roman" w:hAnsi="Times New Roman" w:cs="Times New Roman"/>
          <w:sz w:val="24"/>
          <w:szCs w:val="24"/>
        </w:rPr>
        <w:t xml:space="preserve"> 2</w:t>
      </w:r>
      <w:r w:rsidR="001F1886">
        <w:rPr>
          <w:rFonts w:ascii="Times New Roman" w:hAnsi="Times New Roman" w:cs="Times New Roman"/>
          <w:sz w:val="24"/>
          <w:szCs w:val="24"/>
        </w:rPr>
        <w:t xml:space="preserve"> and 3</w:t>
      </w:r>
      <w:r w:rsidR="00521E1C">
        <w:rPr>
          <w:rFonts w:ascii="Times New Roman" w:hAnsi="Times New Roman" w:cs="Times New Roman"/>
          <w:sz w:val="24"/>
          <w:szCs w:val="24"/>
        </w:rPr>
        <w:t xml:space="preserve"> display the</w:t>
      </w:r>
      <w:r w:rsidR="00892C74">
        <w:rPr>
          <w:rFonts w:ascii="Times New Roman" w:hAnsi="Times New Roman" w:cs="Times New Roman"/>
          <w:sz w:val="24"/>
          <w:szCs w:val="24"/>
        </w:rPr>
        <w:t xml:space="preserve"> estimated </w:t>
      </w:r>
      <w:r w:rsidR="00C07F1A">
        <w:rPr>
          <w:rFonts w:ascii="Times New Roman" w:hAnsi="Times New Roman" w:cs="Times New Roman"/>
          <w:sz w:val="24"/>
          <w:szCs w:val="24"/>
        </w:rPr>
        <w:t>hazard ratios</w:t>
      </w:r>
      <w:r w:rsidR="00892C74">
        <w:rPr>
          <w:rFonts w:ascii="Times New Roman" w:hAnsi="Times New Roman" w:cs="Times New Roman"/>
          <w:sz w:val="24"/>
          <w:szCs w:val="24"/>
        </w:rPr>
        <w:t xml:space="preserve"> for all confounders</w:t>
      </w:r>
      <w:r w:rsidR="0030202F">
        <w:rPr>
          <w:rFonts w:ascii="Times New Roman" w:hAnsi="Times New Roman" w:cs="Times New Roman"/>
          <w:sz w:val="24"/>
          <w:szCs w:val="24"/>
        </w:rPr>
        <w:t>.</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3FEA3B4E"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w:t>
      </w:r>
      <w:r w:rsidR="002F0A86">
        <w:rPr>
          <w:rFonts w:ascii="Times New Roman" w:hAnsi="Times New Roman" w:cs="Times New Roman"/>
          <w:iCs/>
          <w:sz w:val="24"/>
          <w:szCs w:val="24"/>
        </w:rPr>
        <w:lastRenderedPageBreak/>
        <w:t>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w:t>
      </w:r>
      <w:r w:rsidR="00CB182A">
        <w:rPr>
          <w:rFonts w:ascii="Times New Roman" w:hAnsi="Times New Roman" w:cs="Times New Roman"/>
          <w:iCs/>
          <w:sz w:val="24"/>
          <w:szCs w:val="24"/>
        </w:rPr>
        <w:t xml:space="preserve">After </w:t>
      </w:r>
      <w:r w:rsidR="000737B1">
        <w:rPr>
          <w:rFonts w:ascii="Times New Roman" w:hAnsi="Times New Roman" w:cs="Times New Roman"/>
          <w:iCs/>
          <w:sz w:val="24"/>
          <w:szCs w:val="24"/>
        </w:rPr>
        <w:t xml:space="preserve">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 xml:space="preserve">interaction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r w:rsidR="001D6EFD">
        <w:rPr>
          <w:rFonts w:ascii="Times New Roman" w:hAnsi="Times New Roman" w:cs="Times New Roman"/>
          <w:iCs/>
          <w:sz w:val="24"/>
          <w:szCs w:val="24"/>
        </w:rPr>
        <w:t xml:space="preserve"> Supplementary Table 4 shows the hazard ratios for </w:t>
      </w:r>
      <w:r w:rsidR="00884F49">
        <w:rPr>
          <w:rFonts w:ascii="Times New Roman" w:hAnsi="Times New Roman" w:cs="Times New Roman"/>
          <w:iCs/>
          <w:sz w:val="24"/>
          <w:szCs w:val="24"/>
        </w:rPr>
        <w:t>confounding variables.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367B8158"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w:t>
      </w:r>
      <w:r w:rsidR="00871005">
        <w:rPr>
          <w:rFonts w:ascii="Times New Roman" w:hAnsi="Times New Roman" w:cs="Times New Roman"/>
          <w:iCs/>
          <w:sz w:val="24"/>
          <w:szCs w:val="24"/>
        </w:rPr>
        <w:t xml:space="preserve"> under the narrow and expa</w:t>
      </w:r>
      <w:r w:rsidR="00546D5F">
        <w:rPr>
          <w:rFonts w:ascii="Times New Roman" w:hAnsi="Times New Roman" w:cs="Times New Roman"/>
          <w:iCs/>
          <w:sz w:val="24"/>
          <w:szCs w:val="24"/>
        </w:rPr>
        <w:t xml:space="preserve">nded </w:t>
      </w:r>
      <w:r w:rsidR="00B51964">
        <w:rPr>
          <w:rFonts w:ascii="Times New Roman" w:hAnsi="Times New Roman" w:cs="Times New Roman"/>
          <w:iCs/>
          <w:sz w:val="24"/>
          <w:szCs w:val="24"/>
        </w:rPr>
        <w:t>definitions</w:t>
      </w:r>
      <w:r w:rsidR="00087ECB">
        <w:rPr>
          <w:rFonts w:ascii="Times New Roman" w:hAnsi="Times New Roman" w:cs="Times New Roman"/>
          <w:iCs/>
          <w:sz w:val="24"/>
          <w:szCs w:val="24"/>
        </w:rPr>
        <w:t xml:space="preserve"> who reported CRN had 1</w:t>
      </w:r>
      <w:r w:rsidR="00181489">
        <w:rPr>
          <w:rFonts w:ascii="Times New Roman" w:hAnsi="Times New Roman" w:cs="Times New Roman"/>
          <w:iCs/>
          <w:sz w:val="24"/>
          <w:szCs w:val="24"/>
        </w:rPr>
        <w:t>2.3</w:t>
      </w:r>
      <w:r w:rsidR="00087ECB">
        <w:rPr>
          <w:rFonts w:ascii="Times New Roman" w:hAnsi="Times New Roman" w:cs="Times New Roman"/>
          <w:iCs/>
          <w:sz w:val="24"/>
          <w:szCs w:val="24"/>
        </w:rPr>
        <w:t>%</w:t>
      </w:r>
      <w:r w:rsidR="00871005">
        <w:rPr>
          <w:rFonts w:ascii="Times New Roman" w:hAnsi="Times New Roman" w:cs="Times New Roman"/>
          <w:iCs/>
          <w:sz w:val="24"/>
          <w:szCs w:val="24"/>
        </w:rPr>
        <w:t xml:space="preserve">  and 30%</w:t>
      </w:r>
      <w:r w:rsidR="00087ECB">
        <w:rPr>
          <w:rFonts w:ascii="Times New Roman" w:hAnsi="Times New Roman" w:cs="Times New Roman"/>
          <w:iCs/>
          <w:sz w:val="24"/>
          <w:szCs w:val="24"/>
        </w:rPr>
        <w:t xml:space="preserve"> higher hazard</w:t>
      </w:r>
      <w:r w:rsidR="00546D5F">
        <w:rPr>
          <w:rFonts w:ascii="Times New Roman" w:hAnsi="Times New Roman" w:cs="Times New Roman"/>
          <w:iCs/>
          <w:sz w:val="24"/>
          <w:szCs w:val="24"/>
        </w:rPr>
        <w:t>s</w:t>
      </w:r>
      <w:r w:rsidR="00087ECB">
        <w:rPr>
          <w:rFonts w:ascii="Times New Roman" w:hAnsi="Times New Roman" w:cs="Times New Roman"/>
          <w:iCs/>
          <w:sz w:val="24"/>
          <w:szCs w:val="24"/>
        </w:rPr>
        <w:t xml:space="preserve"> of disease-specific mortality relative to individuals who did not report CRN</w:t>
      </w:r>
      <w:r w:rsidR="00907D34">
        <w:rPr>
          <w:rFonts w:ascii="Times New Roman" w:hAnsi="Times New Roman" w:cs="Times New Roman"/>
          <w:iCs/>
          <w:sz w:val="24"/>
          <w:szCs w:val="24"/>
        </w:rPr>
        <w:t>, although th</w:t>
      </w:r>
      <w:r w:rsidR="00352227">
        <w:rPr>
          <w:rFonts w:ascii="Times New Roman" w:hAnsi="Times New Roman" w:cs="Times New Roman"/>
          <w:iCs/>
          <w:sz w:val="24"/>
          <w:szCs w:val="24"/>
        </w:rPr>
        <w:t>e</w:t>
      </w:r>
      <w:r w:rsidR="00907D34">
        <w:rPr>
          <w:rFonts w:ascii="Times New Roman" w:hAnsi="Times New Roman" w:cs="Times New Roman"/>
          <w:iCs/>
          <w:sz w:val="24"/>
          <w:szCs w:val="24"/>
        </w:rPr>
        <w:t xml:space="preserve"> association was not significant</w:t>
      </w:r>
      <w:r w:rsidR="00B2683F">
        <w:rPr>
          <w:rFonts w:ascii="Times New Roman" w:hAnsi="Times New Roman" w:cs="Times New Roman"/>
          <w:iCs/>
          <w:sz w:val="24"/>
          <w:szCs w:val="24"/>
        </w:rPr>
        <w:t xml:space="preserve"> </w:t>
      </w:r>
      <w:r w:rsidR="00352227">
        <w:rPr>
          <w:rFonts w:ascii="Times New Roman" w:hAnsi="Times New Roman" w:cs="Times New Roman"/>
          <w:iCs/>
          <w:sz w:val="24"/>
          <w:szCs w:val="24"/>
        </w:rPr>
        <w:t xml:space="preserve">for the narrow definition </w:t>
      </w:r>
      <w:r w:rsidR="00B2683F">
        <w:rPr>
          <w:rFonts w:ascii="Times New Roman" w:hAnsi="Times New Roman" w:cs="Times New Roman"/>
          <w:iCs/>
          <w:sz w:val="24"/>
          <w:szCs w:val="24"/>
        </w:rPr>
        <w:t>(</w:t>
      </w:r>
      <w:r w:rsidR="00330A85">
        <w:rPr>
          <w:rFonts w:ascii="Times New Roman" w:hAnsi="Times New Roman" w:cs="Times New Roman"/>
          <w:iCs/>
          <w:sz w:val="24"/>
          <w:szCs w:val="24"/>
        </w:rPr>
        <w:t xml:space="preserve">narrow </w:t>
      </w:r>
      <w:r w:rsidR="00B2683F">
        <w:rPr>
          <w:rFonts w:ascii="Times New Roman" w:hAnsi="Times New Roman" w:cs="Times New Roman"/>
          <w:iCs/>
          <w:sz w:val="24"/>
          <w:szCs w:val="24"/>
        </w:rPr>
        <w:t>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330A85">
        <w:rPr>
          <w:rFonts w:ascii="Times New Roman" w:hAnsi="Times New Roman" w:cs="Times New Roman"/>
          <w:iCs/>
          <w:sz w:val="24"/>
          <w:szCs w:val="24"/>
        </w:rPr>
        <w:t xml:space="preserve">, expanded 95% CI = </w:t>
      </w:r>
      <w:r w:rsidR="007C1612" w:rsidRPr="007C1612">
        <w:rPr>
          <w:rFonts w:ascii="Times New Roman" w:hAnsi="Times New Roman" w:cs="Times New Roman"/>
          <w:iCs/>
          <w:sz w:val="24"/>
          <w:szCs w:val="24"/>
        </w:rPr>
        <w:t>1.196 - 1.434</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r w:rsidR="00135694">
        <w:rPr>
          <w:rFonts w:ascii="Times New Roman" w:hAnsi="Times New Roman" w:cs="Times New Roman"/>
          <w:iCs/>
          <w:sz w:val="24"/>
          <w:szCs w:val="24"/>
        </w:rPr>
        <w:t xml:space="preserve">narrow </w:t>
      </w:r>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135694">
        <w:rPr>
          <w:rFonts w:ascii="Times New Roman" w:hAnsi="Times New Roman" w:cs="Times New Roman"/>
          <w:iCs/>
          <w:sz w:val="24"/>
          <w:szCs w:val="24"/>
        </w:rPr>
        <w:t xml:space="preserve">; expanded </w:t>
      </w:r>
      <w:r w:rsidR="00135694">
        <w:rPr>
          <w:rFonts w:ascii="Times New Roman" w:hAnsi="Times New Roman" w:cs="Times New Roman"/>
          <w:i/>
          <w:sz w:val="24"/>
          <w:szCs w:val="24"/>
        </w:rPr>
        <w:t>p</w:t>
      </w:r>
      <w:r w:rsidR="00135694">
        <w:rPr>
          <w:rFonts w:ascii="Times New Roman" w:hAnsi="Times New Roman" w:cs="Times New Roman"/>
          <w:iCs/>
          <w:sz w:val="24"/>
          <w:szCs w:val="24"/>
          <w:vertAlign w:val="subscript"/>
        </w:rPr>
        <w:t>interaction</w:t>
      </w:r>
      <w:r w:rsidR="00135694">
        <w:rPr>
          <w:rFonts w:ascii="Times New Roman" w:hAnsi="Times New Roman" w:cs="Times New Roman"/>
          <w:i/>
          <w:sz w:val="24"/>
          <w:szCs w:val="24"/>
        </w:rPr>
        <w:t xml:space="preserve"> = </w:t>
      </w:r>
      <w:r w:rsidR="00135694">
        <w:rPr>
          <w:rFonts w:ascii="Times New Roman" w:hAnsi="Times New Roman" w:cs="Times New Roman"/>
          <w:iCs/>
          <w:sz w:val="24"/>
          <w:szCs w:val="24"/>
        </w:rPr>
        <w:t>0.0</w:t>
      </w:r>
      <w:r w:rsidR="00E01FC7">
        <w:rPr>
          <w:rFonts w:ascii="Times New Roman" w:hAnsi="Times New Roman" w:cs="Times New Roman"/>
          <w:iCs/>
          <w:sz w:val="24"/>
          <w:szCs w:val="24"/>
        </w:rPr>
        <w:t>31</w:t>
      </w:r>
      <w:r w:rsidR="009655F8">
        <w:rPr>
          <w:rFonts w:ascii="Times New Roman" w:hAnsi="Times New Roman" w:cs="Times New Roman"/>
          <w:iCs/>
          <w:sz w:val="24"/>
          <w:szCs w:val="24"/>
        </w:rPr>
        <w:t>)</w:t>
      </w:r>
      <w:r w:rsidR="00706D5D">
        <w:rPr>
          <w:rFonts w:ascii="Times New Roman" w:hAnsi="Times New Roman" w:cs="Times New Roman"/>
          <w:iCs/>
          <w:sz w:val="24"/>
          <w:szCs w:val="24"/>
        </w:rPr>
        <w:t xml:space="preserve">, but the adjusted hazard ratios did not differ between strata (narrow </w:t>
      </w:r>
      <w:r w:rsidR="00706D5D">
        <w:rPr>
          <w:rFonts w:ascii="Times New Roman" w:hAnsi="Times New Roman" w:cs="Times New Roman"/>
          <w:i/>
          <w:sz w:val="24"/>
          <w:szCs w:val="24"/>
        </w:rPr>
        <w:t>p</w:t>
      </w:r>
      <w:r w:rsidR="00706D5D">
        <w:rPr>
          <w:rFonts w:ascii="Times New Roman" w:hAnsi="Times New Roman" w:cs="Times New Roman"/>
          <w:iCs/>
          <w:sz w:val="24"/>
          <w:szCs w:val="24"/>
          <w:vertAlign w:val="subscript"/>
        </w:rPr>
        <w:t>interaction</w:t>
      </w:r>
      <w:r w:rsidR="00706D5D">
        <w:rPr>
          <w:rFonts w:ascii="Times New Roman" w:hAnsi="Times New Roman" w:cs="Times New Roman"/>
          <w:i/>
          <w:sz w:val="24"/>
          <w:szCs w:val="24"/>
        </w:rPr>
        <w:t xml:space="preserve"> = </w:t>
      </w:r>
      <w:r w:rsidR="00706D5D">
        <w:rPr>
          <w:rFonts w:ascii="Times New Roman" w:hAnsi="Times New Roman" w:cs="Times New Roman"/>
          <w:iCs/>
          <w:sz w:val="24"/>
          <w:szCs w:val="24"/>
        </w:rPr>
        <w:t xml:space="preserve">0.139; expanded </w:t>
      </w:r>
      <w:r w:rsidR="00706D5D">
        <w:rPr>
          <w:rFonts w:ascii="Times New Roman" w:hAnsi="Times New Roman" w:cs="Times New Roman"/>
          <w:i/>
          <w:sz w:val="24"/>
          <w:szCs w:val="24"/>
        </w:rPr>
        <w:t>p</w:t>
      </w:r>
      <w:r w:rsidR="00706D5D">
        <w:rPr>
          <w:rFonts w:ascii="Times New Roman" w:hAnsi="Times New Roman" w:cs="Times New Roman"/>
          <w:iCs/>
          <w:sz w:val="24"/>
          <w:szCs w:val="24"/>
          <w:vertAlign w:val="subscript"/>
        </w:rPr>
        <w:t>interaction</w:t>
      </w:r>
      <w:r w:rsidR="00706D5D">
        <w:rPr>
          <w:rFonts w:ascii="Times New Roman" w:hAnsi="Times New Roman" w:cs="Times New Roman"/>
          <w:i/>
          <w:sz w:val="24"/>
          <w:szCs w:val="24"/>
        </w:rPr>
        <w:t xml:space="preserve"> = </w:t>
      </w:r>
      <w:r w:rsidR="00706D5D">
        <w:rPr>
          <w:rFonts w:ascii="Times New Roman" w:hAnsi="Times New Roman" w:cs="Times New Roman"/>
          <w:iCs/>
          <w:sz w:val="24"/>
          <w:szCs w:val="24"/>
        </w:rPr>
        <w:t>0.220)</w:t>
      </w:r>
      <w:r w:rsidR="00EC2134">
        <w:rPr>
          <w:rFonts w:ascii="Times New Roman" w:hAnsi="Times New Roman" w:cs="Times New Roman"/>
          <w:iCs/>
          <w:sz w:val="24"/>
          <w:szCs w:val="24"/>
        </w:rPr>
        <w:t>.</w:t>
      </w:r>
      <w:r w:rsidR="006B7838">
        <w:rPr>
          <w:rFonts w:ascii="Times New Roman" w:hAnsi="Times New Roman" w:cs="Times New Roman"/>
          <w:iCs/>
          <w:sz w:val="24"/>
          <w:szCs w:val="24"/>
        </w:rPr>
        <w:t xml:space="preserve"> Hazard ratios for associated confounders are displayed in Supplementary Table</w:t>
      </w:r>
      <w:r w:rsidR="00706D5D">
        <w:rPr>
          <w:rFonts w:ascii="Times New Roman" w:hAnsi="Times New Roman" w:cs="Times New Roman"/>
          <w:iCs/>
          <w:sz w:val="24"/>
          <w:szCs w:val="24"/>
        </w:rPr>
        <w:t>s</w:t>
      </w:r>
      <w:r w:rsidR="006B7838">
        <w:rPr>
          <w:rFonts w:ascii="Times New Roman" w:hAnsi="Times New Roman" w:cs="Times New Roman"/>
          <w:iCs/>
          <w:sz w:val="24"/>
          <w:szCs w:val="24"/>
        </w:rPr>
        <w:t xml:space="preserve"> 5</w:t>
      </w:r>
      <w:r w:rsidR="00706D5D">
        <w:rPr>
          <w:rFonts w:ascii="Times New Roman" w:hAnsi="Times New Roman" w:cs="Times New Roman"/>
          <w:iCs/>
          <w:sz w:val="24"/>
          <w:szCs w:val="24"/>
        </w:rPr>
        <w:t xml:space="preserve"> and 6</w:t>
      </w:r>
      <w:r w:rsidR="006B7838">
        <w:rPr>
          <w:rFonts w:ascii="Times New Roman" w:hAnsi="Times New Roman" w:cs="Times New Roman"/>
          <w:iCs/>
          <w:sz w:val="24"/>
          <w:szCs w:val="24"/>
        </w:rPr>
        <w:t>.</w:t>
      </w:r>
    </w:p>
    <w:p w14:paraId="73B33746" w14:textId="73D4A82A" w:rsidR="00960A76" w:rsidRDefault="00960A76" w:rsidP="00894758">
      <w:pPr>
        <w:keepNext/>
        <w:spacing w:line="48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Model Assumptions</w:t>
      </w:r>
    </w:p>
    <w:p w14:paraId="40444599" w14:textId="2213D870" w:rsidR="00960A76" w:rsidRDefault="00171154" w:rsidP="00894758">
      <w:pPr>
        <w:keepNext/>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795996">
        <w:rPr>
          <w:rFonts w:ascii="Times New Roman" w:hAnsi="Times New Roman" w:cs="Times New Roman"/>
          <w:iCs/>
          <w:sz w:val="24"/>
          <w:szCs w:val="24"/>
        </w:rPr>
        <w:t>Deletion of cases</w:t>
      </w:r>
      <w:r w:rsidR="000B6FC4">
        <w:rPr>
          <w:rFonts w:ascii="Times New Roman" w:hAnsi="Times New Roman" w:cs="Times New Roman"/>
          <w:iCs/>
          <w:sz w:val="24"/>
          <w:szCs w:val="24"/>
        </w:rPr>
        <w:t xml:space="preserve"> </w:t>
      </w:r>
      <w:r w:rsidR="00D65580">
        <w:rPr>
          <w:rFonts w:ascii="Times New Roman" w:hAnsi="Times New Roman" w:cs="Times New Roman"/>
          <w:iCs/>
          <w:sz w:val="24"/>
          <w:szCs w:val="24"/>
        </w:rPr>
        <w:t xml:space="preserve">with suspected influence </w:t>
      </w:r>
      <w:r w:rsidR="000B6FC4">
        <w:rPr>
          <w:rFonts w:ascii="Times New Roman" w:hAnsi="Times New Roman" w:cs="Times New Roman"/>
          <w:iCs/>
          <w:sz w:val="24"/>
          <w:szCs w:val="24"/>
        </w:rPr>
        <w:t xml:space="preserve">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w:t>
      </w:r>
      <w:r w:rsidR="00A418C7">
        <w:rPr>
          <w:rFonts w:ascii="Times New Roman" w:hAnsi="Times New Roman" w:cs="Times New Roman"/>
          <w:iCs/>
          <w:sz w:val="24"/>
          <w:szCs w:val="24"/>
        </w:rPr>
        <w:t>7</w:t>
      </w:r>
      <w:r w:rsidR="002C4EA5" w:rsidRPr="004475AD">
        <w:rPr>
          <w:rFonts w:ascii="Times New Roman" w:hAnsi="Times New Roman" w:cs="Times New Roman"/>
          <w:iCs/>
          <w:sz w:val="24"/>
          <w:szCs w:val="24"/>
        </w:rPr>
        <w:t>)</w:t>
      </w:r>
      <w:r w:rsidR="003363F2">
        <w:rPr>
          <w:rFonts w:ascii="Times New Roman" w:hAnsi="Times New Roman" w:cs="Times New Roman"/>
          <w:iCs/>
          <w:sz w:val="24"/>
          <w:szCs w:val="24"/>
        </w:rPr>
        <w:t>.</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w:t>
      </w:r>
      <w:r w:rsidR="00F97E18">
        <w:rPr>
          <w:rFonts w:ascii="Times New Roman" w:hAnsi="Times New Roman" w:cs="Times New Roman"/>
          <w:iCs/>
          <w:sz w:val="24"/>
          <w:szCs w:val="24"/>
        </w:rPr>
        <w:t>substantially change point estimate</w:t>
      </w:r>
      <w:r w:rsidR="009F56EA">
        <w:rPr>
          <w:rFonts w:ascii="Times New Roman" w:hAnsi="Times New Roman" w:cs="Times New Roman"/>
          <w:iCs/>
          <w:sz w:val="24"/>
          <w:szCs w:val="24"/>
        </w:rPr>
        <w:t>s</w:t>
      </w:r>
      <w:r w:rsidR="00C33C75">
        <w:rPr>
          <w:rFonts w:ascii="Times New Roman" w:hAnsi="Times New Roman" w:cs="Times New Roman"/>
          <w:iCs/>
          <w:sz w:val="24"/>
          <w:szCs w:val="24"/>
        </w:rPr>
        <w:t xml:space="preserve">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A418C7">
        <w:rPr>
          <w:rFonts w:ascii="Times New Roman" w:hAnsi="Times New Roman" w:cs="Times New Roman"/>
          <w:iCs/>
          <w:sz w:val="24"/>
          <w:szCs w:val="24"/>
        </w:rPr>
        <w:t>8</w:t>
      </w:r>
      <w:r w:rsidR="00C33C75" w:rsidRPr="004475AD">
        <w:rPr>
          <w:rFonts w:ascii="Times New Roman" w:hAnsi="Times New Roman" w:cs="Times New Roman"/>
          <w:iCs/>
          <w:sz w:val="24"/>
          <w:szCs w:val="24"/>
        </w:rPr>
        <w:t>)</w:t>
      </w:r>
      <w:r w:rsidR="00A418C7">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w:t>
      </w:r>
      <w:r w:rsidR="000B4610">
        <w:rPr>
          <w:rFonts w:ascii="Times New Roman" w:hAnsi="Times New Roman" w:cs="Times New Roman"/>
          <w:iCs/>
          <w:sz w:val="24"/>
          <w:szCs w:val="24"/>
        </w:rPr>
        <w:t>the CRN coefficient</w:t>
      </w:r>
      <w:r w:rsidR="00F47A46">
        <w:rPr>
          <w:rFonts w:ascii="Times New Roman" w:hAnsi="Times New Roman" w:cs="Times New Roman"/>
          <w:iCs/>
          <w:sz w:val="24"/>
          <w:szCs w:val="24"/>
        </w:rPr>
        <w:t xml:space="preserve">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21D71713"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7D07F5">
        <w:rPr>
          <w:rFonts w:ascii="Times New Roman" w:hAnsi="Times New Roman" w:cs="Times New Roman"/>
          <w:iCs/>
          <w:sz w:val="24"/>
          <w:szCs w:val="24"/>
        </w:rPr>
        <w:t>found tha</w:t>
      </w:r>
      <w:r w:rsidR="00063F41">
        <w:rPr>
          <w:rFonts w:ascii="Times New Roman" w:hAnsi="Times New Roman" w:cs="Times New Roman"/>
          <w:iCs/>
          <w:sz w:val="24"/>
          <w:szCs w:val="24"/>
        </w:rPr>
        <w:t>t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7B46B1">
        <w:rPr>
          <w:rFonts w:ascii="Times New Roman" w:hAnsi="Times New Roman" w:cs="Times New Roman"/>
          <w:iCs/>
          <w:sz w:val="24"/>
          <w:szCs w:val="24"/>
        </w:rPr>
        <w:t xml:space="preserve"> and</w:t>
      </w:r>
      <w:r w:rsidR="00CD2CAC">
        <w:rPr>
          <w:rFonts w:ascii="Times New Roman" w:hAnsi="Times New Roman" w:cs="Times New Roman"/>
          <w:iCs/>
          <w:sz w:val="24"/>
          <w:szCs w:val="24"/>
        </w:rPr>
        <w:t xml:space="preserve"> l</w:t>
      </w:r>
      <w:r w:rsidR="00A3069D">
        <w:rPr>
          <w:rFonts w:ascii="Times New Roman" w:hAnsi="Times New Roman" w:cs="Times New Roman"/>
          <w:iCs/>
          <w:sz w:val="24"/>
          <w:szCs w:val="24"/>
        </w:rPr>
        <w:t>ack of health insurance</w:t>
      </w:r>
      <w:r w:rsidR="007B46B1">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E8020A">
        <w:rPr>
          <w:rFonts w:ascii="Times New Roman" w:hAnsi="Times New Roman" w:cs="Times New Roman"/>
          <w:iCs/>
          <w:sz w:val="24"/>
          <w:szCs w:val="24"/>
        </w:rPr>
        <w:t xml:space="preserve">Moreover, </w:t>
      </w:r>
      <w:r w:rsidR="005E0C99">
        <w:rPr>
          <w:rFonts w:ascii="Times New Roman" w:hAnsi="Times New Roman" w:cs="Times New Roman"/>
          <w:iCs/>
          <w:sz w:val="24"/>
          <w:szCs w:val="24"/>
        </w:rPr>
        <w:t xml:space="preserve">CRN </w:t>
      </w:r>
      <w:r w:rsidR="00CA3FD0">
        <w:rPr>
          <w:rFonts w:ascii="Times New Roman" w:hAnsi="Times New Roman" w:cs="Times New Roman"/>
          <w:iCs/>
          <w:sz w:val="24"/>
          <w:szCs w:val="24"/>
        </w:rPr>
        <w:t>wa</w:t>
      </w:r>
      <w:r w:rsidR="005E0C99">
        <w:rPr>
          <w:rFonts w:ascii="Times New Roman" w:hAnsi="Times New Roman" w:cs="Times New Roman"/>
          <w:iCs/>
          <w:sz w:val="24"/>
          <w:szCs w:val="24"/>
        </w:rPr>
        <w:t xml:space="preserve">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 of all-cause and disease-specific mortality</w:t>
      </w:r>
      <w:r w:rsidR="00D34015">
        <w:rPr>
          <w:rFonts w:ascii="Times New Roman" w:hAnsi="Times New Roman" w:cs="Times New Roman"/>
          <w:iCs/>
          <w:sz w:val="24"/>
          <w:szCs w:val="24"/>
        </w:rPr>
        <w:t xml:space="preserve"> among individuals with diabetes or CVD</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81C7F">
        <w:rPr>
          <w:rFonts w:ascii="Times New Roman" w:hAnsi="Times New Roman" w:cs="Times New Roman"/>
          <w:iCs/>
          <w:sz w:val="24"/>
          <w:szCs w:val="24"/>
        </w:rPr>
        <w:t>illness</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47545094"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607B3">
        <w:rPr>
          <w:rFonts w:ascii="Times New Roman" w:hAnsi="Times New Roman" w:cs="Times New Roman"/>
          <w:iCs/>
          <w:sz w:val="24"/>
          <w:szCs w:val="24"/>
        </w:rPr>
        <w:t xml:space="preserve">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w:t>
      </w:r>
      <w:r w:rsidR="0019062D">
        <w:rPr>
          <w:rFonts w:ascii="Times New Roman" w:hAnsi="Times New Roman" w:cs="Times New Roman"/>
          <w:iCs/>
          <w:sz w:val="24"/>
          <w:szCs w:val="24"/>
        </w:rPr>
        <w:lastRenderedPageBreak/>
        <w:t>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7B46B1">
        <w:rPr>
          <w:rFonts w:ascii="Times New Roman" w:hAnsi="Times New Roman" w:cs="Times New Roman"/>
          <w:iCs/>
          <w:sz w:val="24"/>
          <w:szCs w:val="24"/>
        </w:rPr>
        <w:t xml:space="preser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48CA2B2B"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F16264">
        <w:rPr>
          <w:rFonts w:ascii="Times New Roman" w:hAnsi="Times New Roman" w:cs="Times New Roman"/>
          <w:iCs/>
          <w:sz w:val="24"/>
          <w:szCs w:val="24"/>
        </w:rPr>
        <w:t>The</w:t>
      </w:r>
      <w:r w:rsidR="008B6BD6">
        <w:rPr>
          <w:rFonts w:ascii="Times New Roman" w:hAnsi="Times New Roman" w:cs="Times New Roman"/>
          <w:iCs/>
          <w:sz w:val="24"/>
          <w:szCs w:val="24"/>
        </w:rPr>
        <w:t xml:space="preserv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E90B9A">
        <w:rPr>
          <w:rFonts w:ascii="Times New Roman" w:hAnsi="Times New Roman" w:cs="Times New Roman"/>
          <w:iCs/>
          <w:sz w:val="24"/>
          <w:szCs w:val="24"/>
        </w:rPr>
        <w:instrText xml:space="preserve"> ADDIN ZOTERO_ITEM CSL_CITATION {"citationID":"HQVDF6j3","properties":{"formattedCitation":"\\super 28\\nosupersub{}","plainCitation":"28","noteIndex":0},"citationItems":[{"id":1214,"uris":["http://zotero.org/users/5917738/items/48FJPADJ"],"uri":["http://zotero.org/users/5917738/items/48FJPADJ"],"itemData":{"id":1214,"type":"article-journal","abstract":"Aims:\nTo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E90B9A" w:rsidRPr="00B8495A">
        <w:rPr>
          <w:rFonts w:ascii="Times New Roman" w:hAnsi="Times New Roman" w:cs="Times New Roman"/>
          <w:sz w:val="24"/>
          <w:szCs w:val="24"/>
          <w:vertAlign w:val="superscript"/>
        </w:rPr>
        <w:t>28</w:t>
      </w:r>
      <w:r w:rsidR="003F6D9C">
        <w:rPr>
          <w:rFonts w:ascii="Times New Roman" w:hAnsi="Times New Roman" w:cs="Times New Roman"/>
          <w:iCs/>
          <w:sz w:val="24"/>
          <w:szCs w:val="24"/>
        </w:rPr>
        <w:fldChar w:fldCharType="end"/>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40581C">
        <w:rPr>
          <w:rFonts w:ascii="Times New Roman" w:hAnsi="Times New Roman" w:cs="Times New Roman"/>
          <w:iCs/>
          <w:sz w:val="24"/>
          <w:szCs w:val="24"/>
        </w:rPr>
        <w:t>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E90B9A">
        <w:rPr>
          <w:rFonts w:ascii="Times New Roman" w:hAnsi="Times New Roman" w:cs="Times New Roman"/>
          <w:iCs/>
          <w:sz w:val="24"/>
          <w:szCs w:val="24"/>
        </w:rPr>
        <w:instrText xml:space="preserve"> ADDIN ZOTERO_ITEM CSL_CITATION {"citationID":"RwCpi5nD","properties":{"formattedCitation":"\\super 29,30\\nosupersub{}","plainCitation":"29,30","noteIndex":0},"citationItems":[{"id":1228,"uris":["http://zotero.org/users/5917738/items/8JMMTQHI"],"uri":["http://zotero.org/users/5917738/items/8JMMTQHI"],"itemData":{"id":1228,"type":"article-journal","abstract":"Aims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E90B9A" w:rsidRPr="00B8495A">
        <w:rPr>
          <w:rFonts w:ascii="Times New Roman" w:hAnsi="Times New Roman" w:cs="Times New Roman"/>
          <w:sz w:val="24"/>
          <w:szCs w:val="24"/>
          <w:vertAlign w:val="superscript"/>
        </w:rPr>
        <w:t>29,30</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1F05C3A1" w14:textId="05CC53B7"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F45F3D">
        <w:rPr>
          <w:rFonts w:ascii="Times New Roman" w:hAnsi="Times New Roman" w:cs="Times New Roman"/>
          <w:iCs/>
          <w:sz w:val="24"/>
          <w:szCs w:val="24"/>
        </w:rPr>
        <w:t>d</w:t>
      </w:r>
      <w:r w:rsidR="00596869">
        <w:rPr>
          <w:rFonts w:ascii="Times New Roman" w:hAnsi="Times New Roman" w:cs="Times New Roman"/>
          <w:iCs/>
          <w:sz w:val="24"/>
          <w:szCs w:val="24"/>
        </w:rPr>
        <w:t xml:space="preserve"> </w:t>
      </w:r>
      <w:r w:rsidR="00D90A26">
        <w:rPr>
          <w:rFonts w:ascii="Times New Roman" w:hAnsi="Times New Roman" w:cs="Times New Roman"/>
          <w:iCs/>
          <w:sz w:val="24"/>
          <w:szCs w:val="24"/>
        </w:rPr>
        <w:t>risk of complications</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B8495A">
        <w:rPr>
          <w:rFonts w:ascii="Times New Roman" w:hAnsi="Times New Roman" w:cs="Times New Roman"/>
          <w:iCs/>
          <w:sz w:val="24"/>
          <w:szCs w:val="24"/>
        </w:rPr>
        <w:instrText xml:space="preserve"> ADDIN ZOTERO_ITEM CSL_CITATION {"citationID":"J28rhhu2","properties":{"formattedCitation":"\\super 31\\nosupersub{}","plainCitation":"31","noteIndex":0},"citationItems":[{"id":1330,"uris":["http://zotero.org/users/5917738/items/SULKG7XM"],"uri":["http://zotero.org/users/5917738/items/SULKG7XM"],"itemData":{"id":1330,"type":"article-journal","abstract":"Aims\nTo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B8495A" w:rsidRPr="00B8495A">
        <w:rPr>
          <w:rFonts w:ascii="Times New Roman" w:hAnsi="Times New Roman" w:cs="Times New Roman"/>
          <w:sz w:val="24"/>
          <w:szCs w:val="24"/>
          <w:vertAlign w:val="superscript"/>
        </w:rPr>
        <w:t>31</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6B22C6">
        <w:rPr>
          <w:rFonts w:ascii="Times New Roman" w:hAnsi="Times New Roman" w:cs="Times New Roman"/>
          <w:iCs/>
          <w:sz w:val="24"/>
          <w:szCs w:val="24"/>
        </w:rPr>
        <w:instrText xml:space="preserve"> ADDIN ZOTERO_ITEM CSL_CITATION {"citationID":"BkuD8wwT","properties":{"formattedCitation":"\\super 19\\nosupersub{}","plainCitation":"19","noteIndex":0},"citationItems":[{"id":701,"uris":["http://zotero.org/users/5917738/items/P6YLAKRG"],"uri":["http://zotero.org/users/5917738/items/P6YLAKRG"],"itemData":{"id":701,"type":"article-journal","abstract":"Background\nLittle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6B22C6" w:rsidRPr="00F1141C">
        <w:rPr>
          <w:rFonts w:ascii="Times New Roman" w:hAnsi="Times New Roman" w:cs="Times New Roman"/>
          <w:sz w:val="24"/>
          <w:szCs w:val="24"/>
          <w:vertAlign w:val="superscript"/>
        </w:rPr>
        <w:t>19</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p>
    <w:p w14:paraId="69C5474A" w14:textId="5402006C"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{"citationID":"uQNb11nx","properties":{"formattedCitation":"\\super 32,33\\nosupersub{}","plainCitation":"32,33","noteIndex":0},"citationItems":[{"id":1157,"uris":["http://zotero.org/users/5917738/items/UWL6FWI3"],"uri":["http://zotero.org/users/5917738/items/UWL6FWI3"],"itemData":{"id":1157,"type":"webpage","title":"Reduce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32,33</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{"citationID":"StUqx9IW","properties":{"formattedCitation":"\\super 34\\uc0\\u8211{}38\\nosupersub{}","plainCitation":"34–38","noteIndex":0},"citationItems":[{"id":1379,"uris":["http://zotero.org/users/5917738/items/W633C9WM"],"uri":["http://zotero.org/users/5917738/items/W633C9WM"],"itemData":{"id":1379,"type":"bill","authority":"Florida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34–</w:t>
      </w:r>
      <w:r w:rsidR="00B8495A" w:rsidRPr="005A377E">
        <w:rPr>
          <w:rFonts w:ascii="Times New Roman" w:hAnsi="Times New Roman" w:cs="Times New Roman"/>
          <w:sz w:val="24"/>
          <w:szCs w:val="24"/>
          <w:vertAlign w:val="superscript"/>
        </w:rPr>
        <w:t>38</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{"citationID":"8hQsI1zF","properties":{"formattedCitation":"\\super 39\\nosupersub{}","plainCitation":"39","noteIndex":0},"citationItems":[{"id":1371,"uris":["http://zotero.org/users/5917738/items/AZQEW753"],"uri":["http://zotero.org/users/5917738/items/AZQEW753"],"itemData":{"id":1371,"type":"article-journal","abstract":"This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39</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w:t>
      </w:r>
      <w:r w:rsidR="006373F1">
        <w:rPr>
          <w:rFonts w:ascii="Times New Roman" w:hAnsi="Times New Roman" w:cs="Times New Roman"/>
          <w:bCs/>
          <w:iCs/>
          <w:sz w:val="24"/>
          <w:szCs w:val="24"/>
        </w:rPr>
        <w:lastRenderedPageBreak/>
        <w:t>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w:t>
      </w:r>
      <w:r w:rsidR="003B6E43">
        <w:rPr>
          <w:rFonts w:ascii="Times New Roman" w:hAnsi="Times New Roman" w:cs="Times New Roman"/>
          <w:bCs/>
          <w:iCs/>
          <w:sz w:val="24"/>
          <w:szCs w:val="24"/>
        </w:rPr>
        <w:t>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 xml:space="preserve">for individuals with </w:t>
      </w:r>
      <w:r w:rsidR="003970CE">
        <w:rPr>
          <w:rFonts w:ascii="Times New Roman" w:hAnsi="Times New Roman" w:cs="Times New Roman"/>
          <w:bCs/>
          <w:iCs/>
          <w:sz w:val="24"/>
          <w:szCs w:val="24"/>
        </w:rPr>
        <w:t>t</w:t>
      </w:r>
      <w:r w:rsidR="003C7184">
        <w:rPr>
          <w:rFonts w:ascii="Times New Roman" w:hAnsi="Times New Roman" w:cs="Times New Roman"/>
          <w:bCs/>
          <w:iCs/>
          <w:sz w:val="24"/>
          <w:szCs w:val="24"/>
        </w:rPr>
        <w: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{"citationID":"XJRZCole","properties":{"formattedCitation":"\\super 40\\nosupersub{}","plainCitation":"40","noteIndex":0},"citationItems":[{"id":1374,"uris":["http://zotero.org/users/5917738/items/K9Q9ZYT9"],"uri":["http://zotero.org/users/5917738/items/K9Q9ZYT9"],"itemData":{"id":1374,"type":"article-journal","abstract":"Introduction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40</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{"citationID":"tboQUpZh","properties":{"formattedCitation":"\\super 41\\nosupersub{}","plainCitation":"41","noteIndex":0},"citationItems":[{"id":1363,"uris":["http://zotero.org/users/5917738/items/TH782BSH"],"uri":["http://zotero.org/users/5917738/items/TH782BSH"],"itemData":{"id":1363,"type":"article-journal","abstract":"We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41</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8603A9">
        <w:rPr>
          <w:rFonts w:ascii="Times New Roman" w:hAnsi="Times New Roman" w:cs="Times New Roman"/>
          <w:bCs/>
          <w:iCs/>
          <w:sz w:val="24"/>
          <w:szCs w:val="24"/>
        </w:rPr>
        <w:t>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xml:space="preserve">, and potential for translation to </w:t>
      </w:r>
      <w:r w:rsidR="00C432F1">
        <w:rPr>
          <w:rFonts w:ascii="Times New Roman" w:hAnsi="Times New Roman" w:cs="Times New Roman"/>
          <w:bCs/>
          <w:iCs/>
          <w:sz w:val="24"/>
          <w:szCs w:val="24"/>
        </w:rPr>
        <w:t>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43F73DA6"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 xml:space="preserve">The major strengths of </w:t>
      </w:r>
      <w:r w:rsidR="00585A5E">
        <w:rPr>
          <w:rFonts w:ascii="Times New Roman" w:hAnsi="Times New Roman" w:cs="Times New Roman"/>
          <w:iCs/>
          <w:sz w:val="24"/>
          <w:szCs w:val="24"/>
        </w:rPr>
        <w:t>this</w:t>
      </w:r>
      <w:r w:rsidR="00A25E61">
        <w:rPr>
          <w:rFonts w:ascii="Times New Roman" w:hAnsi="Times New Roman" w:cs="Times New Roman"/>
          <w:iCs/>
          <w:sz w:val="24"/>
          <w:szCs w:val="24"/>
        </w:rPr>
        <w:t xml:space="preserve">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 xml:space="preserve">Given the nature of the sample, </w:t>
      </w:r>
      <w:r w:rsidR="002C5E6F">
        <w:rPr>
          <w:rFonts w:ascii="Times New Roman" w:hAnsi="Times New Roman" w:cs="Times New Roman"/>
          <w:iCs/>
          <w:sz w:val="24"/>
          <w:szCs w:val="24"/>
        </w:rPr>
        <w:t xml:space="preserve">I </w:t>
      </w:r>
      <w:r w:rsidR="00FE2E89">
        <w:rPr>
          <w:rFonts w:ascii="Times New Roman" w:hAnsi="Times New Roman" w:cs="Times New Roman"/>
          <w:iCs/>
          <w:sz w:val="24"/>
          <w:szCs w:val="24"/>
        </w:rPr>
        <w:t xml:space="preserve">was </w:t>
      </w:r>
      <w:r w:rsidR="00172A90">
        <w:rPr>
          <w:rFonts w:ascii="Times New Roman" w:hAnsi="Times New Roman" w:cs="Times New Roman"/>
          <w:iCs/>
          <w:sz w:val="24"/>
          <w:szCs w:val="24"/>
        </w:rPr>
        <w:t>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 xml:space="preserve">comparable sample sizes to </w:t>
      </w:r>
      <w:r w:rsidR="009E6292">
        <w:rPr>
          <w:rFonts w:ascii="Times New Roman" w:hAnsi="Times New Roman" w:cs="Times New Roman"/>
          <w:iCs/>
          <w:sz w:val="24"/>
          <w:szCs w:val="24"/>
        </w:rPr>
        <w:t>this</w:t>
      </w:r>
      <w:r w:rsidR="00F732BE">
        <w:rPr>
          <w:rFonts w:ascii="Times New Roman" w:hAnsi="Times New Roman" w:cs="Times New Roman"/>
          <w:iCs/>
          <w:sz w:val="24"/>
          <w:szCs w:val="24"/>
        </w:rPr>
        <w:t xml:space="preserve">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w:t>
      </w:r>
      <w:r w:rsidR="00862111">
        <w:rPr>
          <w:rFonts w:ascii="Times New Roman" w:hAnsi="Times New Roman" w:cs="Times New Roman"/>
          <w:iCs/>
          <w:sz w:val="24"/>
          <w:szCs w:val="24"/>
        </w:rPr>
        <w:t>on</w:t>
      </w:r>
      <w:r w:rsidR="00EC1CC4">
        <w:rPr>
          <w:rFonts w:ascii="Times New Roman" w:hAnsi="Times New Roman" w:cs="Times New Roman"/>
          <w:iCs/>
          <w:sz w:val="24"/>
          <w:szCs w:val="24"/>
        </w:rPr>
        <w:t xml:space="preserve"> other </w:t>
      </w:r>
      <w:r w:rsidR="00862111">
        <w:rPr>
          <w:rFonts w:ascii="Times New Roman" w:hAnsi="Times New Roman" w:cs="Times New Roman"/>
          <w:iCs/>
          <w:sz w:val="24"/>
          <w:szCs w:val="24"/>
        </w:rPr>
        <w:t xml:space="preserve">adherence </w:t>
      </w:r>
      <w:r w:rsidR="00EC1CC4">
        <w:rPr>
          <w:rFonts w:ascii="Times New Roman" w:hAnsi="Times New Roman" w:cs="Times New Roman"/>
          <w:iCs/>
          <w:sz w:val="24"/>
          <w:szCs w:val="24"/>
        </w:rPr>
        <w:t xml:space="preserve">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B8495A">
        <w:rPr>
          <w:rFonts w:ascii="Times New Roman" w:hAnsi="Times New Roman" w:cs="Times New Roman"/>
          <w:iCs/>
          <w:sz w:val="24"/>
          <w:szCs w:val="24"/>
        </w:rPr>
        <w:instrText xml:space="preserve"> ADDIN ZOTERO_ITEM CSL_CITATION {"citationID":"kRzBoB3m","properties":{"formattedCitation":"\\super 45\\nosupersub{}","plainCitation":"45","noteIndex":0},"citationItems":[{"id":704,"uris":["http://zotero.org/users/5917738/items/AVM6FAXK"],"uri":["http://zotero.org/users/5917738/items/AVM6FAXK"],"itemData":{"id":704,"type":"article-journal","abstract":"Objective\nAlthough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D."}],"issued":{"date-parts":[["2010"]]}}}],"schema":"https://github.com/citation-style-language/schema/raw/master/csl-citation.json"} </w:instrText>
      </w:r>
      <w:r w:rsidR="008A13E8">
        <w:rPr>
          <w:rFonts w:ascii="Times New Roman" w:hAnsi="Times New Roman" w:cs="Times New Roman"/>
          <w:iCs/>
          <w:sz w:val="24"/>
          <w:szCs w:val="24"/>
        </w:rPr>
        <w:fldChar w:fldCharType="separate"/>
      </w:r>
      <w:r w:rsidR="00B8495A" w:rsidRPr="00B8495A">
        <w:rPr>
          <w:rFonts w:ascii="Times New Roman" w:hAnsi="Times New Roman" w:cs="Times New Roman"/>
          <w:sz w:val="24"/>
          <w:szCs w:val="24"/>
          <w:vertAlign w:val="superscript"/>
        </w:rPr>
        <w:t>45</w:t>
      </w:r>
      <w:r w:rsidR="008A13E8">
        <w:rPr>
          <w:rFonts w:ascii="Times New Roman" w:hAnsi="Times New Roman" w:cs="Times New Roman"/>
          <w:iCs/>
          <w:sz w:val="24"/>
          <w:szCs w:val="24"/>
        </w:rPr>
        <w:fldChar w:fldCharType="end"/>
      </w:r>
    </w:p>
    <w:p w14:paraId="17EAAD8B" w14:textId="5C5B7318"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w:t>
      </w:r>
      <w:r w:rsidR="00FE2E89">
        <w:rPr>
          <w:rFonts w:ascii="Times New Roman" w:hAnsi="Times New Roman" w:cs="Times New Roman"/>
          <w:bCs/>
          <w:iCs/>
          <w:sz w:val="24"/>
          <w:szCs w:val="24"/>
        </w:rPr>
        <w:t xml:space="preserve">my </w:t>
      </w:r>
      <w:r>
        <w:rPr>
          <w:rFonts w:ascii="Times New Roman" w:hAnsi="Times New Roman" w:cs="Times New Roman"/>
          <w:bCs/>
          <w:iCs/>
          <w:sz w:val="24"/>
          <w:szCs w:val="24"/>
        </w:rPr>
        <w:t xml:space="preserve">findings should be interpreted </w:t>
      </w:r>
      <w:r w:rsidR="00F82583">
        <w:rPr>
          <w:rFonts w:ascii="Times New Roman" w:hAnsi="Times New Roman" w:cs="Times New Roman"/>
          <w:bCs/>
          <w:iCs/>
          <w:sz w:val="24"/>
          <w:szCs w:val="24"/>
        </w:rPr>
        <w:t>in light of</w:t>
      </w:r>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AE1EBF">
        <w:rPr>
          <w:rFonts w:ascii="Times New Roman" w:hAnsi="Times New Roman" w:cs="Times New Roman"/>
          <w:bCs/>
          <w:iCs/>
          <w:sz w:val="24"/>
          <w:szCs w:val="24"/>
        </w:rPr>
        <w:t>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 xml:space="preserve">N, leading to probable immortal time bias in </w:t>
      </w:r>
      <w:r w:rsidR="009E6292">
        <w:rPr>
          <w:rFonts w:ascii="Times New Roman" w:hAnsi="Times New Roman" w:cs="Times New Roman"/>
          <w:bCs/>
          <w:iCs/>
          <w:sz w:val="24"/>
          <w:szCs w:val="24"/>
        </w:rPr>
        <w:t>the</w:t>
      </w:r>
      <w:r w:rsidR="000466C3">
        <w:rPr>
          <w:rFonts w:ascii="Times New Roman" w:hAnsi="Times New Roman" w:cs="Times New Roman"/>
          <w:bCs/>
          <w:iCs/>
          <w:sz w:val="24"/>
          <w:szCs w:val="24"/>
        </w:rPr>
        <w:t xml:space="preserve">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later in the follow-up period</w:t>
      </w:r>
      <w:r w:rsidR="00261E2A">
        <w:rPr>
          <w:rFonts w:ascii="Times New Roman" w:hAnsi="Times New Roman" w:cs="Times New Roman"/>
          <w:bCs/>
          <w:iCs/>
          <w:sz w:val="24"/>
          <w:szCs w:val="24"/>
        </w:rPr>
        <w:t xml:space="preserve"> and vice versa</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{"citationID":"UKdduoVq","properties":{"formattedCitation":"\\super 46\\nosupersub{}","plainCitation":"46","noteIndex":0},"citationItems":[{"id":1145,"uris":["http://zotero.org/users/5917738/items/MLZ5WEXA"],"uri":["http://zotero.org/users/5917738/items/MLZ5WEXA"],"itemData":{"id":1145,"type":"article-journal","abstract":"A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46</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9E6292">
        <w:rPr>
          <w:rFonts w:ascii="Times New Roman" w:hAnsi="Times New Roman" w:cs="Times New Roman"/>
          <w:bCs/>
          <w:iCs/>
          <w:sz w:val="24"/>
          <w:szCs w:val="24"/>
        </w:rPr>
        <w:t xml:space="preserve">the </w:t>
      </w:r>
      <w:r w:rsidR="00E945C5">
        <w:rPr>
          <w:rFonts w:ascii="Times New Roman" w:hAnsi="Times New Roman" w:cs="Times New Roman"/>
          <w:bCs/>
          <w:iCs/>
          <w:sz w:val="24"/>
          <w:szCs w:val="24"/>
        </w:rPr>
        <w:t>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w:t>
      </w:r>
      <w:r w:rsidR="005D73F1">
        <w:rPr>
          <w:rFonts w:ascii="Times New Roman" w:hAnsi="Times New Roman" w:cs="Times New Roman"/>
          <w:bCs/>
          <w:iCs/>
          <w:sz w:val="24"/>
          <w:szCs w:val="24"/>
        </w:rPr>
        <w:lastRenderedPageBreak/>
        <w:t>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{"citationID":"KCkErHdm","properties":{"formattedCitation":"\\super 47\\nosupersub{}","plainCitation":"47","noteIndex":0},"citationItems":[{"id":1153,"uris":["http://zotero.org/users/5917738/items/UDSQJZZ8"],"uri":["http://zotero.org/users/5917738/items/UDSQJZZ8"],"itemData":{"id":1153,"type":"article-journal","abstract":"OBJECTIVE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47</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662D08">
        <w:rPr>
          <w:rFonts w:ascii="Times New Roman" w:hAnsi="Times New Roman" w:cs="Times New Roman"/>
          <w:bCs/>
          <w:iCs/>
          <w:sz w:val="24"/>
          <w:szCs w:val="24"/>
        </w:rPr>
        <w:t>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and </w:t>
      </w:r>
      <w:r w:rsidR="002C5E6F">
        <w:rPr>
          <w:rFonts w:ascii="Times New Roman" w:hAnsi="Times New Roman" w:cs="Times New Roman"/>
          <w:bCs/>
          <w:iCs/>
          <w:sz w:val="24"/>
          <w:szCs w:val="24"/>
        </w:rPr>
        <w:t xml:space="preserve">I </w:t>
      </w:r>
      <w:r w:rsidR="0033754F">
        <w:rPr>
          <w:rFonts w:ascii="Times New Roman" w:hAnsi="Times New Roman" w:cs="Times New Roman"/>
          <w:bCs/>
          <w:iCs/>
          <w:sz w:val="24"/>
          <w:szCs w:val="24"/>
        </w:rPr>
        <w:t xml:space="preserve">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t>
      </w:r>
      <w:r w:rsidR="00575DE2">
        <w:rPr>
          <w:rFonts w:ascii="Times New Roman" w:hAnsi="Times New Roman" w:cs="Times New Roman"/>
          <w:bCs/>
          <w:iCs/>
          <w:sz w:val="24"/>
          <w:szCs w:val="24"/>
        </w:rPr>
        <w:t xml:space="preserve">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E352A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B8495A">
        <w:rPr>
          <w:rFonts w:ascii="Times New Roman" w:hAnsi="Times New Roman" w:cs="Times New Roman"/>
          <w:bCs/>
          <w:iCs/>
          <w:sz w:val="24"/>
          <w:szCs w:val="24"/>
        </w:rPr>
        <w:instrText xml:space="preserve"> ADDIN ZOTERO_ITEM CSL_CITATION {"citationID":"S3e2pNUM","properties":{"formattedCitation":"\\super 48\\uc0\\u8211{}50\\nosupersub{}","plainCitation":"48–50","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B8495A" w:rsidRPr="00B8495A">
        <w:rPr>
          <w:rFonts w:ascii="Times New Roman" w:hAnsi="Times New Roman" w:cs="Times New Roman"/>
          <w:sz w:val="24"/>
          <w:szCs w:val="24"/>
          <w:vertAlign w:val="superscript"/>
        </w:rPr>
        <w:t>48–50</w:t>
      </w:r>
      <w:r w:rsidR="00AB2421">
        <w:rPr>
          <w:rFonts w:ascii="Times New Roman" w:hAnsi="Times New Roman" w:cs="Times New Roman"/>
          <w:bCs/>
          <w:iCs/>
          <w:sz w:val="24"/>
          <w:szCs w:val="24"/>
        </w:rPr>
        <w:fldChar w:fldCharType="end"/>
      </w:r>
    </w:p>
    <w:p w14:paraId="4309A4E2" w14:textId="02962FA6"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w:t>
      </w:r>
      <w:r w:rsidR="009E6292">
        <w:rPr>
          <w:rFonts w:ascii="Times New Roman" w:hAnsi="Times New Roman" w:cs="Times New Roman"/>
          <w:bCs/>
          <w:iCs/>
          <w:sz w:val="24"/>
          <w:szCs w:val="24"/>
        </w:rPr>
        <w:t xml:space="preserve"> these</w:t>
      </w:r>
      <w:r>
        <w:rPr>
          <w:rFonts w:ascii="Times New Roman" w:hAnsi="Times New Roman" w:cs="Times New Roman"/>
          <w:bCs/>
          <w:iCs/>
          <w:sz w:val="24"/>
          <w:szCs w:val="24"/>
        </w:rPr>
        <w:t xml:space="preserve"> results suggest that CRN is a substantial risk factor for mortality in persons with chronic illness and that efforts to address rising prescription drug costs may be valuable for increasing patient health and longevity</w:t>
      </w:r>
      <w:r w:rsidR="00C01DE6">
        <w:rPr>
          <w:rFonts w:ascii="Times New Roman" w:hAnsi="Times New Roman" w:cs="Times New Roman"/>
          <w:bCs/>
          <w:iCs/>
          <w:sz w:val="24"/>
          <w:szCs w:val="24"/>
        </w:rPr>
        <w:t>.</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79FEE992" w14:textId="77777777" w:rsidR="003C3A0C" w:rsidRDefault="003C3A0C">
      <w:pPr>
        <w:rPr>
          <w:rFonts w:ascii="Times New Roman" w:hAnsi="Times New Roman" w:cs="Times New Roman"/>
          <w:b/>
          <w:bCs/>
          <w:sz w:val="24"/>
          <w:szCs w:val="24"/>
        </w:rPr>
      </w:pPr>
      <w:r>
        <w:rPr>
          <w:rFonts w:ascii="Times New Roman" w:hAnsi="Times New Roman" w:cs="Times New Roman"/>
          <w:b/>
          <w:bCs/>
          <w:sz w:val="24"/>
          <w:szCs w:val="24"/>
        </w:rPr>
        <w:br w:type="page"/>
      </w:r>
    </w:p>
    <w:p w14:paraId="55E0BE4A" w14:textId="36961175"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71B40AEA" w14:textId="27D341FD" w:rsidR="00B8495A" w:rsidRDefault="00654988" w:rsidP="005A377E">
      <w:pPr>
        <w:pStyle w:val="Bibliography"/>
        <w:rPr>
          <w:rFonts w:ascii="Times New Roman" w:hAnsi="Times New Roman" w:cs="Times New Roman"/>
          <w:sz w:val="24"/>
          <w:szCs w:val="24"/>
        </w:rPr>
      </w:pPr>
      <w:r w:rsidRPr="00F55D63">
        <w:fldChar w:fldCharType="begin"/>
      </w:r>
      <w:r w:rsidR="00B8495A">
        <w:instrText xml:space="preserve"> ADDIN ZOTERO_BIBL {"uncited":[],"omitted":[],"custom":[]} CSL_BIBLIOGRAPHY </w:instrText>
      </w:r>
      <w:r w:rsidRPr="00F55D63">
        <w:fldChar w:fldCharType="separate"/>
      </w:r>
      <w:r w:rsidR="00B8495A">
        <w:rPr>
          <w:rFonts w:ascii="Times New Roman" w:hAnsi="Times New Roman" w:cs="Times New Roman"/>
          <w:sz w:val="24"/>
          <w:szCs w:val="24"/>
        </w:rPr>
        <w:t xml:space="preserve">1. </w:t>
      </w:r>
      <w:r w:rsidR="00B8495A">
        <w:rPr>
          <w:rFonts w:ascii="Times New Roman" w:hAnsi="Times New Roman" w:cs="Times New Roman"/>
          <w:sz w:val="24"/>
          <w:szCs w:val="24"/>
        </w:rPr>
        <w:tab/>
        <w:t xml:space="preserve">Menke A, Casagrande S, Geiss L, Cowie CC. Prevalence of and trends in diabetes among adults in the United States, 1988-2012. </w:t>
      </w:r>
      <w:r w:rsidR="00B8495A">
        <w:rPr>
          <w:rFonts w:ascii="Times New Roman" w:hAnsi="Times New Roman" w:cs="Times New Roman"/>
          <w:i/>
          <w:iCs/>
          <w:sz w:val="24"/>
          <w:szCs w:val="24"/>
        </w:rPr>
        <w:t>Jama</w:t>
      </w:r>
      <w:r w:rsidR="00B8495A">
        <w:rPr>
          <w:rFonts w:ascii="Times New Roman" w:hAnsi="Times New Roman" w:cs="Times New Roman"/>
          <w:sz w:val="24"/>
          <w:szCs w:val="24"/>
        </w:rPr>
        <w:t>. 2015;314(10):1021-1029.</w:t>
      </w:r>
    </w:p>
    <w:p w14:paraId="23139A43"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 xml:space="preserve">Khavjou O, Phelps D, Leib A. Projections of cardiovascular disease prevalence and costs: 2015–2035. </w:t>
      </w:r>
      <w:r>
        <w:rPr>
          <w:rFonts w:ascii="Times New Roman" w:hAnsi="Times New Roman" w:cs="Times New Roman"/>
          <w:i/>
          <w:iCs/>
          <w:sz w:val="24"/>
          <w:szCs w:val="24"/>
        </w:rPr>
        <w:t>Am Heart Assoc</w:t>
      </w:r>
      <w:r>
        <w:rPr>
          <w:rFonts w:ascii="Times New Roman" w:hAnsi="Times New Roman" w:cs="Times New Roman"/>
          <w:sz w:val="24"/>
          <w:szCs w:val="24"/>
        </w:rPr>
        <w:t>. 2016.</w:t>
      </w:r>
    </w:p>
    <w:p w14:paraId="4211BB81"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Murphy SL, Xu J, Kochanek KD, Arias E. Mortality in the United States, 2017. 2018.</w:t>
      </w:r>
    </w:p>
    <w:p w14:paraId="3D53226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Mozaffarian Dariush, Benjamin Emelia J., Go Alan S., et al. Heart Disease and Stroke Statistics—2016 Update. </w:t>
      </w:r>
      <w:r>
        <w:rPr>
          <w:rFonts w:ascii="Times New Roman" w:hAnsi="Times New Roman" w:cs="Times New Roman"/>
          <w:i/>
          <w:iCs/>
          <w:sz w:val="24"/>
          <w:szCs w:val="24"/>
        </w:rPr>
        <w:t>Circulation</w:t>
      </w:r>
      <w:r>
        <w:rPr>
          <w:rFonts w:ascii="Times New Roman" w:hAnsi="Times New Roman" w:cs="Times New Roman"/>
          <w:sz w:val="24"/>
          <w:szCs w:val="24"/>
        </w:rPr>
        <w:t>. 2016;133(4):e38-e360. doi:10.1161/CIR.0000000000000350</w:t>
      </w:r>
    </w:p>
    <w:p w14:paraId="395C6BE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t xml:space="preserve">Ford ES. Trends in Predicted 10-Year Risk of Coronary Heart Disease and Cardiovascular Disease Among U.S. Adults From 1999 to 2010. </w:t>
      </w:r>
      <w:r>
        <w:rPr>
          <w:rFonts w:ascii="Times New Roman" w:hAnsi="Times New Roman" w:cs="Times New Roman"/>
          <w:i/>
          <w:iCs/>
          <w:sz w:val="24"/>
          <w:szCs w:val="24"/>
        </w:rPr>
        <w:t>J Am Coll Cardiol</w:t>
      </w:r>
      <w:r>
        <w:rPr>
          <w:rFonts w:ascii="Times New Roman" w:hAnsi="Times New Roman" w:cs="Times New Roman"/>
          <w:sz w:val="24"/>
          <w:szCs w:val="24"/>
        </w:rPr>
        <w:t>. 2013;61(22):2249-2252. doi:10.1016/j.jacc.2013.03.023</w:t>
      </w:r>
    </w:p>
    <w:p w14:paraId="29A4D251"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Imperatore G, Boyle JP, Thompson TJ, et al. Projections of Type 1 and Type 2 Diabetes Burden in the U.S. Population Aged &amp;lt;20 Years Through 2050: Dynamic modeling of incidence, mortality, and population growth. </w:t>
      </w:r>
      <w:r>
        <w:rPr>
          <w:rFonts w:ascii="Times New Roman" w:hAnsi="Times New Roman" w:cs="Times New Roman"/>
          <w:i/>
          <w:iCs/>
          <w:sz w:val="24"/>
          <w:szCs w:val="24"/>
        </w:rPr>
        <w:t>Diabetes Care</w:t>
      </w:r>
      <w:r>
        <w:rPr>
          <w:rFonts w:ascii="Times New Roman" w:hAnsi="Times New Roman" w:cs="Times New Roman"/>
          <w:sz w:val="24"/>
          <w:szCs w:val="24"/>
        </w:rPr>
        <w:t>. 2012;35(12):2515-2520. doi:10.2337/dc12-0669</w:t>
      </w:r>
    </w:p>
    <w:p w14:paraId="33252CE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t xml:space="preserve">Dieleman JL, Baral R, Birger M, et al. US Spending on Personal Health Care and Public Health, 1996-2013. </w:t>
      </w:r>
      <w:r>
        <w:rPr>
          <w:rFonts w:ascii="Times New Roman" w:hAnsi="Times New Roman" w:cs="Times New Roman"/>
          <w:i/>
          <w:iCs/>
          <w:sz w:val="24"/>
          <w:szCs w:val="24"/>
        </w:rPr>
        <w:t>JAMA</w:t>
      </w:r>
      <w:r>
        <w:rPr>
          <w:rFonts w:ascii="Times New Roman" w:hAnsi="Times New Roman" w:cs="Times New Roman"/>
          <w:sz w:val="24"/>
          <w:szCs w:val="24"/>
        </w:rPr>
        <w:t>. 2016;316(24):2627. doi:10.1001/jama.2016.16885</w:t>
      </w:r>
    </w:p>
    <w:p w14:paraId="3437FAE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t xml:space="preserve">Murray CJ, Abraham J, Ali MK, et al. The state of US health, 1990-2010: burden of diseases, injuries, and risk factors. </w:t>
      </w:r>
      <w:r>
        <w:rPr>
          <w:rFonts w:ascii="Times New Roman" w:hAnsi="Times New Roman" w:cs="Times New Roman"/>
          <w:i/>
          <w:iCs/>
          <w:sz w:val="24"/>
          <w:szCs w:val="24"/>
        </w:rPr>
        <w:t>Jama</w:t>
      </w:r>
      <w:r>
        <w:rPr>
          <w:rFonts w:ascii="Times New Roman" w:hAnsi="Times New Roman" w:cs="Times New Roman"/>
          <w:sz w:val="24"/>
          <w:szCs w:val="24"/>
        </w:rPr>
        <w:t>. 2013;310(6):591-606.</w:t>
      </w:r>
    </w:p>
    <w:p w14:paraId="62A11BC0"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rPr>
        <w:tab/>
        <w:t xml:space="preserve">Bommer C, Sagalova V, Heesemann E, et al. Global Economic Burden of Diabetes in Adults: Projections From 2015 to 2030. </w:t>
      </w:r>
      <w:r>
        <w:rPr>
          <w:rFonts w:ascii="Times New Roman" w:hAnsi="Times New Roman" w:cs="Times New Roman"/>
          <w:i/>
          <w:iCs/>
          <w:sz w:val="24"/>
          <w:szCs w:val="24"/>
        </w:rPr>
        <w:t>Diabetes Care</w:t>
      </w:r>
      <w:r>
        <w:rPr>
          <w:rFonts w:ascii="Times New Roman" w:hAnsi="Times New Roman" w:cs="Times New Roman"/>
          <w:sz w:val="24"/>
          <w:szCs w:val="24"/>
        </w:rPr>
        <w:t>. 2018;41(5):963-970. doi:10.2337/dc17-1962</w:t>
      </w:r>
    </w:p>
    <w:p w14:paraId="59B2788E"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t xml:space="preserve">Zhang P, Zhang X, Brown J, et al. Global healthcare expenditure on diabetes for 2010 and 2030. </w:t>
      </w:r>
      <w:r>
        <w:rPr>
          <w:rFonts w:ascii="Times New Roman" w:hAnsi="Times New Roman" w:cs="Times New Roman"/>
          <w:i/>
          <w:iCs/>
          <w:sz w:val="24"/>
          <w:szCs w:val="24"/>
        </w:rPr>
        <w:t>Diabetes Res Clin Pract</w:t>
      </w:r>
      <w:r>
        <w:rPr>
          <w:rFonts w:ascii="Times New Roman" w:hAnsi="Times New Roman" w:cs="Times New Roman"/>
          <w:sz w:val="24"/>
          <w:szCs w:val="24"/>
        </w:rPr>
        <w:t>. 2010;87(3):293-301. doi:10.1016/j.diabres.2010.01.026</w:t>
      </w:r>
    </w:p>
    <w:p w14:paraId="2EC7B75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t xml:space="preserve">McHorney CA, Spain CV. Frequency of and reasons for medication non‐fulfillment and non‐persistence among American adults with chronic disease in 2008. </w:t>
      </w:r>
      <w:r>
        <w:rPr>
          <w:rFonts w:ascii="Times New Roman" w:hAnsi="Times New Roman" w:cs="Times New Roman"/>
          <w:i/>
          <w:iCs/>
          <w:sz w:val="24"/>
          <w:szCs w:val="24"/>
        </w:rPr>
        <w:t>Health Expect Int J Public Particip Health Care Health Policy</w:t>
      </w:r>
      <w:r>
        <w:rPr>
          <w:rFonts w:ascii="Times New Roman" w:hAnsi="Times New Roman" w:cs="Times New Roman"/>
          <w:sz w:val="24"/>
          <w:szCs w:val="24"/>
        </w:rPr>
        <w:t>. 2011;14(3):307-320. doi:10.1111/j.1369-7625.2010.00619.x</w:t>
      </w:r>
    </w:p>
    <w:p w14:paraId="3ED0DFE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t xml:space="preserve">Pierre-Jacques M, Safran DG, Zhang F, et al. Reliability of New Measures of Cost-Related Medication Nonadherence. </w:t>
      </w:r>
      <w:r>
        <w:rPr>
          <w:rFonts w:ascii="Times New Roman" w:hAnsi="Times New Roman" w:cs="Times New Roman"/>
          <w:i/>
          <w:iCs/>
          <w:sz w:val="24"/>
          <w:szCs w:val="24"/>
        </w:rPr>
        <w:t>Med Care</w:t>
      </w:r>
      <w:r>
        <w:rPr>
          <w:rFonts w:ascii="Times New Roman" w:hAnsi="Times New Roman" w:cs="Times New Roman"/>
          <w:sz w:val="24"/>
          <w:szCs w:val="24"/>
        </w:rPr>
        <w:t>. 2008;46(4):444. doi:10.1097/MLR.0b013e31815dc59a</w:t>
      </w:r>
    </w:p>
    <w:p w14:paraId="6E2A078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13. </w:t>
      </w:r>
      <w:r>
        <w:rPr>
          <w:rFonts w:ascii="Times New Roman" w:hAnsi="Times New Roman" w:cs="Times New Roman"/>
          <w:sz w:val="24"/>
          <w:szCs w:val="24"/>
        </w:rPr>
        <w:tab/>
        <w:t xml:space="preserve">Kennedy J, Wood EG. Medication Costs and Adherence of Treatment Before and After the Affordable Care Act: 1999–2015. </w:t>
      </w:r>
      <w:r>
        <w:rPr>
          <w:rFonts w:ascii="Times New Roman" w:hAnsi="Times New Roman" w:cs="Times New Roman"/>
          <w:i/>
          <w:iCs/>
          <w:sz w:val="24"/>
          <w:szCs w:val="24"/>
        </w:rPr>
        <w:t>Am J Public Health</w:t>
      </w:r>
      <w:r>
        <w:rPr>
          <w:rFonts w:ascii="Times New Roman" w:hAnsi="Times New Roman" w:cs="Times New Roman"/>
          <w:sz w:val="24"/>
          <w:szCs w:val="24"/>
        </w:rPr>
        <w:t>. 2016;106(10):1804-1807. doi:10.2105/AJPH.2016.303269</w:t>
      </w:r>
    </w:p>
    <w:p w14:paraId="5D6F3D0D"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hAnsi="Times New Roman" w:cs="Times New Roman"/>
          <w:sz w:val="24"/>
          <w:szCs w:val="24"/>
        </w:rPr>
        <w:tab/>
        <w:t xml:space="preserve">T1International. </w:t>
      </w:r>
      <w:r>
        <w:rPr>
          <w:rFonts w:ascii="Times New Roman" w:hAnsi="Times New Roman" w:cs="Times New Roman"/>
          <w:i/>
          <w:iCs/>
          <w:sz w:val="24"/>
          <w:szCs w:val="24"/>
        </w:rPr>
        <w:t>Costs and Rationing of Insulin and Diabetes Supplies: Findings from the 2018 T1International Patient Survey</w:t>
      </w:r>
      <w:r>
        <w:rPr>
          <w:rFonts w:ascii="Times New Roman" w:hAnsi="Times New Roman" w:cs="Times New Roman"/>
          <w:sz w:val="24"/>
          <w:szCs w:val="24"/>
        </w:rPr>
        <w:t>.; 2018:1-16. https://www.t1international.com/media/assets/file/T1International_Report_-_Costs_and_Rationing_of_Insulin__Diabetes_Supplies_2.pdf. Accessed October 17, 2019.</w:t>
      </w:r>
    </w:p>
    <w:p w14:paraId="0F85FD5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 xml:space="preserve">Herkert D, Vijayakumar P, Luo J, et al. Cost-Related Insulin Underuse Among Patients With Diabetes. </w:t>
      </w:r>
      <w:r>
        <w:rPr>
          <w:rFonts w:ascii="Times New Roman" w:hAnsi="Times New Roman" w:cs="Times New Roman"/>
          <w:i/>
          <w:iCs/>
          <w:sz w:val="24"/>
          <w:szCs w:val="24"/>
        </w:rPr>
        <w:t>JAMA Intern Med</w:t>
      </w:r>
      <w:r>
        <w:rPr>
          <w:rFonts w:ascii="Times New Roman" w:hAnsi="Times New Roman" w:cs="Times New Roman"/>
          <w:sz w:val="24"/>
          <w:szCs w:val="24"/>
        </w:rPr>
        <w:t>. 2019;179(1):112-114. doi:10.1001/jamainternmed.2018.5008</w:t>
      </w:r>
    </w:p>
    <w:p w14:paraId="22555989"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16. </w:t>
      </w:r>
      <w:r>
        <w:rPr>
          <w:rFonts w:ascii="Times New Roman" w:hAnsi="Times New Roman" w:cs="Times New Roman"/>
          <w:sz w:val="24"/>
          <w:szCs w:val="24"/>
        </w:rPr>
        <w:tab/>
        <w:t xml:space="preserve">Ho PM, Rumsfeld JS, Masoudi FA, et al. Effect of Medication Nonadherence on Hospitalization and Mortality Among Patients With Diabetes Mellitus. </w:t>
      </w:r>
      <w:r>
        <w:rPr>
          <w:rFonts w:ascii="Times New Roman" w:hAnsi="Times New Roman" w:cs="Times New Roman"/>
          <w:i/>
          <w:iCs/>
          <w:sz w:val="24"/>
          <w:szCs w:val="24"/>
        </w:rPr>
        <w:t>Arch Intern Med</w:t>
      </w:r>
      <w:r>
        <w:rPr>
          <w:rFonts w:ascii="Times New Roman" w:hAnsi="Times New Roman" w:cs="Times New Roman"/>
          <w:sz w:val="24"/>
          <w:szCs w:val="24"/>
        </w:rPr>
        <w:t>. 2006;166(17):1836-1841. doi:10.1001/archinte.166.17.1836</w:t>
      </w:r>
    </w:p>
    <w:p w14:paraId="3F58AF91"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sz w:val="24"/>
          <w:szCs w:val="24"/>
        </w:rPr>
        <w:tab/>
        <w:t xml:space="preserve">Egede LE, Gebregziabher M, Echols C, Lynch CP. Longitudinal Effects of Medication Nonadherence on Glycemic Control. </w:t>
      </w:r>
      <w:r>
        <w:rPr>
          <w:rFonts w:ascii="Times New Roman" w:hAnsi="Times New Roman" w:cs="Times New Roman"/>
          <w:i/>
          <w:iCs/>
          <w:sz w:val="24"/>
          <w:szCs w:val="24"/>
        </w:rPr>
        <w:t>Ann Pharmacother</w:t>
      </w:r>
      <w:r>
        <w:rPr>
          <w:rFonts w:ascii="Times New Roman" w:hAnsi="Times New Roman" w:cs="Times New Roman"/>
          <w:sz w:val="24"/>
          <w:szCs w:val="24"/>
        </w:rPr>
        <w:t>. 2014;48(5):562-570. doi:10.1177/1060028014526362</w:t>
      </w:r>
    </w:p>
    <w:p w14:paraId="48541C80"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ab/>
        <w:t xml:space="preserve">Rasmussen JN, Chong A, Alter DA. Relationship Between Adherence to Evidence-Based Pharmacotherapy and Long-term Mortality After Acute Myocardial Infarction. </w:t>
      </w:r>
      <w:r>
        <w:rPr>
          <w:rFonts w:ascii="Times New Roman" w:hAnsi="Times New Roman" w:cs="Times New Roman"/>
          <w:i/>
          <w:iCs/>
          <w:sz w:val="24"/>
          <w:szCs w:val="24"/>
        </w:rPr>
        <w:t>JAMA</w:t>
      </w:r>
      <w:r>
        <w:rPr>
          <w:rFonts w:ascii="Times New Roman" w:hAnsi="Times New Roman" w:cs="Times New Roman"/>
          <w:sz w:val="24"/>
          <w:szCs w:val="24"/>
        </w:rPr>
        <w:t>. 2007;297(2):177-186. doi:10.1001/jama.297.2.177</w:t>
      </w:r>
    </w:p>
    <w:p w14:paraId="5DD637A2"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19. </w:t>
      </w:r>
      <w:r>
        <w:rPr>
          <w:rFonts w:ascii="Times New Roman" w:hAnsi="Times New Roman" w:cs="Times New Roman"/>
          <w:sz w:val="24"/>
          <w:szCs w:val="24"/>
        </w:rPr>
        <w:tab/>
        <w:t xml:space="preserve">Ho PM, Magid DJ, Shetterly SM, et al. Medication nonadherence is associated with a broad range of adverse outcomes in patients with coronary artery disease. </w:t>
      </w:r>
      <w:r>
        <w:rPr>
          <w:rFonts w:ascii="Times New Roman" w:hAnsi="Times New Roman" w:cs="Times New Roman"/>
          <w:i/>
          <w:iCs/>
          <w:sz w:val="24"/>
          <w:szCs w:val="24"/>
        </w:rPr>
        <w:t>Am Heart J</w:t>
      </w:r>
      <w:r>
        <w:rPr>
          <w:rFonts w:ascii="Times New Roman" w:hAnsi="Times New Roman" w:cs="Times New Roman"/>
          <w:sz w:val="24"/>
          <w:szCs w:val="24"/>
        </w:rPr>
        <w:t>. 2008;155(4):772-779. doi:10.1016/j.ahj.2007.12.011</w:t>
      </w:r>
    </w:p>
    <w:p w14:paraId="7E213995"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tab/>
        <w:t xml:space="preserve">Heisler M, Langa KM, Eby EL, Fendrick AM, Kabeto MU, Piette JD. The health effects of restricting prescription medication use because of cost. </w:t>
      </w:r>
      <w:r>
        <w:rPr>
          <w:rFonts w:ascii="Times New Roman" w:hAnsi="Times New Roman" w:cs="Times New Roman"/>
          <w:i/>
          <w:iCs/>
          <w:sz w:val="24"/>
          <w:szCs w:val="24"/>
        </w:rPr>
        <w:t>Med Care</w:t>
      </w:r>
      <w:r>
        <w:rPr>
          <w:rFonts w:ascii="Times New Roman" w:hAnsi="Times New Roman" w:cs="Times New Roman"/>
          <w:sz w:val="24"/>
          <w:szCs w:val="24"/>
        </w:rPr>
        <w:t>. 2004;42(7):626-634. doi:10.1097/01.mlr.0000129352.36733.cc</w:t>
      </w:r>
    </w:p>
    <w:p w14:paraId="5BAB135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Lynn A. Blewett, Rivera Drew JA, King ML, Williams KCW. IPUMS Health Surveys: National Health Interview Survery, Version 6.4 [dataset]. 2019.</w:t>
      </w:r>
    </w:p>
    <w:p w14:paraId="4D13024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NHIS - About the National Health Interview Survey. https://www.cdc.gov/nchs/nhis/about_nhis.htm. Published June 28, 2019. Accessed October 20, 2019.</w:t>
      </w:r>
    </w:p>
    <w:p w14:paraId="6D4BEED4"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t xml:space="preserve">Westreich D, Greenland S. The Table 2 Fallacy: Presenting and Interpreting Confounder and Modifier Coefficients. </w:t>
      </w:r>
      <w:r>
        <w:rPr>
          <w:rFonts w:ascii="Times New Roman" w:hAnsi="Times New Roman" w:cs="Times New Roman"/>
          <w:i/>
          <w:iCs/>
          <w:sz w:val="24"/>
          <w:szCs w:val="24"/>
        </w:rPr>
        <w:t>Am J Epidemiol</w:t>
      </w:r>
      <w:r>
        <w:rPr>
          <w:rFonts w:ascii="Times New Roman" w:hAnsi="Times New Roman" w:cs="Times New Roman"/>
          <w:sz w:val="24"/>
          <w:szCs w:val="24"/>
        </w:rPr>
        <w:t>. 2013;177(4):292-298. doi:10.1093/aje/kws412</w:t>
      </w:r>
    </w:p>
    <w:p w14:paraId="15163753"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t xml:space="preserve">R Core Team. </w:t>
      </w:r>
      <w:r>
        <w:rPr>
          <w:rFonts w:ascii="Times New Roman" w:hAnsi="Times New Roman" w:cs="Times New Roman"/>
          <w:i/>
          <w:iCs/>
          <w:sz w:val="24"/>
          <w:szCs w:val="24"/>
        </w:rPr>
        <w:t>R: A Language and Environment for Statistical Computing</w:t>
      </w:r>
      <w:r>
        <w:rPr>
          <w:rFonts w:ascii="Times New Roman" w:hAnsi="Times New Roman" w:cs="Times New Roman"/>
          <w:sz w:val="24"/>
          <w:szCs w:val="24"/>
        </w:rPr>
        <w:t>. Vienna, Austria: R Foundation for Statistical Computing; 2019. https://www.R-project.org/.</w:t>
      </w:r>
    </w:p>
    <w:p w14:paraId="10552BD2"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25. </w:t>
      </w:r>
      <w:r>
        <w:rPr>
          <w:rFonts w:ascii="Times New Roman" w:hAnsi="Times New Roman" w:cs="Times New Roman"/>
          <w:sz w:val="24"/>
          <w:szCs w:val="24"/>
        </w:rPr>
        <w:tab/>
        <w:t xml:space="preserve">R Studio Team. </w:t>
      </w:r>
      <w:r>
        <w:rPr>
          <w:rFonts w:ascii="Times New Roman" w:hAnsi="Times New Roman" w:cs="Times New Roman"/>
          <w:i/>
          <w:iCs/>
          <w:sz w:val="24"/>
          <w:szCs w:val="24"/>
        </w:rPr>
        <w:t>RStudio: Integrated Development for R</w:t>
      </w:r>
      <w:r>
        <w:rPr>
          <w:rFonts w:ascii="Times New Roman" w:hAnsi="Times New Roman" w:cs="Times New Roman"/>
          <w:sz w:val="24"/>
          <w:szCs w:val="24"/>
        </w:rPr>
        <w:t>. Boston, MA: RStudio, Inc.; 2019. http://www.rstudio.com/.</w:t>
      </w:r>
    </w:p>
    <w:p w14:paraId="2E7EC16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26. </w:t>
      </w:r>
      <w:r>
        <w:rPr>
          <w:rFonts w:ascii="Times New Roman" w:hAnsi="Times New Roman" w:cs="Times New Roman"/>
          <w:sz w:val="24"/>
          <w:szCs w:val="24"/>
        </w:rPr>
        <w:tab/>
        <w:t>Therneau T, Lumley T. survival: Survival analysis. R package version 2.38-3. 2015.</w:t>
      </w:r>
    </w:p>
    <w:p w14:paraId="4FCE430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27. </w:t>
      </w:r>
      <w:r>
        <w:rPr>
          <w:rFonts w:ascii="Times New Roman" w:hAnsi="Times New Roman" w:cs="Times New Roman"/>
          <w:sz w:val="24"/>
          <w:szCs w:val="24"/>
        </w:rPr>
        <w:tab/>
        <w:t xml:space="preserve">Lumley T. Analysis of Complex Survey Samples. </w:t>
      </w:r>
      <w:r>
        <w:rPr>
          <w:rFonts w:ascii="Times New Roman" w:hAnsi="Times New Roman" w:cs="Times New Roman"/>
          <w:i/>
          <w:iCs/>
          <w:sz w:val="24"/>
          <w:szCs w:val="24"/>
        </w:rPr>
        <w:t>J Stat Softw</w:t>
      </w:r>
      <w:r>
        <w:rPr>
          <w:rFonts w:ascii="Times New Roman" w:hAnsi="Times New Roman" w:cs="Times New Roman"/>
          <w:sz w:val="24"/>
          <w:szCs w:val="24"/>
        </w:rPr>
        <w:t>. 2004;9(1):1-19. doi:10.18637/jss.v009.i08</w:t>
      </w:r>
    </w:p>
    <w:p w14:paraId="36EEC06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28. </w:t>
      </w:r>
      <w:r>
        <w:rPr>
          <w:rFonts w:ascii="Times New Roman" w:hAnsi="Times New Roman" w:cs="Times New Roman"/>
          <w:sz w:val="24"/>
          <w:szCs w:val="24"/>
        </w:rPr>
        <w:tab/>
        <w:t xml:space="preserve">Kang H, Lobo JM, Kim S, Sohn M-W. Cost-related medication non-adherence among U.S. adults with diabetes. </w:t>
      </w:r>
      <w:r>
        <w:rPr>
          <w:rFonts w:ascii="Times New Roman" w:hAnsi="Times New Roman" w:cs="Times New Roman"/>
          <w:i/>
          <w:iCs/>
          <w:sz w:val="24"/>
          <w:szCs w:val="24"/>
        </w:rPr>
        <w:t>Diabetes Res Clin Pract</w:t>
      </w:r>
      <w:r>
        <w:rPr>
          <w:rFonts w:ascii="Times New Roman" w:hAnsi="Times New Roman" w:cs="Times New Roman"/>
          <w:sz w:val="24"/>
          <w:szCs w:val="24"/>
        </w:rPr>
        <w:t>. 2018;143:24-33. doi:10.1016/j.diabres.2018.06.016</w:t>
      </w:r>
    </w:p>
    <w:p w14:paraId="0059281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29. </w:t>
      </w:r>
      <w:r>
        <w:rPr>
          <w:rFonts w:ascii="Times New Roman" w:hAnsi="Times New Roman" w:cs="Times New Roman"/>
          <w:sz w:val="24"/>
          <w:szCs w:val="24"/>
        </w:rPr>
        <w:tab/>
        <w:t xml:space="preserve">De Vera MA, Bhole V, Burns LC, Lacaille D. Impact of statin adherence on cardiovascular disease and mortality outcomes: a systematic review. </w:t>
      </w:r>
      <w:r>
        <w:rPr>
          <w:rFonts w:ascii="Times New Roman" w:hAnsi="Times New Roman" w:cs="Times New Roman"/>
          <w:i/>
          <w:iCs/>
          <w:sz w:val="24"/>
          <w:szCs w:val="24"/>
        </w:rPr>
        <w:t>Br J Clin Pharmacol</w:t>
      </w:r>
      <w:r>
        <w:rPr>
          <w:rFonts w:ascii="Times New Roman" w:hAnsi="Times New Roman" w:cs="Times New Roman"/>
          <w:sz w:val="24"/>
          <w:szCs w:val="24"/>
        </w:rPr>
        <w:t>. 2014;78(4):684-698. doi:10.1111/bcp.12339</w:t>
      </w:r>
    </w:p>
    <w:p w14:paraId="77638B9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rPr>
        <w:tab/>
        <w:t xml:space="preserve">Gosmanova Elvira O., Lu Jun L., Streja Elani, Cushman William C., Kalantar-Zadeh Kamyar, Kovesdy Csaba P. Association of Medical Treatment Nonadherence With All-Cause Mortality in Newly Treated Hypertensive US Veterans. </w:t>
      </w:r>
      <w:r>
        <w:rPr>
          <w:rFonts w:ascii="Times New Roman" w:hAnsi="Times New Roman" w:cs="Times New Roman"/>
          <w:i/>
          <w:iCs/>
          <w:sz w:val="24"/>
          <w:szCs w:val="24"/>
        </w:rPr>
        <w:t>Hypertension</w:t>
      </w:r>
      <w:r>
        <w:rPr>
          <w:rFonts w:ascii="Times New Roman" w:hAnsi="Times New Roman" w:cs="Times New Roman"/>
          <w:sz w:val="24"/>
          <w:szCs w:val="24"/>
        </w:rPr>
        <w:t>. 2014;64(5):951-957. doi:10.1161/HYPERTENSIONAHA.114.03805</w:t>
      </w:r>
    </w:p>
    <w:p w14:paraId="40EEF128"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t xml:space="preserve">Fukuda H, Mizobe M. Impact of nonadherence on complication risks and healthcare costs in patients newly-diagnosed with diabetes. </w:t>
      </w:r>
      <w:r>
        <w:rPr>
          <w:rFonts w:ascii="Times New Roman" w:hAnsi="Times New Roman" w:cs="Times New Roman"/>
          <w:i/>
          <w:iCs/>
          <w:sz w:val="24"/>
          <w:szCs w:val="24"/>
        </w:rPr>
        <w:t>Diabetes Res Clin Pract</w:t>
      </w:r>
      <w:r>
        <w:rPr>
          <w:rFonts w:ascii="Times New Roman" w:hAnsi="Times New Roman" w:cs="Times New Roman"/>
          <w:sz w:val="24"/>
          <w:szCs w:val="24"/>
        </w:rPr>
        <w:t>. 2017;123:55-62. doi:10.1016/j.diabres.2016.11.007</w:t>
      </w:r>
    </w:p>
    <w:p w14:paraId="29A6508B"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t>Reduce Insulin Prices | Colorado General Assembly. https://leg.colorado.gov/bills/hb19-1216. Accessed February 8, 2020.</w:t>
      </w:r>
    </w:p>
    <w:p w14:paraId="6C6CA322"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33. </w:t>
      </w:r>
      <w:r>
        <w:rPr>
          <w:rFonts w:ascii="Times New Roman" w:hAnsi="Times New Roman" w:cs="Times New Roman"/>
          <w:sz w:val="24"/>
          <w:szCs w:val="24"/>
        </w:rPr>
        <w:tab/>
        <w:t>Illinois General Assembly - Bill Status for SB0667. http://www.ilga.gov/legislation/BillStatus.asp?GA=101&amp;DocTypeID=SB&amp;DocNum=667&amp;GAID=15&amp;SessionID=108&amp;LegID=116604. Accessed February 8, 2020.</w:t>
      </w:r>
    </w:p>
    <w:p w14:paraId="1EBB49DD"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rPr>
        <w:tab/>
        <w:t xml:space="preserve">Casello D. </w:t>
      </w:r>
      <w:r>
        <w:rPr>
          <w:rFonts w:ascii="Times New Roman" w:hAnsi="Times New Roman" w:cs="Times New Roman"/>
          <w:i/>
          <w:iCs/>
          <w:sz w:val="24"/>
          <w:szCs w:val="24"/>
        </w:rPr>
        <w:t>Prescription Insulin Drugs</w:t>
      </w:r>
      <w:r>
        <w:rPr>
          <w:rFonts w:ascii="Times New Roman" w:hAnsi="Times New Roman" w:cs="Times New Roman"/>
          <w:sz w:val="24"/>
          <w:szCs w:val="24"/>
        </w:rPr>
        <w:t>.; 2020. https://www.flsenate.gov/Session/Bill/2020/109.</w:t>
      </w:r>
    </w:p>
    <w:p w14:paraId="120D562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35. </w:t>
      </w:r>
      <w:r>
        <w:rPr>
          <w:rFonts w:ascii="Times New Roman" w:hAnsi="Times New Roman" w:cs="Times New Roman"/>
          <w:sz w:val="24"/>
          <w:szCs w:val="24"/>
        </w:rPr>
        <w:tab/>
        <w:t>Krasselt K. Lawmakers moving toward payment caps for insulin and other drugs. Connecticut Post. https://www.ctpost.com/politics/article/Lawmakers-moving-toward-payment-caps-for-insulin-14951512.php. Published January 3, 2020. Accessed February 19, 2020.</w:t>
      </w:r>
    </w:p>
    <w:p w14:paraId="24AF498C"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z w:val="24"/>
          <w:szCs w:val="24"/>
        </w:rPr>
        <w:tab/>
        <w:t xml:space="preserve">Committee on Insurance. </w:t>
      </w:r>
      <w:r>
        <w:rPr>
          <w:rFonts w:ascii="Times New Roman" w:hAnsi="Times New Roman" w:cs="Times New Roman"/>
          <w:i/>
          <w:iCs/>
          <w:sz w:val="24"/>
          <w:szCs w:val="24"/>
        </w:rPr>
        <w:t>Establishing a $100 Maximum out of Pocket Cost Share per Month per Covered Person for Prescription Insulin Drugs</w:t>
      </w:r>
      <w:r>
        <w:rPr>
          <w:rFonts w:ascii="Times New Roman" w:hAnsi="Times New Roman" w:cs="Times New Roman"/>
          <w:sz w:val="24"/>
          <w:szCs w:val="24"/>
        </w:rPr>
        <w:t>.; 2020.</w:t>
      </w:r>
    </w:p>
    <w:p w14:paraId="73A553D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37. </w:t>
      </w:r>
      <w:r>
        <w:rPr>
          <w:rFonts w:ascii="Times New Roman" w:hAnsi="Times New Roman" w:cs="Times New Roman"/>
          <w:sz w:val="24"/>
          <w:szCs w:val="24"/>
        </w:rPr>
        <w:tab/>
        <w:t>A5786. https://www.njleg.state.nj.us/2018/Bills/A9999/5786_I1.HTM. Accessed February 8, 2020.</w:t>
      </w:r>
    </w:p>
    <w:p w14:paraId="288EC3CA"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38. </w:t>
      </w:r>
      <w:r>
        <w:rPr>
          <w:rFonts w:ascii="Times New Roman" w:hAnsi="Times New Roman" w:cs="Times New Roman"/>
          <w:sz w:val="24"/>
          <w:szCs w:val="24"/>
        </w:rPr>
        <w:tab/>
        <w:t>Michigan Legislature - House Bill 4701 (2019). http://www.legislature.mi.gov/(S(t0pchkesswpua5ra3nx2klwk))/mileg.aspx?page=GetObject&amp;objectname=2019-HB-4701. Accessed February 8, 2020.</w:t>
      </w:r>
    </w:p>
    <w:p w14:paraId="07F9DDF3"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39. </w:t>
      </w:r>
      <w:r>
        <w:rPr>
          <w:rFonts w:ascii="Times New Roman" w:hAnsi="Times New Roman" w:cs="Times New Roman"/>
          <w:sz w:val="24"/>
          <w:szCs w:val="24"/>
        </w:rPr>
        <w:tab/>
        <w:t xml:space="preserve">Vernon JA. Examining the link between price regulation and pharmaceutical R&amp;D investment. </w:t>
      </w:r>
      <w:r>
        <w:rPr>
          <w:rFonts w:ascii="Times New Roman" w:hAnsi="Times New Roman" w:cs="Times New Roman"/>
          <w:i/>
          <w:iCs/>
          <w:sz w:val="24"/>
          <w:szCs w:val="24"/>
        </w:rPr>
        <w:t>Health Econ</w:t>
      </w:r>
      <w:r>
        <w:rPr>
          <w:rFonts w:ascii="Times New Roman" w:hAnsi="Times New Roman" w:cs="Times New Roman"/>
          <w:sz w:val="24"/>
          <w:szCs w:val="24"/>
        </w:rPr>
        <w:t>. 2005;14(1):1-16. doi:10.1002/hec.897</w:t>
      </w:r>
    </w:p>
    <w:p w14:paraId="17C46449"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40. </w:t>
      </w:r>
      <w:r>
        <w:rPr>
          <w:rFonts w:ascii="Times New Roman" w:hAnsi="Times New Roman" w:cs="Times New Roman"/>
          <w:sz w:val="24"/>
          <w:szCs w:val="24"/>
        </w:rPr>
        <w:tab/>
        <w:t xml:space="preserve">Gotham D, Barber MJ, Hill A. Production costs and potential prices for biosimilars of human insulin and insulin analogues. </w:t>
      </w:r>
      <w:r>
        <w:rPr>
          <w:rFonts w:ascii="Times New Roman" w:hAnsi="Times New Roman" w:cs="Times New Roman"/>
          <w:i/>
          <w:iCs/>
          <w:sz w:val="24"/>
          <w:szCs w:val="24"/>
        </w:rPr>
        <w:t>BMJ Glob Health</w:t>
      </w:r>
      <w:r>
        <w:rPr>
          <w:rFonts w:ascii="Times New Roman" w:hAnsi="Times New Roman" w:cs="Times New Roman"/>
          <w:sz w:val="24"/>
          <w:szCs w:val="24"/>
        </w:rPr>
        <w:t>. 2018;3(5). doi:10.1136/bmjgh-2018-000850</w:t>
      </w:r>
    </w:p>
    <w:p w14:paraId="6447F00D"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41. </w:t>
      </w:r>
      <w:r>
        <w:rPr>
          <w:rFonts w:ascii="Times New Roman" w:hAnsi="Times New Roman" w:cs="Times New Roman"/>
          <w:sz w:val="24"/>
          <w:szCs w:val="24"/>
        </w:rPr>
        <w:tab/>
        <w:t xml:space="preserve">Brekke KR, Grasdal AL, Holmås TH. Regulation and pricing of pharmaceuticals: Reference pricing or price cap regulation? </w:t>
      </w:r>
      <w:r>
        <w:rPr>
          <w:rFonts w:ascii="Times New Roman" w:hAnsi="Times New Roman" w:cs="Times New Roman"/>
          <w:i/>
          <w:iCs/>
          <w:sz w:val="24"/>
          <w:szCs w:val="24"/>
        </w:rPr>
        <w:t>Eur Econ Rev</w:t>
      </w:r>
      <w:r>
        <w:rPr>
          <w:rFonts w:ascii="Times New Roman" w:hAnsi="Times New Roman" w:cs="Times New Roman"/>
          <w:sz w:val="24"/>
          <w:szCs w:val="24"/>
        </w:rPr>
        <w:t>. 2009;53(2):170-185. doi:10.1016/j.euroecorev.2008.03.004</w:t>
      </w:r>
    </w:p>
    <w:p w14:paraId="36D11105"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sz w:val="24"/>
          <w:szCs w:val="24"/>
        </w:rPr>
        <w:tab/>
        <w:t xml:space="preserve">Madden JM, Graves AJ, Zhang F, et al. Cost-Related Medication Nonadherence and Spending on Basic Needs Following Implementation of Medicare Part D. </w:t>
      </w:r>
      <w:r>
        <w:rPr>
          <w:rFonts w:ascii="Times New Roman" w:hAnsi="Times New Roman" w:cs="Times New Roman"/>
          <w:i/>
          <w:iCs/>
          <w:sz w:val="24"/>
          <w:szCs w:val="24"/>
        </w:rPr>
        <w:t>JAMA</w:t>
      </w:r>
      <w:r>
        <w:rPr>
          <w:rFonts w:ascii="Times New Roman" w:hAnsi="Times New Roman" w:cs="Times New Roman"/>
          <w:sz w:val="24"/>
          <w:szCs w:val="24"/>
        </w:rPr>
        <w:t>. 2008;299(16):1922-1928. doi:10.1001/jama.299.16.1922</w:t>
      </w:r>
    </w:p>
    <w:p w14:paraId="0D86AEA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sz w:val="24"/>
          <w:szCs w:val="24"/>
        </w:rPr>
        <w:tab/>
        <w:t xml:space="preserve">Kennedy J, Tuleu I, Mackay K. Unfilled Prescriptions of Medicare Beneficiaries: Prevalence, Reasons, and Types of Medicines Prescribed. </w:t>
      </w:r>
      <w:r>
        <w:rPr>
          <w:rFonts w:ascii="Times New Roman" w:hAnsi="Times New Roman" w:cs="Times New Roman"/>
          <w:i/>
          <w:iCs/>
          <w:sz w:val="24"/>
          <w:szCs w:val="24"/>
        </w:rPr>
        <w:t>J Manag Care Pharm</w:t>
      </w:r>
      <w:r>
        <w:rPr>
          <w:rFonts w:ascii="Times New Roman" w:hAnsi="Times New Roman" w:cs="Times New Roman"/>
          <w:sz w:val="24"/>
          <w:szCs w:val="24"/>
        </w:rPr>
        <w:t>. 2008;14(6):553-560. doi:10.18553/jmcp.2008.14.6.553</w:t>
      </w:r>
    </w:p>
    <w:p w14:paraId="02E81617"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44. </w:t>
      </w:r>
      <w:r>
        <w:rPr>
          <w:rFonts w:ascii="Times New Roman" w:hAnsi="Times New Roman" w:cs="Times New Roman"/>
          <w:sz w:val="24"/>
          <w:szCs w:val="24"/>
        </w:rPr>
        <w:tab/>
        <w:t xml:space="preserve">Blumberg DM, Prager AJ, Liebmann JM, Cioffi GA, Moraes CGD. Cost-Related Medication Nonadherence and Cost-Saving Behaviors Among Patients With Glaucoma Before and After the Implementation of Medicare Part D. </w:t>
      </w:r>
      <w:r>
        <w:rPr>
          <w:rFonts w:ascii="Times New Roman" w:hAnsi="Times New Roman" w:cs="Times New Roman"/>
          <w:i/>
          <w:iCs/>
          <w:sz w:val="24"/>
          <w:szCs w:val="24"/>
        </w:rPr>
        <w:t>JAMA Ophthalmol</w:t>
      </w:r>
      <w:r>
        <w:rPr>
          <w:rFonts w:ascii="Times New Roman" w:hAnsi="Times New Roman" w:cs="Times New Roman"/>
          <w:sz w:val="24"/>
          <w:szCs w:val="24"/>
        </w:rPr>
        <w:t>. 2015;133(9):985-996. doi:10.1001/jamaophthalmol.2015.1671</w:t>
      </w:r>
    </w:p>
    <w:p w14:paraId="1CA431C5"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z w:val="24"/>
          <w:szCs w:val="24"/>
        </w:rPr>
        <w:tab/>
        <w:t xml:space="preserve">Zivin K, Ratliff S, Heisler MM, Langa KM, Piette JD. Factors Influencing Cost-Related Nonadherence to Medication in Older Adults: A Conceptually Based Approach. </w:t>
      </w:r>
      <w:r>
        <w:rPr>
          <w:rFonts w:ascii="Times New Roman" w:hAnsi="Times New Roman" w:cs="Times New Roman"/>
          <w:i/>
          <w:iCs/>
          <w:sz w:val="24"/>
          <w:szCs w:val="24"/>
        </w:rPr>
        <w:t>Value Health J Int Soc Pharmacoeconomics Outcomes Res</w:t>
      </w:r>
      <w:r>
        <w:rPr>
          <w:rFonts w:ascii="Times New Roman" w:hAnsi="Times New Roman" w:cs="Times New Roman"/>
          <w:sz w:val="24"/>
          <w:szCs w:val="24"/>
        </w:rPr>
        <w:t>. 2010;13(4):338-345. doi:10.1111/j.1524-4733.2009.00679.x</w:t>
      </w:r>
    </w:p>
    <w:p w14:paraId="62161BFF"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 xml:space="preserve">Mulcahy AW, Eibner C, Finegold K. Gaining Coverage Through Medicaid Or Private Insurance Increased Prescription Use And Lowered Out-Of-Pocket Spending. </w:t>
      </w:r>
      <w:r>
        <w:rPr>
          <w:rFonts w:ascii="Times New Roman" w:hAnsi="Times New Roman" w:cs="Times New Roman"/>
          <w:i/>
          <w:iCs/>
          <w:sz w:val="24"/>
          <w:szCs w:val="24"/>
        </w:rPr>
        <w:t>Health Aff (Millwood)</w:t>
      </w:r>
      <w:r>
        <w:rPr>
          <w:rFonts w:ascii="Times New Roman" w:hAnsi="Times New Roman" w:cs="Times New Roman"/>
          <w:sz w:val="24"/>
          <w:szCs w:val="24"/>
        </w:rPr>
        <w:t>. 2016;35(9):1725-1733. doi:10.1377/hlthaff.2016.0091</w:t>
      </w:r>
    </w:p>
    <w:p w14:paraId="053CF6C8"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47. </w:t>
      </w:r>
      <w:r>
        <w:rPr>
          <w:rFonts w:ascii="Times New Roman" w:hAnsi="Times New Roman" w:cs="Times New Roman"/>
          <w:sz w:val="24"/>
          <w:szCs w:val="24"/>
        </w:rPr>
        <w:tab/>
        <w:t xml:space="preserve">Kurlander JE, Kerr EA, Krein S, Heisler M, Piette JD. Cost-Related Nonadherence to Medications Among Patients With Diabetes and Chronic Pain: Factors beyond finances. </w:t>
      </w:r>
      <w:r>
        <w:rPr>
          <w:rFonts w:ascii="Times New Roman" w:hAnsi="Times New Roman" w:cs="Times New Roman"/>
          <w:i/>
          <w:iCs/>
          <w:sz w:val="24"/>
          <w:szCs w:val="24"/>
        </w:rPr>
        <w:t>Diabetes Care</w:t>
      </w:r>
      <w:r>
        <w:rPr>
          <w:rFonts w:ascii="Times New Roman" w:hAnsi="Times New Roman" w:cs="Times New Roman"/>
          <w:sz w:val="24"/>
          <w:szCs w:val="24"/>
        </w:rPr>
        <w:t>. 2009;32(12):2143-2148. doi:10.2337/dc09-1059</w:t>
      </w:r>
    </w:p>
    <w:p w14:paraId="0ED414C6"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48. </w:t>
      </w:r>
      <w:r>
        <w:rPr>
          <w:rFonts w:ascii="Times New Roman" w:hAnsi="Times New Roman" w:cs="Times New Roman"/>
          <w:sz w:val="24"/>
          <w:szCs w:val="24"/>
        </w:rPr>
        <w:tab/>
        <w:t xml:space="preserve">Skopp NA, Smolenski DJ, Schwesinger DA, Johnson CJ, Metzger-Abamukong MJ, Reger MA. Evaluation of a methodology to validate National Death Index retrieval results among a cohort of U.S. service members. </w:t>
      </w:r>
      <w:r>
        <w:rPr>
          <w:rFonts w:ascii="Times New Roman" w:hAnsi="Times New Roman" w:cs="Times New Roman"/>
          <w:i/>
          <w:iCs/>
          <w:sz w:val="24"/>
          <w:szCs w:val="24"/>
        </w:rPr>
        <w:t>Ann Epidemiol</w:t>
      </w:r>
      <w:r>
        <w:rPr>
          <w:rFonts w:ascii="Times New Roman" w:hAnsi="Times New Roman" w:cs="Times New Roman"/>
          <w:sz w:val="24"/>
          <w:szCs w:val="24"/>
        </w:rPr>
        <w:t>. 2017;27(6):397-400. doi:10.1016/j.annepidem.2017.05.004</w:t>
      </w:r>
    </w:p>
    <w:p w14:paraId="792DB9A8"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49. </w:t>
      </w:r>
      <w:r>
        <w:rPr>
          <w:rFonts w:ascii="Times New Roman" w:hAnsi="Times New Roman" w:cs="Times New Roman"/>
          <w:sz w:val="24"/>
          <w:szCs w:val="24"/>
        </w:rPr>
        <w:tab/>
        <w:t xml:space="preserve">Wojcik NC, Huebner WW, Jorgensen G. Strategies for Using the National Death Index and the Social Security Administration for Death Ascertainment in Large Occupational Cohort Mortality Studies. </w:t>
      </w:r>
      <w:r>
        <w:rPr>
          <w:rFonts w:ascii="Times New Roman" w:hAnsi="Times New Roman" w:cs="Times New Roman"/>
          <w:i/>
          <w:iCs/>
          <w:sz w:val="24"/>
          <w:szCs w:val="24"/>
        </w:rPr>
        <w:t>Am J Epidemiol</w:t>
      </w:r>
      <w:r>
        <w:rPr>
          <w:rFonts w:ascii="Times New Roman" w:hAnsi="Times New Roman" w:cs="Times New Roman"/>
          <w:sz w:val="24"/>
          <w:szCs w:val="24"/>
        </w:rPr>
        <w:t>. 2010;172(4):469-477. doi:10.1093/aje/kwq130</w:t>
      </w:r>
    </w:p>
    <w:p w14:paraId="6A38580B" w14:textId="77777777" w:rsidR="00B8495A" w:rsidRDefault="00B8495A" w:rsidP="005A377E">
      <w:pPr>
        <w:pStyle w:val="Bibliography"/>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sz w:val="24"/>
          <w:szCs w:val="24"/>
        </w:rPr>
        <w:tab/>
        <w:t xml:space="preserve">Lash T, Silliman R. A Comparison of the National Death Index and Social Security Administration Databases to Ascertain Vital Status. </w:t>
      </w:r>
      <w:r>
        <w:rPr>
          <w:rFonts w:ascii="Times New Roman" w:hAnsi="Times New Roman" w:cs="Times New Roman"/>
          <w:i/>
          <w:iCs/>
          <w:sz w:val="24"/>
          <w:szCs w:val="24"/>
        </w:rPr>
        <w:t>Epidemiology</w:t>
      </w:r>
      <w:r>
        <w:rPr>
          <w:rFonts w:ascii="Times New Roman" w:hAnsi="Times New Roman" w:cs="Times New Roman"/>
          <w:sz w:val="24"/>
          <w:szCs w:val="24"/>
        </w:rPr>
        <w:t>. 2001;12(2):259-261.</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F55D63">
        <w:rPr>
          <w:rFonts w:ascii="Times New Roman" w:hAnsi="Times New Roman" w:cs="Times New Roman"/>
          <w:sz w:val="24"/>
          <w:szCs w:val="24"/>
        </w:rPr>
        <w:lastRenderedPageBreak/>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11"/>
          <w:pgSz w:w="12240" w:h="15840"/>
          <w:pgMar w:top="1440" w:right="1440" w:bottom="1440" w:left="1440" w:header="720" w:footer="720" w:gutter="0"/>
          <w:cols w:space="720"/>
          <w:docGrid w:linePitch="360"/>
        </w:sectPr>
      </w:pPr>
    </w:p>
    <w:p w14:paraId="7C4E95D1" w14:textId="3B3F6CE3" w:rsidR="00802D48" w:rsidRDefault="00802D48" w:rsidP="00802D48"/>
    <w:p w14:paraId="6DD65B13" w14:textId="53469168" w:rsidR="00802D48" w:rsidRPr="0098206C" w:rsidRDefault="00802D48" w:rsidP="00802D48">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r>
        <w:rPr>
          <w:noProof/>
        </w:rPr>
        <w:drawing>
          <wp:inline distT="0" distB="0" distL="0" distR="0" wp14:anchorId="67D1C6E9" wp14:editId="7C056080">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4D10104F" w14:textId="77777777" w:rsidR="00802D48" w:rsidRDefault="00802D48">
      <w:pPr>
        <w:rPr>
          <w:rFonts w:ascii="Times New Roman" w:hAnsi="Times New Roman" w:cs="Times New Roman"/>
          <w:b/>
          <w:bCs/>
          <w:sz w:val="24"/>
          <w:szCs w:val="24"/>
        </w:rPr>
      </w:pPr>
      <w:r>
        <w:rPr>
          <w:rFonts w:ascii="Times New Roman" w:hAnsi="Times New Roman" w:cs="Times New Roman"/>
          <w:b/>
          <w:bCs/>
          <w:sz w:val="24"/>
          <w:szCs w:val="24"/>
        </w:rPr>
        <w:br w:type="page"/>
      </w:r>
    </w:p>
    <w:p w14:paraId="4F2FB737" w14:textId="65F397B6" w:rsidR="004B7666" w:rsidRDefault="000B7F8C" w:rsidP="007764C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5EEAD6BC"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84711B">
        <w:rPr>
          <w:rFonts w:ascii="Times New Roman" w:hAnsi="Times New Roman" w:cs="Times New Roman"/>
          <w:sz w:val="24"/>
          <w:szCs w:val="24"/>
        </w:rPr>
        <w:t>Associations</w:t>
      </w:r>
      <w:r>
        <w:rPr>
          <w:rFonts w:ascii="Times New Roman" w:hAnsi="Times New Roman" w:cs="Times New Roman"/>
          <w:sz w:val="24"/>
          <w:szCs w:val="24"/>
        </w:rPr>
        <w:t xml:space="preserve"> of all-cause</w:t>
      </w:r>
      <w:r w:rsidR="00C640E7">
        <w:rPr>
          <w:rFonts w:ascii="Times New Roman" w:hAnsi="Times New Roman" w:cs="Times New Roman"/>
          <w:sz w:val="24"/>
          <w:szCs w:val="24"/>
        </w:rPr>
        <w:t xml:space="preserve"> and disease-specific mortality </w:t>
      </w:r>
      <w:r w:rsidR="0084711B">
        <w:rPr>
          <w:rFonts w:ascii="Times New Roman" w:hAnsi="Times New Roman" w:cs="Times New Roman"/>
          <w:sz w:val="24"/>
          <w:szCs w:val="24"/>
        </w:rPr>
        <w:t xml:space="preserve">with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A2163B" w14:paraId="2B27BF0C" w14:textId="77777777" w:rsidTr="00C5041C">
        <w:trPr>
          <w:trHeight w:hRule="exact" w:val="432"/>
        </w:trPr>
        <w:tc>
          <w:tcPr>
            <w:tcW w:w="1720" w:type="dxa"/>
            <w:tcBorders>
              <w:top w:val="nil"/>
              <w:left w:val="nil"/>
              <w:bottom w:val="nil"/>
              <w:right w:val="nil"/>
            </w:tcBorders>
            <w:shd w:val="clear" w:color="auto" w:fill="auto"/>
            <w:noWrap/>
            <w:vAlign w:val="bottom"/>
            <w:hideMark/>
          </w:tcPr>
          <w:p w14:paraId="124B061A"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bottom"/>
            <w:hideMark/>
          </w:tcPr>
          <w:p w14:paraId="6335E0D8"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Disease Specific Mortality</w:t>
            </w:r>
          </w:p>
        </w:tc>
      </w:tr>
      <w:tr w:rsidR="00070F35" w:rsidRPr="00A2163B" w14:paraId="1A368077" w14:textId="77777777" w:rsidTr="00C5041C">
        <w:trPr>
          <w:trHeight w:hRule="exact" w:val="576"/>
        </w:trPr>
        <w:tc>
          <w:tcPr>
            <w:tcW w:w="1720" w:type="dxa"/>
            <w:tcBorders>
              <w:top w:val="nil"/>
              <w:left w:val="nil"/>
              <w:bottom w:val="nil"/>
              <w:right w:val="nil"/>
            </w:tcBorders>
            <w:shd w:val="clear" w:color="auto" w:fill="auto"/>
            <w:noWrap/>
            <w:vAlign w:val="bottom"/>
            <w:hideMark/>
          </w:tcPr>
          <w:p w14:paraId="2ED8E98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5282D1E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412" w:type="dxa"/>
            <w:tcBorders>
              <w:top w:val="nil"/>
              <w:left w:val="nil"/>
              <w:bottom w:val="nil"/>
              <w:right w:val="nil"/>
            </w:tcBorders>
            <w:shd w:val="clear" w:color="auto" w:fill="auto"/>
            <w:vAlign w:val="bottom"/>
            <w:hideMark/>
          </w:tcPr>
          <w:p w14:paraId="558ABBD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10FA46C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320" w:type="dxa"/>
            <w:tcBorders>
              <w:top w:val="nil"/>
              <w:left w:val="nil"/>
              <w:bottom w:val="nil"/>
              <w:right w:val="nil"/>
            </w:tcBorders>
            <w:shd w:val="clear" w:color="auto" w:fill="auto"/>
            <w:vAlign w:val="bottom"/>
            <w:hideMark/>
          </w:tcPr>
          <w:p w14:paraId="6C7A415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3</w:t>
            </w:r>
          </w:p>
        </w:tc>
      </w:tr>
      <w:tr w:rsidR="00070F35" w:rsidRPr="00A2163B" w14:paraId="42945599" w14:textId="77777777" w:rsidTr="00C5041C">
        <w:trPr>
          <w:trHeight w:hRule="exact" w:val="432"/>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1D11780F" w14:textId="77777777" w:rsidTr="00C5041C">
        <w:trPr>
          <w:trHeight w:hRule="exact" w:val="432"/>
        </w:trPr>
        <w:tc>
          <w:tcPr>
            <w:tcW w:w="1720" w:type="dxa"/>
            <w:tcBorders>
              <w:top w:val="nil"/>
              <w:left w:val="nil"/>
              <w:bottom w:val="nil"/>
              <w:right w:val="nil"/>
            </w:tcBorders>
            <w:shd w:val="clear" w:color="auto" w:fill="auto"/>
            <w:noWrap/>
            <w:vAlign w:val="bottom"/>
            <w:hideMark/>
          </w:tcPr>
          <w:p w14:paraId="4FA4A6E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18887E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1.226 (1.074 - 1.399)</w:t>
            </w:r>
          </w:p>
        </w:tc>
      </w:tr>
      <w:tr w:rsidR="00070F35" w:rsidRPr="00A2163B" w14:paraId="63095EF0" w14:textId="77777777" w:rsidTr="00C5041C">
        <w:trPr>
          <w:trHeight w:hRule="exact" w:val="432"/>
        </w:trPr>
        <w:tc>
          <w:tcPr>
            <w:tcW w:w="1720" w:type="dxa"/>
            <w:tcBorders>
              <w:top w:val="nil"/>
              <w:left w:val="nil"/>
              <w:bottom w:val="nil"/>
              <w:right w:val="nil"/>
            </w:tcBorders>
            <w:shd w:val="clear" w:color="auto" w:fill="auto"/>
            <w:vAlign w:val="bottom"/>
            <w:hideMark/>
          </w:tcPr>
          <w:p w14:paraId="42379C02"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BBC4CC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1.123 (0.993 - 1.271)</w:t>
            </w:r>
          </w:p>
        </w:tc>
      </w:tr>
      <w:tr w:rsidR="00070F35" w:rsidRPr="00A2163B" w14:paraId="7F389E50" w14:textId="77777777" w:rsidTr="00C5041C">
        <w:trPr>
          <w:trHeight w:hRule="exact" w:val="432"/>
        </w:trPr>
        <w:tc>
          <w:tcPr>
            <w:tcW w:w="1720" w:type="dxa"/>
            <w:tcBorders>
              <w:top w:val="nil"/>
              <w:left w:val="nil"/>
              <w:bottom w:val="nil"/>
              <w:right w:val="nil"/>
            </w:tcBorders>
            <w:shd w:val="clear" w:color="auto" w:fill="auto"/>
            <w:vAlign w:val="bottom"/>
            <w:hideMark/>
          </w:tcPr>
          <w:p w14:paraId="798C051C" w14:textId="245EC8A0"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1E55A3B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1.310 (1.196 - 1.434)</w:t>
            </w:r>
          </w:p>
        </w:tc>
      </w:tr>
      <w:tr w:rsidR="00070F35" w:rsidRPr="00A2163B" w14:paraId="4B726BB4"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730C8D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34E1A6DD"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F9AC050"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3307BF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1.289 (1.111 - 1.496)</w:t>
            </w:r>
          </w:p>
        </w:tc>
      </w:tr>
      <w:tr w:rsidR="00070F35" w:rsidRPr="00A2163B" w14:paraId="3CE658B2" w14:textId="77777777" w:rsidTr="00C5041C">
        <w:trPr>
          <w:trHeight w:hRule="exact" w:val="432"/>
        </w:trPr>
        <w:tc>
          <w:tcPr>
            <w:tcW w:w="1720" w:type="dxa"/>
            <w:tcBorders>
              <w:top w:val="nil"/>
              <w:left w:val="nil"/>
              <w:bottom w:val="nil"/>
              <w:right w:val="nil"/>
            </w:tcBorders>
            <w:shd w:val="clear" w:color="auto" w:fill="auto"/>
            <w:vAlign w:val="bottom"/>
            <w:hideMark/>
          </w:tcPr>
          <w:p w14:paraId="4FCB3BC9"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5174C0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1.172 (1.028 - 1.334)</w:t>
            </w:r>
          </w:p>
        </w:tc>
      </w:tr>
      <w:tr w:rsidR="00070F35" w:rsidRPr="00A2163B" w14:paraId="7532A352" w14:textId="77777777" w:rsidTr="00C5041C">
        <w:trPr>
          <w:trHeight w:hRule="exact" w:val="432"/>
        </w:trPr>
        <w:tc>
          <w:tcPr>
            <w:tcW w:w="1720" w:type="dxa"/>
            <w:tcBorders>
              <w:top w:val="nil"/>
              <w:left w:val="nil"/>
              <w:bottom w:val="nil"/>
              <w:right w:val="nil"/>
            </w:tcBorders>
            <w:shd w:val="clear" w:color="auto" w:fill="auto"/>
            <w:vAlign w:val="bottom"/>
            <w:hideMark/>
          </w:tcPr>
          <w:p w14:paraId="6BE5731D" w14:textId="6FC035CE"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29F9CA1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1.326 (1.198 - 1.467)</w:t>
            </w:r>
          </w:p>
        </w:tc>
      </w:tr>
      <w:tr w:rsidR="00070F35" w:rsidRPr="00A2163B" w14:paraId="6BC7EF3D"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819DB8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50650B55"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031D5A4"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4D90F50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1.055 (0.779 - 1.430)</w:t>
            </w:r>
          </w:p>
        </w:tc>
      </w:tr>
      <w:tr w:rsidR="00070F35" w:rsidRPr="00A2163B" w14:paraId="363CDBBC" w14:textId="77777777" w:rsidTr="00C5041C">
        <w:trPr>
          <w:trHeight w:hRule="exact" w:val="432"/>
        </w:trPr>
        <w:tc>
          <w:tcPr>
            <w:tcW w:w="1720" w:type="dxa"/>
            <w:tcBorders>
              <w:top w:val="nil"/>
              <w:left w:val="nil"/>
              <w:bottom w:val="nil"/>
              <w:right w:val="nil"/>
            </w:tcBorders>
            <w:shd w:val="clear" w:color="auto" w:fill="auto"/>
            <w:vAlign w:val="bottom"/>
            <w:hideMark/>
          </w:tcPr>
          <w:p w14:paraId="4F70AEF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6601B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1.054 (0.757 - 1.468)</w:t>
            </w:r>
          </w:p>
        </w:tc>
      </w:tr>
      <w:tr w:rsidR="00070F35" w:rsidRPr="00A2163B" w14:paraId="1EEB41E9" w14:textId="77777777" w:rsidTr="00C5041C">
        <w:trPr>
          <w:trHeight w:hRule="exact" w:val="432"/>
        </w:trPr>
        <w:tc>
          <w:tcPr>
            <w:tcW w:w="1720" w:type="dxa"/>
            <w:tcBorders>
              <w:top w:val="nil"/>
              <w:left w:val="nil"/>
              <w:bottom w:val="single" w:sz="4" w:space="0" w:color="auto"/>
              <w:right w:val="nil"/>
            </w:tcBorders>
            <w:shd w:val="clear" w:color="auto" w:fill="auto"/>
            <w:vAlign w:val="bottom"/>
            <w:hideMark/>
          </w:tcPr>
          <w:p w14:paraId="57C68660" w14:textId="31ADCD49"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1.311 (1.051 - 1.634)</w:t>
            </w:r>
          </w:p>
        </w:tc>
      </w:tr>
    </w:tbl>
    <w:p w14:paraId="12658306" w14:textId="3DB0ADC9" w:rsidR="0017732E" w:rsidRDefault="00327BB6" w:rsidP="006F32F8">
      <w:pPr>
        <w:spacing w:line="240" w:lineRule="auto"/>
        <w:rPr>
          <w:rFonts w:ascii="Times New Roman" w:hAnsi="Times New Roman" w:cs="Times New Roman"/>
          <w:sz w:val="16"/>
          <w:szCs w:val="16"/>
        </w:rPr>
      </w:pPr>
      <w:r w:rsidRPr="00CC122F">
        <w:rPr>
          <w:rFonts w:ascii="Times New Roman" w:hAnsi="Times New Roman" w:cs="Times New Roman"/>
          <w:sz w:val="16"/>
          <w:szCs w:val="16"/>
        </w:rPr>
        <w:t xml:space="preserve">Note: </w:t>
      </w:r>
      <w:r w:rsidR="005F60A1" w:rsidRPr="00CC122F">
        <w:rPr>
          <w:rFonts w:ascii="Times New Roman" w:hAnsi="Times New Roman" w:cs="Times New Roman"/>
          <w:sz w:val="16"/>
          <w:szCs w:val="16"/>
        </w:rPr>
        <w:t>All hazard ratios are weighted for survey design</w:t>
      </w:r>
      <w:r w:rsidR="0021461B">
        <w:rPr>
          <w:rFonts w:ascii="Times New Roman" w:hAnsi="Times New Roman" w:cs="Times New Roman"/>
          <w:sz w:val="16"/>
          <w:szCs w:val="16"/>
        </w:rPr>
        <w:t>. Disease specific mortality is defined as</w:t>
      </w:r>
      <w:r w:rsidR="002371E9">
        <w:rPr>
          <w:rFonts w:ascii="Times New Roman" w:hAnsi="Times New Roman" w:cs="Times New Roman"/>
          <w:sz w:val="16"/>
          <w:szCs w:val="16"/>
        </w:rPr>
        <w:t xml:space="preserve"> having a listed cause of death of diabetes, </w:t>
      </w:r>
      <w:r w:rsidR="00B50FFD">
        <w:rPr>
          <w:rFonts w:ascii="Times New Roman" w:hAnsi="Times New Roman" w:cs="Times New Roman"/>
          <w:sz w:val="16"/>
          <w:szCs w:val="16"/>
        </w:rPr>
        <w:t xml:space="preserve">heart </w:t>
      </w:r>
      <w:r w:rsidR="00F52D2F">
        <w:rPr>
          <w:rFonts w:ascii="Times New Roman" w:hAnsi="Times New Roman" w:cs="Times New Roman"/>
          <w:sz w:val="16"/>
          <w:szCs w:val="16"/>
        </w:rPr>
        <w:t>or cerebrovascular disease</w:t>
      </w:r>
      <w:r w:rsidR="00C44B01">
        <w:rPr>
          <w:rFonts w:ascii="Times New Roman" w:hAnsi="Times New Roman" w:cs="Times New Roman"/>
          <w:sz w:val="16"/>
          <w:szCs w:val="16"/>
        </w:rPr>
        <w:t>, or heart, cerebrovascular disease or underlying hypertension for diabetes, CVD, and CVD with hypertension models, respectively.</w:t>
      </w:r>
      <w:r w:rsidR="001D1DDE">
        <w:rPr>
          <w:rFonts w:ascii="Times New Roman" w:hAnsi="Times New Roman" w:cs="Times New Roman"/>
          <w:sz w:val="16"/>
          <w:szCs w:val="16"/>
        </w:rPr>
        <w:t xml:space="preserve"> </w:t>
      </w:r>
      <w:r w:rsidR="008F140E">
        <w:rPr>
          <w:rFonts w:ascii="Times New Roman" w:hAnsi="Times New Roman" w:cs="Times New Roman"/>
          <w:sz w:val="16"/>
          <w:szCs w:val="16"/>
        </w:rPr>
        <w:t>Bold face denotes statistical significance.</w:t>
      </w:r>
      <w:r w:rsidR="00C44B01">
        <w:rPr>
          <w:rFonts w:ascii="Times New Roman" w:hAnsi="Times New Roman" w:cs="Times New Roman"/>
          <w:sz w:val="16"/>
          <w:szCs w:val="16"/>
        </w:rPr>
        <w:t xml:space="preserve"> </w:t>
      </w:r>
      <w:r w:rsidR="0017732E">
        <w:rPr>
          <w:rFonts w:ascii="Times New Roman" w:hAnsi="Times New Roman" w:cs="Times New Roman"/>
          <w:sz w:val="16"/>
          <w:szCs w:val="16"/>
        </w:rPr>
        <w:t>*</w:t>
      </w:r>
      <w:r w:rsidR="00D134DC">
        <w:rPr>
          <w:rFonts w:ascii="Times New Roman" w:hAnsi="Times New Roman" w:cs="Times New Roman"/>
          <w:sz w:val="16"/>
          <w:szCs w:val="16"/>
        </w:rPr>
        <w:t xml:space="preserve">The narrow definition of </w:t>
      </w:r>
      <w:r w:rsidR="00622C6E">
        <w:rPr>
          <w:rFonts w:ascii="Times New Roman" w:hAnsi="Times New Roman" w:cs="Times New Roman"/>
          <w:sz w:val="16"/>
          <w:szCs w:val="16"/>
        </w:rPr>
        <w:t>CVD i</w:t>
      </w:r>
      <w:r w:rsidR="00D134DC">
        <w:rPr>
          <w:rFonts w:ascii="Times New Roman" w:hAnsi="Times New Roman" w:cs="Times New Roman"/>
          <w:sz w:val="16"/>
          <w:szCs w:val="16"/>
        </w:rPr>
        <w:t>ncludes</w:t>
      </w:r>
      <w:r w:rsidR="00622C6E">
        <w:rPr>
          <w:rFonts w:ascii="Times New Roman" w:hAnsi="Times New Roman" w:cs="Times New Roman"/>
          <w:sz w:val="16"/>
          <w:szCs w:val="16"/>
        </w:rPr>
        <w:t xml:space="preserve"> heart attack, angina pectoris, coronary heart disease, </w:t>
      </w:r>
      <w:r w:rsidR="00242623">
        <w:rPr>
          <w:rFonts w:ascii="Times New Roman" w:hAnsi="Times New Roman" w:cs="Times New Roman"/>
          <w:sz w:val="16"/>
          <w:szCs w:val="16"/>
        </w:rPr>
        <w:t>other heart condition, or stroke</w:t>
      </w:r>
      <w:r w:rsidR="00D134DC">
        <w:rPr>
          <w:rFonts w:ascii="Times New Roman" w:hAnsi="Times New Roman" w:cs="Times New Roman"/>
          <w:sz w:val="16"/>
          <w:szCs w:val="16"/>
        </w:rPr>
        <w:t xml:space="preserve">. ** The expanded definition of CVD includes all </w:t>
      </w:r>
      <w:r w:rsidR="00C909D3">
        <w:rPr>
          <w:rFonts w:ascii="Times New Roman" w:hAnsi="Times New Roman" w:cs="Times New Roman"/>
          <w:sz w:val="16"/>
          <w:szCs w:val="16"/>
        </w:rPr>
        <w:t>conditions for the narrow definition or a diagnosis of hypertension.</w:t>
      </w:r>
      <w:r w:rsidR="005A07A2">
        <w:rPr>
          <w:rFonts w:ascii="Times New Roman" w:hAnsi="Times New Roman" w:cs="Times New Roman"/>
          <w:sz w:val="16"/>
          <w:szCs w:val="16"/>
        </w:rPr>
        <w:t xml:space="preserve"> 1. Unadjusted </w:t>
      </w:r>
      <w:r w:rsidR="009D4AFE">
        <w:rPr>
          <w:rFonts w:ascii="Times New Roman" w:hAnsi="Times New Roman" w:cs="Times New Roman"/>
          <w:sz w:val="16"/>
          <w:szCs w:val="16"/>
        </w:rPr>
        <w:t xml:space="preserve">Hazard Ratio. 2. Hazard Ratio adjusted for </w:t>
      </w:r>
      <w:r w:rsidR="002657DA"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sidR="00D456B9">
        <w:rPr>
          <w:rFonts w:ascii="Times New Roman" w:hAnsi="Times New Roman" w:cs="Times New Roman"/>
          <w:sz w:val="16"/>
          <w:szCs w:val="16"/>
        </w:rPr>
        <w:t xml:space="preserve">. 3. Hazard ratio adjusted for </w:t>
      </w:r>
      <w:r w:rsidR="00D456B9"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sidR="00D456B9">
        <w:rPr>
          <w:rFonts w:ascii="Times New Roman" w:hAnsi="Times New Roman" w:cs="Times New Roman"/>
          <w:sz w:val="16"/>
          <w:szCs w:val="16"/>
        </w:rPr>
        <w:t xml:space="preserve">and </w:t>
      </w:r>
      <w:r w:rsidR="00D456B9" w:rsidRPr="00D456B9">
        <w:rPr>
          <w:rFonts w:ascii="Times New Roman" w:hAnsi="Times New Roman" w:cs="Times New Roman"/>
          <w:sz w:val="16"/>
          <w:szCs w:val="16"/>
        </w:rPr>
        <w:t>education (≤ high school, some college, college degree or greater)</w:t>
      </w:r>
      <w:r w:rsidR="00D456B9">
        <w:rPr>
          <w:rFonts w:ascii="Times New Roman" w:hAnsi="Times New Roman" w:cs="Times New Roman"/>
          <w:sz w:val="16"/>
          <w:szCs w:val="16"/>
        </w:rPr>
        <w:t>.</w:t>
      </w:r>
      <w:r w:rsidR="001D1DDE">
        <w:rPr>
          <w:rFonts w:ascii="Times New Roman" w:hAnsi="Times New Roman" w:cs="Times New Roman"/>
          <w:sz w:val="16"/>
          <w:szCs w:val="16"/>
        </w:rPr>
        <w:t xml:space="preserve"> Abbreviations: CRN, cost-related nonadherence; CVD, cardiovascular disease; HR, Hazard Ratio.</w:t>
      </w:r>
    </w:p>
    <w:p w14:paraId="08AFEFE2" w14:textId="5ED0069A" w:rsidR="00597403" w:rsidRDefault="00597403">
      <w:pPr>
        <w:rPr>
          <w:rFonts w:ascii="Times New Roman" w:hAnsi="Times New Roman" w:cs="Times New Roman"/>
          <w:sz w:val="24"/>
          <w:szCs w:val="24"/>
        </w:rPr>
      </w:pPr>
      <w:r>
        <w:rPr>
          <w:rFonts w:ascii="Times New Roman" w:hAnsi="Times New Roman" w:cs="Times New Roman"/>
          <w:sz w:val="24"/>
          <w:szCs w:val="24"/>
        </w:rPr>
        <w:br w:type="page"/>
      </w:r>
    </w:p>
    <w:p w14:paraId="6D9A3628" w14:textId="48BE98FA" w:rsidR="00515DB2" w:rsidRDefault="0066607C"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Supplementary Table 1.</w:t>
      </w:r>
      <w:r>
        <w:rPr>
          <w:rFonts w:ascii="Times New Roman" w:hAnsi="Times New Roman" w:cs="Times New Roman"/>
          <w:sz w:val="24"/>
          <w:szCs w:val="24"/>
        </w:rPr>
        <w:t xml:space="preserve"> </w:t>
      </w:r>
      <w:r w:rsidR="002956FE">
        <w:rPr>
          <w:rFonts w:ascii="Times New Roman" w:hAnsi="Times New Roman" w:cs="Times New Roman"/>
          <w:sz w:val="24"/>
          <w:szCs w:val="24"/>
        </w:rPr>
        <w:t xml:space="preserve">Hazard ratios and 95% </w:t>
      </w:r>
      <w:r w:rsidR="00ED3E39">
        <w:rPr>
          <w:rFonts w:ascii="Times New Roman" w:hAnsi="Times New Roman" w:cs="Times New Roman"/>
          <w:sz w:val="24"/>
          <w:szCs w:val="24"/>
        </w:rPr>
        <w:t>c</w:t>
      </w:r>
      <w:r w:rsidR="002956FE">
        <w:rPr>
          <w:rFonts w:ascii="Times New Roman" w:hAnsi="Times New Roman" w:cs="Times New Roman"/>
          <w:sz w:val="24"/>
          <w:szCs w:val="24"/>
        </w:rPr>
        <w:t xml:space="preserve">onfidence </w:t>
      </w:r>
      <w:r w:rsidR="00ED3E39">
        <w:rPr>
          <w:rFonts w:ascii="Times New Roman" w:hAnsi="Times New Roman" w:cs="Times New Roman"/>
          <w:sz w:val="24"/>
          <w:szCs w:val="24"/>
        </w:rPr>
        <w:t>i</w:t>
      </w:r>
      <w:r w:rsidR="002956FE">
        <w:rPr>
          <w:rFonts w:ascii="Times New Roman" w:hAnsi="Times New Roman" w:cs="Times New Roman"/>
          <w:sz w:val="24"/>
          <w:szCs w:val="24"/>
        </w:rPr>
        <w:t>ntervals for all coefficients in</w:t>
      </w:r>
      <w:r w:rsidR="00BD54B3">
        <w:rPr>
          <w:rFonts w:ascii="Times New Roman" w:hAnsi="Times New Roman" w:cs="Times New Roman"/>
          <w:sz w:val="24"/>
          <w:szCs w:val="24"/>
        </w:rPr>
        <w:t xml:space="preserve"> models of all-cause mortality risk among individuals with </w:t>
      </w:r>
      <w:r w:rsidR="00ED3E39">
        <w:rPr>
          <w:rFonts w:ascii="Times New Roman" w:hAnsi="Times New Roman" w:cs="Times New Roman"/>
          <w:sz w:val="24"/>
          <w:szCs w:val="24"/>
        </w:rPr>
        <w:t>diabetes</w:t>
      </w:r>
      <w:r w:rsidR="008F140E">
        <w:rPr>
          <w:rFonts w:ascii="Times New Roman" w:hAnsi="Times New Roman" w:cs="Times New Roman"/>
          <w:sz w:val="24"/>
          <w:szCs w:val="24"/>
        </w:rPr>
        <w:t xml:space="preserve"> in the National Health Interview Survey, 2000 to 2014.</w:t>
      </w:r>
    </w:p>
    <w:tbl>
      <w:tblPr>
        <w:tblW w:w="10238" w:type="dxa"/>
        <w:tblLook w:val="04A0" w:firstRow="1" w:lastRow="0" w:firstColumn="1" w:lastColumn="0" w:noHBand="0" w:noVBand="1"/>
      </w:tblPr>
      <w:tblGrid>
        <w:gridCol w:w="2938"/>
        <w:gridCol w:w="2540"/>
        <w:gridCol w:w="2760"/>
        <w:gridCol w:w="2000"/>
      </w:tblGrid>
      <w:tr w:rsidR="008F140E" w:rsidRPr="008F140E" w14:paraId="76681B9B" w14:textId="77777777" w:rsidTr="008F140E">
        <w:trPr>
          <w:trHeight w:val="278"/>
        </w:trPr>
        <w:tc>
          <w:tcPr>
            <w:tcW w:w="2938" w:type="dxa"/>
            <w:tcBorders>
              <w:top w:val="nil"/>
              <w:left w:val="nil"/>
              <w:bottom w:val="nil"/>
              <w:right w:val="nil"/>
            </w:tcBorders>
            <w:shd w:val="clear" w:color="auto" w:fill="auto"/>
            <w:noWrap/>
            <w:vAlign w:val="bottom"/>
            <w:hideMark/>
          </w:tcPr>
          <w:p w14:paraId="2E8D2B75" w14:textId="77777777" w:rsidR="008F140E" w:rsidRPr="008F140E" w:rsidRDefault="008F140E" w:rsidP="008F140E">
            <w:pPr>
              <w:spacing w:after="0" w:line="240" w:lineRule="auto"/>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14:paraId="78C8E158" w14:textId="3C6BEC2C"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All Waves</w:t>
            </w:r>
          </w:p>
        </w:tc>
        <w:tc>
          <w:tcPr>
            <w:tcW w:w="2760" w:type="dxa"/>
            <w:tcBorders>
              <w:top w:val="nil"/>
              <w:left w:val="nil"/>
              <w:bottom w:val="nil"/>
              <w:right w:val="nil"/>
            </w:tcBorders>
            <w:shd w:val="clear" w:color="auto" w:fill="auto"/>
            <w:noWrap/>
            <w:vAlign w:val="bottom"/>
            <w:hideMark/>
          </w:tcPr>
          <w:p w14:paraId="4D79F5DD" w14:textId="6469553E"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w:t>
            </w:r>
            <w:r w:rsidR="00833D81" w:rsidRPr="00003B3D">
              <w:rPr>
                <w:rFonts w:ascii="Times New Roman" w:eastAsia="Times New Roman" w:hAnsi="Times New Roman" w:cs="Times New Roman"/>
                <w:color w:val="000000"/>
                <w:sz w:val="20"/>
                <w:szCs w:val="20"/>
              </w:rPr>
              <w:t>≤</w:t>
            </w:r>
            <w:r w:rsidRPr="008F140E">
              <w:rPr>
                <w:rFonts w:ascii="Times New Roman" w:eastAsia="Times New Roman" w:hAnsi="Times New Roman" w:cs="Times New Roman"/>
                <w:color w:val="000000"/>
                <w:sz w:val="20"/>
                <w:szCs w:val="20"/>
              </w:rPr>
              <w:t xml:space="preserve"> 201</w:t>
            </w:r>
            <w:r w:rsidR="00833D81" w:rsidRPr="00003B3D">
              <w:rPr>
                <w:rFonts w:ascii="Times New Roman" w:eastAsia="Times New Roman" w:hAnsi="Times New Roman" w:cs="Times New Roman"/>
                <w:color w:val="000000"/>
                <w:sz w:val="20"/>
                <w:szCs w:val="20"/>
              </w:rPr>
              <w:t>0</w:t>
            </w:r>
          </w:p>
        </w:tc>
        <w:tc>
          <w:tcPr>
            <w:tcW w:w="2000" w:type="dxa"/>
            <w:tcBorders>
              <w:top w:val="nil"/>
              <w:left w:val="nil"/>
              <w:bottom w:val="nil"/>
              <w:right w:val="nil"/>
            </w:tcBorders>
            <w:shd w:val="clear" w:color="auto" w:fill="auto"/>
            <w:noWrap/>
            <w:vAlign w:val="bottom"/>
            <w:hideMark/>
          </w:tcPr>
          <w:p w14:paraId="5AD9F3BA" w14:textId="3A88433D"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&gt; 2010</w:t>
            </w:r>
          </w:p>
        </w:tc>
      </w:tr>
      <w:tr w:rsidR="008F140E" w:rsidRPr="008F140E" w14:paraId="789CA173" w14:textId="77777777" w:rsidTr="008F140E">
        <w:trPr>
          <w:trHeight w:val="278"/>
        </w:trPr>
        <w:tc>
          <w:tcPr>
            <w:tcW w:w="2938" w:type="dxa"/>
            <w:tcBorders>
              <w:top w:val="nil"/>
              <w:left w:val="nil"/>
              <w:bottom w:val="single" w:sz="4" w:space="0" w:color="auto"/>
              <w:right w:val="nil"/>
            </w:tcBorders>
            <w:shd w:val="clear" w:color="auto" w:fill="auto"/>
            <w:noWrap/>
            <w:vAlign w:val="bottom"/>
            <w:hideMark/>
          </w:tcPr>
          <w:p w14:paraId="12F7FEE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 </w:t>
            </w:r>
          </w:p>
        </w:tc>
        <w:tc>
          <w:tcPr>
            <w:tcW w:w="2540" w:type="dxa"/>
            <w:tcBorders>
              <w:top w:val="nil"/>
              <w:left w:val="nil"/>
              <w:bottom w:val="single" w:sz="4" w:space="0" w:color="auto"/>
              <w:right w:val="nil"/>
            </w:tcBorders>
            <w:shd w:val="clear" w:color="auto" w:fill="auto"/>
            <w:noWrap/>
            <w:vAlign w:val="bottom"/>
            <w:hideMark/>
          </w:tcPr>
          <w:p w14:paraId="4EF98AB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760" w:type="dxa"/>
            <w:tcBorders>
              <w:top w:val="nil"/>
              <w:left w:val="nil"/>
              <w:bottom w:val="single" w:sz="4" w:space="0" w:color="auto"/>
              <w:right w:val="nil"/>
            </w:tcBorders>
            <w:shd w:val="clear" w:color="auto" w:fill="auto"/>
            <w:noWrap/>
            <w:vAlign w:val="bottom"/>
            <w:hideMark/>
          </w:tcPr>
          <w:p w14:paraId="564ADF2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000" w:type="dxa"/>
            <w:tcBorders>
              <w:top w:val="nil"/>
              <w:left w:val="nil"/>
              <w:bottom w:val="single" w:sz="4" w:space="0" w:color="auto"/>
              <w:right w:val="nil"/>
            </w:tcBorders>
            <w:shd w:val="clear" w:color="auto" w:fill="auto"/>
            <w:noWrap/>
            <w:vAlign w:val="bottom"/>
            <w:hideMark/>
          </w:tcPr>
          <w:p w14:paraId="115EB04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r>
      <w:tr w:rsidR="008F140E" w:rsidRPr="008F140E" w14:paraId="247F8C23" w14:textId="77777777" w:rsidTr="008F140E">
        <w:trPr>
          <w:trHeight w:val="285"/>
        </w:trPr>
        <w:tc>
          <w:tcPr>
            <w:tcW w:w="2938" w:type="dxa"/>
            <w:tcBorders>
              <w:top w:val="nil"/>
              <w:left w:val="nil"/>
              <w:bottom w:val="nil"/>
              <w:right w:val="nil"/>
            </w:tcBorders>
            <w:shd w:val="clear" w:color="auto" w:fill="auto"/>
            <w:noWrap/>
            <w:vAlign w:val="bottom"/>
            <w:hideMark/>
          </w:tcPr>
          <w:p w14:paraId="2BEAB1F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CRN</w:t>
            </w:r>
          </w:p>
        </w:tc>
        <w:tc>
          <w:tcPr>
            <w:tcW w:w="2540" w:type="dxa"/>
            <w:tcBorders>
              <w:top w:val="nil"/>
              <w:left w:val="nil"/>
              <w:bottom w:val="nil"/>
              <w:right w:val="nil"/>
            </w:tcBorders>
            <w:shd w:val="clear" w:color="auto" w:fill="auto"/>
            <w:noWrap/>
            <w:vAlign w:val="center"/>
            <w:hideMark/>
          </w:tcPr>
          <w:p w14:paraId="65B9131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1.182 (1.092 - 1.280)</w:t>
            </w:r>
          </w:p>
        </w:tc>
        <w:tc>
          <w:tcPr>
            <w:tcW w:w="2760" w:type="dxa"/>
            <w:tcBorders>
              <w:top w:val="nil"/>
              <w:left w:val="nil"/>
              <w:bottom w:val="nil"/>
              <w:right w:val="nil"/>
            </w:tcBorders>
            <w:shd w:val="clear" w:color="auto" w:fill="auto"/>
            <w:noWrap/>
            <w:vAlign w:val="center"/>
            <w:hideMark/>
          </w:tcPr>
          <w:p w14:paraId="081E171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1.223 (1.112 - 1.345)</w:t>
            </w:r>
          </w:p>
        </w:tc>
        <w:tc>
          <w:tcPr>
            <w:tcW w:w="2000" w:type="dxa"/>
            <w:tcBorders>
              <w:top w:val="nil"/>
              <w:left w:val="nil"/>
              <w:bottom w:val="nil"/>
              <w:right w:val="nil"/>
            </w:tcBorders>
            <w:shd w:val="clear" w:color="auto" w:fill="auto"/>
            <w:noWrap/>
            <w:vAlign w:val="center"/>
            <w:hideMark/>
          </w:tcPr>
          <w:p w14:paraId="0568E75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0.967 (0.797 - 1.173)</w:t>
            </w:r>
          </w:p>
        </w:tc>
      </w:tr>
      <w:tr w:rsidR="008F140E" w:rsidRPr="008F140E" w14:paraId="7D40807D" w14:textId="77777777" w:rsidTr="008F140E">
        <w:trPr>
          <w:trHeight w:val="278"/>
        </w:trPr>
        <w:tc>
          <w:tcPr>
            <w:tcW w:w="2938" w:type="dxa"/>
            <w:tcBorders>
              <w:top w:val="nil"/>
              <w:left w:val="nil"/>
              <w:bottom w:val="nil"/>
              <w:right w:val="nil"/>
            </w:tcBorders>
            <w:shd w:val="clear" w:color="000000" w:fill="FFFFFF"/>
            <w:noWrap/>
            <w:vAlign w:val="center"/>
            <w:hideMark/>
          </w:tcPr>
          <w:p w14:paraId="4C2FCF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Some College</w:t>
            </w:r>
          </w:p>
        </w:tc>
        <w:tc>
          <w:tcPr>
            <w:tcW w:w="2540" w:type="dxa"/>
            <w:tcBorders>
              <w:top w:val="nil"/>
              <w:left w:val="nil"/>
              <w:bottom w:val="nil"/>
              <w:right w:val="nil"/>
            </w:tcBorders>
            <w:shd w:val="clear" w:color="auto" w:fill="auto"/>
            <w:noWrap/>
            <w:vAlign w:val="center"/>
            <w:hideMark/>
          </w:tcPr>
          <w:p w14:paraId="6139BD2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0.955 (0.902 - 1.011)</w:t>
            </w:r>
          </w:p>
        </w:tc>
        <w:tc>
          <w:tcPr>
            <w:tcW w:w="2760" w:type="dxa"/>
            <w:tcBorders>
              <w:top w:val="nil"/>
              <w:left w:val="nil"/>
              <w:bottom w:val="nil"/>
              <w:right w:val="nil"/>
            </w:tcBorders>
            <w:shd w:val="clear" w:color="auto" w:fill="auto"/>
            <w:noWrap/>
            <w:vAlign w:val="center"/>
            <w:hideMark/>
          </w:tcPr>
          <w:p w14:paraId="7F1A106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0.940 (0.876 - 1.009)</w:t>
            </w:r>
          </w:p>
        </w:tc>
        <w:tc>
          <w:tcPr>
            <w:tcW w:w="2000" w:type="dxa"/>
            <w:tcBorders>
              <w:top w:val="nil"/>
              <w:left w:val="nil"/>
              <w:bottom w:val="nil"/>
              <w:right w:val="nil"/>
            </w:tcBorders>
            <w:shd w:val="clear" w:color="auto" w:fill="auto"/>
            <w:noWrap/>
            <w:vAlign w:val="center"/>
            <w:hideMark/>
          </w:tcPr>
          <w:p w14:paraId="25F32E3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0.884 (0.754 - 1.035)</w:t>
            </w:r>
          </w:p>
        </w:tc>
      </w:tr>
      <w:tr w:rsidR="008F140E" w:rsidRPr="008F140E" w14:paraId="4A97A161" w14:textId="77777777" w:rsidTr="008F140E">
        <w:trPr>
          <w:trHeight w:val="278"/>
        </w:trPr>
        <w:tc>
          <w:tcPr>
            <w:tcW w:w="2938" w:type="dxa"/>
            <w:tcBorders>
              <w:top w:val="nil"/>
              <w:left w:val="nil"/>
              <w:bottom w:val="nil"/>
              <w:right w:val="nil"/>
            </w:tcBorders>
            <w:shd w:val="clear" w:color="000000" w:fill="FFFFFF"/>
            <w:noWrap/>
            <w:vAlign w:val="center"/>
            <w:hideMark/>
          </w:tcPr>
          <w:p w14:paraId="2E8E486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College Degree</w:t>
            </w:r>
          </w:p>
        </w:tc>
        <w:tc>
          <w:tcPr>
            <w:tcW w:w="2540" w:type="dxa"/>
            <w:tcBorders>
              <w:top w:val="nil"/>
              <w:left w:val="nil"/>
              <w:bottom w:val="nil"/>
              <w:right w:val="nil"/>
            </w:tcBorders>
            <w:shd w:val="clear" w:color="auto" w:fill="auto"/>
            <w:noWrap/>
            <w:vAlign w:val="center"/>
            <w:hideMark/>
          </w:tcPr>
          <w:p w14:paraId="237D51B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0.806 (0.745 - 0.872)</w:t>
            </w:r>
          </w:p>
        </w:tc>
        <w:tc>
          <w:tcPr>
            <w:tcW w:w="2760" w:type="dxa"/>
            <w:tcBorders>
              <w:top w:val="nil"/>
              <w:left w:val="nil"/>
              <w:bottom w:val="nil"/>
              <w:right w:val="nil"/>
            </w:tcBorders>
            <w:shd w:val="clear" w:color="auto" w:fill="auto"/>
            <w:noWrap/>
            <w:vAlign w:val="center"/>
            <w:hideMark/>
          </w:tcPr>
          <w:p w14:paraId="19B5BF3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0.785 (0.712 - 0.866)</w:t>
            </w:r>
          </w:p>
        </w:tc>
        <w:tc>
          <w:tcPr>
            <w:tcW w:w="2000" w:type="dxa"/>
            <w:tcBorders>
              <w:top w:val="nil"/>
              <w:left w:val="nil"/>
              <w:bottom w:val="nil"/>
              <w:right w:val="nil"/>
            </w:tcBorders>
            <w:shd w:val="clear" w:color="auto" w:fill="auto"/>
            <w:noWrap/>
            <w:vAlign w:val="center"/>
            <w:hideMark/>
          </w:tcPr>
          <w:p w14:paraId="6C74741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0.699 (0.559 - 0.874)</w:t>
            </w:r>
          </w:p>
        </w:tc>
      </w:tr>
      <w:tr w:rsidR="008F140E" w:rsidRPr="008F140E" w14:paraId="3C01093A" w14:textId="77777777" w:rsidTr="008F140E">
        <w:trPr>
          <w:trHeight w:val="278"/>
        </w:trPr>
        <w:tc>
          <w:tcPr>
            <w:tcW w:w="2938" w:type="dxa"/>
            <w:tcBorders>
              <w:top w:val="nil"/>
              <w:left w:val="nil"/>
              <w:bottom w:val="nil"/>
              <w:right w:val="nil"/>
            </w:tcBorders>
            <w:shd w:val="clear" w:color="000000" w:fill="FFFFFF"/>
            <w:noWrap/>
            <w:vAlign w:val="center"/>
            <w:hideMark/>
          </w:tcPr>
          <w:p w14:paraId="3616D11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Age</w:t>
            </w:r>
          </w:p>
        </w:tc>
        <w:tc>
          <w:tcPr>
            <w:tcW w:w="2540" w:type="dxa"/>
            <w:tcBorders>
              <w:top w:val="nil"/>
              <w:left w:val="nil"/>
              <w:bottom w:val="nil"/>
              <w:right w:val="nil"/>
            </w:tcBorders>
            <w:shd w:val="clear" w:color="auto" w:fill="auto"/>
            <w:noWrap/>
            <w:vAlign w:val="center"/>
            <w:hideMark/>
          </w:tcPr>
          <w:p w14:paraId="24604AC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1.061 (1.059 - 1.064)</w:t>
            </w:r>
          </w:p>
        </w:tc>
        <w:tc>
          <w:tcPr>
            <w:tcW w:w="2760" w:type="dxa"/>
            <w:tcBorders>
              <w:top w:val="nil"/>
              <w:left w:val="nil"/>
              <w:bottom w:val="nil"/>
              <w:right w:val="nil"/>
            </w:tcBorders>
            <w:shd w:val="clear" w:color="auto" w:fill="auto"/>
            <w:noWrap/>
            <w:vAlign w:val="center"/>
            <w:hideMark/>
          </w:tcPr>
          <w:p w14:paraId="1D22867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1.062 (1.059 - 1.065)</w:t>
            </w:r>
          </w:p>
        </w:tc>
        <w:tc>
          <w:tcPr>
            <w:tcW w:w="2000" w:type="dxa"/>
            <w:tcBorders>
              <w:top w:val="nil"/>
              <w:left w:val="nil"/>
              <w:bottom w:val="nil"/>
              <w:right w:val="nil"/>
            </w:tcBorders>
            <w:shd w:val="clear" w:color="auto" w:fill="auto"/>
            <w:noWrap/>
            <w:vAlign w:val="center"/>
            <w:hideMark/>
          </w:tcPr>
          <w:p w14:paraId="508C937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1.064 (1.056 - 1.073)</w:t>
            </w:r>
          </w:p>
        </w:tc>
      </w:tr>
      <w:tr w:rsidR="008F140E" w:rsidRPr="008F140E" w14:paraId="4C79DF6F" w14:textId="77777777" w:rsidTr="008F140E">
        <w:trPr>
          <w:trHeight w:val="278"/>
        </w:trPr>
        <w:tc>
          <w:tcPr>
            <w:tcW w:w="2938" w:type="dxa"/>
            <w:tcBorders>
              <w:top w:val="nil"/>
              <w:left w:val="nil"/>
              <w:bottom w:val="nil"/>
              <w:right w:val="nil"/>
            </w:tcBorders>
            <w:shd w:val="clear" w:color="000000" w:fill="FFFFFF"/>
            <w:noWrap/>
            <w:vAlign w:val="center"/>
            <w:hideMark/>
          </w:tcPr>
          <w:p w14:paraId="0ECBD23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$20,000 to &lt; $45,000</w:t>
            </w:r>
          </w:p>
        </w:tc>
        <w:tc>
          <w:tcPr>
            <w:tcW w:w="2540" w:type="dxa"/>
            <w:tcBorders>
              <w:top w:val="nil"/>
              <w:left w:val="nil"/>
              <w:bottom w:val="nil"/>
              <w:right w:val="nil"/>
            </w:tcBorders>
            <w:shd w:val="clear" w:color="auto" w:fill="auto"/>
            <w:noWrap/>
            <w:vAlign w:val="center"/>
            <w:hideMark/>
          </w:tcPr>
          <w:p w14:paraId="3C4D0B4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0.904 (0.848 - 0.962)</w:t>
            </w:r>
          </w:p>
        </w:tc>
        <w:tc>
          <w:tcPr>
            <w:tcW w:w="2760" w:type="dxa"/>
            <w:tcBorders>
              <w:top w:val="nil"/>
              <w:left w:val="nil"/>
              <w:bottom w:val="nil"/>
              <w:right w:val="nil"/>
            </w:tcBorders>
            <w:shd w:val="clear" w:color="auto" w:fill="auto"/>
            <w:noWrap/>
            <w:vAlign w:val="center"/>
            <w:hideMark/>
          </w:tcPr>
          <w:p w14:paraId="72B7A26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0.919 (0.854 - 0.989)</w:t>
            </w:r>
          </w:p>
        </w:tc>
        <w:tc>
          <w:tcPr>
            <w:tcW w:w="2000" w:type="dxa"/>
            <w:tcBorders>
              <w:top w:val="nil"/>
              <w:left w:val="nil"/>
              <w:bottom w:val="nil"/>
              <w:right w:val="nil"/>
            </w:tcBorders>
            <w:shd w:val="clear" w:color="auto" w:fill="auto"/>
            <w:noWrap/>
            <w:vAlign w:val="center"/>
            <w:hideMark/>
          </w:tcPr>
          <w:p w14:paraId="09DF097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1.106 (0.937 - 1.306)</w:t>
            </w:r>
          </w:p>
        </w:tc>
      </w:tr>
      <w:tr w:rsidR="008F140E" w:rsidRPr="008F140E" w14:paraId="3822A0FB" w14:textId="77777777" w:rsidTr="008F140E">
        <w:trPr>
          <w:trHeight w:val="278"/>
        </w:trPr>
        <w:tc>
          <w:tcPr>
            <w:tcW w:w="2938" w:type="dxa"/>
            <w:tcBorders>
              <w:top w:val="nil"/>
              <w:left w:val="nil"/>
              <w:bottom w:val="nil"/>
              <w:right w:val="nil"/>
            </w:tcBorders>
            <w:shd w:val="clear" w:color="000000" w:fill="FFFFFF"/>
            <w:noWrap/>
            <w:vAlign w:val="center"/>
            <w:hideMark/>
          </w:tcPr>
          <w:p w14:paraId="7A7D85AE"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$45,000 to &lt; $65,000</w:t>
            </w:r>
          </w:p>
        </w:tc>
        <w:tc>
          <w:tcPr>
            <w:tcW w:w="2540" w:type="dxa"/>
            <w:tcBorders>
              <w:top w:val="nil"/>
              <w:left w:val="nil"/>
              <w:bottom w:val="nil"/>
              <w:right w:val="nil"/>
            </w:tcBorders>
            <w:shd w:val="clear" w:color="auto" w:fill="auto"/>
            <w:noWrap/>
            <w:vAlign w:val="center"/>
            <w:hideMark/>
          </w:tcPr>
          <w:p w14:paraId="3C7E54A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0.763 (0.710 - 0.820)</w:t>
            </w:r>
          </w:p>
        </w:tc>
        <w:tc>
          <w:tcPr>
            <w:tcW w:w="2760" w:type="dxa"/>
            <w:tcBorders>
              <w:top w:val="nil"/>
              <w:left w:val="nil"/>
              <w:bottom w:val="nil"/>
              <w:right w:val="nil"/>
            </w:tcBorders>
            <w:shd w:val="clear" w:color="auto" w:fill="auto"/>
            <w:noWrap/>
            <w:vAlign w:val="center"/>
            <w:hideMark/>
          </w:tcPr>
          <w:p w14:paraId="55836369"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0.792 (0.725 - 0.865)</w:t>
            </w:r>
          </w:p>
        </w:tc>
        <w:tc>
          <w:tcPr>
            <w:tcW w:w="2000" w:type="dxa"/>
            <w:tcBorders>
              <w:top w:val="nil"/>
              <w:left w:val="nil"/>
              <w:bottom w:val="nil"/>
              <w:right w:val="nil"/>
            </w:tcBorders>
            <w:shd w:val="clear" w:color="auto" w:fill="auto"/>
            <w:noWrap/>
            <w:vAlign w:val="center"/>
            <w:hideMark/>
          </w:tcPr>
          <w:p w14:paraId="2C89A8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1.005 (0.841 - 1.202)</w:t>
            </w:r>
          </w:p>
        </w:tc>
      </w:tr>
      <w:tr w:rsidR="008F140E" w:rsidRPr="008F140E" w14:paraId="2BF68678" w14:textId="77777777" w:rsidTr="008F140E">
        <w:trPr>
          <w:trHeight w:val="278"/>
        </w:trPr>
        <w:tc>
          <w:tcPr>
            <w:tcW w:w="2938" w:type="dxa"/>
            <w:tcBorders>
              <w:top w:val="nil"/>
              <w:left w:val="nil"/>
              <w:bottom w:val="nil"/>
              <w:right w:val="nil"/>
            </w:tcBorders>
            <w:shd w:val="clear" w:color="000000" w:fill="FFFFFF"/>
            <w:noWrap/>
            <w:vAlign w:val="center"/>
            <w:hideMark/>
          </w:tcPr>
          <w:p w14:paraId="238693F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$65,000 to &lt; $85,000</w:t>
            </w:r>
          </w:p>
        </w:tc>
        <w:tc>
          <w:tcPr>
            <w:tcW w:w="2540" w:type="dxa"/>
            <w:tcBorders>
              <w:top w:val="nil"/>
              <w:left w:val="nil"/>
              <w:bottom w:val="nil"/>
              <w:right w:val="nil"/>
            </w:tcBorders>
            <w:shd w:val="clear" w:color="auto" w:fill="auto"/>
            <w:noWrap/>
            <w:vAlign w:val="center"/>
            <w:hideMark/>
          </w:tcPr>
          <w:p w14:paraId="7CE6B82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0.646 (0.585 - 0.713)</w:t>
            </w:r>
          </w:p>
        </w:tc>
        <w:tc>
          <w:tcPr>
            <w:tcW w:w="2760" w:type="dxa"/>
            <w:tcBorders>
              <w:top w:val="nil"/>
              <w:left w:val="nil"/>
              <w:bottom w:val="nil"/>
              <w:right w:val="nil"/>
            </w:tcBorders>
            <w:shd w:val="clear" w:color="auto" w:fill="auto"/>
            <w:noWrap/>
            <w:vAlign w:val="center"/>
            <w:hideMark/>
          </w:tcPr>
          <w:p w14:paraId="3A33991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0.662 (0.589 - 0.743)</w:t>
            </w:r>
          </w:p>
        </w:tc>
        <w:tc>
          <w:tcPr>
            <w:tcW w:w="2000" w:type="dxa"/>
            <w:tcBorders>
              <w:top w:val="nil"/>
              <w:left w:val="nil"/>
              <w:bottom w:val="nil"/>
              <w:right w:val="nil"/>
            </w:tcBorders>
            <w:shd w:val="clear" w:color="auto" w:fill="auto"/>
            <w:noWrap/>
            <w:vAlign w:val="center"/>
            <w:hideMark/>
          </w:tcPr>
          <w:p w14:paraId="6884066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0.987 (0.754 - 1.292)</w:t>
            </w:r>
          </w:p>
        </w:tc>
      </w:tr>
      <w:tr w:rsidR="008F140E" w:rsidRPr="008F140E" w14:paraId="4A0FE31D" w14:textId="77777777" w:rsidTr="008F140E">
        <w:trPr>
          <w:trHeight w:val="278"/>
        </w:trPr>
        <w:tc>
          <w:tcPr>
            <w:tcW w:w="2938" w:type="dxa"/>
            <w:tcBorders>
              <w:top w:val="nil"/>
              <w:left w:val="nil"/>
              <w:bottom w:val="nil"/>
              <w:right w:val="nil"/>
            </w:tcBorders>
            <w:shd w:val="clear" w:color="000000" w:fill="FFFFFF"/>
            <w:noWrap/>
            <w:vAlign w:val="center"/>
            <w:hideMark/>
          </w:tcPr>
          <w:p w14:paraId="2B91766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$85,000 to &lt; $100,000</w:t>
            </w:r>
          </w:p>
        </w:tc>
        <w:tc>
          <w:tcPr>
            <w:tcW w:w="2540" w:type="dxa"/>
            <w:tcBorders>
              <w:top w:val="nil"/>
              <w:left w:val="nil"/>
              <w:bottom w:val="nil"/>
              <w:right w:val="nil"/>
            </w:tcBorders>
            <w:shd w:val="clear" w:color="auto" w:fill="auto"/>
            <w:noWrap/>
            <w:vAlign w:val="center"/>
            <w:hideMark/>
          </w:tcPr>
          <w:p w14:paraId="0677E18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(0.336 - 0.591)</w:t>
            </w:r>
          </w:p>
        </w:tc>
        <w:tc>
          <w:tcPr>
            <w:tcW w:w="2760" w:type="dxa"/>
            <w:tcBorders>
              <w:top w:val="nil"/>
              <w:left w:val="nil"/>
              <w:bottom w:val="nil"/>
              <w:right w:val="nil"/>
            </w:tcBorders>
            <w:shd w:val="clear" w:color="auto" w:fill="auto"/>
            <w:noWrap/>
            <w:vAlign w:val="center"/>
            <w:hideMark/>
          </w:tcPr>
          <w:p w14:paraId="4012B90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(0.280 - 0.710)</w:t>
            </w:r>
          </w:p>
        </w:tc>
        <w:tc>
          <w:tcPr>
            <w:tcW w:w="2000" w:type="dxa"/>
            <w:tcBorders>
              <w:top w:val="nil"/>
              <w:left w:val="nil"/>
              <w:bottom w:val="nil"/>
              <w:right w:val="nil"/>
            </w:tcBorders>
            <w:shd w:val="clear" w:color="auto" w:fill="auto"/>
            <w:noWrap/>
            <w:vAlign w:val="center"/>
            <w:hideMark/>
          </w:tcPr>
          <w:p w14:paraId="2952017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0.633 (0.428 - 0.935)</w:t>
            </w:r>
          </w:p>
        </w:tc>
      </w:tr>
      <w:tr w:rsidR="008F140E" w:rsidRPr="008F140E" w14:paraId="6AD56F27" w14:textId="77777777" w:rsidTr="008F140E">
        <w:trPr>
          <w:trHeight w:val="278"/>
        </w:trPr>
        <w:tc>
          <w:tcPr>
            <w:tcW w:w="2938" w:type="dxa"/>
            <w:tcBorders>
              <w:top w:val="nil"/>
              <w:left w:val="nil"/>
              <w:bottom w:val="nil"/>
              <w:right w:val="nil"/>
            </w:tcBorders>
            <w:shd w:val="clear" w:color="000000" w:fill="FFFFFF"/>
            <w:noWrap/>
            <w:vAlign w:val="center"/>
            <w:hideMark/>
          </w:tcPr>
          <w:p w14:paraId="5E88AD0B"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$100,000 or more</w:t>
            </w:r>
          </w:p>
        </w:tc>
        <w:tc>
          <w:tcPr>
            <w:tcW w:w="2540" w:type="dxa"/>
            <w:tcBorders>
              <w:top w:val="nil"/>
              <w:left w:val="nil"/>
              <w:bottom w:val="nil"/>
              <w:right w:val="nil"/>
            </w:tcBorders>
            <w:shd w:val="clear" w:color="auto" w:fill="auto"/>
            <w:noWrap/>
            <w:vAlign w:val="center"/>
            <w:hideMark/>
          </w:tcPr>
          <w:p w14:paraId="3C63733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0.611 (0.505 - 0.739)</w:t>
            </w:r>
          </w:p>
        </w:tc>
        <w:tc>
          <w:tcPr>
            <w:tcW w:w="2760" w:type="dxa"/>
            <w:tcBorders>
              <w:top w:val="nil"/>
              <w:left w:val="nil"/>
              <w:bottom w:val="nil"/>
              <w:right w:val="nil"/>
            </w:tcBorders>
            <w:shd w:val="clear" w:color="auto" w:fill="auto"/>
            <w:noWrap/>
            <w:vAlign w:val="center"/>
            <w:hideMark/>
          </w:tcPr>
          <w:p w14:paraId="4E47ADE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0.549 (0.406 - 0.743)</w:t>
            </w:r>
          </w:p>
        </w:tc>
        <w:tc>
          <w:tcPr>
            <w:tcW w:w="2000" w:type="dxa"/>
            <w:tcBorders>
              <w:top w:val="nil"/>
              <w:left w:val="nil"/>
              <w:bottom w:val="nil"/>
              <w:right w:val="nil"/>
            </w:tcBorders>
            <w:shd w:val="clear" w:color="auto" w:fill="auto"/>
            <w:noWrap/>
            <w:vAlign w:val="center"/>
            <w:hideMark/>
          </w:tcPr>
          <w:p w14:paraId="2EE6E469"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0.859 (0.627 - 1.176)</w:t>
            </w:r>
          </w:p>
        </w:tc>
      </w:tr>
      <w:tr w:rsidR="008F140E" w:rsidRPr="008F140E" w14:paraId="0AEE3BCB" w14:textId="77777777" w:rsidTr="008F140E">
        <w:trPr>
          <w:trHeight w:val="278"/>
        </w:trPr>
        <w:tc>
          <w:tcPr>
            <w:tcW w:w="2938" w:type="dxa"/>
            <w:tcBorders>
              <w:top w:val="nil"/>
              <w:left w:val="nil"/>
              <w:bottom w:val="nil"/>
              <w:right w:val="nil"/>
            </w:tcBorders>
            <w:shd w:val="clear" w:color="auto" w:fill="auto"/>
            <w:noWrap/>
            <w:vAlign w:val="bottom"/>
            <w:hideMark/>
          </w:tcPr>
          <w:p w14:paraId="1916114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Female Sex</w:t>
            </w:r>
          </w:p>
        </w:tc>
        <w:tc>
          <w:tcPr>
            <w:tcW w:w="2540" w:type="dxa"/>
            <w:tcBorders>
              <w:top w:val="nil"/>
              <w:left w:val="nil"/>
              <w:bottom w:val="nil"/>
              <w:right w:val="nil"/>
            </w:tcBorders>
            <w:shd w:val="clear" w:color="auto" w:fill="auto"/>
            <w:noWrap/>
            <w:vAlign w:val="center"/>
            <w:hideMark/>
          </w:tcPr>
          <w:p w14:paraId="7EA25A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0.696 (0.663 - 0.729)</w:t>
            </w:r>
          </w:p>
        </w:tc>
        <w:tc>
          <w:tcPr>
            <w:tcW w:w="2760" w:type="dxa"/>
            <w:tcBorders>
              <w:top w:val="nil"/>
              <w:left w:val="nil"/>
              <w:bottom w:val="nil"/>
              <w:right w:val="nil"/>
            </w:tcBorders>
            <w:shd w:val="clear" w:color="auto" w:fill="auto"/>
            <w:noWrap/>
            <w:vAlign w:val="center"/>
            <w:hideMark/>
          </w:tcPr>
          <w:p w14:paraId="356DAB6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0.705 (0.665 - 0.747)</w:t>
            </w:r>
          </w:p>
        </w:tc>
        <w:tc>
          <w:tcPr>
            <w:tcW w:w="2000" w:type="dxa"/>
            <w:tcBorders>
              <w:top w:val="nil"/>
              <w:left w:val="nil"/>
              <w:bottom w:val="nil"/>
              <w:right w:val="nil"/>
            </w:tcBorders>
            <w:shd w:val="clear" w:color="auto" w:fill="auto"/>
            <w:noWrap/>
            <w:vAlign w:val="center"/>
            <w:hideMark/>
          </w:tcPr>
          <w:p w14:paraId="4B54AF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0.729 (0.645 - 0.825)</w:t>
            </w:r>
          </w:p>
        </w:tc>
      </w:tr>
      <w:tr w:rsidR="008F140E" w:rsidRPr="008F140E" w14:paraId="72C35AB9" w14:textId="77777777" w:rsidTr="008F140E">
        <w:trPr>
          <w:trHeight w:val="278"/>
        </w:trPr>
        <w:tc>
          <w:tcPr>
            <w:tcW w:w="2938" w:type="dxa"/>
            <w:tcBorders>
              <w:top w:val="nil"/>
              <w:left w:val="nil"/>
              <w:bottom w:val="nil"/>
              <w:right w:val="nil"/>
            </w:tcBorders>
            <w:shd w:val="clear" w:color="000000" w:fill="FFFFFF"/>
            <w:noWrap/>
            <w:vAlign w:val="center"/>
            <w:hideMark/>
          </w:tcPr>
          <w:p w14:paraId="707897A9"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Public Insurance</w:t>
            </w:r>
          </w:p>
        </w:tc>
        <w:tc>
          <w:tcPr>
            <w:tcW w:w="2540" w:type="dxa"/>
            <w:tcBorders>
              <w:top w:val="nil"/>
              <w:left w:val="nil"/>
              <w:bottom w:val="nil"/>
              <w:right w:val="nil"/>
            </w:tcBorders>
            <w:shd w:val="clear" w:color="auto" w:fill="auto"/>
            <w:noWrap/>
            <w:vAlign w:val="center"/>
            <w:hideMark/>
          </w:tcPr>
          <w:p w14:paraId="5D5F2215"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1.434 (1.257 - 1.634)</w:t>
            </w:r>
          </w:p>
        </w:tc>
        <w:tc>
          <w:tcPr>
            <w:tcW w:w="2760" w:type="dxa"/>
            <w:tcBorders>
              <w:top w:val="nil"/>
              <w:left w:val="nil"/>
              <w:bottom w:val="nil"/>
              <w:right w:val="nil"/>
            </w:tcBorders>
            <w:shd w:val="clear" w:color="auto" w:fill="auto"/>
            <w:noWrap/>
            <w:vAlign w:val="center"/>
            <w:hideMark/>
          </w:tcPr>
          <w:p w14:paraId="25AB6AD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1.512 (1.298 - 1.760)</w:t>
            </w:r>
          </w:p>
        </w:tc>
        <w:tc>
          <w:tcPr>
            <w:tcW w:w="2000" w:type="dxa"/>
            <w:tcBorders>
              <w:top w:val="nil"/>
              <w:left w:val="nil"/>
              <w:bottom w:val="nil"/>
              <w:right w:val="nil"/>
            </w:tcBorders>
            <w:shd w:val="clear" w:color="auto" w:fill="auto"/>
            <w:noWrap/>
            <w:vAlign w:val="center"/>
            <w:hideMark/>
          </w:tcPr>
          <w:p w14:paraId="3C2F04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1.529 (1.100 - 2.125)</w:t>
            </w:r>
          </w:p>
        </w:tc>
      </w:tr>
      <w:tr w:rsidR="008F140E" w:rsidRPr="008F140E" w14:paraId="4BD5023A" w14:textId="77777777" w:rsidTr="008F140E">
        <w:trPr>
          <w:trHeight w:val="278"/>
        </w:trPr>
        <w:tc>
          <w:tcPr>
            <w:tcW w:w="2938" w:type="dxa"/>
            <w:tcBorders>
              <w:top w:val="nil"/>
              <w:left w:val="nil"/>
              <w:bottom w:val="nil"/>
              <w:right w:val="nil"/>
            </w:tcBorders>
            <w:shd w:val="clear" w:color="000000" w:fill="FFFFFF"/>
            <w:noWrap/>
            <w:vAlign w:val="center"/>
            <w:hideMark/>
          </w:tcPr>
          <w:p w14:paraId="4B7C69F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Private Insurance</w:t>
            </w:r>
          </w:p>
        </w:tc>
        <w:tc>
          <w:tcPr>
            <w:tcW w:w="2540" w:type="dxa"/>
            <w:tcBorders>
              <w:top w:val="nil"/>
              <w:left w:val="nil"/>
              <w:bottom w:val="nil"/>
              <w:right w:val="nil"/>
            </w:tcBorders>
            <w:shd w:val="clear" w:color="auto" w:fill="auto"/>
            <w:noWrap/>
            <w:vAlign w:val="center"/>
            <w:hideMark/>
          </w:tcPr>
          <w:p w14:paraId="7EFACF4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1.014 (0.897 - 1.147)</w:t>
            </w:r>
          </w:p>
        </w:tc>
        <w:tc>
          <w:tcPr>
            <w:tcW w:w="2760" w:type="dxa"/>
            <w:tcBorders>
              <w:top w:val="nil"/>
              <w:left w:val="nil"/>
              <w:bottom w:val="nil"/>
              <w:right w:val="nil"/>
            </w:tcBorders>
            <w:shd w:val="clear" w:color="auto" w:fill="auto"/>
            <w:noWrap/>
            <w:vAlign w:val="center"/>
            <w:hideMark/>
          </w:tcPr>
          <w:p w14:paraId="76EE8B64"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1.019 (0.883 - 1.175)</w:t>
            </w:r>
          </w:p>
        </w:tc>
        <w:tc>
          <w:tcPr>
            <w:tcW w:w="2000" w:type="dxa"/>
            <w:tcBorders>
              <w:top w:val="nil"/>
              <w:left w:val="nil"/>
              <w:bottom w:val="nil"/>
              <w:right w:val="nil"/>
            </w:tcBorders>
            <w:shd w:val="clear" w:color="auto" w:fill="auto"/>
            <w:noWrap/>
            <w:vAlign w:val="center"/>
            <w:hideMark/>
          </w:tcPr>
          <w:p w14:paraId="386668F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0.949 (0.683 - 1.320)</w:t>
            </w:r>
          </w:p>
        </w:tc>
      </w:tr>
      <w:tr w:rsidR="008F140E" w:rsidRPr="008F140E" w14:paraId="0C27B535" w14:textId="77777777" w:rsidTr="008F140E">
        <w:trPr>
          <w:trHeight w:val="278"/>
        </w:trPr>
        <w:tc>
          <w:tcPr>
            <w:tcW w:w="2938" w:type="dxa"/>
            <w:tcBorders>
              <w:top w:val="nil"/>
              <w:left w:val="nil"/>
              <w:bottom w:val="nil"/>
              <w:right w:val="nil"/>
            </w:tcBorders>
            <w:shd w:val="clear" w:color="000000" w:fill="FFFFFF"/>
            <w:noWrap/>
            <w:vAlign w:val="center"/>
            <w:hideMark/>
          </w:tcPr>
          <w:p w14:paraId="45C33DA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Military</w:t>
            </w:r>
          </w:p>
        </w:tc>
        <w:tc>
          <w:tcPr>
            <w:tcW w:w="2540" w:type="dxa"/>
            <w:tcBorders>
              <w:top w:val="nil"/>
              <w:left w:val="nil"/>
              <w:bottom w:val="nil"/>
              <w:right w:val="nil"/>
            </w:tcBorders>
            <w:shd w:val="clear" w:color="auto" w:fill="auto"/>
            <w:noWrap/>
            <w:vAlign w:val="center"/>
            <w:hideMark/>
          </w:tcPr>
          <w:p w14:paraId="6E209CD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1.212 (1.031 - 1.425)</w:t>
            </w:r>
          </w:p>
        </w:tc>
        <w:tc>
          <w:tcPr>
            <w:tcW w:w="2760" w:type="dxa"/>
            <w:tcBorders>
              <w:top w:val="nil"/>
              <w:left w:val="nil"/>
              <w:bottom w:val="nil"/>
              <w:right w:val="nil"/>
            </w:tcBorders>
            <w:shd w:val="clear" w:color="auto" w:fill="auto"/>
            <w:noWrap/>
            <w:vAlign w:val="center"/>
            <w:hideMark/>
          </w:tcPr>
          <w:p w14:paraId="742E8D6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1.258 (1.034 - 1.530)</w:t>
            </w:r>
          </w:p>
        </w:tc>
        <w:tc>
          <w:tcPr>
            <w:tcW w:w="2000" w:type="dxa"/>
            <w:tcBorders>
              <w:top w:val="nil"/>
              <w:left w:val="nil"/>
              <w:bottom w:val="nil"/>
              <w:right w:val="nil"/>
            </w:tcBorders>
            <w:shd w:val="clear" w:color="auto" w:fill="auto"/>
            <w:noWrap/>
            <w:vAlign w:val="center"/>
            <w:hideMark/>
          </w:tcPr>
          <w:p w14:paraId="38F4387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1.161 (0.774 - 1.743)</w:t>
            </w:r>
          </w:p>
        </w:tc>
      </w:tr>
      <w:tr w:rsidR="008F140E" w:rsidRPr="008F140E" w14:paraId="67421B3C" w14:textId="77777777" w:rsidTr="008F140E">
        <w:trPr>
          <w:trHeight w:val="278"/>
        </w:trPr>
        <w:tc>
          <w:tcPr>
            <w:tcW w:w="2938" w:type="dxa"/>
            <w:tcBorders>
              <w:top w:val="nil"/>
              <w:left w:val="nil"/>
              <w:bottom w:val="nil"/>
              <w:right w:val="nil"/>
            </w:tcBorders>
            <w:shd w:val="clear" w:color="000000" w:fill="FFFFFF"/>
            <w:noWrap/>
            <w:vAlign w:val="center"/>
            <w:hideMark/>
          </w:tcPr>
          <w:p w14:paraId="6A5F62A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Medicare</w:t>
            </w:r>
          </w:p>
        </w:tc>
        <w:tc>
          <w:tcPr>
            <w:tcW w:w="2540" w:type="dxa"/>
            <w:tcBorders>
              <w:top w:val="nil"/>
              <w:left w:val="nil"/>
              <w:bottom w:val="nil"/>
              <w:right w:val="nil"/>
            </w:tcBorders>
            <w:shd w:val="clear" w:color="auto" w:fill="auto"/>
            <w:noWrap/>
            <w:vAlign w:val="center"/>
            <w:hideMark/>
          </w:tcPr>
          <w:p w14:paraId="6858ADE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1.156 (1.014 - 1.317)</w:t>
            </w:r>
          </w:p>
        </w:tc>
        <w:tc>
          <w:tcPr>
            <w:tcW w:w="2760" w:type="dxa"/>
            <w:tcBorders>
              <w:top w:val="nil"/>
              <w:left w:val="nil"/>
              <w:bottom w:val="nil"/>
              <w:right w:val="nil"/>
            </w:tcBorders>
            <w:shd w:val="clear" w:color="auto" w:fill="auto"/>
            <w:noWrap/>
            <w:vAlign w:val="center"/>
            <w:hideMark/>
          </w:tcPr>
          <w:p w14:paraId="2D14862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1.181 (1.016 - 1.372)</w:t>
            </w:r>
          </w:p>
        </w:tc>
        <w:tc>
          <w:tcPr>
            <w:tcW w:w="2000" w:type="dxa"/>
            <w:tcBorders>
              <w:top w:val="nil"/>
              <w:left w:val="nil"/>
              <w:bottom w:val="nil"/>
              <w:right w:val="nil"/>
            </w:tcBorders>
            <w:shd w:val="clear" w:color="auto" w:fill="auto"/>
            <w:noWrap/>
            <w:vAlign w:val="center"/>
            <w:hideMark/>
          </w:tcPr>
          <w:p w14:paraId="076C77F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1.247 (0.881 - 1.766)</w:t>
            </w:r>
          </w:p>
        </w:tc>
      </w:tr>
      <w:tr w:rsidR="008F140E" w:rsidRPr="008F140E" w14:paraId="532F497E" w14:textId="77777777" w:rsidTr="008F140E">
        <w:trPr>
          <w:trHeight w:val="278"/>
        </w:trPr>
        <w:tc>
          <w:tcPr>
            <w:tcW w:w="2938" w:type="dxa"/>
            <w:tcBorders>
              <w:top w:val="nil"/>
              <w:left w:val="nil"/>
              <w:bottom w:val="nil"/>
              <w:right w:val="nil"/>
            </w:tcBorders>
            <w:shd w:val="clear" w:color="000000" w:fill="FFFFFF"/>
            <w:noWrap/>
            <w:vAlign w:val="center"/>
            <w:hideMark/>
          </w:tcPr>
          <w:p w14:paraId="6E1BBFF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39A0212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1.048 (0.740 - 1.485)</w:t>
            </w:r>
          </w:p>
        </w:tc>
        <w:tc>
          <w:tcPr>
            <w:tcW w:w="2760" w:type="dxa"/>
            <w:tcBorders>
              <w:top w:val="nil"/>
              <w:left w:val="nil"/>
              <w:bottom w:val="nil"/>
              <w:right w:val="nil"/>
            </w:tcBorders>
            <w:shd w:val="clear" w:color="auto" w:fill="auto"/>
            <w:noWrap/>
            <w:vAlign w:val="center"/>
            <w:hideMark/>
          </w:tcPr>
          <w:p w14:paraId="4F2588E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1.257 (0.883 - 1.790)</w:t>
            </w:r>
          </w:p>
        </w:tc>
        <w:tc>
          <w:tcPr>
            <w:tcW w:w="2000" w:type="dxa"/>
            <w:tcBorders>
              <w:top w:val="nil"/>
              <w:left w:val="nil"/>
              <w:bottom w:val="nil"/>
              <w:right w:val="nil"/>
            </w:tcBorders>
            <w:shd w:val="clear" w:color="auto" w:fill="auto"/>
            <w:noWrap/>
            <w:vAlign w:val="center"/>
            <w:hideMark/>
          </w:tcPr>
          <w:p w14:paraId="6E01B95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0.931 (0.116 - 7.456)</w:t>
            </w:r>
          </w:p>
        </w:tc>
      </w:tr>
      <w:tr w:rsidR="008F140E" w:rsidRPr="008F140E" w14:paraId="29A54A53" w14:textId="77777777" w:rsidTr="008F140E">
        <w:trPr>
          <w:trHeight w:val="278"/>
        </w:trPr>
        <w:tc>
          <w:tcPr>
            <w:tcW w:w="2938" w:type="dxa"/>
            <w:tcBorders>
              <w:top w:val="nil"/>
              <w:left w:val="nil"/>
              <w:bottom w:val="nil"/>
              <w:right w:val="nil"/>
            </w:tcBorders>
            <w:shd w:val="clear" w:color="000000" w:fill="FFFFFF"/>
            <w:noWrap/>
            <w:vAlign w:val="center"/>
            <w:hideMark/>
          </w:tcPr>
          <w:p w14:paraId="5823445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Black</w:t>
            </w:r>
          </w:p>
        </w:tc>
        <w:tc>
          <w:tcPr>
            <w:tcW w:w="2540" w:type="dxa"/>
            <w:tcBorders>
              <w:top w:val="nil"/>
              <w:left w:val="nil"/>
              <w:bottom w:val="nil"/>
              <w:right w:val="nil"/>
            </w:tcBorders>
            <w:shd w:val="clear" w:color="auto" w:fill="auto"/>
            <w:noWrap/>
            <w:vAlign w:val="center"/>
            <w:hideMark/>
          </w:tcPr>
          <w:p w14:paraId="5C02523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0.906 (0.851 - 0.965)</w:t>
            </w:r>
          </w:p>
        </w:tc>
        <w:tc>
          <w:tcPr>
            <w:tcW w:w="2760" w:type="dxa"/>
            <w:tcBorders>
              <w:top w:val="nil"/>
              <w:left w:val="nil"/>
              <w:bottom w:val="nil"/>
              <w:right w:val="nil"/>
            </w:tcBorders>
            <w:shd w:val="clear" w:color="auto" w:fill="auto"/>
            <w:noWrap/>
            <w:vAlign w:val="center"/>
            <w:hideMark/>
          </w:tcPr>
          <w:p w14:paraId="6019DFA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0.911 (0.845 - 0.981)</w:t>
            </w:r>
          </w:p>
        </w:tc>
        <w:tc>
          <w:tcPr>
            <w:tcW w:w="2000" w:type="dxa"/>
            <w:tcBorders>
              <w:top w:val="nil"/>
              <w:left w:val="nil"/>
              <w:bottom w:val="nil"/>
              <w:right w:val="nil"/>
            </w:tcBorders>
            <w:shd w:val="clear" w:color="auto" w:fill="auto"/>
            <w:noWrap/>
            <w:vAlign w:val="center"/>
            <w:hideMark/>
          </w:tcPr>
          <w:p w14:paraId="5BA6D0CE"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0.906 (0.777 - 1.055)</w:t>
            </w:r>
          </w:p>
        </w:tc>
      </w:tr>
      <w:tr w:rsidR="008F140E" w:rsidRPr="008F140E" w14:paraId="581F091B" w14:textId="77777777" w:rsidTr="008F140E">
        <w:trPr>
          <w:trHeight w:val="278"/>
        </w:trPr>
        <w:tc>
          <w:tcPr>
            <w:tcW w:w="2938" w:type="dxa"/>
            <w:tcBorders>
              <w:top w:val="nil"/>
              <w:left w:val="nil"/>
              <w:bottom w:val="nil"/>
              <w:right w:val="nil"/>
            </w:tcBorders>
            <w:shd w:val="clear" w:color="000000" w:fill="FFFFFF"/>
            <w:noWrap/>
            <w:vAlign w:val="center"/>
            <w:hideMark/>
          </w:tcPr>
          <w:p w14:paraId="452123A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Hispanic</w:t>
            </w:r>
          </w:p>
        </w:tc>
        <w:tc>
          <w:tcPr>
            <w:tcW w:w="2540" w:type="dxa"/>
            <w:tcBorders>
              <w:top w:val="nil"/>
              <w:left w:val="nil"/>
              <w:bottom w:val="nil"/>
              <w:right w:val="nil"/>
            </w:tcBorders>
            <w:shd w:val="clear" w:color="auto" w:fill="auto"/>
            <w:noWrap/>
            <w:vAlign w:val="center"/>
            <w:hideMark/>
          </w:tcPr>
          <w:p w14:paraId="23626F4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(0.621 - 0.729)</w:t>
            </w:r>
          </w:p>
        </w:tc>
        <w:tc>
          <w:tcPr>
            <w:tcW w:w="2760" w:type="dxa"/>
            <w:tcBorders>
              <w:top w:val="nil"/>
              <w:left w:val="nil"/>
              <w:bottom w:val="nil"/>
              <w:right w:val="nil"/>
            </w:tcBorders>
            <w:shd w:val="clear" w:color="auto" w:fill="auto"/>
            <w:noWrap/>
            <w:vAlign w:val="center"/>
            <w:hideMark/>
          </w:tcPr>
          <w:p w14:paraId="1254B37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(0.615 - 0.736)</w:t>
            </w:r>
          </w:p>
        </w:tc>
        <w:tc>
          <w:tcPr>
            <w:tcW w:w="2000" w:type="dxa"/>
            <w:tcBorders>
              <w:top w:val="nil"/>
              <w:left w:val="nil"/>
              <w:bottom w:val="nil"/>
              <w:right w:val="nil"/>
            </w:tcBorders>
            <w:shd w:val="clear" w:color="auto" w:fill="auto"/>
            <w:noWrap/>
            <w:vAlign w:val="center"/>
            <w:hideMark/>
          </w:tcPr>
          <w:p w14:paraId="5674C10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0.708 (0.583 - 0.859)</w:t>
            </w:r>
          </w:p>
        </w:tc>
      </w:tr>
      <w:tr w:rsidR="008F140E" w:rsidRPr="008F140E" w14:paraId="058BF6EF" w14:textId="77777777" w:rsidTr="008F140E">
        <w:trPr>
          <w:trHeight w:val="278"/>
        </w:trPr>
        <w:tc>
          <w:tcPr>
            <w:tcW w:w="2938" w:type="dxa"/>
            <w:tcBorders>
              <w:top w:val="nil"/>
              <w:left w:val="nil"/>
              <w:bottom w:val="nil"/>
              <w:right w:val="nil"/>
            </w:tcBorders>
            <w:shd w:val="clear" w:color="000000" w:fill="FFFFFF"/>
            <w:noWrap/>
            <w:vAlign w:val="center"/>
            <w:hideMark/>
          </w:tcPr>
          <w:p w14:paraId="39AD34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American Indian/Alaskan Native</w:t>
            </w:r>
          </w:p>
        </w:tc>
        <w:tc>
          <w:tcPr>
            <w:tcW w:w="2540" w:type="dxa"/>
            <w:tcBorders>
              <w:top w:val="nil"/>
              <w:left w:val="nil"/>
              <w:bottom w:val="nil"/>
              <w:right w:val="nil"/>
            </w:tcBorders>
            <w:shd w:val="clear" w:color="auto" w:fill="auto"/>
            <w:noWrap/>
            <w:vAlign w:val="center"/>
            <w:hideMark/>
          </w:tcPr>
          <w:p w14:paraId="44C562E8"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1.017 (0.807 - 1.282)</w:t>
            </w:r>
          </w:p>
        </w:tc>
        <w:tc>
          <w:tcPr>
            <w:tcW w:w="2760" w:type="dxa"/>
            <w:tcBorders>
              <w:top w:val="nil"/>
              <w:left w:val="nil"/>
              <w:bottom w:val="nil"/>
              <w:right w:val="nil"/>
            </w:tcBorders>
            <w:shd w:val="clear" w:color="auto" w:fill="auto"/>
            <w:noWrap/>
            <w:vAlign w:val="center"/>
            <w:hideMark/>
          </w:tcPr>
          <w:p w14:paraId="637030C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0.873 (0.659 - 1.157)</w:t>
            </w:r>
          </w:p>
        </w:tc>
        <w:tc>
          <w:tcPr>
            <w:tcW w:w="2000" w:type="dxa"/>
            <w:tcBorders>
              <w:top w:val="nil"/>
              <w:left w:val="nil"/>
              <w:bottom w:val="nil"/>
              <w:right w:val="nil"/>
            </w:tcBorders>
            <w:shd w:val="clear" w:color="auto" w:fill="auto"/>
            <w:noWrap/>
            <w:vAlign w:val="center"/>
            <w:hideMark/>
          </w:tcPr>
          <w:p w14:paraId="620C1B9B"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1.009 (0.565 - 1.801)</w:t>
            </w:r>
          </w:p>
        </w:tc>
      </w:tr>
      <w:tr w:rsidR="008F140E" w:rsidRPr="008F140E" w14:paraId="6DF6267B" w14:textId="77777777" w:rsidTr="008F140E">
        <w:trPr>
          <w:trHeight w:val="278"/>
        </w:trPr>
        <w:tc>
          <w:tcPr>
            <w:tcW w:w="2938" w:type="dxa"/>
            <w:tcBorders>
              <w:top w:val="nil"/>
              <w:left w:val="nil"/>
              <w:bottom w:val="nil"/>
              <w:right w:val="nil"/>
            </w:tcBorders>
            <w:shd w:val="clear" w:color="000000" w:fill="FFFFFF"/>
            <w:noWrap/>
            <w:vAlign w:val="center"/>
            <w:hideMark/>
          </w:tcPr>
          <w:p w14:paraId="658CD855"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Asian</w:t>
            </w:r>
          </w:p>
        </w:tc>
        <w:tc>
          <w:tcPr>
            <w:tcW w:w="2540" w:type="dxa"/>
            <w:tcBorders>
              <w:top w:val="nil"/>
              <w:left w:val="nil"/>
              <w:bottom w:val="nil"/>
              <w:right w:val="nil"/>
            </w:tcBorders>
            <w:shd w:val="clear" w:color="auto" w:fill="auto"/>
            <w:noWrap/>
            <w:vAlign w:val="center"/>
            <w:hideMark/>
          </w:tcPr>
          <w:p w14:paraId="675426D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0.537 (0.458 - 0.630)</w:t>
            </w:r>
          </w:p>
        </w:tc>
        <w:tc>
          <w:tcPr>
            <w:tcW w:w="2760" w:type="dxa"/>
            <w:tcBorders>
              <w:top w:val="nil"/>
              <w:left w:val="nil"/>
              <w:bottom w:val="nil"/>
              <w:right w:val="nil"/>
            </w:tcBorders>
            <w:shd w:val="clear" w:color="auto" w:fill="auto"/>
            <w:noWrap/>
            <w:vAlign w:val="center"/>
            <w:hideMark/>
          </w:tcPr>
          <w:p w14:paraId="226310E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0.522 (0.429 - 0.636)</w:t>
            </w:r>
          </w:p>
        </w:tc>
        <w:tc>
          <w:tcPr>
            <w:tcW w:w="2000" w:type="dxa"/>
            <w:tcBorders>
              <w:top w:val="nil"/>
              <w:left w:val="nil"/>
              <w:bottom w:val="nil"/>
              <w:right w:val="nil"/>
            </w:tcBorders>
            <w:shd w:val="clear" w:color="auto" w:fill="auto"/>
            <w:noWrap/>
            <w:vAlign w:val="center"/>
            <w:hideMark/>
          </w:tcPr>
          <w:p w14:paraId="4D8B242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0.585 (0.410 - 0.835)</w:t>
            </w:r>
          </w:p>
        </w:tc>
      </w:tr>
      <w:tr w:rsidR="008F140E" w:rsidRPr="008F140E" w14:paraId="6470A13F" w14:textId="77777777" w:rsidTr="008F140E">
        <w:trPr>
          <w:trHeight w:val="278"/>
        </w:trPr>
        <w:tc>
          <w:tcPr>
            <w:tcW w:w="2938" w:type="dxa"/>
            <w:tcBorders>
              <w:top w:val="nil"/>
              <w:left w:val="nil"/>
              <w:bottom w:val="nil"/>
              <w:right w:val="nil"/>
            </w:tcBorders>
            <w:shd w:val="clear" w:color="000000" w:fill="FFFFFF"/>
            <w:noWrap/>
            <w:vAlign w:val="center"/>
            <w:hideMark/>
          </w:tcPr>
          <w:p w14:paraId="172F3FB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0AACDD4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0.822 (0.478 - 1.411)</w:t>
            </w:r>
          </w:p>
        </w:tc>
        <w:tc>
          <w:tcPr>
            <w:tcW w:w="2760" w:type="dxa"/>
            <w:tcBorders>
              <w:top w:val="nil"/>
              <w:left w:val="nil"/>
              <w:bottom w:val="nil"/>
              <w:right w:val="nil"/>
            </w:tcBorders>
            <w:shd w:val="clear" w:color="auto" w:fill="auto"/>
            <w:noWrap/>
            <w:vAlign w:val="center"/>
            <w:hideMark/>
          </w:tcPr>
          <w:p w14:paraId="24B289D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0.721 (0.396 - 1.314)</w:t>
            </w:r>
          </w:p>
        </w:tc>
        <w:tc>
          <w:tcPr>
            <w:tcW w:w="2000" w:type="dxa"/>
            <w:tcBorders>
              <w:top w:val="nil"/>
              <w:left w:val="nil"/>
              <w:bottom w:val="nil"/>
              <w:right w:val="nil"/>
            </w:tcBorders>
            <w:shd w:val="clear" w:color="auto" w:fill="auto"/>
            <w:noWrap/>
            <w:vAlign w:val="center"/>
            <w:hideMark/>
          </w:tcPr>
          <w:p w14:paraId="705E15A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0.467 (0.131 - 1.670)</w:t>
            </w:r>
          </w:p>
        </w:tc>
      </w:tr>
      <w:tr w:rsidR="008F140E" w:rsidRPr="008F140E" w14:paraId="5795C61E" w14:textId="77777777" w:rsidTr="008F140E">
        <w:trPr>
          <w:trHeight w:val="278"/>
        </w:trPr>
        <w:tc>
          <w:tcPr>
            <w:tcW w:w="2938" w:type="dxa"/>
            <w:tcBorders>
              <w:top w:val="nil"/>
              <w:left w:val="nil"/>
              <w:bottom w:val="nil"/>
              <w:right w:val="nil"/>
            </w:tcBorders>
            <w:shd w:val="clear" w:color="000000" w:fill="FFFFFF"/>
            <w:noWrap/>
            <w:vAlign w:val="center"/>
            <w:hideMark/>
          </w:tcPr>
          <w:p w14:paraId="4FE6CD1F"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Cancer</w:t>
            </w:r>
          </w:p>
        </w:tc>
        <w:tc>
          <w:tcPr>
            <w:tcW w:w="2540" w:type="dxa"/>
            <w:tcBorders>
              <w:top w:val="nil"/>
              <w:left w:val="nil"/>
              <w:bottom w:val="nil"/>
              <w:right w:val="nil"/>
            </w:tcBorders>
            <w:shd w:val="clear" w:color="auto" w:fill="auto"/>
            <w:noWrap/>
            <w:vAlign w:val="center"/>
            <w:hideMark/>
          </w:tcPr>
          <w:p w14:paraId="6457F2E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1.276 (1.200 - 1.357)</w:t>
            </w:r>
          </w:p>
        </w:tc>
        <w:tc>
          <w:tcPr>
            <w:tcW w:w="2760" w:type="dxa"/>
            <w:tcBorders>
              <w:top w:val="nil"/>
              <w:left w:val="nil"/>
              <w:bottom w:val="nil"/>
              <w:right w:val="nil"/>
            </w:tcBorders>
            <w:shd w:val="clear" w:color="auto" w:fill="auto"/>
            <w:noWrap/>
            <w:vAlign w:val="center"/>
            <w:hideMark/>
          </w:tcPr>
          <w:p w14:paraId="1D0F780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1.471 (1.361 - 1.589)</w:t>
            </w:r>
          </w:p>
        </w:tc>
        <w:tc>
          <w:tcPr>
            <w:tcW w:w="2000" w:type="dxa"/>
            <w:tcBorders>
              <w:top w:val="nil"/>
              <w:left w:val="nil"/>
              <w:bottom w:val="nil"/>
              <w:right w:val="nil"/>
            </w:tcBorders>
            <w:shd w:val="clear" w:color="auto" w:fill="auto"/>
            <w:noWrap/>
            <w:vAlign w:val="center"/>
            <w:hideMark/>
          </w:tcPr>
          <w:p w14:paraId="757D00D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1.348 (1.164 - 1.560)</w:t>
            </w:r>
          </w:p>
        </w:tc>
      </w:tr>
      <w:tr w:rsidR="008F140E" w:rsidRPr="008F140E" w14:paraId="1F54A419" w14:textId="77777777" w:rsidTr="008F140E">
        <w:trPr>
          <w:trHeight w:val="278"/>
        </w:trPr>
        <w:tc>
          <w:tcPr>
            <w:tcW w:w="2938" w:type="dxa"/>
            <w:tcBorders>
              <w:top w:val="nil"/>
              <w:left w:val="nil"/>
              <w:bottom w:val="nil"/>
              <w:right w:val="nil"/>
            </w:tcBorders>
            <w:shd w:val="clear" w:color="000000" w:fill="FFFFFF"/>
            <w:noWrap/>
            <w:vAlign w:val="center"/>
            <w:hideMark/>
          </w:tcPr>
          <w:p w14:paraId="27DE45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CVD, including Hypertension</w:t>
            </w:r>
          </w:p>
        </w:tc>
        <w:tc>
          <w:tcPr>
            <w:tcW w:w="2540" w:type="dxa"/>
            <w:tcBorders>
              <w:top w:val="nil"/>
              <w:left w:val="nil"/>
              <w:bottom w:val="nil"/>
              <w:right w:val="nil"/>
            </w:tcBorders>
            <w:shd w:val="clear" w:color="000000" w:fill="FFFFFF"/>
            <w:noWrap/>
            <w:vAlign w:val="center"/>
            <w:hideMark/>
          </w:tcPr>
          <w:p w14:paraId="151E946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1.406 (1.318 - 1.500)</w:t>
            </w:r>
          </w:p>
        </w:tc>
        <w:tc>
          <w:tcPr>
            <w:tcW w:w="2760" w:type="dxa"/>
            <w:tcBorders>
              <w:top w:val="nil"/>
              <w:left w:val="nil"/>
              <w:bottom w:val="nil"/>
              <w:right w:val="nil"/>
            </w:tcBorders>
            <w:shd w:val="clear" w:color="000000" w:fill="FFFFFF"/>
            <w:noWrap/>
            <w:vAlign w:val="center"/>
            <w:hideMark/>
          </w:tcPr>
          <w:p w14:paraId="5130020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1.266 (1.177 - 1.361)</w:t>
            </w:r>
          </w:p>
        </w:tc>
        <w:tc>
          <w:tcPr>
            <w:tcW w:w="2000" w:type="dxa"/>
            <w:tcBorders>
              <w:top w:val="nil"/>
              <w:left w:val="nil"/>
              <w:bottom w:val="nil"/>
              <w:right w:val="nil"/>
            </w:tcBorders>
            <w:shd w:val="clear" w:color="000000" w:fill="FFFFFF"/>
            <w:noWrap/>
            <w:vAlign w:val="center"/>
            <w:hideMark/>
          </w:tcPr>
          <w:p w14:paraId="39CA420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1.164 (0.959 - 1.413)</w:t>
            </w:r>
          </w:p>
        </w:tc>
      </w:tr>
    </w:tbl>
    <w:p w14:paraId="4EAE63B6" w14:textId="354F8837" w:rsidR="007E2AA4" w:rsidRDefault="007E2AA4" w:rsidP="002D401E">
      <w:pPr>
        <w:spacing w:line="240" w:lineRule="auto"/>
        <w:rPr>
          <w:rFonts w:ascii="Times New Roman" w:hAnsi="Times New Roman" w:cs="Times New Roman"/>
          <w:sz w:val="24"/>
          <w:szCs w:val="24"/>
        </w:rPr>
      </w:pPr>
    </w:p>
    <w:p w14:paraId="47296538" w14:textId="77777777" w:rsidR="007E2AA4" w:rsidRDefault="007E2AA4">
      <w:pPr>
        <w:rPr>
          <w:rFonts w:ascii="Times New Roman" w:hAnsi="Times New Roman" w:cs="Times New Roman"/>
          <w:sz w:val="24"/>
          <w:szCs w:val="24"/>
        </w:rPr>
      </w:pPr>
      <w:r>
        <w:rPr>
          <w:rFonts w:ascii="Times New Roman" w:hAnsi="Times New Roman" w:cs="Times New Roman"/>
          <w:sz w:val="24"/>
          <w:szCs w:val="24"/>
        </w:rPr>
        <w:br w:type="page"/>
      </w:r>
    </w:p>
    <w:p w14:paraId="64D11B92" w14:textId="7925B7E5" w:rsidR="007E2AA4" w:rsidRDefault="007E2AA4" w:rsidP="007E2AA4">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2</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w:t>
      </w:r>
      <w:r w:rsidR="006D2DB3">
        <w:rPr>
          <w:rFonts w:ascii="Times New Roman" w:hAnsi="Times New Roman" w:cs="Times New Roman"/>
          <w:sz w:val="24"/>
          <w:szCs w:val="24"/>
        </w:rPr>
        <w:t xml:space="preserve">, not including hypertension, </w:t>
      </w:r>
      <w:r>
        <w:rPr>
          <w:rFonts w:ascii="Times New Roman" w:hAnsi="Times New Roman" w:cs="Times New Roman"/>
          <w:sz w:val="24"/>
          <w:szCs w:val="24"/>
        </w:rPr>
        <w:t>in the National Health Interview Survey, 2000 to 2014.</w:t>
      </w:r>
    </w:p>
    <w:tbl>
      <w:tblPr>
        <w:tblW w:w="10512" w:type="dxa"/>
        <w:tblLook w:val="04A0" w:firstRow="1" w:lastRow="0" w:firstColumn="1" w:lastColumn="0" w:noHBand="0" w:noVBand="1"/>
      </w:tblPr>
      <w:tblGrid>
        <w:gridCol w:w="3063"/>
        <w:gridCol w:w="2483"/>
        <w:gridCol w:w="2483"/>
        <w:gridCol w:w="2483"/>
      </w:tblGrid>
      <w:tr w:rsidR="007F76BE" w:rsidRPr="007F76BE" w14:paraId="25635D17" w14:textId="77777777" w:rsidTr="00003B3D">
        <w:trPr>
          <w:trHeight w:val="278"/>
        </w:trPr>
        <w:tc>
          <w:tcPr>
            <w:tcW w:w="2727" w:type="dxa"/>
            <w:tcBorders>
              <w:top w:val="nil"/>
              <w:left w:val="nil"/>
              <w:bottom w:val="nil"/>
              <w:right w:val="nil"/>
            </w:tcBorders>
            <w:shd w:val="clear" w:color="auto" w:fill="auto"/>
            <w:noWrap/>
            <w:vAlign w:val="bottom"/>
            <w:hideMark/>
          </w:tcPr>
          <w:p w14:paraId="3B405E37" w14:textId="77777777" w:rsidR="007F76BE" w:rsidRPr="007F76BE" w:rsidRDefault="007F76BE" w:rsidP="007F76BE">
            <w:pPr>
              <w:spacing w:after="0" w:line="240" w:lineRule="auto"/>
              <w:rPr>
                <w:rFonts w:ascii="Times New Roman" w:eastAsia="Times New Roman" w:hAnsi="Times New Roman" w:cs="Times New Roman"/>
                <w:sz w:val="20"/>
                <w:szCs w:val="20"/>
              </w:rPr>
            </w:pPr>
          </w:p>
        </w:tc>
        <w:tc>
          <w:tcPr>
            <w:tcW w:w="2211" w:type="dxa"/>
            <w:tcBorders>
              <w:top w:val="nil"/>
              <w:left w:val="nil"/>
              <w:bottom w:val="nil"/>
              <w:right w:val="nil"/>
            </w:tcBorders>
            <w:shd w:val="clear" w:color="auto" w:fill="auto"/>
            <w:noWrap/>
            <w:vAlign w:val="bottom"/>
            <w:hideMark/>
          </w:tcPr>
          <w:p w14:paraId="2F6B4850" w14:textId="3FD8312C"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211" w:type="dxa"/>
            <w:tcBorders>
              <w:top w:val="nil"/>
              <w:left w:val="nil"/>
              <w:bottom w:val="nil"/>
              <w:right w:val="nil"/>
            </w:tcBorders>
            <w:shd w:val="clear" w:color="auto" w:fill="auto"/>
            <w:noWrap/>
            <w:vAlign w:val="bottom"/>
            <w:hideMark/>
          </w:tcPr>
          <w:p w14:paraId="41C1E0DB" w14:textId="0E8B00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11" w:type="dxa"/>
            <w:tcBorders>
              <w:top w:val="nil"/>
              <w:left w:val="nil"/>
              <w:bottom w:val="nil"/>
              <w:right w:val="nil"/>
            </w:tcBorders>
            <w:shd w:val="clear" w:color="auto" w:fill="auto"/>
            <w:noWrap/>
            <w:vAlign w:val="bottom"/>
            <w:hideMark/>
          </w:tcPr>
          <w:p w14:paraId="45DC0973" w14:textId="4EFFD934"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7F76BE" w:rsidRPr="007F76BE" w14:paraId="580534D7" w14:textId="77777777" w:rsidTr="00003B3D">
        <w:trPr>
          <w:trHeight w:val="278"/>
        </w:trPr>
        <w:tc>
          <w:tcPr>
            <w:tcW w:w="2727" w:type="dxa"/>
            <w:tcBorders>
              <w:top w:val="nil"/>
              <w:left w:val="nil"/>
              <w:bottom w:val="single" w:sz="4" w:space="0" w:color="auto"/>
              <w:right w:val="nil"/>
            </w:tcBorders>
            <w:shd w:val="clear" w:color="auto" w:fill="auto"/>
            <w:noWrap/>
            <w:vAlign w:val="bottom"/>
            <w:hideMark/>
          </w:tcPr>
          <w:p w14:paraId="6FF70CCD"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w:t>
            </w:r>
          </w:p>
        </w:tc>
        <w:tc>
          <w:tcPr>
            <w:tcW w:w="2211" w:type="dxa"/>
            <w:tcBorders>
              <w:top w:val="nil"/>
              <w:left w:val="nil"/>
              <w:bottom w:val="single" w:sz="4" w:space="0" w:color="auto"/>
              <w:right w:val="nil"/>
            </w:tcBorders>
            <w:shd w:val="clear" w:color="auto" w:fill="auto"/>
            <w:noWrap/>
            <w:vAlign w:val="bottom"/>
            <w:hideMark/>
          </w:tcPr>
          <w:p w14:paraId="73B2FF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34F9C78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6D685E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r>
      <w:tr w:rsidR="007F76BE" w:rsidRPr="007F76BE" w14:paraId="6D4E9174" w14:textId="77777777" w:rsidTr="00003B3D">
        <w:trPr>
          <w:trHeight w:val="285"/>
        </w:trPr>
        <w:tc>
          <w:tcPr>
            <w:tcW w:w="2727" w:type="dxa"/>
            <w:tcBorders>
              <w:top w:val="nil"/>
              <w:left w:val="nil"/>
              <w:bottom w:val="nil"/>
              <w:right w:val="nil"/>
            </w:tcBorders>
            <w:shd w:val="clear" w:color="auto" w:fill="auto"/>
            <w:noWrap/>
            <w:vAlign w:val="bottom"/>
            <w:hideMark/>
          </w:tcPr>
          <w:p w14:paraId="5AC91138"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CRN</w:t>
            </w:r>
          </w:p>
        </w:tc>
        <w:tc>
          <w:tcPr>
            <w:tcW w:w="2211" w:type="dxa"/>
            <w:tcBorders>
              <w:top w:val="nil"/>
              <w:left w:val="nil"/>
              <w:bottom w:val="nil"/>
              <w:right w:val="nil"/>
            </w:tcBorders>
            <w:shd w:val="clear" w:color="auto" w:fill="auto"/>
            <w:noWrap/>
            <w:vAlign w:val="center"/>
            <w:hideMark/>
          </w:tcPr>
          <w:p w14:paraId="6EA6678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1.148 (1.073 - 1.228)</w:t>
            </w:r>
          </w:p>
        </w:tc>
        <w:tc>
          <w:tcPr>
            <w:tcW w:w="2211" w:type="dxa"/>
            <w:tcBorders>
              <w:top w:val="nil"/>
              <w:left w:val="nil"/>
              <w:bottom w:val="nil"/>
              <w:right w:val="nil"/>
            </w:tcBorders>
            <w:shd w:val="clear" w:color="auto" w:fill="auto"/>
            <w:noWrap/>
            <w:vAlign w:val="center"/>
            <w:hideMark/>
          </w:tcPr>
          <w:p w14:paraId="00DDE21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1.180 (1.096 - 1.271)</w:t>
            </w:r>
          </w:p>
        </w:tc>
        <w:tc>
          <w:tcPr>
            <w:tcW w:w="2211" w:type="dxa"/>
            <w:tcBorders>
              <w:top w:val="nil"/>
              <w:left w:val="nil"/>
              <w:bottom w:val="nil"/>
              <w:right w:val="nil"/>
            </w:tcBorders>
            <w:shd w:val="clear" w:color="auto" w:fill="auto"/>
            <w:noWrap/>
            <w:vAlign w:val="center"/>
            <w:hideMark/>
          </w:tcPr>
          <w:p w14:paraId="5B37233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1.019 (0.868 - 1.195)</w:t>
            </w:r>
          </w:p>
        </w:tc>
      </w:tr>
      <w:tr w:rsidR="007F76BE" w:rsidRPr="007F76BE" w14:paraId="19319A44" w14:textId="77777777" w:rsidTr="00003B3D">
        <w:trPr>
          <w:trHeight w:val="278"/>
        </w:trPr>
        <w:tc>
          <w:tcPr>
            <w:tcW w:w="2727" w:type="dxa"/>
            <w:tcBorders>
              <w:top w:val="nil"/>
              <w:left w:val="nil"/>
              <w:bottom w:val="nil"/>
              <w:right w:val="nil"/>
            </w:tcBorders>
            <w:shd w:val="clear" w:color="000000" w:fill="FFFFFF"/>
            <w:noWrap/>
            <w:vAlign w:val="center"/>
            <w:hideMark/>
          </w:tcPr>
          <w:p w14:paraId="7A2EF557"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Some College</w:t>
            </w:r>
          </w:p>
        </w:tc>
        <w:tc>
          <w:tcPr>
            <w:tcW w:w="2211" w:type="dxa"/>
            <w:tcBorders>
              <w:top w:val="nil"/>
              <w:left w:val="nil"/>
              <w:bottom w:val="nil"/>
              <w:right w:val="nil"/>
            </w:tcBorders>
            <w:shd w:val="clear" w:color="auto" w:fill="auto"/>
            <w:noWrap/>
            <w:vAlign w:val="center"/>
            <w:hideMark/>
          </w:tcPr>
          <w:p w14:paraId="7687018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(0.831 - 0.911)</w:t>
            </w:r>
          </w:p>
        </w:tc>
        <w:tc>
          <w:tcPr>
            <w:tcW w:w="2211" w:type="dxa"/>
            <w:tcBorders>
              <w:top w:val="nil"/>
              <w:left w:val="nil"/>
              <w:bottom w:val="nil"/>
              <w:right w:val="nil"/>
            </w:tcBorders>
            <w:shd w:val="clear" w:color="auto" w:fill="auto"/>
            <w:noWrap/>
            <w:vAlign w:val="center"/>
            <w:hideMark/>
          </w:tcPr>
          <w:p w14:paraId="345208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(0.828 - 0.914)</w:t>
            </w:r>
          </w:p>
        </w:tc>
        <w:tc>
          <w:tcPr>
            <w:tcW w:w="2211" w:type="dxa"/>
            <w:tcBorders>
              <w:top w:val="nil"/>
              <w:left w:val="nil"/>
              <w:bottom w:val="nil"/>
              <w:right w:val="nil"/>
            </w:tcBorders>
            <w:shd w:val="clear" w:color="auto" w:fill="auto"/>
            <w:noWrap/>
            <w:vAlign w:val="center"/>
            <w:hideMark/>
          </w:tcPr>
          <w:p w14:paraId="4A2F71E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0.887 (0.784 - 1.003)</w:t>
            </w:r>
          </w:p>
        </w:tc>
      </w:tr>
      <w:tr w:rsidR="007F76BE" w:rsidRPr="007F76BE" w14:paraId="363356C1" w14:textId="77777777" w:rsidTr="00003B3D">
        <w:trPr>
          <w:trHeight w:val="278"/>
        </w:trPr>
        <w:tc>
          <w:tcPr>
            <w:tcW w:w="2727" w:type="dxa"/>
            <w:tcBorders>
              <w:top w:val="nil"/>
              <w:left w:val="nil"/>
              <w:bottom w:val="nil"/>
              <w:right w:val="nil"/>
            </w:tcBorders>
            <w:shd w:val="clear" w:color="000000" w:fill="FFFFFF"/>
            <w:noWrap/>
            <w:vAlign w:val="center"/>
            <w:hideMark/>
          </w:tcPr>
          <w:p w14:paraId="1EF7D30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College Degree</w:t>
            </w:r>
          </w:p>
        </w:tc>
        <w:tc>
          <w:tcPr>
            <w:tcW w:w="2211" w:type="dxa"/>
            <w:tcBorders>
              <w:top w:val="nil"/>
              <w:left w:val="nil"/>
              <w:bottom w:val="nil"/>
              <w:right w:val="nil"/>
            </w:tcBorders>
            <w:shd w:val="clear" w:color="auto" w:fill="auto"/>
            <w:noWrap/>
            <w:vAlign w:val="center"/>
            <w:hideMark/>
          </w:tcPr>
          <w:p w14:paraId="2467B9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(0.677 - 0.762)</w:t>
            </w:r>
          </w:p>
        </w:tc>
        <w:tc>
          <w:tcPr>
            <w:tcW w:w="2211" w:type="dxa"/>
            <w:tcBorders>
              <w:top w:val="nil"/>
              <w:left w:val="nil"/>
              <w:bottom w:val="nil"/>
              <w:right w:val="nil"/>
            </w:tcBorders>
            <w:shd w:val="clear" w:color="auto" w:fill="auto"/>
            <w:noWrap/>
            <w:vAlign w:val="center"/>
            <w:hideMark/>
          </w:tcPr>
          <w:p w14:paraId="3A504D9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0.713 (0.668 - 0.761)</w:t>
            </w:r>
          </w:p>
        </w:tc>
        <w:tc>
          <w:tcPr>
            <w:tcW w:w="2211" w:type="dxa"/>
            <w:tcBorders>
              <w:top w:val="nil"/>
              <w:left w:val="nil"/>
              <w:bottom w:val="nil"/>
              <w:right w:val="nil"/>
            </w:tcBorders>
            <w:shd w:val="clear" w:color="auto" w:fill="auto"/>
            <w:noWrap/>
            <w:vAlign w:val="center"/>
            <w:hideMark/>
          </w:tcPr>
          <w:p w14:paraId="35BD31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0.751 (0.646 - 0.873)</w:t>
            </w:r>
          </w:p>
        </w:tc>
      </w:tr>
      <w:tr w:rsidR="007F76BE" w:rsidRPr="007F76BE" w14:paraId="26B7AD2C" w14:textId="77777777" w:rsidTr="00003B3D">
        <w:trPr>
          <w:trHeight w:val="278"/>
        </w:trPr>
        <w:tc>
          <w:tcPr>
            <w:tcW w:w="2727" w:type="dxa"/>
            <w:tcBorders>
              <w:top w:val="nil"/>
              <w:left w:val="nil"/>
              <w:bottom w:val="nil"/>
              <w:right w:val="nil"/>
            </w:tcBorders>
            <w:shd w:val="clear" w:color="000000" w:fill="FFFFFF"/>
            <w:noWrap/>
            <w:vAlign w:val="center"/>
            <w:hideMark/>
          </w:tcPr>
          <w:p w14:paraId="6A940B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Age</w:t>
            </w:r>
          </w:p>
        </w:tc>
        <w:tc>
          <w:tcPr>
            <w:tcW w:w="2211" w:type="dxa"/>
            <w:tcBorders>
              <w:top w:val="nil"/>
              <w:left w:val="nil"/>
              <w:bottom w:val="nil"/>
              <w:right w:val="nil"/>
            </w:tcBorders>
            <w:shd w:val="clear" w:color="auto" w:fill="auto"/>
            <w:noWrap/>
            <w:vAlign w:val="center"/>
            <w:hideMark/>
          </w:tcPr>
          <w:p w14:paraId="4C8ACC4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1.074 (1.072 - 1.077)</w:t>
            </w:r>
          </w:p>
        </w:tc>
        <w:tc>
          <w:tcPr>
            <w:tcW w:w="2211" w:type="dxa"/>
            <w:tcBorders>
              <w:top w:val="nil"/>
              <w:left w:val="nil"/>
              <w:bottom w:val="nil"/>
              <w:right w:val="nil"/>
            </w:tcBorders>
            <w:shd w:val="clear" w:color="auto" w:fill="auto"/>
            <w:noWrap/>
            <w:vAlign w:val="center"/>
            <w:hideMark/>
          </w:tcPr>
          <w:p w14:paraId="03CA926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1.075 (1.072 - 1.077)</w:t>
            </w:r>
          </w:p>
        </w:tc>
        <w:tc>
          <w:tcPr>
            <w:tcW w:w="2211" w:type="dxa"/>
            <w:tcBorders>
              <w:top w:val="nil"/>
              <w:left w:val="nil"/>
              <w:bottom w:val="nil"/>
              <w:right w:val="nil"/>
            </w:tcBorders>
            <w:shd w:val="clear" w:color="auto" w:fill="auto"/>
            <w:noWrap/>
            <w:vAlign w:val="center"/>
            <w:hideMark/>
          </w:tcPr>
          <w:p w14:paraId="0D5F93D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1.071 (1.064 - 1.078)</w:t>
            </w:r>
          </w:p>
        </w:tc>
      </w:tr>
      <w:tr w:rsidR="007F76BE" w:rsidRPr="007F76BE" w14:paraId="137DA2C4" w14:textId="77777777" w:rsidTr="00003B3D">
        <w:trPr>
          <w:trHeight w:val="278"/>
        </w:trPr>
        <w:tc>
          <w:tcPr>
            <w:tcW w:w="2727" w:type="dxa"/>
            <w:tcBorders>
              <w:top w:val="nil"/>
              <w:left w:val="nil"/>
              <w:bottom w:val="nil"/>
              <w:right w:val="nil"/>
            </w:tcBorders>
            <w:shd w:val="clear" w:color="000000" w:fill="FFFFFF"/>
            <w:noWrap/>
            <w:vAlign w:val="center"/>
            <w:hideMark/>
          </w:tcPr>
          <w:p w14:paraId="6F7B33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$20,000 to &lt; $45,000</w:t>
            </w:r>
          </w:p>
        </w:tc>
        <w:tc>
          <w:tcPr>
            <w:tcW w:w="2211" w:type="dxa"/>
            <w:tcBorders>
              <w:top w:val="nil"/>
              <w:left w:val="nil"/>
              <w:bottom w:val="nil"/>
              <w:right w:val="nil"/>
            </w:tcBorders>
            <w:shd w:val="clear" w:color="auto" w:fill="auto"/>
            <w:noWrap/>
            <w:vAlign w:val="center"/>
            <w:hideMark/>
          </w:tcPr>
          <w:p w14:paraId="64717AA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0.927 (0.882 - 0.975)</w:t>
            </w:r>
          </w:p>
        </w:tc>
        <w:tc>
          <w:tcPr>
            <w:tcW w:w="2211" w:type="dxa"/>
            <w:tcBorders>
              <w:top w:val="nil"/>
              <w:left w:val="nil"/>
              <w:bottom w:val="nil"/>
              <w:right w:val="nil"/>
            </w:tcBorders>
            <w:shd w:val="clear" w:color="auto" w:fill="auto"/>
            <w:noWrap/>
            <w:vAlign w:val="center"/>
            <w:hideMark/>
          </w:tcPr>
          <w:p w14:paraId="707C05C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0.911 (0.865 - 0.960)</w:t>
            </w:r>
          </w:p>
        </w:tc>
        <w:tc>
          <w:tcPr>
            <w:tcW w:w="2211" w:type="dxa"/>
            <w:tcBorders>
              <w:top w:val="nil"/>
              <w:left w:val="nil"/>
              <w:bottom w:val="nil"/>
              <w:right w:val="nil"/>
            </w:tcBorders>
            <w:shd w:val="clear" w:color="auto" w:fill="auto"/>
            <w:noWrap/>
            <w:vAlign w:val="center"/>
            <w:hideMark/>
          </w:tcPr>
          <w:p w14:paraId="60F78A3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1.049 (0.919 - 1.198)</w:t>
            </w:r>
          </w:p>
        </w:tc>
      </w:tr>
      <w:tr w:rsidR="007F76BE" w:rsidRPr="007F76BE" w14:paraId="151AD10A" w14:textId="77777777" w:rsidTr="00003B3D">
        <w:trPr>
          <w:trHeight w:val="278"/>
        </w:trPr>
        <w:tc>
          <w:tcPr>
            <w:tcW w:w="2727" w:type="dxa"/>
            <w:tcBorders>
              <w:top w:val="nil"/>
              <w:left w:val="nil"/>
              <w:bottom w:val="nil"/>
              <w:right w:val="nil"/>
            </w:tcBorders>
            <w:shd w:val="clear" w:color="000000" w:fill="FFFFFF"/>
            <w:noWrap/>
            <w:vAlign w:val="center"/>
            <w:hideMark/>
          </w:tcPr>
          <w:p w14:paraId="55DA03A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$45,000 to &lt; $65,000</w:t>
            </w:r>
          </w:p>
        </w:tc>
        <w:tc>
          <w:tcPr>
            <w:tcW w:w="2211" w:type="dxa"/>
            <w:tcBorders>
              <w:top w:val="nil"/>
              <w:left w:val="nil"/>
              <w:bottom w:val="nil"/>
              <w:right w:val="nil"/>
            </w:tcBorders>
            <w:shd w:val="clear" w:color="auto" w:fill="auto"/>
            <w:noWrap/>
            <w:vAlign w:val="center"/>
            <w:hideMark/>
          </w:tcPr>
          <w:p w14:paraId="27CC192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0.820 (0.773 - 0.870)</w:t>
            </w:r>
          </w:p>
        </w:tc>
        <w:tc>
          <w:tcPr>
            <w:tcW w:w="2211" w:type="dxa"/>
            <w:tcBorders>
              <w:top w:val="nil"/>
              <w:left w:val="nil"/>
              <w:bottom w:val="nil"/>
              <w:right w:val="nil"/>
            </w:tcBorders>
            <w:shd w:val="clear" w:color="auto" w:fill="auto"/>
            <w:noWrap/>
            <w:vAlign w:val="center"/>
            <w:hideMark/>
          </w:tcPr>
          <w:p w14:paraId="5BEED3E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0.813 (0.761 - 0.867)</w:t>
            </w:r>
          </w:p>
        </w:tc>
        <w:tc>
          <w:tcPr>
            <w:tcW w:w="2211" w:type="dxa"/>
            <w:tcBorders>
              <w:top w:val="nil"/>
              <w:left w:val="nil"/>
              <w:bottom w:val="nil"/>
              <w:right w:val="nil"/>
            </w:tcBorders>
            <w:shd w:val="clear" w:color="auto" w:fill="auto"/>
            <w:noWrap/>
            <w:vAlign w:val="center"/>
            <w:hideMark/>
          </w:tcPr>
          <w:p w14:paraId="7444F93F"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0.895 (0.773 - 1.036)</w:t>
            </w:r>
          </w:p>
        </w:tc>
      </w:tr>
      <w:tr w:rsidR="007F76BE" w:rsidRPr="007F76BE" w14:paraId="77E01A53" w14:textId="77777777" w:rsidTr="00003B3D">
        <w:trPr>
          <w:trHeight w:val="278"/>
        </w:trPr>
        <w:tc>
          <w:tcPr>
            <w:tcW w:w="2727" w:type="dxa"/>
            <w:tcBorders>
              <w:top w:val="nil"/>
              <w:left w:val="nil"/>
              <w:bottom w:val="nil"/>
              <w:right w:val="nil"/>
            </w:tcBorders>
            <w:shd w:val="clear" w:color="000000" w:fill="FFFFFF"/>
            <w:noWrap/>
            <w:vAlign w:val="center"/>
            <w:hideMark/>
          </w:tcPr>
          <w:p w14:paraId="40D216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$65,000 to &lt; $85,000</w:t>
            </w:r>
          </w:p>
        </w:tc>
        <w:tc>
          <w:tcPr>
            <w:tcW w:w="2211" w:type="dxa"/>
            <w:tcBorders>
              <w:top w:val="nil"/>
              <w:left w:val="nil"/>
              <w:bottom w:val="nil"/>
              <w:right w:val="nil"/>
            </w:tcBorders>
            <w:shd w:val="clear" w:color="auto" w:fill="auto"/>
            <w:noWrap/>
            <w:vAlign w:val="center"/>
            <w:hideMark/>
          </w:tcPr>
          <w:p w14:paraId="56B6B46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(0.664 - 0.779)</w:t>
            </w:r>
          </w:p>
        </w:tc>
        <w:tc>
          <w:tcPr>
            <w:tcW w:w="2211" w:type="dxa"/>
            <w:tcBorders>
              <w:top w:val="nil"/>
              <w:left w:val="nil"/>
              <w:bottom w:val="nil"/>
              <w:right w:val="nil"/>
            </w:tcBorders>
            <w:shd w:val="clear" w:color="auto" w:fill="auto"/>
            <w:noWrap/>
            <w:vAlign w:val="center"/>
            <w:hideMark/>
          </w:tcPr>
          <w:p w14:paraId="3A337CD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0.720 (0.663 - 0.782)</w:t>
            </w:r>
          </w:p>
        </w:tc>
        <w:tc>
          <w:tcPr>
            <w:tcW w:w="2211" w:type="dxa"/>
            <w:tcBorders>
              <w:top w:val="nil"/>
              <w:left w:val="nil"/>
              <w:bottom w:val="nil"/>
              <w:right w:val="nil"/>
            </w:tcBorders>
            <w:shd w:val="clear" w:color="auto" w:fill="auto"/>
            <w:noWrap/>
            <w:vAlign w:val="center"/>
            <w:hideMark/>
          </w:tcPr>
          <w:p w14:paraId="6449A23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0.722 (0.571 - 0.912)</w:t>
            </w:r>
          </w:p>
        </w:tc>
      </w:tr>
      <w:tr w:rsidR="007F76BE" w:rsidRPr="007F76BE" w14:paraId="50F56FCA" w14:textId="77777777" w:rsidTr="00003B3D">
        <w:trPr>
          <w:trHeight w:val="278"/>
        </w:trPr>
        <w:tc>
          <w:tcPr>
            <w:tcW w:w="2727" w:type="dxa"/>
            <w:tcBorders>
              <w:top w:val="nil"/>
              <w:left w:val="nil"/>
              <w:bottom w:val="nil"/>
              <w:right w:val="nil"/>
            </w:tcBorders>
            <w:shd w:val="clear" w:color="000000" w:fill="FFFFFF"/>
            <w:noWrap/>
            <w:vAlign w:val="center"/>
            <w:hideMark/>
          </w:tcPr>
          <w:p w14:paraId="6B5ECAE6"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$85,000 to &lt; $100,000</w:t>
            </w:r>
          </w:p>
        </w:tc>
        <w:tc>
          <w:tcPr>
            <w:tcW w:w="2211" w:type="dxa"/>
            <w:tcBorders>
              <w:top w:val="nil"/>
              <w:left w:val="nil"/>
              <w:bottom w:val="nil"/>
              <w:right w:val="nil"/>
            </w:tcBorders>
            <w:shd w:val="clear" w:color="auto" w:fill="auto"/>
            <w:noWrap/>
            <w:vAlign w:val="center"/>
            <w:hideMark/>
          </w:tcPr>
          <w:p w14:paraId="2E9AD75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0.613 (0.504 - 0.745)</w:t>
            </w:r>
          </w:p>
        </w:tc>
        <w:tc>
          <w:tcPr>
            <w:tcW w:w="2211" w:type="dxa"/>
            <w:tcBorders>
              <w:top w:val="nil"/>
              <w:left w:val="nil"/>
              <w:bottom w:val="nil"/>
              <w:right w:val="nil"/>
            </w:tcBorders>
            <w:shd w:val="clear" w:color="auto" w:fill="auto"/>
            <w:noWrap/>
            <w:vAlign w:val="center"/>
            <w:hideMark/>
          </w:tcPr>
          <w:p w14:paraId="0544BD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0.584 (0.445 - 0.767)</w:t>
            </w:r>
          </w:p>
        </w:tc>
        <w:tc>
          <w:tcPr>
            <w:tcW w:w="2211" w:type="dxa"/>
            <w:tcBorders>
              <w:top w:val="nil"/>
              <w:left w:val="nil"/>
              <w:bottom w:val="nil"/>
              <w:right w:val="nil"/>
            </w:tcBorders>
            <w:shd w:val="clear" w:color="auto" w:fill="auto"/>
            <w:noWrap/>
            <w:vAlign w:val="center"/>
            <w:hideMark/>
          </w:tcPr>
          <w:p w14:paraId="3921639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0.700 (0.509 - 0.964)</w:t>
            </w:r>
          </w:p>
        </w:tc>
      </w:tr>
      <w:tr w:rsidR="007F76BE" w:rsidRPr="007F76BE" w14:paraId="4557A496" w14:textId="77777777" w:rsidTr="00003B3D">
        <w:trPr>
          <w:trHeight w:val="278"/>
        </w:trPr>
        <w:tc>
          <w:tcPr>
            <w:tcW w:w="2727" w:type="dxa"/>
            <w:tcBorders>
              <w:top w:val="nil"/>
              <w:left w:val="nil"/>
              <w:bottom w:val="nil"/>
              <w:right w:val="nil"/>
            </w:tcBorders>
            <w:shd w:val="clear" w:color="000000" w:fill="FFFFFF"/>
            <w:noWrap/>
            <w:vAlign w:val="center"/>
            <w:hideMark/>
          </w:tcPr>
          <w:p w14:paraId="72CE887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$100,000 or more</w:t>
            </w:r>
          </w:p>
        </w:tc>
        <w:tc>
          <w:tcPr>
            <w:tcW w:w="2211" w:type="dxa"/>
            <w:tcBorders>
              <w:top w:val="nil"/>
              <w:left w:val="nil"/>
              <w:bottom w:val="nil"/>
              <w:right w:val="nil"/>
            </w:tcBorders>
            <w:shd w:val="clear" w:color="auto" w:fill="auto"/>
            <w:noWrap/>
            <w:vAlign w:val="center"/>
            <w:hideMark/>
          </w:tcPr>
          <w:p w14:paraId="78567FF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0.663 (0.573 - 0.766)</w:t>
            </w:r>
          </w:p>
        </w:tc>
        <w:tc>
          <w:tcPr>
            <w:tcW w:w="2211" w:type="dxa"/>
            <w:tcBorders>
              <w:top w:val="nil"/>
              <w:left w:val="nil"/>
              <w:bottom w:val="nil"/>
              <w:right w:val="nil"/>
            </w:tcBorders>
            <w:shd w:val="clear" w:color="auto" w:fill="auto"/>
            <w:noWrap/>
            <w:vAlign w:val="center"/>
            <w:hideMark/>
          </w:tcPr>
          <w:p w14:paraId="29782A3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0.586 (0.462 - 0.742)</w:t>
            </w:r>
          </w:p>
        </w:tc>
        <w:tc>
          <w:tcPr>
            <w:tcW w:w="2211" w:type="dxa"/>
            <w:tcBorders>
              <w:top w:val="nil"/>
              <w:left w:val="nil"/>
              <w:bottom w:val="nil"/>
              <w:right w:val="nil"/>
            </w:tcBorders>
            <w:shd w:val="clear" w:color="auto" w:fill="auto"/>
            <w:noWrap/>
            <w:vAlign w:val="center"/>
            <w:hideMark/>
          </w:tcPr>
          <w:p w14:paraId="01F8EAE2"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0.797 (0.635 - 1.001)</w:t>
            </w:r>
          </w:p>
        </w:tc>
      </w:tr>
      <w:tr w:rsidR="007F76BE" w:rsidRPr="007F76BE" w14:paraId="6999C708" w14:textId="77777777" w:rsidTr="00003B3D">
        <w:trPr>
          <w:trHeight w:val="278"/>
        </w:trPr>
        <w:tc>
          <w:tcPr>
            <w:tcW w:w="2727" w:type="dxa"/>
            <w:tcBorders>
              <w:top w:val="nil"/>
              <w:left w:val="nil"/>
              <w:bottom w:val="nil"/>
              <w:right w:val="nil"/>
            </w:tcBorders>
            <w:shd w:val="clear" w:color="auto" w:fill="auto"/>
            <w:noWrap/>
            <w:vAlign w:val="bottom"/>
            <w:hideMark/>
          </w:tcPr>
          <w:p w14:paraId="4E51E91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Female Sex</w:t>
            </w:r>
          </w:p>
        </w:tc>
        <w:tc>
          <w:tcPr>
            <w:tcW w:w="2211" w:type="dxa"/>
            <w:tcBorders>
              <w:top w:val="nil"/>
              <w:left w:val="nil"/>
              <w:bottom w:val="nil"/>
              <w:right w:val="nil"/>
            </w:tcBorders>
            <w:shd w:val="clear" w:color="auto" w:fill="auto"/>
            <w:noWrap/>
            <w:vAlign w:val="center"/>
            <w:hideMark/>
          </w:tcPr>
          <w:p w14:paraId="3767AC4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(0.692 - 0.746)</w:t>
            </w:r>
          </w:p>
        </w:tc>
        <w:tc>
          <w:tcPr>
            <w:tcW w:w="2211" w:type="dxa"/>
            <w:tcBorders>
              <w:top w:val="nil"/>
              <w:left w:val="nil"/>
              <w:bottom w:val="nil"/>
              <w:right w:val="nil"/>
            </w:tcBorders>
            <w:shd w:val="clear" w:color="auto" w:fill="auto"/>
            <w:noWrap/>
            <w:vAlign w:val="center"/>
            <w:hideMark/>
          </w:tcPr>
          <w:p w14:paraId="1F4853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(0.690 - 0.750)</w:t>
            </w:r>
          </w:p>
        </w:tc>
        <w:tc>
          <w:tcPr>
            <w:tcW w:w="2211" w:type="dxa"/>
            <w:tcBorders>
              <w:top w:val="nil"/>
              <w:left w:val="nil"/>
              <w:bottom w:val="nil"/>
              <w:right w:val="nil"/>
            </w:tcBorders>
            <w:shd w:val="clear" w:color="auto" w:fill="auto"/>
            <w:noWrap/>
            <w:vAlign w:val="center"/>
            <w:hideMark/>
          </w:tcPr>
          <w:p w14:paraId="34C44BB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0.714 (0.649 - 0.786)</w:t>
            </w:r>
          </w:p>
        </w:tc>
      </w:tr>
      <w:tr w:rsidR="007F76BE" w:rsidRPr="007F76BE" w14:paraId="5476AEBD" w14:textId="77777777" w:rsidTr="00003B3D">
        <w:trPr>
          <w:trHeight w:val="278"/>
        </w:trPr>
        <w:tc>
          <w:tcPr>
            <w:tcW w:w="2727" w:type="dxa"/>
            <w:tcBorders>
              <w:top w:val="nil"/>
              <w:left w:val="nil"/>
              <w:bottom w:val="nil"/>
              <w:right w:val="nil"/>
            </w:tcBorders>
            <w:shd w:val="clear" w:color="000000" w:fill="FFFFFF"/>
            <w:noWrap/>
            <w:vAlign w:val="center"/>
            <w:hideMark/>
          </w:tcPr>
          <w:p w14:paraId="4B755B0B"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Public Insurance</w:t>
            </w:r>
          </w:p>
        </w:tc>
        <w:tc>
          <w:tcPr>
            <w:tcW w:w="2211" w:type="dxa"/>
            <w:tcBorders>
              <w:top w:val="nil"/>
              <w:left w:val="nil"/>
              <w:bottom w:val="nil"/>
              <w:right w:val="nil"/>
            </w:tcBorders>
            <w:shd w:val="clear" w:color="auto" w:fill="auto"/>
            <w:noWrap/>
            <w:vAlign w:val="center"/>
            <w:hideMark/>
          </w:tcPr>
          <w:p w14:paraId="703286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1.369 (1.205 - 1.555)</w:t>
            </w:r>
          </w:p>
        </w:tc>
        <w:tc>
          <w:tcPr>
            <w:tcW w:w="2211" w:type="dxa"/>
            <w:tcBorders>
              <w:top w:val="nil"/>
              <w:left w:val="nil"/>
              <w:bottom w:val="nil"/>
              <w:right w:val="nil"/>
            </w:tcBorders>
            <w:shd w:val="clear" w:color="auto" w:fill="auto"/>
            <w:noWrap/>
            <w:vAlign w:val="center"/>
            <w:hideMark/>
          </w:tcPr>
          <w:p w14:paraId="5D59A80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1.352 (1.181 - 1.548)</w:t>
            </w:r>
          </w:p>
        </w:tc>
        <w:tc>
          <w:tcPr>
            <w:tcW w:w="2211" w:type="dxa"/>
            <w:tcBorders>
              <w:top w:val="nil"/>
              <w:left w:val="nil"/>
              <w:bottom w:val="nil"/>
              <w:right w:val="nil"/>
            </w:tcBorders>
            <w:shd w:val="clear" w:color="auto" w:fill="auto"/>
            <w:noWrap/>
            <w:vAlign w:val="center"/>
            <w:hideMark/>
          </w:tcPr>
          <w:p w14:paraId="538FF35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1.465 (1.069 - 2.008)</w:t>
            </w:r>
          </w:p>
        </w:tc>
      </w:tr>
      <w:tr w:rsidR="007F76BE" w:rsidRPr="007F76BE" w14:paraId="72D47A02" w14:textId="77777777" w:rsidTr="00003B3D">
        <w:trPr>
          <w:trHeight w:val="278"/>
        </w:trPr>
        <w:tc>
          <w:tcPr>
            <w:tcW w:w="2727" w:type="dxa"/>
            <w:tcBorders>
              <w:top w:val="nil"/>
              <w:left w:val="nil"/>
              <w:bottom w:val="nil"/>
              <w:right w:val="nil"/>
            </w:tcBorders>
            <w:shd w:val="clear" w:color="000000" w:fill="FFFFFF"/>
            <w:noWrap/>
            <w:vAlign w:val="center"/>
            <w:hideMark/>
          </w:tcPr>
          <w:p w14:paraId="681A5E9A"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Private Insurance</w:t>
            </w:r>
          </w:p>
        </w:tc>
        <w:tc>
          <w:tcPr>
            <w:tcW w:w="2211" w:type="dxa"/>
            <w:tcBorders>
              <w:top w:val="nil"/>
              <w:left w:val="nil"/>
              <w:bottom w:val="nil"/>
              <w:right w:val="nil"/>
            </w:tcBorders>
            <w:shd w:val="clear" w:color="auto" w:fill="auto"/>
            <w:noWrap/>
            <w:vAlign w:val="center"/>
            <w:hideMark/>
          </w:tcPr>
          <w:p w14:paraId="56AC20E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0.936 (0.828 - 1.059)</w:t>
            </w:r>
          </w:p>
        </w:tc>
        <w:tc>
          <w:tcPr>
            <w:tcW w:w="2211" w:type="dxa"/>
            <w:tcBorders>
              <w:top w:val="nil"/>
              <w:left w:val="nil"/>
              <w:bottom w:val="nil"/>
              <w:right w:val="nil"/>
            </w:tcBorders>
            <w:shd w:val="clear" w:color="auto" w:fill="auto"/>
            <w:noWrap/>
            <w:vAlign w:val="center"/>
            <w:hideMark/>
          </w:tcPr>
          <w:p w14:paraId="2476E11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0.955 (0.837 - 1.088)</w:t>
            </w:r>
          </w:p>
        </w:tc>
        <w:tc>
          <w:tcPr>
            <w:tcW w:w="2211" w:type="dxa"/>
            <w:tcBorders>
              <w:top w:val="nil"/>
              <w:left w:val="nil"/>
              <w:bottom w:val="nil"/>
              <w:right w:val="nil"/>
            </w:tcBorders>
            <w:shd w:val="clear" w:color="auto" w:fill="auto"/>
            <w:noWrap/>
            <w:vAlign w:val="center"/>
            <w:hideMark/>
          </w:tcPr>
          <w:p w14:paraId="7FA4DD8D"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0.836 (0.607 - 1.152)</w:t>
            </w:r>
          </w:p>
        </w:tc>
      </w:tr>
      <w:tr w:rsidR="007F76BE" w:rsidRPr="007F76BE" w14:paraId="0A49CBD9" w14:textId="77777777" w:rsidTr="00003B3D">
        <w:trPr>
          <w:trHeight w:val="278"/>
        </w:trPr>
        <w:tc>
          <w:tcPr>
            <w:tcW w:w="2727" w:type="dxa"/>
            <w:tcBorders>
              <w:top w:val="nil"/>
              <w:left w:val="nil"/>
              <w:bottom w:val="nil"/>
              <w:right w:val="nil"/>
            </w:tcBorders>
            <w:shd w:val="clear" w:color="000000" w:fill="FFFFFF"/>
            <w:noWrap/>
            <w:vAlign w:val="center"/>
            <w:hideMark/>
          </w:tcPr>
          <w:p w14:paraId="5C598E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Military</w:t>
            </w:r>
          </w:p>
        </w:tc>
        <w:tc>
          <w:tcPr>
            <w:tcW w:w="2211" w:type="dxa"/>
            <w:tcBorders>
              <w:top w:val="nil"/>
              <w:left w:val="nil"/>
              <w:bottom w:val="nil"/>
              <w:right w:val="nil"/>
            </w:tcBorders>
            <w:shd w:val="clear" w:color="auto" w:fill="auto"/>
            <w:noWrap/>
            <w:vAlign w:val="center"/>
            <w:hideMark/>
          </w:tcPr>
          <w:p w14:paraId="72BA7EA8"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1.065 (0.910 - 1.246)</w:t>
            </w:r>
          </w:p>
        </w:tc>
        <w:tc>
          <w:tcPr>
            <w:tcW w:w="2211" w:type="dxa"/>
            <w:tcBorders>
              <w:top w:val="nil"/>
              <w:left w:val="nil"/>
              <w:bottom w:val="nil"/>
              <w:right w:val="nil"/>
            </w:tcBorders>
            <w:shd w:val="clear" w:color="auto" w:fill="auto"/>
            <w:noWrap/>
            <w:vAlign w:val="center"/>
            <w:hideMark/>
          </w:tcPr>
          <w:p w14:paraId="7799EBA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1.084 (0.916 - 1.283)</w:t>
            </w:r>
          </w:p>
        </w:tc>
        <w:tc>
          <w:tcPr>
            <w:tcW w:w="2211" w:type="dxa"/>
            <w:tcBorders>
              <w:top w:val="nil"/>
              <w:left w:val="nil"/>
              <w:bottom w:val="nil"/>
              <w:right w:val="nil"/>
            </w:tcBorders>
            <w:shd w:val="clear" w:color="auto" w:fill="auto"/>
            <w:noWrap/>
            <w:vAlign w:val="center"/>
            <w:hideMark/>
          </w:tcPr>
          <w:p w14:paraId="66F2C3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0.985 (0.682 - 1.422)</w:t>
            </w:r>
          </w:p>
        </w:tc>
      </w:tr>
      <w:tr w:rsidR="007F76BE" w:rsidRPr="007F76BE" w14:paraId="07012F50" w14:textId="77777777" w:rsidTr="00003B3D">
        <w:trPr>
          <w:trHeight w:val="278"/>
        </w:trPr>
        <w:tc>
          <w:tcPr>
            <w:tcW w:w="2727" w:type="dxa"/>
            <w:tcBorders>
              <w:top w:val="nil"/>
              <w:left w:val="nil"/>
              <w:bottom w:val="nil"/>
              <w:right w:val="nil"/>
            </w:tcBorders>
            <w:shd w:val="clear" w:color="000000" w:fill="FFFFFF"/>
            <w:noWrap/>
            <w:vAlign w:val="center"/>
            <w:hideMark/>
          </w:tcPr>
          <w:p w14:paraId="4C1DEAF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Medicare</w:t>
            </w:r>
          </w:p>
        </w:tc>
        <w:tc>
          <w:tcPr>
            <w:tcW w:w="2211" w:type="dxa"/>
            <w:tcBorders>
              <w:top w:val="nil"/>
              <w:left w:val="nil"/>
              <w:bottom w:val="nil"/>
              <w:right w:val="nil"/>
            </w:tcBorders>
            <w:shd w:val="clear" w:color="auto" w:fill="auto"/>
            <w:noWrap/>
            <w:vAlign w:val="center"/>
            <w:hideMark/>
          </w:tcPr>
          <w:p w14:paraId="32CB18B6"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1.055 (0.929 - 1.199)</w:t>
            </w:r>
          </w:p>
        </w:tc>
        <w:tc>
          <w:tcPr>
            <w:tcW w:w="2211" w:type="dxa"/>
            <w:tcBorders>
              <w:top w:val="nil"/>
              <w:left w:val="nil"/>
              <w:bottom w:val="nil"/>
              <w:right w:val="nil"/>
            </w:tcBorders>
            <w:shd w:val="clear" w:color="auto" w:fill="auto"/>
            <w:noWrap/>
            <w:vAlign w:val="center"/>
            <w:hideMark/>
          </w:tcPr>
          <w:p w14:paraId="347FCCF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1.050 (0.916 - 1.203)</w:t>
            </w:r>
          </w:p>
        </w:tc>
        <w:tc>
          <w:tcPr>
            <w:tcW w:w="2211" w:type="dxa"/>
            <w:tcBorders>
              <w:top w:val="nil"/>
              <w:left w:val="nil"/>
              <w:bottom w:val="nil"/>
              <w:right w:val="nil"/>
            </w:tcBorders>
            <w:shd w:val="clear" w:color="auto" w:fill="auto"/>
            <w:noWrap/>
            <w:vAlign w:val="center"/>
            <w:hideMark/>
          </w:tcPr>
          <w:p w14:paraId="25E616B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1.089 (0.790 - 1.500)</w:t>
            </w:r>
          </w:p>
        </w:tc>
      </w:tr>
      <w:tr w:rsidR="007F76BE" w:rsidRPr="007F76BE" w14:paraId="399133CF" w14:textId="77777777" w:rsidTr="00003B3D">
        <w:trPr>
          <w:trHeight w:val="278"/>
        </w:trPr>
        <w:tc>
          <w:tcPr>
            <w:tcW w:w="2727" w:type="dxa"/>
            <w:tcBorders>
              <w:top w:val="nil"/>
              <w:left w:val="nil"/>
              <w:bottom w:val="nil"/>
              <w:right w:val="nil"/>
            </w:tcBorders>
            <w:shd w:val="clear" w:color="000000" w:fill="FFFFFF"/>
            <w:noWrap/>
            <w:vAlign w:val="center"/>
            <w:hideMark/>
          </w:tcPr>
          <w:p w14:paraId="5380CD94"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0F5B857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0.653 (0.395 - 1.079)</w:t>
            </w:r>
          </w:p>
        </w:tc>
        <w:tc>
          <w:tcPr>
            <w:tcW w:w="2211" w:type="dxa"/>
            <w:tcBorders>
              <w:top w:val="nil"/>
              <w:left w:val="nil"/>
              <w:bottom w:val="nil"/>
              <w:right w:val="nil"/>
            </w:tcBorders>
            <w:shd w:val="clear" w:color="auto" w:fill="auto"/>
            <w:noWrap/>
            <w:vAlign w:val="center"/>
            <w:hideMark/>
          </w:tcPr>
          <w:p w14:paraId="451C639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0.672 (0.402 - 1.121)</w:t>
            </w:r>
          </w:p>
        </w:tc>
        <w:tc>
          <w:tcPr>
            <w:tcW w:w="2211" w:type="dxa"/>
            <w:tcBorders>
              <w:top w:val="nil"/>
              <w:left w:val="nil"/>
              <w:bottom w:val="nil"/>
              <w:right w:val="nil"/>
            </w:tcBorders>
            <w:shd w:val="clear" w:color="auto" w:fill="auto"/>
            <w:noWrap/>
            <w:vAlign w:val="center"/>
            <w:hideMark/>
          </w:tcPr>
          <w:p w14:paraId="6D24D87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0.416 (0.056 - 3.068)</w:t>
            </w:r>
          </w:p>
        </w:tc>
      </w:tr>
      <w:tr w:rsidR="007F76BE" w:rsidRPr="007F76BE" w14:paraId="7C367E00" w14:textId="77777777" w:rsidTr="00003B3D">
        <w:trPr>
          <w:trHeight w:val="278"/>
        </w:trPr>
        <w:tc>
          <w:tcPr>
            <w:tcW w:w="2727" w:type="dxa"/>
            <w:tcBorders>
              <w:top w:val="nil"/>
              <w:left w:val="nil"/>
              <w:bottom w:val="nil"/>
              <w:right w:val="nil"/>
            </w:tcBorders>
            <w:shd w:val="clear" w:color="000000" w:fill="FFFFFF"/>
            <w:noWrap/>
            <w:vAlign w:val="center"/>
            <w:hideMark/>
          </w:tcPr>
          <w:p w14:paraId="127D594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Black</w:t>
            </w:r>
          </w:p>
        </w:tc>
        <w:tc>
          <w:tcPr>
            <w:tcW w:w="2211" w:type="dxa"/>
            <w:tcBorders>
              <w:top w:val="nil"/>
              <w:left w:val="nil"/>
              <w:bottom w:val="nil"/>
              <w:right w:val="nil"/>
            </w:tcBorders>
            <w:shd w:val="clear" w:color="auto" w:fill="auto"/>
            <w:noWrap/>
            <w:vAlign w:val="center"/>
            <w:hideMark/>
          </w:tcPr>
          <w:p w14:paraId="6DD7B54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1.015 (0.954 - 1.079)</w:t>
            </w:r>
          </w:p>
        </w:tc>
        <w:tc>
          <w:tcPr>
            <w:tcW w:w="2211" w:type="dxa"/>
            <w:tcBorders>
              <w:top w:val="nil"/>
              <w:left w:val="nil"/>
              <w:bottom w:val="nil"/>
              <w:right w:val="nil"/>
            </w:tcBorders>
            <w:shd w:val="clear" w:color="auto" w:fill="auto"/>
            <w:noWrap/>
            <w:vAlign w:val="center"/>
            <w:hideMark/>
          </w:tcPr>
          <w:p w14:paraId="0752BB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1.023 (0.957 - 1.095)</w:t>
            </w:r>
          </w:p>
        </w:tc>
        <w:tc>
          <w:tcPr>
            <w:tcW w:w="2211" w:type="dxa"/>
            <w:tcBorders>
              <w:top w:val="nil"/>
              <w:left w:val="nil"/>
              <w:bottom w:val="nil"/>
              <w:right w:val="nil"/>
            </w:tcBorders>
            <w:shd w:val="clear" w:color="auto" w:fill="auto"/>
            <w:noWrap/>
            <w:vAlign w:val="center"/>
            <w:hideMark/>
          </w:tcPr>
          <w:p w14:paraId="0BE8C76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0.982 (0.848 - 1.138)</w:t>
            </w:r>
          </w:p>
        </w:tc>
      </w:tr>
      <w:tr w:rsidR="007F76BE" w:rsidRPr="007F76BE" w14:paraId="7C485F18" w14:textId="77777777" w:rsidTr="00003B3D">
        <w:trPr>
          <w:trHeight w:val="278"/>
        </w:trPr>
        <w:tc>
          <w:tcPr>
            <w:tcW w:w="2727" w:type="dxa"/>
            <w:tcBorders>
              <w:top w:val="nil"/>
              <w:left w:val="nil"/>
              <w:bottom w:val="nil"/>
              <w:right w:val="nil"/>
            </w:tcBorders>
            <w:shd w:val="clear" w:color="000000" w:fill="FFFFFF"/>
            <w:noWrap/>
            <w:vAlign w:val="center"/>
            <w:hideMark/>
          </w:tcPr>
          <w:p w14:paraId="518CC00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Hispanic</w:t>
            </w:r>
          </w:p>
        </w:tc>
        <w:tc>
          <w:tcPr>
            <w:tcW w:w="2211" w:type="dxa"/>
            <w:tcBorders>
              <w:top w:val="nil"/>
              <w:left w:val="nil"/>
              <w:bottom w:val="nil"/>
              <w:right w:val="nil"/>
            </w:tcBorders>
            <w:shd w:val="clear" w:color="auto" w:fill="auto"/>
            <w:noWrap/>
            <w:vAlign w:val="center"/>
            <w:hideMark/>
          </w:tcPr>
          <w:p w14:paraId="1FB0D53F"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(0.656 - 0.787)</w:t>
            </w:r>
          </w:p>
        </w:tc>
        <w:tc>
          <w:tcPr>
            <w:tcW w:w="2211" w:type="dxa"/>
            <w:tcBorders>
              <w:top w:val="nil"/>
              <w:left w:val="nil"/>
              <w:bottom w:val="nil"/>
              <w:right w:val="nil"/>
            </w:tcBorders>
            <w:shd w:val="clear" w:color="auto" w:fill="auto"/>
            <w:noWrap/>
            <w:vAlign w:val="center"/>
            <w:hideMark/>
          </w:tcPr>
          <w:p w14:paraId="5DF1848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0.711 (0.642 - 0.786)</w:t>
            </w:r>
          </w:p>
        </w:tc>
        <w:tc>
          <w:tcPr>
            <w:tcW w:w="2211" w:type="dxa"/>
            <w:tcBorders>
              <w:top w:val="nil"/>
              <w:left w:val="nil"/>
              <w:bottom w:val="nil"/>
              <w:right w:val="nil"/>
            </w:tcBorders>
            <w:shd w:val="clear" w:color="auto" w:fill="auto"/>
            <w:noWrap/>
            <w:vAlign w:val="center"/>
            <w:hideMark/>
          </w:tcPr>
          <w:p w14:paraId="157673E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0.762 (0.630 - 0.922)</w:t>
            </w:r>
          </w:p>
        </w:tc>
      </w:tr>
      <w:tr w:rsidR="007F76BE" w:rsidRPr="007F76BE" w14:paraId="624E1CF9" w14:textId="77777777" w:rsidTr="00003B3D">
        <w:trPr>
          <w:trHeight w:val="278"/>
        </w:trPr>
        <w:tc>
          <w:tcPr>
            <w:tcW w:w="2727" w:type="dxa"/>
            <w:tcBorders>
              <w:top w:val="nil"/>
              <w:left w:val="nil"/>
              <w:bottom w:val="nil"/>
              <w:right w:val="nil"/>
            </w:tcBorders>
            <w:shd w:val="clear" w:color="000000" w:fill="FFFFFF"/>
            <w:noWrap/>
            <w:vAlign w:val="center"/>
            <w:hideMark/>
          </w:tcPr>
          <w:p w14:paraId="7F750C2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American Indian/Alaskan Native</w:t>
            </w:r>
          </w:p>
        </w:tc>
        <w:tc>
          <w:tcPr>
            <w:tcW w:w="2211" w:type="dxa"/>
            <w:tcBorders>
              <w:top w:val="nil"/>
              <w:left w:val="nil"/>
              <w:bottom w:val="nil"/>
              <w:right w:val="nil"/>
            </w:tcBorders>
            <w:shd w:val="clear" w:color="auto" w:fill="auto"/>
            <w:noWrap/>
            <w:vAlign w:val="center"/>
            <w:hideMark/>
          </w:tcPr>
          <w:p w14:paraId="486159A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1.081 (0.833 - 1.403)</w:t>
            </w:r>
          </w:p>
        </w:tc>
        <w:tc>
          <w:tcPr>
            <w:tcW w:w="2211" w:type="dxa"/>
            <w:tcBorders>
              <w:top w:val="nil"/>
              <w:left w:val="nil"/>
              <w:bottom w:val="nil"/>
              <w:right w:val="nil"/>
            </w:tcBorders>
            <w:shd w:val="clear" w:color="auto" w:fill="auto"/>
            <w:noWrap/>
            <w:vAlign w:val="center"/>
            <w:hideMark/>
          </w:tcPr>
          <w:p w14:paraId="59B8B81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1.128 (0.854 - 1.489)</w:t>
            </w:r>
          </w:p>
        </w:tc>
        <w:tc>
          <w:tcPr>
            <w:tcW w:w="2211" w:type="dxa"/>
            <w:tcBorders>
              <w:top w:val="nil"/>
              <w:left w:val="nil"/>
              <w:bottom w:val="nil"/>
              <w:right w:val="nil"/>
            </w:tcBorders>
            <w:shd w:val="clear" w:color="auto" w:fill="auto"/>
            <w:noWrap/>
            <w:vAlign w:val="center"/>
            <w:hideMark/>
          </w:tcPr>
          <w:p w14:paraId="1E7AA66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0.793 (0.401 - 1.568)</w:t>
            </w:r>
          </w:p>
        </w:tc>
      </w:tr>
      <w:tr w:rsidR="007F76BE" w:rsidRPr="007F76BE" w14:paraId="1C23EDCC" w14:textId="77777777" w:rsidTr="00003B3D">
        <w:trPr>
          <w:trHeight w:val="278"/>
        </w:trPr>
        <w:tc>
          <w:tcPr>
            <w:tcW w:w="2727" w:type="dxa"/>
            <w:tcBorders>
              <w:top w:val="nil"/>
              <w:left w:val="nil"/>
              <w:bottom w:val="nil"/>
              <w:right w:val="nil"/>
            </w:tcBorders>
            <w:shd w:val="clear" w:color="000000" w:fill="FFFFFF"/>
            <w:noWrap/>
            <w:vAlign w:val="center"/>
            <w:hideMark/>
          </w:tcPr>
          <w:p w14:paraId="69BA63B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Asian</w:t>
            </w:r>
          </w:p>
        </w:tc>
        <w:tc>
          <w:tcPr>
            <w:tcW w:w="2211" w:type="dxa"/>
            <w:tcBorders>
              <w:top w:val="nil"/>
              <w:left w:val="nil"/>
              <w:bottom w:val="nil"/>
              <w:right w:val="nil"/>
            </w:tcBorders>
            <w:shd w:val="clear" w:color="auto" w:fill="auto"/>
            <w:noWrap/>
            <w:vAlign w:val="center"/>
            <w:hideMark/>
          </w:tcPr>
          <w:p w14:paraId="2E8FFC2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0.644 (0.549 - 0.756)</w:t>
            </w:r>
          </w:p>
        </w:tc>
        <w:tc>
          <w:tcPr>
            <w:tcW w:w="2211" w:type="dxa"/>
            <w:tcBorders>
              <w:top w:val="nil"/>
              <w:left w:val="nil"/>
              <w:bottom w:val="nil"/>
              <w:right w:val="nil"/>
            </w:tcBorders>
            <w:shd w:val="clear" w:color="auto" w:fill="auto"/>
            <w:noWrap/>
            <w:vAlign w:val="center"/>
            <w:hideMark/>
          </w:tcPr>
          <w:p w14:paraId="64C874F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0.645 (0.539 - 0.773)</w:t>
            </w:r>
          </w:p>
        </w:tc>
        <w:tc>
          <w:tcPr>
            <w:tcW w:w="2211" w:type="dxa"/>
            <w:tcBorders>
              <w:top w:val="nil"/>
              <w:left w:val="nil"/>
              <w:bottom w:val="nil"/>
              <w:right w:val="nil"/>
            </w:tcBorders>
            <w:shd w:val="clear" w:color="auto" w:fill="auto"/>
            <w:noWrap/>
            <w:vAlign w:val="center"/>
            <w:hideMark/>
          </w:tcPr>
          <w:p w14:paraId="793C5F6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0.637 (0.439 - 0.924)</w:t>
            </w:r>
          </w:p>
        </w:tc>
      </w:tr>
      <w:tr w:rsidR="007F76BE" w:rsidRPr="007F76BE" w14:paraId="6B8D3F9F" w14:textId="77777777" w:rsidTr="00003B3D">
        <w:trPr>
          <w:trHeight w:val="278"/>
        </w:trPr>
        <w:tc>
          <w:tcPr>
            <w:tcW w:w="2727" w:type="dxa"/>
            <w:tcBorders>
              <w:top w:val="nil"/>
              <w:left w:val="nil"/>
              <w:bottom w:val="nil"/>
              <w:right w:val="nil"/>
            </w:tcBorders>
            <w:shd w:val="clear" w:color="000000" w:fill="FFFFFF"/>
            <w:noWrap/>
            <w:vAlign w:val="center"/>
            <w:hideMark/>
          </w:tcPr>
          <w:p w14:paraId="296671C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5A27510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0.710 (0.418 - 1.207)</w:t>
            </w:r>
          </w:p>
        </w:tc>
        <w:tc>
          <w:tcPr>
            <w:tcW w:w="2211" w:type="dxa"/>
            <w:tcBorders>
              <w:top w:val="nil"/>
              <w:left w:val="nil"/>
              <w:bottom w:val="nil"/>
              <w:right w:val="nil"/>
            </w:tcBorders>
            <w:shd w:val="clear" w:color="auto" w:fill="auto"/>
            <w:noWrap/>
            <w:vAlign w:val="center"/>
            <w:hideMark/>
          </w:tcPr>
          <w:p w14:paraId="315D72A9"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0.612 (0.326 - 1.149)</w:t>
            </w:r>
          </w:p>
        </w:tc>
        <w:tc>
          <w:tcPr>
            <w:tcW w:w="2211" w:type="dxa"/>
            <w:tcBorders>
              <w:top w:val="nil"/>
              <w:left w:val="nil"/>
              <w:bottom w:val="nil"/>
              <w:right w:val="nil"/>
            </w:tcBorders>
            <w:shd w:val="clear" w:color="auto" w:fill="auto"/>
            <w:noWrap/>
            <w:vAlign w:val="center"/>
            <w:hideMark/>
          </w:tcPr>
          <w:p w14:paraId="6904787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1.218 (0.437 - 3.394)</w:t>
            </w:r>
          </w:p>
        </w:tc>
      </w:tr>
      <w:tr w:rsidR="007F76BE" w:rsidRPr="007F76BE" w14:paraId="769AAE07" w14:textId="77777777" w:rsidTr="00003B3D">
        <w:trPr>
          <w:trHeight w:val="278"/>
        </w:trPr>
        <w:tc>
          <w:tcPr>
            <w:tcW w:w="2727" w:type="dxa"/>
            <w:tcBorders>
              <w:top w:val="nil"/>
              <w:left w:val="nil"/>
              <w:bottom w:val="nil"/>
              <w:right w:val="nil"/>
            </w:tcBorders>
            <w:shd w:val="clear" w:color="000000" w:fill="FFFFFF"/>
            <w:noWrap/>
            <w:vAlign w:val="center"/>
            <w:hideMark/>
          </w:tcPr>
          <w:p w14:paraId="24CE95E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Diabetes</w:t>
            </w:r>
          </w:p>
        </w:tc>
        <w:tc>
          <w:tcPr>
            <w:tcW w:w="2211" w:type="dxa"/>
            <w:tcBorders>
              <w:top w:val="nil"/>
              <w:left w:val="nil"/>
              <w:bottom w:val="nil"/>
              <w:right w:val="nil"/>
            </w:tcBorders>
            <w:shd w:val="clear" w:color="auto" w:fill="auto"/>
            <w:noWrap/>
            <w:vAlign w:val="center"/>
            <w:hideMark/>
          </w:tcPr>
          <w:p w14:paraId="245A4C9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1.466 (1.407 - 1.527)</w:t>
            </w:r>
          </w:p>
        </w:tc>
        <w:tc>
          <w:tcPr>
            <w:tcW w:w="2211" w:type="dxa"/>
            <w:tcBorders>
              <w:top w:val="nil"/>
              <w:left w:val="nil"/>
              <w:bottom w:val="nil"/>
              <w:right w:val="nil"/>
            </w:tcBorders>
            <w:shd w:val="clear" w:color="auto" w:fill="auto"/>
            <w:noWrap/>
            <w:vAlign w:val="center"/>
            <w:hideMark/>
          </w:tcPr>
          <w:p w14:paraId="3738E5C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1.510 (1.443 - 1.580)</w:t>
            </w:r>
          </w:p>
        </w:tc>
        <w:tc>
          <w:tcPr>
            <w:tcW w:w="2211" w:type="dxa"/>
            <w:tcBorders>
              <w:top w:val="nil"/>
              <w:left w:val="nil"/>
              <w:bottom w:val="nil"/>
              <w:right w:val="nil"/>
            </w:tcBorders>
            <w:shd w:val="clear" w:color="auto" w:fill="auto"/>
            <w:noWrap/>
            <w:vAlign w:val="center"/>
            <w:hideMark/>
          </w:tcPr>
          <w:p w14:paraId="1CD370C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1.273 (1.149 - 1.410)</w:t>
            </w:r>
          </w:p>
        </w:tc>
      </w:tr>
      <w:tr w:rsidR="007F76BE" w:rsidRPr="007F76BE" w14:paraId="66F0316C" w14:textId="77777777" w:rsidTr="00003B3D">
        <w:trPr>
          <w:trHeight w:val="278"/>
        </w:trPr>
        <w:tc>
          <w:tcPr>
            <w:tcW w:w="2727" w:type="dxa"/>
            <w:tcBorders>
              <w:top w:val="nil"/>
              <w:left w:val="nil"/>
              <w:bottom w:val="nil"/>
              <w:right w:val="nil"/>
            </w:tcBorders>
            <w:shd w:val="clear" w:color="000000" w:fill="FFFFFF"/>
            <w:noWrap/>
            <w:vAlign w:val="center"/>
            <w:hideMark/>
          </w:tcPr>
          <w:p w14:paraId="271328A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Cancer</w:t>
            </w:r>
          </w:p>
        </w:tc>
        <w:tc>
          <w:tcPr>
            <w:tcW w:w="2211" w:type="dxa"/>
            <w:tcBorders>
              <w:top w:val="nil"/>
              <w:left w:val="nil"/>
              <w:bottom w:val="nil"/>
              <w:right w:val="nil"/>
            </w:tcBorders>
            <w:shd w:val="clear" w:color="auto" w:fill="auto"/>
            <w:noWrap/>
            <w:vAlign w:val="center"/>
            <w:hideMark/>
          </w:tcPr>
          <w:p w14:paraId="250C182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1.120 (1.076 - 1.165)</w:t>
            </w:r>
          </w:p>
        </w:tc>
        <w:tc>
          <w:tcPr>
            <w:tcW w:w="2211" w:type="dxa"/>
            <w:tcBorders>
              <w:top w:val="nil"/>
              <w:left w:val="nil"/>
              <w:bottom w:val="nil"/>
              <w:right w:val="nil"/>
            </w:tcBorders>
            <w:shd w:val="clear" w:color="auto" w:fill="auto"/>
            <w:noWrap/>
            <w:vAlign w:val="center"/>
            <w:hideMark/>
          </w:tcPr>
          <w:p w14:paraId="5C06E5C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1.114 (1.068 - 1.163)</w:t>
            </w:r>
          </w:p>
        </w:tc>
        <w:tc>
          <w:tcPr>
            <w:tcW w:w="2211" w:type="dxa"/>
            <w:tcBorders>
              <w:top w:val="nil"/>
              <w:left w:val="nil"/>
              <w:bottom w:val="nil"/>
              <w:right w:val="nil"/>
            </w:tcBorders>
            <w:shd w:val="clear" w:color="auto" w:fill="auto"/>
            <w:noWrap/>
            <w:vAlign w:val="center"/>
            <w:hideMark/>
          </w:tcPr>
          <w:p w14:paraId="0FA924A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1.222 (1.095 - 1.364)</w:t>
            </w:r>
          </w:p>
        </w:tc>
      </w:tr>
      <w:tr w:rsidR="007F76BE" w:rsidRPr="007F76BE" w14:paraId="0032242B" w14:textId="77777777" w:rsidTr="00003B3D">
        <w:trPr>
          <w:trHeight w:val="278"/>
        </w:trPr>
        <w:tc>
          <w:tcPr>
            <w:tcW w:w="2727" w:type="dxa"/>
            <w:tcBorders>
              <w:top w:val="nil"/>
              <w:left w:val="nil"/>
              <w:bottom w:val="nil"/>
              <w:right w:val="nil"/>
            </w:tcBorders>
            <w:shd w:val="clear" w:color="000000" w:fill="FFFFFF"/>
            <w:noWrap/>
            <w:vAlign w:val="center"/>
            <w:hideMark/>
          </w:tcPr>
          <w:p w14:paraId="27A4E7C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Hypertension</w:t>
            </w:r>
          </w:p>
        </w:tc>
        <w:tc>
          <w:tcPr>
            <w:tcW w:w="2211" w:type="dxa"/>
            <w:tcBorders>
              <w:top w:val="nil"/>
              <w:left w:val="nil"/>
              <w:bottom w:val="nil"/>
              <w:right w:val="nil"/>
            </w:tcBorders>
            <w:shd w:val="clear" w:color="000000" w:fill="FFFFFF"/>
            <w:noWrap/>
            <w:vAlign w:val="center"/>
            <w:hideMark/>
          </w:tcPr>
          <w:p w14:paraId="7C5BCA0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(1.167 - 1.278)</w:t>
            </w:r>
          </w:p>
        </w:tc>
        <w:tc>
          <w:tcPr>
            <w:tcW w:w="2211" w:type="dxa"/>
            <w:tcBorders>
              <w:top w:val="nil"/>
              <w:left w:val="nil"/>
              <w:bottom w:val="nil"/>
              <w:right w:val="nil"/>
            </w:tcBorders>
            <w:shd w:val="clear" w:color="000000" w:fill="FFFFFF"/>
            <w:noWrap/>
            <w:vAlign w:val="center"/>
            <w:hideMark/>
          </w:tcPr>
          <w:p w14:paraId="686346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(1.162 - 1.284)</w:t>
            </w:r>
          </w:p>
        </w:tc>
        <w:tc>
          <w:tcPr>
            <w:tcW w:w="2211" w:type="dxa"/>
            <w:tcBorders>
              <w:top w:val="nil"/>
              <w:left w:val="nil"/>
              <w:bottom w:val="nil"/>
              <w:right w:val="nil"/>
            </w:tcBorders>
            <w:shd w:val="clear" w:color="000000" w:fill="FFFFFF"/>
            <w:noWrap/>
            <w:vAlign w:val="center"/>
            <w:hideMark/>
          </w:tcPr>
          <w:p w14:paraId="43A731E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1.163 (1.036 - 1.305)</w:t>
            </w:r>
          </w:p>
        </w:tc>
      </w:tr>
    </w:tbl>
    <w:p w14:paraId="3DF59AD2" w14:textId="77777777" w:rsidR="007E2AA4" w:rsidRDefault="007E2AA4" w:rsidP="007E2AA4">
      <w:pPr>
        <w:spacing w:line="240" w:lineRule="auto"/>
        <w:rPr>
          <w:rFonts w:ascii="Times New Roman" w:hAnsi="Times New Roman" w:cs="Times New Roman"/>
          <w:sz w:val="24"/>
          <w:szCs w:val="24"/>
        </w:rPr>
      </w:pPr>
    </w:p>
    <w:p w14:paraId="4A6C3C3B" w14:textId="1CAA4E42" w:rsidR="00897401" w:rsidRDefault="00897401">
      <w:pPr>
        <w:rPr>
          <w:rFonts w:ascii="Times New Roman" w:hAnsi="Times New Roman" w:cs="Times New Roman"/>
          <w:sz w:val="24"/>
          <w:szCs w:val="24"/>
        </w:rPr>
      </w:pPr>
      <w:r>
        <w:rPr>
          <w:rFonts w:ascii="Times New Roman" w:hAnsi="Times New Roman" w:cs="Times New Roman"/>
          <w:sz w:val="24"/>
          <w:szCs w:val="24"/>
        </w:rPr>
        <w:br w:type="page"/>
      </w:r>
    </w:p>
    <w:p w14:paraId="66A41BFA" w14:textId="75D5FED6" w:rsidR="006D2DB3" w:rsidRDefault="006D2DB3"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 including hypertension, in the National Health Interview Survey, 2000 to 2014.</w:t>
      </w:r>
    </w:p>
    <w:p w14:paraId="57865900" w14:textId="77777777" w:rsidR="002D401E" w:rsidRDefault="002D401E" w:rsidP="002D401E">
      <w:pPr>
        <w:spacing w:line="240" w:lineRule="auto"/>
        <w:rPr>
          <w:rFonts w:ascii="Times New Roman" w:hAnsi="Times New Roman" w:cs="Times New Roman"/>
          <w:sz w:val="24"/>
          <w:szCs w:val="24"/>
        </w:rPr>
      </w:pPr>
    </w:p>
    <w:tbl>
      <w:tblPr>
        <w:tblW w:w="10512" w:type="dxa"/>
        <w:tblLook w:val="04A0" w:firstRow="1" w:lastRow="0" w:firstColumn="1" w:lastColumn="0" w:noHBand="0" w:noVBand="1"/>
      </w:tblPr>
      <w:tblGrid>
        <w:gridCol w:w="3077"/>
        <w:gridCol w:w="2639"/>
        <w:gridCol w:w="2429"/>
        <w:gridCol w:w="2367"/>
      </w:tblGrid>
      <w:tr w:rsidR="00D22958" w:rsidRPr="00C67B3B" w14:paraId="26C727DB" w14:textId="77777777" w:rsidTr="00D22958">
        <w:trPr>
          <w:trHeight w:val="278"/>
        </w:trPr>
        <w:tc>
          <w:tcPr>
            <w:tcW w:w="3077" w:type="dxa"/>
            <w:tcBorders>
              <w:top w:val="nil"/>
              <w:left w:val="nil"/>
              <w:bottom w:val="nil"/>
              <w:right w:val="nil"/>
            </w:tcBorders>
            <w:shd w:val="clear" w:color="auto" w:fill="auto"/>
            <w:noWrap/>
            <w:vAlign w:val="bottom"/>
            <w:hideMark/>
          </w:tcPr>
          <w:p w14:paraId="70148D61" w14:textId="77777777" w:rsidR="00D22958" w:rsidRPr="00C67B3B" w:rsidRDefault="00D22958" w:rsidP="00D22958">
            <w:pPr>
              <w:spacing w:after="0" w:line="240" w:lineRule="auto"/>
              <w:rPr>
                <w:rFonts w:ascii="Times New Roman" w:eastAsia="Times New Roman" w:hAnsi="Times New Roman" w:cs="Times New Roman"/>
                <w:sz w:val="20"/>
                <w:szCs w:val="20"/>
              </w:rPr>
            </w:pPr>
          </w:p>
        </w:tc>
        <w:tc>
          <w:tcPr>
            <w:tcW w:w="2639" w:type="dxa"/>
            <w:tcBorders>
              <w:top w:val="nil"/>
              <w:left w:val="nil"/>
              <w:bottom w:val="nil"/>
              <w:right w:val="nil"/>
            </w:tcBorders>
            <w:shd w:val="clear" w:color="auto" w:fill="auto"/>
            <w:noWrap/>
            <w:vAlign w:val="bottom"/>
            <w:hideMark/>
          </w:tcPr>
          <w:p w14:paraId="5F80BBD8" w14:textId="56A079D9"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29" w:type="dxa"/>
            <w:tcBorders>
              <w:top w:val="nil"/>
              <w:left w:val="nil"/>
              <w:bottom w:val="nil"/>
              <w:right w:val="nil"/>
            </w:tcBorders>
            <w:shd w:val="clear" w:color="auto" w:fill="auto"/>
            <w:noWrap/>
            <w:vAlign w:val="bottom"/>
            <w:hideMark/>
          </w:tcPr>
          <w:p w14:paraId="68B3462D" w14:textId="7D3FA441"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367" w:type="dxa"/>
            <w:tcBorders>
              <w:top w:val="nil"/>
              <w:left w:val="nil"/>
              <w:bottom w:val="nil"/>
              <w:right w:val="nil"/>
            </w:tcBorders>
            <w:shd w:val="clear" w:color="auto" w:fill="auto"/>
            <w:noWrap/>
            <w:vAlign w:val="bottom"/>
            <w:hideMark/>
          </w:tcPr>
          <w:p w14:paraId="40981E17" w14:textId="7F7D6835"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D22958" w:rsidRPr="00C67B3B" w14:paraId="557E1434" w14:textId="77777777" w:rsidTr="00D22958">
        <w:trPr>
          <w:trHeight w:val="278"/>
        </w:trPr>
        <w:tc>
          <w:tcPr>
            <w:tcW w:w="3077" w:type="dxa"/>
            <w:tcBorders>
              <w:top w:val="nil"/>
              <w:left w:val="nil"/>
              <w:bottom w:val="single" w:sz="4" w:space="0" w:color="auto"/>
              <w:right w:val="nil"/>
            </w:tcBorders>
            <w:shd w:val="clear" w:color="auto" w:fill="auto"/>
            <w:noWrap/>
            <w:vAlign w:val="bottom"/>
            <w:hideMark/>
          </w:tcPr>
          <w:p w14:paraId="4150CBA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 </w:t>
            </w:r>
          </w:p>
        </w:tc>
        <w:tc>
          <w:tcPr>
            <w:tcW w:w="2639" w:type="dxa"/>
            <w:tcBorders>
              <w:top w:val="nil"/>
              <w:left w:val="nil"/>
              <w:bottom w:val="single" w:sz="4" w:space="0" w:color="auto"/>
              <w:right w:val="nil"/>
            </w:tcBorders>
            <w:shd w:val="clear" w:color="auto" w:fill="auto"/>
            <w:noWrap/>
            <w:vAlign w:val="bottom"/>
            <w:hideMark/>
          </w:tcPr>
          <w:p w14:paraId="53A2CB3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429" w:type="dxa"/>
            <w:tcBorders>
              <w:top w:val="nil"/>
              <w:left w:val="nil"/>
              <w:bottom w:val="single" w:sz="4" w:space="0" w:color="auto"/>
              <w:right w:val="nil"/>
            </w:tcBorders>
            <w:shd w:val="clear" w:color="auto" w:fill="auto"/>
            <w:noWrap/>
            <w:vAlign w:val="bottom"/>
            <w:hideMark/>
          </w:tcPr>
          <w:p w14:paraId="275B0A9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367" w:type="dxa"/>
            <w:tcBorders>
              <w:top w:val="nil"/>
              <w:left w:val="nil"/>
              <w:bottom w:val="single" w:sz="4" w:space="0" w:color="auto"/>
              <w:right w:val="nil"/>
            </w:tcBorders>
            <w:shd w:val="clear" w:color="auto" w:fill="auto"/>
            <w:noWrap/>
            <w:vAlign w:val="bottom"/>
            <w:hideMark/>
          </w:tcPr>
          <w:p w14:paraId="6AB24E9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r>
      <w:tr w:rsidR="00D22958" w:rsidRPr="00C67B3B" w14:paraId="42FE5C7F" w14:textId="77777777" w:rsidTr="00D22958">
        <w:trPr>
          <w:trHeight w:val="278"/>
        </w:trPr>
        <w:tc>
          <w:tcPr>
            <w:tcW w:w="3077" w:type="dxa"/>
            <w:tcBorders>
              <w:top w:val="nil"/>
              <w:left w:val="nil"/>
              <w:bottom w:val="nil"/>
              <w:right w:val="nil"/>
            </w:tcBorders>
            <w:shd w:val="clear" w:color="auto" w:fill="auto"/>
            <w:noWrap/>
            <w:vAlign w:val="bottom"/>
            <w:hideMark/>
          </w:tcPr>
          <w:p w14:paraId="60D9F9D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CRN</w:t>
            </w:r>
          </w:p>
        </w:tc>
        <w:tc>
          <w:tcPr>
            <w:tcW w:w="2639" w:type="dxa"/>
            <w:tcBorders>
              <w:top w:val="nil"/>
              <w:left w:val="nil"/>
              <w:bottom w:val="nil"/>
              <w:right w:val="nil"/>
            </w:tcBorders>
            <w:shd w:val="clear" w:color="auto" w:fill="auto"/>
            <w:noWrap/>
            <w:vAlign w:val="center"/>
            <w:hideMark/>
          </w:tcPr>
          <w:p w14:paraId="2551821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(1.163 - 1.300)</w:t>
            </w:r>
          </w:p>
        </w:tc>
        <w:tc>
          <w:tcPr>
            <w:tcW w:w="2429" w:type="dxa"/>
            <w:tcBorders>
              <w:top w:val="nil"/>
              <w:left w:val="nil"/>
              <w:bottom w:val="nil"/>
              <w:right w:val="nil"/>
            </w:tcBorders>
            <w:shd w:val="clear" w:color="auto" w:fill="auto"/>
            <w:noWrap/>
            <w:vAlign w:val="center"/>
            <w:hideMark/>
          </w:tcPr>
          <w:p w14:paraId="42F9A5C5"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1.265 (1.190 - 1.346)</w:t>
            </w:r>
          </w:p>
        </w:tc>
        <w:tc>
          <w:tcPr>
            <w:tcW w:w="2367" w:type="dxa"/>
            <w:tcBorders>
              <w:top w:val="nil"/>
              <w:left w:val="nil"/>
              <w:bottom w:val="nil"/>
              <w:right w:val="nil"/>
            </w:tcBorders>
            <w:shd w:val="clear" w:color="auto" w:fill="auto"/>
            <w:noWrap/>
            <w:vAlign w:val="center"/>
            <w:hideMark/>
          </w:tcPr>
          <w:p w14:paraId="7E594D7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1.083 (0.940 - 1.248)</w:t>
            </w:r>
          </w:p>
        </w:tc>
      </w:tr>
      <w:tr w:rsidR="00D22958" w:rsidRPr="00C67B3B" w14:paraId="005FF3C0" w14:textId="77777777" w:rsidTr="00D22958">
        <w:trPr>
          <w:trHeight w:val="278"/>
        </w:trPr>
        <w:tc>
          <w:tcPr>
            <w:tcW w:w="3077" w:type="dxa"/>
            <w:tcBorders>
              <w:top w:val="nil"/>
              <w:left w:val="nil"/>
              <w:bottom w:val="nil"/>
              <w:right w:val="nil"/>
            </w:tcBorders>
            <w:shd w:val="clear" w:color="000000" w:fill="FFFFFF"/>
            <w:noWrap/>
            <w:vAlign w:val="center"/>
            <w:hideMark/>
          </w:tcPr>
          <w:p w14:paraId="332F54D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Some College</w:t>
            </w:r>
          </w:p>
        </w:tc>
        <w:tc>
          <w:tcPr>
            <w:tcW w:w="2639" w:type="dxa"/>
            <w:tcBorders>
              <w:top w:val="nil"/>
              <w:left w:val="nil"/>
              <w:bottom w:val="nil"/>
              <w:right w:val="nil"/>
            </w:tcBorders>
            <w:shd w:val="clear" w:color="auto" w:fill="auto"/>
            <w:noWrap/>
            <w:vAlign w:val="center"/>
            <w:hideMark/>
          </w:tcPr>
          <w:p w14:paraId="39D7B59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0.887 (0.856 - 0.918)</w:t>
            </w:r>
          </w:p>
        </w:tc>
        <w:tc>
          <w:tcPr>
            <w:tcW w:w="2429" w:type="dxa"/>
            <w:tcBorders>
              <w:top w:val="nil"/>
              <w:left w:val="nil"/>
              <w:bottom w:val="nil"/>
              <w:right w:val="nil"/>
            </w:tcBorders>
            <w:shd w:val="clear" w:color="auto" w:fill="auto"/>
            <w:noWrap/>
            <w:vAlign w:val="center"/>
            <w:hideMark/>
          </w:tcPr>
          <w:p w14:paraId="235E661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0.897 (0.864 - 0.932)</w:t>
            </w:r>
          </w:p>
        </w:tc>
        <w:tc>
          <w:tcPr>
            <w:tcW w:w="2367" w:type="dxa"/>
            <w:tcBorders>
              <w:top w:val="nil"/>
              <w:left w:val="nil"/>
              <w:bottom w:val="nil"/>
              <w:right w:val="nil"/>
            </w:tcBorders>
            <w:shd w:val="clear" w:color="auto" w:fill="auto"/>
            <w:noWrap/>
            <w:vAlign w:val="center"/>
            <w:hideMark/>
          </w:tcPr>
          <w:p w14:paraId="777FE4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0.834 (0.756 - 0.919)</w:t>
            </w:r>
          </w:p>
        </w:tc>
      </w:tr>
      <w:tr w:rsidR="00D22958" w:rsidRPr="00C67B3B" w14:paraId="602F95DC" w14:textId="77777777" w:rsidTr="00D22958">
        <w:trPr>
          <w:trHeight w:val="278"/>
        </w:trPr>
        <w:tc>
          <w:tcPr>
            <w:tcW w:w="3077" w:type="dxa"/>
            <w:tcBorders>
              <w:top w:val="nil"/>
              <w:left w:val="nil"/>
              <w:bottom w:val="nil"/>
              <w:right w:val="nil"/>
            </w:tcBorders>
            <w:shd w:val="clear" w:color="000000" w:fill="FFFFFF"/>
            <w:noWrap/>
            <w:vAlign w:val="center"/>
            <w:hideMark/>
          </w:tcPr>
          <w:p w14:paraId="7C16C8EA"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College Degree</w:t>
            </w:r>
          </w:p>
        </w:tc>
        <w:tc>
          <w:tcPr>
            <w:tcW w:w="2639" w:type="dxa"/>
            <w:tcBorders>
              <w:top w:val="nil"/>
              <w:left w:val="nil"/>
              <w:bottom w:val="nil"/>
              <w:right w:val="nil"/>
            </w:tcBorders>
            <w:shd w:val="clear" w:color="auto" w:fill="auto"/>
            <w:noWrap/>
            <w:vAlign w:val="center"/>
            <w:hideMark/>
          </w:tcPr>
          <w:p w14:paraId="1126B3B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0.752 (0.718 - 0.787)</w:t>
            </w:r>
          </w:p>
        </w:tc>
        <w:tc>
          <w:tcPr>
            <w:tcW w:w="2429" w:type="dxa"/>
            <w:tcBorders>
              <w:top w:val="nil"/>
              <w:left w:val="nil"/>
              <w:bottom w:val="nil"/>
              <w:right w:val="nil"/>
            </w:tcBorders>
            <w:shd w:val="clear" w:color="auto" w:fill="auto"/>
            <w:noWrap/>
            <w:vAlign w:val="center"/>
            <w:hideMark/>
          </w:tcPr>
          <w:p w14:paraId="14CA561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0.759 (0.722 - 0.798)</w:t>
            </w:r>
          </w:p>
        </w:tc>
        <w:tc>
          <w:tcPr>
            <w:tcW w:w="2367" w:type="dxa"/>
            <w:tcBorders>
              <w:top w:val="nil"/>
              <w:left w:val="nil"/>
              <w:bottom w:val="nil"/>
              <w:right w:val="nil"/>
            </w:tcBorders>
            <w:shd w:val="clear" w:color="auto" w:fill="auto"/>
            <w:noWrap/>
            <w:vAlign w:val="center"/>
            <w:hideMark/>
          </w:tcPr>
          <w:p w14:paraId="31568B6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0.718 (0.634 - 0.813)</w:t>
            </w:r>
          </w:p>
        </w:tc>
      </w:tr>
      <w:tr w:rsidR="00D22958" w:rsidRPr="00C67B3B" w14:paraId="2AB4F962" w14:textId="77777777" w:rsidTr="00D22958">
        <w:trPr>
          <w:trHeight w:val="278"/>
        </w:trPr>
        <w:tc>
          <w:tcPr>
            <w:tcW w:w="3077" w:type="dxa"/>
            <w:tcBorders>
              <w:top w:val="nil"/>
              <w:left w:val="nil"/>
              <w:bottom w:val="nil"/>
              <w:right w:val="nil"/>
            </w:tcBorders>
            <w:shd w:val="clear" w:color="000000" w:fill="FFFFFF"/>
            <w:noWrap/>
            <w:vAlign w:val="center"/>
            <w:hideMark/>
          </w:tcPr>
          <w:p w14:paraId="1C94FAC8"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Age</w:t>
            </w:r>
          </w:p>
        </w:tc>
        <w:tc>
          <w:tcPr>
            <w:tcW w:w="2639" w:type="dxa"/>
            <w:tcBorders>
              <w:top w:val="nil"/>
              <w:left w:val="nil"/>
              <w:bottom w:val="nil"/>
              <w:right w:val="nil"/>
            </w:tcBorders>
            <w:shd w:val="clear" w:color="auto" w:fill="auto"/>
            <w:noWrap/>
            <w:vAlign w:val="center"/>
            <w:hideMark/>
          </w:tcPr>
          <w:p w14:paraId="1A6586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1.077 (1.076 - 1.079)</w:t>
            </w:r>
          </w:p>
        </w:tc>
        <w:tc>
          <w:tcPr>
            <w:tcW w:w="2429" w:type="dxa"/>
            <w:tcBorders>
              <w:top w:val="nil"/>
              <w:left w:val="nil"/>
              <w:bottom w:val="nil"/>
              <w:right w:val="nil"/>
            </w:tcBorders>
            <w:shd w:val="clear" w:color="auto" w:fill="auto"/>
            <w:noWrap/>
            <w:vAlign w:val="center"/>
            <w:hideMark/>
          </w:tcPr>
          <w:p w14:paraId="43EC614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1.078 (1.076 - 1.080)</w:t>
            </w:r>
          </w:p>
        </w:tc>
        <w:tc>
          <w:tcPr>
            <w:tcW w:w="2367" w:type="dxa"/>
            <w:tcBorders>
              <w:top w:val="nil"/>
              <w:left w:val="nil"/>
              <w:bottom w:val="nil"/>
              <w:right w:val="nil"/>
            </w:tcBorders>
            <w:shd w:val="clear" w:color="auto" w:fill="auto"/>
            <w:noWrap/>
            <w:vAlign w:val="center"/>
            <w:hideMark/>
          </w:tcPr>
          <w:p w14:paraId="5E5CD71A"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1.075 (1.069 - 1.080)</w:t>
            </w:r>
          </w:p>
        </w:tc>
      </w:tr>
      <w:tr w:rsidR="00D22958" w:rsidRPr="00C67B3B" w14:paraId="7B7EFCA0" w14:textId="77777777" w:rsidTr="00D22958">
        <w:trPr>
          <w:trHeight w:val="278"/>
        </w:trPr>
        <w:tc>
          <w:tcPr>
            <w:tcW w:w="3077" w:type="dxa"/>
            <w:tcBorders>
              <w:top w:val="nil"/>
              <w:left w:val="nil"/>
              <w:bottom w:val="nil"/>
              <w:right w:val="nil"/>
            </w:tcBorders>
            <w:shd w:val="clear" w:color="000000" w:fill="FFFFFF"/>
            <w:noWrap/>
            <w:vAlign w:val="center"/>
            <w:hideMark/>
          </w:tcPr>
          <w:p w14:paraId="7BCFDE8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$20,000 to &lt; $45,000</w:t>
            </w:r>
          </w:p>
        </w:tc>
        <w:tc>
          <w:tcPr>
            <w:tcW w:w="2639" w:type="dxa"/>
            <w:tcBorders>
              <w:top w:val="nil"/>
              <w:left w:val="nil"/>
              <w:bottom w:val="nil"/>
              <w:right w:val="nil"/>
            </w:tcBorders>
            <w:shd w:val="clear" w:color="auto" w:fill="auto"/>
            <w:noWrap/>
            <w:vAlign w:val="center"/>
            <w:hideMark/>
          </w:tcPr>
          <w:p w14:paraId="70987DD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0.886 (0.854 - 0.919)</w:t>
            </w:r>
          </w:p>
        </w:tc>
        <w:tc>
          <w:tcPr>
            <w:tcW w:w="2429" w:type="dxa"/>
            <w:tcBorders>
              <w:top w:val="nil"/>
              <w:left w:val="nil"/>
              <w:bottom w:val="nil"/>
              <w:right w:val="nil"/>
            </w:tcBorders>
            <w:shd w:val="clear" w:color="auto" w:fill="auto"/>
            <w:noWrap/>
            <w:vAlign w:val="center"/>
            <w:hideMark/>
          </w:tcPr>
          <w:p w14:paraId="251F8B2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0.874 (0.841 - 0.907)</w:t>
            </w:r>
          </w:p>
        </w:tc>
        <w:tc>
          <w:tcPr>
            <w:tcW w:w="2367" w:type="dxa"/>
            <w:tcBorders>
              <w:top w:val="nil"/>
              <w:left w:val="nil"/>
              <w:bottom w:val="nil"/>
              <w:right w:val="nil"/>
            </w:tcBorders>
            <w:shd w:val="clear" w:color="auto" w:fill="auto"/>
            <w:noWrap/>
            <w:vAlign w:val="center"/>
            <w:hideMark/>
          </w:tcPr>
          <w:p w14:paraId="462B0581"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0.989 (0.893 - 1.095)</w:t>
            </w:r>
          </w:p>
        </w:tc>
      </w:tr>
      <w:tr w:rsidR="00D22958" w:rsidRPr="00C67B3B" w14:paraId="60FA77AF" w14:textId="77777777" w:rsidTr="00D22958">
        <w:trPr>
          <w:trHeight w:val="278"/>
        </w:trPr>
        <w:tc>
          <w:tcPr>
            <w:tcW w:w="3077" w:type="dxa"/>
            <w:tcBorders>
              <w:top w:val="nil"/>
              <w:left w:val="nil"/>
              <w:bottom w:val="nil"/>
              <w:right w:val="nil"/>
            </w:tcBorders>
            <w:shd w:val="clear" w:color="000000" w:fill="FFFFFF"/>
            <w:noWrap/>
            <w:vAlign w:val="center"/>
            <w:hideMark/>
          </w:tcPr>
          <w:p w14:paraId="51AE935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$45,000 to &lt; $65,000</w:t>
            </w:r>
          </w:p>
        </w:tc>
        <w:tc>
          <w:tcPr>
            <w:tcW w:w="2639" w:type="dxa"/>
            <w:tcBorders>
              <w:top w:val="nil"/>
              <w:left w:val="nil"/>
              <w:bottom w:val="nil"/>
              <w:right w:val="nil"/>
            </w:tcBorders>
            <w:shd w:val="clear" w:color="auto" w:fill="auto"/>
            <w:noWrap/>
            <w:vAlign w:val="center"/>
            <w:hideMark/>
          </w:tcPr>
          <w:p w14:paraId="31583FC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0.795 (0.760 - 0.832)</w:t>
            </w:r>
          </w:p>
        </w:tc>
        <w:tc>
          <w:tcPr>
            <w:tcW w:w="2429" w:type="dxa"/>
            <w:tcBorders>
              <w:top w:val="nil"/>
              <w:left w:val="nil"/>
              <w:bottom w:val="nil"/>
              <w:right w:val="nil"/>
            </w:tcBorders>
            <w:shd w:val="clear" w:color="auto" w:fill="auto"/>
            <w:noWrap/>
            <w:vAlign w:val="center"/>
            <w:hideMark/>
          </w:tcPr>
          <w:p w14:paraId="2192E1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0.782 (0.745 - 0.820)</w:t>
            </w:r>
          </w:p>
        </w:tc>
        <w:tc>
          <w:tcPr>
            <w:tcW w:w="2367" w:type="dxa"/>
            <w:tcBorders>
              <w:top w:val="nil"/>
              <w:left w:val="nil"/>
              <w:bottom w:val="nil"/>
              <w:right w:val="nil"/>
            </w:tcBorders>
            <w:shd w:val="clear" w:color="auto" w:fill="auto"/>
            <w:noWrap/>
            <w:vAlign w:val="center"/>
            <w:hideMark/>
          </w:tcPr>
          <w:p w14:paraId="1AE8686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0.904 (0.802 - 1.017)</w:t>
            </w:r>
          </w:p>
        </w:tc>
      </w:tr>
      <w:tr w:rsidR="00D22958" w:rsidRPr="00C67B3B" w14:paraId="6075AC36" w14:textId="77777777" w:rsidTr="00D22958">
        <w:trPr>
          <w:trHeight w:val="278"/>
        </w:trPr>
        <w:tc>
          <w:tcPr>
            <w:tcW w:w="3077" w:type="dxa"/>
            <w:tcBorders>
              <w:top w:val="nil"/>
              <w:left w:val="nil"/>
              <w:bottom w:val="nil"/>
              <w:right w:val="nil"/>
            </w:tcBorders>
            <w:shd w:val="clear" w:color="000000" w:fill="FFFFFF"/>
            <w:noWrap/>
            <w:vAlign w:val="center"/>
            <w:hideMark/>
          </w:tcPr>
          <w:p w14:paraId="03CE51D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$65,000 to &lt; $85,000</w:t>
            </w:r>
          </w:p>
        </w:tc>
        <w:tc>
          <w:tcPr>
            <w:tcW w:w="2639" w:type="dxa"/>
            <w:tcBorders>
              <w:top w:val="nil"/>
              <w:left w:val="nil"/>
              <w:bottom w:val="nil"/>
              <w:right w:val="nil"/>
            </w:tcBorders>
            <w:shd w:val="clear" w:color="auto" w:fill="auto"/>
            <w:noWrap/>
            <w:vAlign w:val="center"/>
            <w:hideMark/>
          </w:tcPr>
          <w:p w14:paraId="1D27443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0.662 (0.623 - 0.702)</w:t>
            </w:r>
          </w:p>
        </w:tc>
        <w:tc>
          <w:tcPr>
            <w:tcW w:w="2429" w:type="dxa"/>
            <w:tcBorders>
              <w:top w:val="nil"/>
              <w:left w:val="nil"/>
              <w:bottom w:val="nil"/>
              <w:right w:val="nil"/>
            </w:tcBorders>
            <w:shd w:val="clear" w:color="auto" w:fill="auto"/>
            <w:noWrap/>
            <w:vAlign w:val="center"/>
            <w:hideMark/>
          </w:tcPr>
          <w:p w14:paraId="0671671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0.656 (0.616 - 0.698)</w:t>
            </w:r>
          </w:p>
        </w:tc>
        <w:tc>
          <w:tcPr>
            <w:tcW w:w="2367" w:type="dxa"/>
            <w:tcBorders>
              <w:top w:val="nil"/>
              <w:left w:val="nil"/>
              <w:bottom w:val="nil"/>
              <w:right w:val="nil"/>
            </w:tcBorders>
            <w:shd w:val="clear" w:color="auto" w:fill="auto"/>
            <w:noWrap/>
            <w:vAlign w:val="center"/>
            <w:hideMark/>
          </w:tcPr>
          <w:p w14:paraId="478BFCF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0.706 (0.592 - 0.841)</w:t>
            </w:r>
          </w:p>
        </w:tc>
      </w:tr>
      <w:tr w:rsidR="00D22958" w:rsidRPr="00C67B3B" w14:paraId="41FC0C1E" w14:textId="77777777" w:rsidTr="00D22958">
        <w:trPr>
          <w:trHeight w:val="278"/>
        </w:trPr>
        <w:tc>
          <w:tcPr>
            <w:tcW w:w="3077" w:type="dxa"/>
            <w:tcBorders>
              <w:top w:val="nil"/>
              <w:left w:val="nil"/>
              <w:bottom w:val="nil"/>
              <w:right w:val="nil"/>
            </w:tcBorders>
            <w:shd w:val="clear" w:color="000000" w:fill="FFFFFF"/>
            <w:noWrap/>
            <w:vAlign w:val="center"/>
            <w:hideMark/>
          </w:tcPr>
          <w:p w14:paraId="1D5C6AD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$85,000 to &lt; $100,000</w:t>
            </w:r>
          </w:p>
        </w:tc>
        <w:tc>
          <w:tcPr>
            <w:tcW w:w="2639" w:type="dxa"/>
            <w:tcBorders>
              <w:top w:val="nil"/>
              <w:left w:val="nil"/>
              <w:bottom w:val="nil"/>
              <w:right w:val="nil"/>
            </w:tcBorders>
            <w:shd w:val="clear" w:color="auto" w:fill="auto"/>
            <w:noWrap/>
            <w:vAlign w:val="center"/>
            <w:hideMark/>
          </w:tcPr>
          <w:p w14:paraId="7D7B57B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0.588 (0.509 - 0.678)</w:t>
            </w:r>
          </w:p>
        </w:tc>
        <w:tc>
          <w:tcPr>
            <w:tcW w:w="2429" w:type="dxa"/>
            <w:tcBorders>
              <w:top w:val="nil"/>
              <w:left w:val="nil"/>
              <w:bottom w:val="nil"/>
              <w:right w:val="nil"/>
            </w:tcBorders>
            <w:shd w:val="clear" w:color="auto" w:fill="auto"/>
            <w:noWrap/>
            <w:vAlign w:val="center"/>
            <w:hideMark/>
          </w:tcPr>
          <w:p w14:paraId="7FE064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0.558 (0.456 - 0.682)</w:t>
            </w:r>
          </w:p>
        </w:tc>
        <w:tc>
          <w:tcPr>
            <w:tcW w:w="2367" w:type="dxa"/>
            <w:tcBorders>
              <w:top w:val="nil"/>
              <w:left w:val="nil"/>
              <w:bottom w:val="nil"/>
              <w:right w:val="nil"/>
            </w:tcBorders>
            <w:shd w:val="clear" w:color="auto" w:fill="auto"/>
            <w:noWrap/>
            <w:vAlign w:val="center"/>
            <w:hideMark/>
          </w:tcPr>
          <w:p w14:paraId="5E7ECFF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0.686 (0.541 - 0.870)</w:t>
            </w:r>
          </w:p>
        </w:tc>
      </w:tr>
      <w:tr w:rsidR="00D22958" w:rsidRPr="00C67B3B" w14:paraId="03CD7746" w14:textId="77777777" w:rsidTr="00D22958">
        <w:trPr>
          <w:trHeight w:val="278"/>
        </w:trPr>
        <w:tc>
          <w:tcPr>
            <w:tcW w:w="3077" w:type="dxa"/>
            <w:tcBorders>
              <w:top w:val="nil"/>
              <w:left w:val="nil"/>
              <w:bottom w:val="nil"/>
              <w:right w:val="nil"/>
            </w:tcBorders>
            <w:shd w:val="clear" w:color="000000" w:fill="FFFFFF"/>
            <w:noWrap/>
            <w:vAlign w:val="center"/>
            <w:hideMark/>
          </w:tcPr>
          <w:p w14:paraId="7D69C43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$100,000 or more</w:t>
            </w:r>
          </w:p>
        </w:tc>
        <w:tc>
          <w:tcPr>
            <w:tcW w:w="2639" w:type="dxa"/>
            <w:tcBorders>
              <w:top w:val="nil"/>
              <w:left w:val="nil"/>
              <w:bottom w:val="nil"/>
              <w:right w:val="nil"/>
            </w:tcBorders>
            <w:shd w:val="clear" w:color="auto" w:fill="auto"/>
            <w:noWrap/>
            <w:vAlign w:val="center"/>
            <w:hideMark/>
          </w:tcPr>
          <w:p w14:paraId="5D9A8D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0.621 (0.562 - 0.687)</w:t>
            </w:r>
          </w:p>
        </w:tc>
        <w:tc>
          <w:tcPr>
            <w:tcW w:w="2429" w:type="dxa"/>
            <w:tcBorders>
              <w:top w:val="nil"/>
              <w:left w:val="nil"/>
              <w:bottom w:val="nil"/>
              <w:right w:val="nil"/>
            </w:tcBorders>
            <w:shd w:val="clear" w:color="auto" w:fill="auto"/>
            <w:noWrap/>
            <w:vAlign w:val="center"/>
            <w:hideMark/>
          </w:tcPr>
          <w:p w14:paraId="0D359DB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0.600 (0.516 - 0.697)</w:t>
            </w:r>
          </w:p>
        </w:tc>
        <w:tc>
          <w:tcPr>
            <w:tcW w:w="2367" w:type="dxa"/>
            <w:tcBorders>
              <w:top w:val="nil"/>
              <w:left w:val="nil"/>
              <w:bottom w:val="nil"/>
              <w:right w:val="nil"/>
            </w:tcBorders>
            <w:shd w:val="clear" w:color="auto" w:fill="auto"/>
            <w:noWrap/>
            <w:vAlign w:val="center"/>
            <w:hideMark/>
          </w:tcPr>
          <w:p w14:paraId="5CF025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0.707 (0.586 - 0.851)</w:t>
            </w:r>
          </w:p>
        </w:tc>
      </w:tr>
      <w:tr w:rsidR="00D22958" w:rsidRPr="00C67B3B" w14:paraId="4CFB3A2F" w14:textId="77777777" w:rsidTr="00D22958">
        <w:trPr>
          <w:trHeight w:val="278"/>
        </w:trPr>
        <w:tc>
          <w:tcPr>
            <w:tcW w:w="3077" w:type="dxa"/>
            <w:tcBorders>
              <w:top w:val="nil"/>
              <w:left w:val="nil"/>
              <w:bottom w:val="nil"/>
              <w:right w:val="nil"/>
            </w:tcBorders>
            <w:shd w:val="clear" w:color="auto" w:fill="auto"/>
            <w:noWrap/>
            <w:vAlign w:val="bottom"/>
            <w:hideMark/>
          </w:tcPr>
          <w:p w14:paraId="7C657DC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Female Sex</w:t>
            </w:r>
          </w:p>
        </w:tc>
        <w:tc>
          <w:tcPr>
            <w:tcW w:w="2639" w:type="dxa"/>
            <w:tcBorders>
              <w:top w:val="nil"/>
              <w:left w:val="nil"/>
              <w:bottom w:val="nil"/>
              <w:right w:val="nil"/>
            </w:tcBorders>
            <w:shd w:val="clear" w:color="auto" w:fill="auto"/>
            <w:noWrap/>
            <w:vAlign w:val="center"/>
            <w:hideMark/>
          </w:tcPr>
          <w:p w14:paraId="5C98760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(0.644 - 0.682)</w:t>
            </w:r>
          </w:p>
        </w:tc>
        <w:tc>
          <w:tcPr>
            <w:tcW w:w="2429" w:type="dxa"/>
            <w:tcBorders>
              <w:top w:val="nil"/>
              <w:left w:val="nil"/>
              <w:bottom w:val="nil"/>
              <w:right w:val="nil"/>
            </w:tcBorders>
            <w:shd w:val="clear" w:color="auto" w:fill="auto"/>
            <w:noWrap/>
            <w:vAlign w:val="center"/>
            <w:hideMark/>
          </w:tcPr>
          <w:p w14:paraId="5FF569F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(0.642 - 0.684)</w:t>
            </w:r>
          </w:p>
        </w:tc>
        <w:tc>
          <w:tcPr>
            <w:tcW w:w="2367" w:type="dxa"/>
            <w:tcBorders>
              <w:top w:val="nil"/>
              <w:left w:val="nil"/>
              <w:bottom w:val="nil"/>
              <w:right w:val="nil"/>
            </w:tcBorders>
            <w:shd w:val="clear" w:color="auto" w:fill="auto"/>
            <w:noWrap/>
            <w:vAlign w:val="center"/>
            <w:hideMark/>
          </w:tcPr>
          <w:p w14:paraId="64EF5776"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0.661 (0.614 - 0.711)</w:t>
            </w:r>
          </w:p>
        </w:tc>
      </w:tr>
      <w:tr w:rsidR="00D22958" w:rsidRPr="00C67B3B" w14:paraId="21F15781" w14:textId="77777777" w:rsidTr="00D22958">
        <w:trPr>
          <w:trHeight w:val="278"/>
        </w:trPr>
        <w:tc>
          <w:tcPr>
            <w:tcW w:w="3077" w:type="dxa"/>
            <w:tcBorders>
              <w:top w:val="nil"/>
              <w:left w:val="nil"/>
              <w:bottom w:val="nil"/>
              <w:right w:val="nil"/>
            </w:tcBorders>
            <w:shd w:val="clear" w:color="000000" w:fill="FFFFFF"/>
            <w:noWrap/>
            <w:vAlign w:val="center"/>
            <w:hideMark/>
          </w:tcPr>
          <w:p w14:paraId="5CF401A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Public Insurance</w:t>
            </w:r>
          </w:p>
        </w:tc>
        <w:tc>
          <w:tcPr>
            <w:tcW w:w="2639" w:type="dxa"/>
            <w:tcBorders>
              <w:top w:val="nil"/>
              <w:left w:val="nil"/>
              <w:bottom w:val="nil"/>
              <w:right w:val="nil"/>
            </w:tcBorders>
            <w:shd w:val="clear" w:color="auto" w:fill="auto"/>
            <w:noWrap/>
            <w:vAlign w:val="center"/>
            <w:hideMark/>
          </w:tcPr>
          <w:p w14:paraId="17EF4E3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(1.197 - 1.411)</w:t>
            </w:r>
          </w:p>
        </w:tc>
        <w:tc>
          <w:tcPr>
            <w:tcW w:w="2429" w:type="dxa"/>
            <w:tcBorders>
              <w:top w:val="nil"/>
              <w:left w:val="nil"/>
              <w:bottom w:val="nil"/>
              <w:right w:val="nil"/>
            </w:tcBorders>
            <w:shd w:val="clear" w:color="auto" w:fill="auto"/>
            <w:noWrap/>
            <w:vAlign w:val="center"/>
            <w:hideMark/>
          </w:tcPr>
          <w:p w14:paraId="52975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1.303 (1.192 - 1.423)</w:t>
            </w:r>
          </w:p>
        </w:tc>
        <w:tc>
          <w:tcPr>
            <w:tcW w:w="2367" w:type="dxa"/>
            <w:tcBorders>
              <w:top w:val="nil"/>
              <w:left w:val="nil"/>
              <w:bottom w:val="nil"/>
              <w:right w:val="nil"/>
            </w:tcBorders>
            <w:shd w:val="clear" w:color="auto" w:fill="auto"/>
            <w:noWrap/>
            <w:vAlign w:val="center"/>
            <w:hideMark/>
          </w:tcPr>
          <w:p w14:paraId="1256AB2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1.297 (1.056 - 1.594)</w:t>
            </w:r>
          </w:p>
        </w:tc>
      </w:tr>
      <w:tr w:rsidR="00D22958" w:rsidRPr="00C67B3B" w14:paraId="5930ECC9" w14:textId="77777777" w:rsidTr="00D22958">
        <w:trPr>
          <w:trHeight w:val="278"/>
        </w:trPr>
        <w:tc>
          <w:tcPr>
            <w:tcW w:w="3077" w:type="dxa"/>
            <w:tcBorders>
              <w:top w:val="nil"/>
              <w:left w:val="nil"/>
              <w:bottom w:val="nil"/>
              <w:right w:val="nil"/>
            </w:tcBorders>
            <w:shd w:val="clear" w:color="000000" w:fill="FFFFFF"/>
            <w:noWrap/>
            <w:vAlign w:val="center"/>
            <w:hideMark/>
          </w:tcPr>
          <w:p w14:paraId="42B6C34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Private Insurance</w:t>
            </w:r>
          </w:p>
        </w:tc>
        <w:tc>
          <w:tcPr>
            <w:tcW w:w="2639" w:type="dxa"/>
            <w:tcBorders>
              <w:top w:val="nil"/>
              <w:left w:val="nil"/>
              <w:bottom w:val="nil"/>
              <w:right w:val="nil"/>
            </w:tcBorders>
            <w:shd w:val="clear" w:color="auto" w:fill="auto"/>
            <w:noWrap/>
            <w:vAlign w:val="center"/>
            <w:hideMark/>
          </w:tcPr>
          <w:p w14:paraId="786D9B2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0.852 (0.788 - 0.920)</w:t>
            </w:r>
          </w:p>
        </w:tc>
        <w:tc>
          <w:tcPr>
            <w:tcW w:w="2429" w:type="dxa"/>
            <w:tcBorders>
              <w:top w:val="nil"/>
              <w:left w:val="nil"/>
              <w:bottom w:val="nil"/>
              <w:right w:val="nil"/>
            </w:tcBorders>
            <w:shd w:val="clear" w:color="auto" w:fill="auto"/>
            <w:noWrap/>
            <w:vAlign w:val="center"/>
            <w:hideMark/>
          </w:tcPr>
          <w:p w14:paraId="1FE73C9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0.871 (0.803 - 0.946)</w:t>
            </w:r>
          </w:p>
        </w:tc>
        <w:tc>
          <w:tcPr>
            <w:tcW w:w="2367" w:type="dxa"/>
            <w:tcBorders>
              <w:top w:val="nil"/>
              <w:left w:val="nil"/>
              <w:bottom w:val="nil"/>
              <w:right w:val="nil"/>
            </w:tcBorders>
            <w:shd w:val="clear" w:color="auto" w:fill="auto"/>
            <w:noWrap/>
            <w:vAlign w:val="center"/>
            <w:hideMark/>
          </w:tcPr>
          <w:p w14:paraId="050CDAC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0.745 (0.607 - 0.913)</w:t>
            </w:r>
          </w:p>
        </w:tc>
      </w:tr>
      <w:tr w:rsidR="00D22958" w:rsidRPr="00C67B3B" w14:paraId="3E1BC0D6" w14:textId="77777777" w:rsidTr="00D22958">
        <w:trPr>
          <w:trHeight w:val="278"/>
        </w:trPr>
        <w:tc>
          <w:tcPr>
            <w:tcW w:w="3077" w:type="dxa"/>
            <w:tcBorders>
              <w:top w:val="nil"/>
              <w:left w:val="nil"/>
              <w:bottom w:val="nil"/>
              <w:right w:val="nil"/>
            </w:tcBorders>
            <w:shd w:val="clear" w:color="000000" w:fill="FFFFFF"/>
            <w:noWrap/>
            <w:vAlign w:val="center"/>
            <w:hideMark/>
          </w:tcPr>
          <w:p w14:paraId="44F8D09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Military</w:t>
            </w:r>
          </w:p>
        </w:tc>
        <w:tc>
          <w:tcPr>
            <w:tcW w:w="2639" w:type="dxa"/>
            <w:tcBorders>
              <w:top w:val="nil"/>
              <w:left w:val="nil"/>
              <w:bottom w:val="nil"/>
              <w:right w:val="nil"/>
            </w:tcBorders>
            <w:shd w:val="clear" w:color="auto" w:fill="auto"/>
            <w:noWrap/>
            <w:vAlign w:val="center"/>
            <w:hideMark/>
          </w:tcPr>
          <w:p w14:paraId="1866BDB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1.036 (0.935 - 1.149)</w:t>
            </w:r>
          </w:p>
        </w:tc>
        <w:tc>
          <w:tcPr>
            <w:tcW w:w="2429" w:type="dxa"/>
            <w:tcBorders>
              <w:top w:val="nil"/>
              <w:left w:val="nil"/>
              <w:bottom w:val="nil"/>
              <w:right w:val="nil"/>
            </w:tcBorders>
            <w:shd w:val="clear" w:color="auto" w:fill="auto"/>
            <w:noWrap/>
            <w:vAlign w:val="center"/>
            <w:hideMark/>
          </w:tcPr>
          <w:p w14:paraId="388A052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1.047 (0.936 - 1.170)</w:t>
            </w:r>
          </w:p>
        </w:tc>
        <w:tc>
          <w:tcPr>
            <w:tcW w:w="2367" w:type="dxa"/>
            <w:tcBorders>
              <w:top w:val="nil"/>
              <w:left w:val="nil"/>
              <w:bottom w:val="nil"/>
              <w:right w:val="nil"/>
            </w:tcBorders>
            <w:shd w:val="clear" w:color="auto" w:fill="auto"/>
            <w:noWrap/>
            <w:vAlign w:val="center"/>
            <w:hideMark/>
          </w:tcPr>
          <w:p w14:paraId="21F48EEC"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0.975 (0.762 - 1.248)</w:t>
            </w:r>
          </w:p>
        </w:tc>
      </w:tr>
      <w:tr w:rsidR="00D22958" w:rsidRPr="00C67B3B" w14:paraId="4112CC00" w14:textId="77777777" w:rsidTr="00D22958">
        <w:trPr>
          <w:trHeight w:val="278"/>
        </w:trPr>
        <w:tc>
          <w:tcPr>
            <w:tcW w:w="3077" w:type="dxa"/>
            <w:tcBorders>
              <w:top w:val="nil"/>
              <w:left w:val="nil"/>
              <w:bottom w:val="nil"/>
              <w:right w:val="nil"/>
            </w:tcBorders>
            <w:shd w:val="clear" w:color="000000" w:fill="FFFFFF"/>
            <w:noWrap/>
            <w:vAlign w:val="center"/>
            <w:hideMark/>
          </w:tcPr>
          <w:p w14:paraId="49C1A80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Medicare</w:t>
            </w:r>
          </w:p>
        </w:tc>
        <w:tc>
          <w:tcPr>
            <w:tcW w:w="2639" w:type="dxa"/>
            <w:tcBorders>
              <w:top w:val="nil"/>
              <w:left w:val="nil"/>
              <w:bottom w:val="nil"/>
              <w:right w:val="nil"/>
            </w:tcBorders>
            <w:shd w:val="clear" w:color="auto" w:fill="auto"/>
            <w:noWrap/>
            <w:vAlign w:val="center"/>
            <w:hideMark/>
          </w:tcPr>
          <w:p w14:paraId="25592AE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0.956 (0.882 - 1.036)</w:t>
            </w:r>
          </w:p>
        </w:tc>
        <w:tc>
          <w:tcPr>
            <w:tcW w:w="2429" w:type="dxa"/>
            <w:tcBorders>
              <w:top w:val="nil"/>
              <w:left w:val="nil"/>
              <w:bottom w:val="nil"/>
              <w:right w:val="nil"/>
            </w:tcBorders>
            <w:shd w:val="clear" w:color="auto" w:fill="auto"/>
            <w:noWrap/>
            <w:vAlign w:val="center"/>
            <w:hideMark/>
          </w:tcPr>
          <w:p w14:paraId="68CED500"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0.960 (0.880 - 1.046)</w:t>
            </w:r>
          </w:p>
        </w:tc>
        <w:tc>
          <w:tcPr>
            <w:tcW w:w="2367" w:type="dxa"/>
            <w:tcBorders>
              <w:top w:val="nil"/>
              <w:left w:val="nil"/>
              <w:bottom w:val="nil"/>
              <w:right w:val="nil"/>
            </w:tcBorders>
            <w:shd w:val="clear" w:color="auto" w:fill="auto"/>
            <w:noWrap/>
            <w:vAlign w:val="center"/>
            <w:hideMark/>
          </w:tcPr>
          <w:p w14:paraId="61CE43F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0.939 (0.760 - 1.160)</w:t>
            </w:r>
          </w:p>
        </w:tc>
      </w:tr>
      <w:tr w:rsidR="00D22958" w:rsidRPr="00C67B3B" w14:paraId="565C2114" w14:textId="77777777" w:rsidTr="00D22958">
        <w:trPr>
          <w:trHeight w:val="278"/>
        </w:trPr>
        <w:tc>
          <w:tcPr>
            <w:tcW w:w="3077" w:type="dxa"/>
            <w:tcBorders>
              <w:top w:val="nil"/>
              <w:left w:val="nil"/>
              <w:bottom w:val="nil"/>
              <w:right w:val="nil"/>
            </w:tcBorders>
            <w:shd w:val="clear" w:color="000000" w:fill="FFFFFF"/>
            <w:noWrap/>
            <w:vAlign w:val="center"/>
            <w:hideMark/>
          </w:tcPr>
          <w:p w14:paraId="0928F15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02BF928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0.821 (0.603 - 1.118)</w:t>
            </w:r>
          </w:p>
        </w:tc>
        <w:tc>
          <w:tcPr>
            <w:tcW w:w="2429" w:type="dxa"/>
            <w:tcBorders>
              <w:top w:val="nil"/>
              <w:left w:val="nil"/>
              <w:bottom w:val="nil"/>
              <w:right w:val="nil"/>
            </w:tcBorders>
            <w:shd w:val="clear" w:color="auto" w:fill="auto"/>
            <w:noWrap/>
            <w:vAlign w:val="center"/>
            <w:hideMark/>
          </w:tcPr>
          <w:p w14:paraId="0A657C3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0.839 (0.610 - 1.154)</w:t>
            </w:r>
          </w:p>
        </w:tc>
        <w:tc>
          <w:tcPr>
            <w:tcW w:w="2367" w:type="dxa"/>
            <w:tcBorders>
              <w:top w:val="nil"/>
              <w:left w:val="nil"/>
              <w:bottom w:val="nil"/>
              <w:right w:val="nil"/>
            </w:tcBorders>
            <w:shd w:val="clear" w:color="auto" w:fill="auto"/>
            <w:noWrap/>
            <w:vAlign w:val="center"/>
            <w:hideMark/>
          </w:tcPr>
          <w:p w14:paraId="725C34A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0.595 (0.154 - 2.304)</w:t>
            </w:r>
          </w:p>
        </w:tc>
      </w:tr>
      <w:tr w:rsidR="00D22958" w:rsidRPr="00C67B3B" w14:paraId="7669EC04" w14:textId="77777777" w:rsidTr="00D22958">
        <w:trPr>
          <w:trHeight w:val="278"/>
        </w:trPr>
        <w:tc>
          <w:tcPr>
            <w:tcW w:w="3077" w:type="dxa"/>
            <w:tcBorders>
              <w:top w:val="nil"/>
              <w:left w:val="nil"/>
              <w:bottom w:val="nil"/>
              <w:right w:val="nil"/>
            </w:tcBorders>
            <w:shd w:val="clear" w:color="000000" w:fill="FFFFFF"/>
            <w:noWrap/>
            <w:vAlign w:val="center"/>
            <w:hideMark/>
          </w:tcPr>
          <w:p w14:paraId="276DDF1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Black</w:t>
            </w:r>
          </w:p>
        </w:tc>
        <w:tc>
          <w:tcPr>
            <w:tcW w:w="2639" w:type="dxa"/>
            <w:tcBorders>
              <w:top w:val="nil"/>
              <w:left w:val="nil"/>
              <w:bottom w:val="nil"/>
              <w:right w:val="nil"/>
            </w:tcBorders>
            <w:shd w:val="clear" w:color="auto" w:fill="auto"/>
            <w:noWrap/>
            <w:vAlign w:val="center"/>
            <w:hideMark/>
          </w:tcPr>
          <w:p w14:paraId="3D148BF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0.971 (0.930 - 1.014)</w:t>
            </w:r>
          </w:p>
        </w:tc>
        <w:tc>
          <w:tcPr>
            <w:tcW w:w="2429" w:type="dxa"/>
            <w:tcBorders>
              <w:top w:val="nil"/>
              <w:left w:val="nil"/>
              <w:bottom w:val="nil"/>
              <w:right w:val="nil"/>
            </w:tcBorders>
            <w:shd w:val="clear" w:color="auto" w:fill="auto"/>
            <w:noWrap/>
            <w:vAlign w:val="center"/>
            <w:hideMark/>
          </w:tcPr>
          <w:p w14:paraId="584A39F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0.981 (0.936 - 1.029)</w:t>
            </w:r>
          </w:p>
        </w:tc>
        <w:tc>
          <w:tcPr>
            <w:tcW w:w="2367" w:type="dxa"/>
            <w:tcBorders>
              <w:top w:val="nil"/>
              <w:left w:val="nil"/>
              <w:bottom w:val="nil"/>
              <w:right w:val="nil"/>
            </w:tcBorders>
            <w:shd w:val="clear" w:color="auto" w:fill="auto"/>
            <w:noWrap/>
            <w:vAlign w:val="center"/>
            <w:hideMark/>
          </w:tcPr>
          <w:p w14:paraId="329E1A7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0.914 (0.816 - 1.024)</w:t>
            </w:r>
          </w:p>
        </w:tc>
      </w:tr>
      <w:tr w:rsidR="00D22958" w:rsidRPr="00C67B3B" w14:paraId="45E96150" w14:textId="77777777" w:rsidTr="00D22958">
        <w:trPr>
          <w:trHeight w:val="278"/>
        </w:trPr>
        <w:tc>
          <w:tcPr>
            <w:tcW w:w="3077" w:type="dxa"/>
            <w:tcBorders>
              <w:top w:val="nil"/>
              <w:left w:val="nil"/>
              <w:bottom w:val="nil"/>
              <w:right w:val="nil"/>
            </w:tcBorders>
            <w:shd w:val="clear" w:color="000000" w:fill="FFFFFF"/>
            <w:noWrap/>
            <w:vAlign w:val="center"/>
            <w:hideMark/>
          </w:tcPr>
          <w:p w14:paraId="58905CC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Hispanic</w:t>
            </w:r>
          </w:p>
        </w:tc>
        <w:tc>
          <w:tcPr>
            <w:tcW w:w="2639" w:type="dxa"/>
            <w:tcBorders>
              <w:top w:val="nil"/>
              <w:left w:val="nil"/>
              <w:bottom w:val="nil"/>
              <w:right w:val="nil"/>
            </w:tcBorders>
            <w:shd w:val="clear" w:color="auto" w:fill="auto"/>
            <w:noWrap/>
            <w:vAlign w:val="center"/>
            <w:hideMark/>
          </w:tcPr>
          <w:p w14:paraId="3543F39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0.705 (0.662 - 0.751)</w:t>
            </w:r>
          </w:p>
        </w:tc>
        <w:tc>
          <w:tcPr>
            <w:tcW w:w="2429" w:type="dxa"/>
            <w:tcBorders>
              <w:top w:val="nil"/>
              <w:left w:val="nil"/>
              <w:bottom w:val="nil"/>
              <w:right w:val="nil"/>
            </w:tcBorders>
            <w:shd w:val="clear" w:color="auto" w:fill="auto"/>
            <w:noWrap/>
            <w:vAlign w:val="center"/>
            <w:hideMark/>
          </w:tcPr>
          <w:p w14:paraId="0AE3E12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0.700 (0.654 - 0.749)</w:t>
            </w:r>
          </w:p>
        </w:tc>
        <w:tc>
          <w:tcPr>
            <w:tcW w:w="2367" w:type="dxa"/>
            <w:tcBorders>
              <w:top w:val="nil"/>
              <w:left w:val="nil"/>
              <w:bottom w:val="nil"/>
              <w:right w:val="nil"/>
            </w:tcBorders>
            <w:shd w:val="clear" w:color="auto" w:fill="auto"/>
            <w:noWrap/>
            <w:vAlign w:val="center"/>
            <w:hideMark/>
          </w:tcPr>
          <w:p w14:paraId="6340BEE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0.737 (0.637 - 0.853)</w:t>
            </w:r>
          </w:p>
        </w:tc>
      </w:tr>
      <w:tr w:rsidR="00D22958" w:rsidRPr="00C67B3B" w14:paraId="72F69477" w14:textId="77777777" w:rsidTr="00D22958">
        <w:trPr>
          <w:trHeight w:val="278"/>
        </w:trPr>
        <w:tc>
          <w:tcPr>
            <w:tcW w:w="3077" w:type="dxa"/>
            <w:tcBorders>
              <w:top w:val="nil"/>
              <w:left w:val="nil"/>
              <w:bottom w:val="nil"/>
              <w:right w:val="nil"/>
            </w:tcBorders>
            <w:shd w:val="clear" w:color="000000" w:fill="FFFFFF"/>
            <w:noWrap/>
            <w:vAlign w:val="center"/>
            <w:hideMark/>
          </w:tcPr>
          <w:p w14:paraId="25472463"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American Indian/Alaskan Native</w:t>
            </w:r>
          </w:p>
        </w:tc>
        <w:tc>
          <w:tcPr>
            <w:tcW w:w="2639" w:type="dxa"/>
            <w:tcBorders>
              <w:top w:val="nil"/>
              <w:left w:val="nil"/>
              <w:bottom w:val="nil"/>
              <w:right w:val="nil"/>
            </w:tcBorders>
            <w:shd w:val="clear" w:color="auto" w:fill="auto"/>
            <w:noWrap/>
            <w:vAlign w:val="center"/>
            <w:hideMark/>
          </w:tcPr>
          <w:p w14:paraId="354BBA2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1.189 (0.975 - 1.450)</w:t>
            </w:r>
          </w:p>
        </w:tc>
        <w:tc>
          <w:tcPr>
            <w:tcW w:w="2429" w:type="dxa"/>
            <w:tcBorders>
              <w:top w:val="nil"/>
              <w:left w:val="nil"/>
              <w:bottom w:val="nil"/>
              <w:right w:val="nil"/>
            </w:tcBorders>
            <w:shd w:val="clear" w:color="auto" w:fill="auto"/>
            <w:noWrap/>
            <w:vAlign w:val="center"/>
            <w:hideMark/>
          </w:tcPr>
          <w:p w14:paraId="3530B83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(1.006 - 1.505)</w:t>
            </w:r>
          </w:p>
        </w:tc>
        <w:tc>
          <w:tcPr>
            <w:tcW w:w="2367" w:type="dxa"/>
            <w:tcBorders>
              <w:top w:val="nil"/>
              <w:left w:val="nil"/>
              <w:bottom w:val="nil"/>
              <w:right w:val="nil"/>
            </w:tcBorders>
            <w:shd w:val="clear" w:color="auto" w:fill="auto"/>
            <w:noWrap/>
            <w:vAlign w:val="center"/>
            <w:hideMark/>
          </w:tcPr>
          <w:p w14:paraId="291703B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0.955 (0.584 - 1.562)</w:t>
            </w:r>
          </w:p>
        </w:tc>
      </w:tr>
      <w:tr w:rsidR="00D22958" w:rsidRPr="00C67B3B" w14:paraId="1293F75C" w14:textId="77777777" w:rsidTr="00D22958">
        <w:trPr>
          <w:trHeight w:val="278"/>
        </w:trPr>
        <w:tc>
          <w:tcPr>
            <w:tcW w:w="3077" w:type="dxa"/>
            <w:tcBorders>
              <w:top w:val="nil"/>
              <w:left w:val="nil"/>
              <w:bottom w:val="nil"/>
              <w:right w:val="nil"/>
            </w:tcBorders>
            <w:shd w:val="clear" w:color="000000" w:fill="FFFFFF"/>
            <w:noWrap/>
            <w:vAlign w:val="center"/>
            <w:hideMark/>
          </w:tcPr>
          <w:p w14:paraId="78AA854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Asian</w:t>
            </w:r>
          </w:p>
        </w:tc>
        <w:tc>
          <w:tcPr>
            <w:tcW w:w="2639" w:type="dxa"/>
            <w:tcBorders>
              <w:top w:val="nil"/>
              <w:left w:val="nil"/>
              <w:bottom w:val="nil"/>
              <w:right w:val="nil"/>
            </w:tcBorders>
            <w:shd w:val="clear" w:color="auto" w:fill="auto"/>
            <w:noWrap/>
            <w:vAlign w:val="center"/>
            <w:hideMark/>
          </w:tcPr>
          <w:p w14:paraId="40C7CBE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0.659 (0.582 - 0.747)</w:t>
            </w:r>
          </w:p>
        </w:tc>
        <w:tc>
          <w:tcPr>
            <w:tcW w:w="2429" w:type="dxa"/>
            <w:tcBorders>
              <w:top w:val="nil"/>
              <w:left w:val="nil"/>
              <w:bottom w:val="nil"/>
              <w:right w:val="nil"/>
            </w:tcBorders>
            <w:shd w:val="clear" w:color="auto" w:fill="auto"/>
            <w:noWrap/>
            <w:vAlign w:val="center"/>
            <w:hideMark/>
          </w:tcPr>
          <w:p w14:paraId="4BE7734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0.666 (0.578 - 0.768)</w:t>
            </w:r>
          </w:p>
        </w:tc>
        <w:tc>
          <w:tcPr>
            <w:tcW w:w="2367" w:type="dxa"/>
            <w:tcBorders>
              <w:top w:val="nil"/>
              <w:left w:val="nil"/>
              <w:bottom w:val="nil"/>
              <w:right w:val="nil"/>
            </w:tcBorders>
            <w:shd w:val="clear" w:color="auto" w:fill="auto"/>
            <w:noWrap/>
            <w:vAlign w:val="center"/>
            <w:hideMark/>
          </w:tcPr>
          <w:p w14:paraId="093D5FE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0.639 (0.506 - 0.808)</w:t>
            </w:r>
          </w:p>
        </w:tc>
      </w:tr>
      <w:tr w:rsidR="00D22958" w:rsidRPr="00C67B3B" w14:paraId="14638441" w14:textId="77777777" w:rsidTr="00D22958">
        <w:trPr>
          <w:trHeight w:val="278"/>
        </w:trPr>
        <w:tc>
          <w:tcPr>
            <w:tcW w:w="3077" w:type="dxa"/>
            <w:tcBorders>
              <w:top w:val="nil"/>
              <w:left w:val="nil"/>
              <w:bottom w:val="nil"/>
              <w:right w:val="nil"/>
            </w:tcBorders>
            <w:shd w:val="clear" w:color="000000" w:fill="FFFFFF"/>
            <w:noWrap/>
            <w:vAlign w:val="center"/>
            <w:hideMark/>
          </w:tcPr>
          <w:p w14:paraId="518535E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7E70A7B7"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0.766 (0.503 - 1.166)</w:t>
            </w:r>
          </w:p>
        </w:tc>
        <w:tc>
          <w:tcPr>
            <w:tcW w:w="2429" w:type="dxa"/>
            <w:tcBorders>
              <w:top w:val="nil"/>
              <w:left w:val="nil"/>
              <w:bottom w:val="nil"/>
              <w:right w:val="nil"/>
            </w:tcBorders>
            <w:shd w:val="clear" w:color="auto" w:fill="auto"/>
            <w:noWrap/>
            <w:vAlign w:val="center"/>
            <w:hideMark/>
          </w:tcPr>
          <w:p w14:paraId="42DF136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0.743 (0.463 - 1.192)</w:t>
            </w:r>
          </w:p>
        </w:tc>
        <w:tc>
          <w:tcPr>
            <w:tcW w:w="2367" w:type="dxa"/>
            <w:tcBorders>
              <w:top w:val="nil"/>
              <w:left w:val="nil"/>
              <w:bottom w:val="nil"/>
              <w:right w:val="nil"/>
            </w:tcBorders>
            <w:shd w:val="clear" w:color="auto" w:fill="auto"/>
            <w:noWrap/>
            <w:vAlign w:val="center"/>
            <w:hideMark/>
          </w:tcPr>
          <w:p w14:paraId="02F88DC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0.937 (0.398 - 2.206)</w:t>
            </w:r>
          </w:p>
        </w:tc>
      </w:tr>
      <w:tr w:rsidR="00D22958" w:rsidRPr="00C67B3B" w14:paraId="413C4DB4" w14:textId="77777777" w:rsidTr="00D22958">
        <w:trPr>
          <w:trHeight w:val="278"/>
        </w:trPr>
        <w:tc>
          <w:tcPr>
            <w:tcW w:w="3077" w:type="dxa"/>
            <w:tcBorders>
              <w:top w:val="nil"/>
              <w:left w:val="nil"/>
              <w:bottom w:val="nil"/>
              <w:right w:val="nil"/>
            </w:tcBorders>
            <w:shd w:val="clear" w:color="000000" w:fill="FFFFFF"/>
            <w:noWrap/>
            <w:vAlign w:val="center"/>
            <w:hideMark/>
          </w:tcPr>
          <w:p w14:paraId="48D5623E"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Diabetes</w:t>
            </w:r>
          </w:p>
        </w:tc>
        <w:tc>
          <w:tcPr>
            <w:tcW w:w="2639" w:type="dxa"/>
            <w:tcBorders>
              <w:top w:val="nil"/>
              <w:left w:val="nil"/>
              <w:bottom w:val="nil"/>
              <w:right w:val="nil"/>
            </w:tcBorders>
            <w:shd w:val="clear" w:color="auto" w:fill="auto"/>
            <w:noWrap/>
            <w:vAlign w:val="center"/>
            <w:hideMark/>
          </w:tcPr>
          <w:p w14:paraId="3D26D0F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1.482 (1.434 - 1.531)</w:t>
            </w:r>
          </w:p>
        </w:tc>
        <w:tc>
          <w:tcPr>
            <w:tcW w:w="2429" w:type="dxa"/>
            <w:tcBorders>
              <w:top w:val="nil"/>
              <w:left w:val="nil"/>
              <w:bottom w:val="nil"/>
              <w:right w:val="nil"/>
            </w:tcBorders>
            <w:shd w:val="clear" w:color="auto" w:fill="auto"/>
            <w:noWrap/>
            <w:vAlign w:val="center"/>
            <w:hideMark/>
          </w:tcPr>
          <w:p w14:paraId="152AA76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1.514 (1.461 - 1.568)</w:t>
            </w:r>
          </w:p>
        </w:tc>
        <w:tc>
          <w:tcPr>
            <w:tcW w:w="2367" w:type="dxa"/>
            <w:tcBorders>
              <w:top w:val="nil"/>
              <w:left w:val="nil"/>
              <w:bottom w:val="nil"/>
              <w:right w:val="nil"/>
            </w:tcBorders>
            <w:shd w:val="clear" w:color="auto" w:fill="auto"/>
            <w:noWrap/>
            <w:vAlign w:val="center"/>
            <w:hideMark/>
          </w:tcPr>
          <w:p w14:paraId="206441C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1.328 (1.225 - 1.439)</w:t>
            </w:r>
          </w:p>
        </w:tc>
      </w:tr>
      <w:tr w:rsidR="00D22958" w:rsidRPr="00C67B3B" w14:paraId="1F5A92C7" w14:textId="77777777" w:rsidTr="00D22958">
        <w:trPr>
          <w:trHeight w:val="278"/>
        </w:trPr>
        <w:tc>
          <w:tcPr>
            <w:tcW w:w="3077" w:type="dxa"/>
            <w:tcBorders>
              <w:top w:val="nil"/>
              <w:left w:val="nil"/>
              <w:bottom w:val="nil"/>
              <w:right w:val="nil"/>
            </w:tcBorders>
            <w:shd w:val="clear" w:color="000000" w:fill="FFFFFF"/>
            <w:noWrap/>
            <w:vAlign w:val="center"/>
            <w:hideMark/>
          </w:tcPr>
          <w:p w14:paraId="417DC72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Cancer</w:t>
            </w:r>
          </w:p>
        </w:tc>
        <w:tc>
          <w:tcPr>
            <w:tcW w:w="2639" w:type="dxa"/>
            <w:tcBorders>
              <w:top w:val="nil"/>
              <w:left w:val="nil"/>
              <w:bottom w:val="nil"/>
              <w:right w:val="nil"/>
            </w:tcBorders>
            <w:shd w:val="clear" w:color="000000" w:fill="FFFFFF"/>
            <w:noWrap/>
            <w:vAlign w:val="center"/>
            <w:hideMark/>
          </w:tcPr>
          <w:p w14:paraId="114D4DE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1.306 (1.261 - 1.351)</w:t>
            </w:r>
          </w:p>
        </w:tc>
        <w:tc>
          <w:tcPr>
            <w:tcW w:w="2429" w:type="dxa"/>
            <w:tcBorders>
              <w:top w:val="nil"/>
              <w:left w:val="nil"/>
              <w:bottom w:val="nil"/>
              <w:right w:val="nil"/>
            </w:tcBorders>
            <w:shd w:val="clear" w:color="000000" w:fill="FFFFFF"/>
            <w:noWrap/>
            <w:vAlign w:val="center"/>
            <w:hideMark/>
          </w:tcPr>
          <w:p w14:paraId="5DB255A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(1.251 - 1.349)</w:t>
            </w:r>
          </w:p>
        </w:tc>
        <w:tc>
          <w:tcPr>
            <w:tcW w:w="2367" w:type="dxa"/>
            <w:tcBorders>
              <w:top w:val="nil"/>
              <w:left w:val="nil"/>
              <w:bottom w:val="nil"/>
              <w:right w:val="nil"/>
            </w:tcBorders>
            <w:shd w:val="clear" w:color="000000" w:fill="FFFFFF"/>
            <w:noWrap/>
            <w:vAlign w:val="center"/>
            <w:hideMark/>
          </w:tcPr>
          <w:p w14:paraId="1D8C0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1.346 (1.233 - 1.469)</w:t>
            </w:r>
          </w:p>
        </w:tc>
      </w:tr>
    </w:tbl>
    <w:p w14:paraId="665FFA2D" w14:textId="046665D2" w:rsidR="000E5A7F" w:rsidRDefault="000E5A7F" w:rsidP="00EA4E50">
      <w:pPr>
        <w:spacing w:line="480" w:lineRule="auto"/>
        <w:rPr>
          <w:rFonts w:ascii="Times New Roman" w:hAnsi="Times New Roman" w:cs="Times New Roman"/>
          <w:sz w:val="24"/>
          <w:szCs w:val="24"/>
        </w:rPr>
      </w:pPr>
    </w:p>
    <w:p w14:paraId="675CD27F" w14:textId="77777777" w:rsidR="000E5A7F" w:rsidRDefault="000E5A7F">
      <w:pPr>
        <w:rPr>
          <w:rFonts w:ascii="Times New Roman" w:hAnsi="Times New Roman" w:cs="Times New Roman"/>
          <w:sz w:val="24"/>
          <w:szCs w:val="24"/>
        </w:rPr>
      </w:pPr>
      <w:r>
        <w:rPr>
          <w:rFonts w:ascii="Times New Roman" w:hAnsi="Times New Roman" w:cs="Times New Roman"/>
          <w:sz w:val="24"/>
          <w:szCs w:val="24"/>
        </w:rPr>
        <w:br w:type="page"/>
      </w:r>
    </w:p>
    <w:p w14:paraId="1347EBBF" w14:textId="6D60D839" w:rsidR="000E5A7F" w:rsidRDefault="000E5A7F" w:rsidP="000E5A7F">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sidR="00E860E8">
        <w:rPr>
          <w:rFonts w:ascii="Times New Roman" w:hAnsi="Times New Roman" w:cs="Times New Roman"/>
          <w:b/>
          <w:bCs/>
          <w:sz w:val="24"/>
          <w:szCs w:val="24"/>
        </w:rPr>
        <w:t>4</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diabetes</w:t>
      </w:r>
      <w:r w:rsidR="00E860E8">
        <w:rPr>
          <w:rFonts w:ascii="Times New Roman" w:hAnsi="Times New Roman" w:cs="Times New Roman"/>
          <w:sz w:val="24"/>
          <w:szCs w:val="24"/>
        </w:rPr>
        <w:t>-specific</w:t>
      </w:r>
      <w:r>
        <w:rPr>
          <w:rFonts w:ascii="Times New Roman" w:hAnsi="Times New Roman" w:cs="Times New Roman"/>
          <w:sz w:val="24"/>
          <w:szCs w:val="24"/>
        </w:rPr>
        <w:t xml:space="preserve"> mortality risk among individuals with </w:t>
      </w:r>
      <w:r w:rsidR="00E860E8">
        <w:rPr>
          <w:rFonts w:ascii="Times New Roman" w:hAnsi="Times New Roman" w:cs="Times New Roman"/>
          <w:sz w:val="24"/>
          <w:szCs w:val="24"/>
        </w:rPr>
        <w:t>diabetes</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3052"/>
        <w:gridCol w:w="2764"/>
        <w:gridCol w:w="2618"/>
        <w:gridCol w:w="2078"/>
      </w:tblGrid>
      <w:tr w:rsidR="009F657D" w:rsidRPr="00675C07" w14:paraId="49A0B36B" w14:textId="77777777" w:rsidTr="009F657D">
        <w:trPr>
          <w:trHeight w:val="278"/>
        </w:trPr>
        <w:tc>
          <w:tcPr>
            <w:tcW w:w="3052" w:type="dxa"/>
            <w:tcBorders>
              <w:top w:val="nil"/>
              <w:left w:val="nil"/>
              <w:bottom w:val="nil"/>
              <w:right w:val="nil"/>
            </w:tcBorders>
            <w:shd w:val="clear" w:color="auto" w:fill="auto"/>
            <w:noWrap/>
            <w:vAlign w:val="bottom"/>
            <w:hideMark/>
          </w:tcPr>
          <w:p w14:paraId="52C534FC" w14:textId="77777777" w:rsidR="009F657D" w:rsidRPr="00675C07" w:rsidRDefault="009F657D" w:rsidP="009F657D">
            <w:pPr>
              <w:spacing w:after="0" w:line="240" w:lineRule="auto"/>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28E8AAD" w14:textId="7C3DDD16"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618" w:type="dxa"/>
            <w:tcBorders>
              <w:top w:val="nil"/>
              <w:left w:val="nil"/>
              <w:bottom w:val="nil"/>
              <w:right w:val="nil"/>
            </w:tcBorders>
            <w:shd w:val="clear" w:color="auto" w:fill="auto"/>
            <w:noWrap/>
            <w:vAlign w:val="bottom"/>
            <w:hideMark/>
          </w:tcPr>
          <w:p w14:paraId="616AF499" w14:textId="77EC465C"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078" w:type="dxa"/>
            <w:tcBorders>
              <w:top w:val="nil"/>
              <w:left w:val="nil"/>
              <w:bottom w:val="nil"/>
              <w:right w:val="nil"/>
            </w:tcBorders>
            <w:shd w:val="clear" w:color="auto" w:fill="auto"/>
            <w:noWrap/>
            <w:vAlign w:val="bottom"/>
            <w:hideMark/>
          </w:tcPr>
          <w:p w14:paraId="5F368532" w14:textId="3BD075F2"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F657D" w:rsidRPr="00675C07" w14:paraId="72697B13" w14:textId="77777777" w:rsidTr="009F657D">
        <w:trPr>
          <w:trHeight w:val="278"/>
        </w:trPr>
        <w:tc>
          <w:tcPr>
            <w:tcW w:w="3052" w:type="dxa"/>
            <w:tcBorders>
              <w:top w:val="nil"/>
              <w:left w:val="nil"/>
              <w:bottom w:val="single" w:sz="4" w:space="0" w:color="auto"/>
              <w:right w:val="nil"/>
            </w:tcBorders>
            <w:shd w:val="clear" w:color="auto" w:fill="auto"/>
            <w:noWrap/>
            <w:vAlign w:val="bottom"/>
            <w:hideMark/>
          </w:tcPr>
          <w:p w14:paraId="350FEB0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 </w:t>
            </w:r>
          </w:p>
        </w:tc>
        <w:tc>
          <w:tcPr>
            <w:tcW w:w="2764" w:type="dxa"/>
            <w:tcBorders>
              <w:top w:val="nil"/>
              <w:left w:val="nil"/>
              <w:bottom w:val="single" w:sz="4" w:space="0" w:color="auto"/>
              <w:right w:val="nil"/>
            </w:tcBorders>
            <w:shd w:val="clear" w:color="auto" w:fill="auto"/>
            <w:noWrap/>
            <w:vAlign w:val="bottom"/>
            <w:hideMark/>
          </w:tcPr>
          <w:p w14:paraId="3EB97A7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618" w:type="dxa"/>
            <w:tcBorders>
              <w:top w:val="nil"/>
              <w:left w:val="nil"/>
              <w:bottom w:val="single" w:sz="4" w:space="0" w:color="auto"/>
              <w:right w:val="nil"/>
            </w:tcBorders>
            <w:shd w:val="clear" w:color="auto" w:fill="auto"/>
            <w:noWrap/>
            <w:vAlign w:val="bottom"/>
            <w:hideMark/>
          </w:tcPr>
          <w:p w14:paraId="6C9BDCC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078" w:type="dxa"/>
            <w:tcBorders>
              <w:top w:val="nil"/>
              <w:left w:val="nil"/>
              <w:bottom w:val="single" w:sz="4" w:space="0" w:color="auto"/>
              <w:right w:val="nil"/>
            </w:tcBorders>
            <w:shd w:val="clear" w:color="auto" w:fill="auto"/>
            <w:noWrap/>
            <w:vAlign w:val="bottom"/>
            <w:hideMark/>
          </w:tcPr>
          <w:p w14:paraId="32729FC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r>
      <w:tr w:rsidR="009F657D" w:rsidRPr="00675C07" w14:paraId="7FD30964" w14:textId="77777777" w:rsidTr="009F657D">
        <w:trPr>
          <w:trHeight w:val="285"/>
        </w:trPr>
        <w:tc>
          <w:tcPr>
            <w:tcW w:w="3052" w:type="dxa"/>
            <w:tcBorders>
              <w:top w:val="nil"/>
              <w:left w:val="nil"/>
              <w:bottom w:val="nil"/>
              <w:right w:val="nil"/>
            </w:tcBorders>
            <w:shd w:val="clear" w:color="auto" w:fill="auto"/>
            <w:noWrap/>
            <w:vAlign w:val="bottom"/>
            <w:hideMark/>
          </w:tcPr>
          <w:p w14:paraId="53A36E8E"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CRN</w:t>
            </w:r>
          </w:p>
        </w:tc>
        <w:tc>
          <w:tcPr>
            <w:tcW w:w="2764" w:type="dxa"/>
            <w:tcBorders>
              <w:top w:val="nil"/>
              <w:left w:val="nil"/>
              <w:bottom w:val="nil"/>
              <w:right w:val="nil"/>
            </w:tcBorders>
            <w:shd w:val="clear" w:color="auto" w:fill="auto"/>
            <w:noWrap/>
            <w:vAlign w:val="center"/>
            <w:hideMark/>
          </w:tcPr>
          <w:p w14:paraId="3FD511B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1.226 (1.074 - 1.399)</w:t>
            </w:r>
          </w:p>
        </w:tc>
        <w:tc>
          <w:tcPr>
            <w:tcW w:w="2618" w:type="dxa"/>
            <w:tcBorders>
              <w:top w:val="nil"/>
              <w:left w:val="nil"/>
              <w:bottom w:val="nil"/>
              <w:right w:val="nil"/>
            </w:tcBorders>
            <w:shd w:val="clear" w:color="auto" w:fill="auto"/>
            <w:noWrap/>
            <w:vAlign w:val="center"/>
            <w:hideMark/>
          </w:tcPr>
          <w:p w14:paraId="6C160C1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1.289 (1.111 - 1.496)</w:t>
            </w:r>
          </w:p>
        </w:tc>
        <w:tc>
          <w:tcPr>
            <w:tcW w:w="2078" w:type="dxa"/>
            <w:tcBorders>
              <w:top w:val="nil"/>
              <w:left w:val="nil"/>
              <w:bottom w:val="nil"/>
              <w:right w:val="nil"/>
            </w:tcBorders>
            <w:shd w:val="clear" w:color="auto" w:fill="auto"/>
            <w:noWrap/>
            <w:vAlign w:val="center"/>
            <w:hideMark/>
          </w:tcPr>
          <w:p w14:paraId="24DAFAC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1.055 (0.779 - 1.430)</w:t>
            </w:r>
          </w:p>
        </w:tc>
      </w:tr>
      <w:tr w:rsidR="009F657D" w:rsidRPr="00675C07" w14:paraId="438F41FD" w14:textId="77777777" w:rsidTr="009F657D">
        <w:trPr>
          <w:trHeight w:val="278"/>
        </w:trPr>
        <w:tc>
          <w:tcPr>
            <w:tcW w:w="3052" w:type="dxa"/>
            <w:tcBorders>
              <w:top w:val="nil"/>
              <w:left w:val="nil"/>
              <w:bottom w:val="nil"/>
              <w:right w:val="nil"/>
            </w:tcBorders>
            <w:shd w:val="clear" w:color="000000" w:fill="FFFFFF"/>
            <w:noWrap/>
            <w:vAlign w:val="center"/>
            <w:hideMark/>
          </w:tcPr>
          <w:p w14:paraId="5E1C398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Some College</w:t>
            </w:r>
          </w:p>
        </w:tc>
        <w:tc>
          <w:tcPr>
            <w:tcW w:w="2764" w:type="dxa"/>
            <w:tcBorders>
              <w:top w:val="nil"/>
              <w:left w:val="nil"/>
              <w:bottom w:val="nil"/>
              <w:right w:val="nil"/>
            </w:tcBorders>
            <w:shd w:val="clear" w:color="auto" w:fill="auto"/>
            <w:noWrap/>
            <w:vAlign w:val="center"/>
            <w:hideMark/>
          </w:tcPr>
          <w:p w14:paraId="7BD73DEA"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0.956 (0.856 - 1.069)</w:t>
            </w:r>
          </w:p>
        </w:tc>
        <w:tc>
          <w:tcPr>
            <w:tcW w:w="2618" w:type="dxa"/>
            <w:tcBorders>
              <w:top w:val="nil"/>
              <w:left w:val="nil"/>
              <w:bottom w:val="nil"/>
              <w:right w:val="nil"/>
            </w:tcBorders>
            <w:shd w:val="clear" w:color="auto" w:fill="auto"/>
            <w:noWrap/>
            <w:vAlign w:val="center"/>
            <w:hideMark/>
          </w:tcPr>
          <w:p w14:paraId="0B6F265C"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(0.860 - 1.100)</w:t>
            </w:r>
          </w:p>
        </w:tc>
        <w:tc>
          <w:tcPr>
            <w:tcW w:w="2078" w:type="dxa"/>
            <w:tcBorders>
              <w:top w:val="nil"/>
              <w:left w:val="nil"/>
              <w:bottom w:val="nil"/>
              <w:right w:val="nil"/>
            </w:tcBorders>
            <w:shd w:val="clear" w:color="auto" w:fill="auto"/>
            <w:noWrap/>
            <w:vAlign w:val="center"/>
            <w:hideMark/>
          </w:tcPr>
          <w:p w14:paraId="421F3DB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0.911 (0.691 - 1.201)</w:t>
            </w:r>
          </w:p>
        </w:tc>
      </w:tr>
      <w:tr w:rsidR="009F657D" w:rsidRPr="00675C07" w14:paraId="20F61D86" w14:textId="77777777" w:rsidTr="009F657D">
        <w:trPr>
          <w:trHeight w:val="278"/>
        </w:trPr>
        <w:tc>
          <w:tcPr>
            <w:tcW w:w="3052" w:type="dxa"/>
            <w:tcBorders>
              <w:top w:val="nil"/>
              <w:left w:val="nil"/>
              <w:bottom w:val="nil"/>
              <w:right w:val="nil"/>
            </w:tcBorders>
            <w:shd w:val="clear" w:color="000000" w:fill="FFFFFF"/>
            <w:noWrap/>
            <w:vAlign w:val="center"/>
            <w:hideMark/>
          </w:tcPr>
          <w:p w14:paraId="69E35CB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College Degree</w:t>
            </w:r>
          </w:p>
        </w:tc>
        <w:tc>
          <w:tcPr>
            <w:tcW w:w="2764" w:type="dxa"/>
            <w:tcBorders>
              <w:top w:val="nil"/>
              <w:left w:val="nil"/>
              <w:bottom w:val="nil"/>
              <w:right w:val="nil"/>
            </w:tcBorders>
            <w:shd w:val="clear" w:color="auto" w:fill="auto"/>
            <w:noWrap/>
            <w:vAlign w:val="center"/>
            <w:hideMark/>
          </w:tcPr>
          <w:p w14:paraId="52683E6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0.819 (0.702 - 0.956)</w:t>
            </w:r>
          </w:p>
        </w:tc>
        <w:tc>
          <w:tcPr>
            <w:tcW w:w="2618" w:type="dxa"/>
            <w:tcBorders>
              <w:top w:val="nil"/>
              <w:left w:val="nil"/>
              <w:bottom w:val="nil"/>
              <w:right w:val="nil"/>
            </w:tcBorders>
            <w:shd w:val="clear" w:color="auto" w:fill="auto"/>
            <w:noWrap/>
            <w:vAlign w:val="center"/>
            <w:hideMark/>
          </w:tcPr>
          <w:p w14:paraId="042EED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0.835 (0.707 - 0.987)</w:t>
            </w:r>
          </w:p>
        </w:tc>
        <w:tc>
          <w:tcPr>
            <w:tcW w:w="2078" w:type="dxa"/>
            <w:tcBorders>
              <w:top w:val="nil"/>
              <w:left w:val="nil"/>
              <w:bottom w:val="nil"/>
              <w:right w:val="nil"/>
            </w:tcBorders>
            <w:shd w:val="clear" w:color="auto" w:fill="auto"/>
            <w:noWrap/>
            <w:vAlign w:val="center"/>
            <w:hideMark/>
          </w:tcPr>
          <w:p w14:paraId="175B346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0.780 (0.525 - 1.158)</w:t>
            </w:r>
          </w:p>
        </w:tc>
      </w:tr>
      <w:tr w:rsidR="009F657D" w:rsidRPr="00675C07" w14:paraId="4B7970D4" w14:textId="77777777" w:rsidTr="009F657D">
        <w:trPr>
          <w:trHeight w:val="278"/>
        </w:trPr>
        <w:tc>
          <w:tcPr>
            <w:tcW w:w="3052" w:type="dxa"/>
            <w:tcBorders>
              <w:top w:val="nil"/>
              <w:left w:val="nil"/>
              <w:bottom w:val="nil"/>
              <w:right w:val="nil"/>
            </w:tcBorders>
            <w:shd w:val="clear" w:color="000000" w:fill="FFFFFF"/>
            <w:noWrap/>
            <w:vAlign w:val="center"/>
            <w:hideMark/>
          </w:tcPr>
          <w:p w14:paraId="1CD769C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Age</w:t>
            </w:r>
          </w:p>
        </w:tc>
        <w:tc>
          <w:tcPr>
            <w:tcW w:w="2764" w:type="dxa"/>
            <w:tcBorders>
              <w:top w:val="nil"/>
              <w:left w:val="nil"/>
              <w:bottom w:val="nil"/>
              <w:right w:val="nil"/>
            </w:tcBorders>
            <w:shd w:val="clear" w:color="auto" w:fill="auto"/>
            <w:noWrap/>
            <w:vAlign w:val="center"/>
            <w:hideMark/>
          </w:tcPr>
          <w:p w14:paraId="0F02F2A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1.068 (1.063 - 1.073)</w:t>
            </w:r>
          </w:p>
        </w:tc>
        <w:tc>
          <w:tcPr>
            <w:tcW w:w="2618" w:type="dxa"/>
            <w:tcBorders>
              <w:top w:val="nil"/>
              <w:left w:val="nil"/>
              <w:bottom w:val="nil"/>
              <w:right w:val="nil"/>
            </w:tcBorders>
            <w:shd w:val="clear" w:color="auto" w:fill="auto"/>
            <w:noWrap/>
            <w:vAlign w:val="center"/>
            <w:hideMark/>
          </w:tcPr>
          <w:p w14:paraId="7F23E34E"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1.070 (1.064 - 1.075)</w:t>
            </w:r>
          </w:p>
        </w:tc>
        <w:tc>
          <w:tcPr>
            <w:tcW w:w="2078" w:type="dxa"/>
            <w:tcBorders>
              <w:top w:val="nil"/>
              <w:left w:val="nil"/>
              <w:bottom w:val="nil"/>
              <w:right w:val="nil"/>
            </w:tcBorders>
            <w:shd w:val="clear" w:color="auto" w:fill="auto"/>
            <w:noWrap/>
            <w:vAlign w:val="center"/>
            <w:hideMark/>
          </w:tcPr>
          <w:p w14:paraId="1ED4241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1.061 (1.048 - 1.075)</w:t>
            </w:r>
          </w:p>
        </w:tc>
      </w:tr>
      <w:tr w:rsidR="009F657D" w:rsidRPr="00675C07" w14:paraId="3C08C086" w14:textId="77777777" w:rsidTr="009F657D">
        <w:trPr>
          <w:trHeight w:val="278"/>
        </w:trPr>
        <w:tc>
          <w:tcPr>
            <w:tcW w:w="3052" w:type="dxa"/>
            <w:tcBorders>
              <w:top w:val="nil"/>
              <w:left w:val="nil"/>
              <w:bottom w:val="nil"/>
              <w:right w:val="nil"/>
            </w:tcBorders>
            <w:shd w:val="clear" w:color="000000" w:fill="FFFFFF"/>
            <w:noWrap/>
            <w:vAlign w:val="center"/>
            <w:hideMark/>
          </w:tcPr>
          <w:p w14:paraId="0CEA5321"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$20,000 to &lt; $45,000</w:t>
            </w:r>
          </w:p>
        </w:tc>
        <w:tc>
          <w:tcPr>
            <w:tcW w:w="2764" w:type="dxa"/>
            <w:tcBorders>
              <w:top w:val="nil"/>
              <w:left w:val="nil"/>
              <w:bottom w:val="nil"/>
              <w:right w:val="nil"/>
            </w:tcBorders>
            <w:shd w:val="clear" w:color="auto" w:fill="auto"/>
            <w:noWrap/>
            <w:vAlign w:val="center"/>
            <w:hideMark/>
          </w:tcPr>
          <w:p w14:paraId="1483D1D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0.910 (0.810 - 1.022)</w:t>
            </w:r>
          </w:p>
        </w:tc>
        <w:tc>
          <w:tcPr>
            <w:tcW w:w="2618" w:type="dxa"/>
            <w:tcBorders>
              <w:top w:val="nil"/>
              <w:left w:val="nil"/>
              <w:bottom w:val="nil"/>
              <w:right w:val="nil"/>
            </w:tcBorders>
            <w:shd w:val="clear" w:color="auto" w:fill="auto"/>
            <w:noWrap/>
            <w:vAlign w:val="center"/>
            <w:hideMark/>
          </w:tcPr>
          <w:p w14:paraId="2016B998"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0.902 (0.794 - 1.025)</w:t>
            </w:r>
          </w:p>
        </w:tc>
        <w:tc>
          <w:tcPr>
            <w:tcW w:w="2078" w:type="dxa"/>
            <w:tcBorders>
              <w:top w:val="nil"/>
              <w:left w:val="nil"/>
              <w:bottom w:val="nil"/>
              <w:right w:val="nil"/>
            </w:tcBorders>
            <w:shd w:val="clear" w:color="auto" w:fill="auto"/>
            <w:noWrap/>
            <w:vAlign w:val="center"/>
            <w:hideMark/>
          </w:tcPr>
          <w:p w14:paraId="22DAB97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1.066 (0.795 - 1.429)</w:t>
            </w:r>
          </w:p>
        </w:tc>
      </w:tr>
      <w:tr w:rsidR="009F657D" w:rsidRPr="00675C07" w14:paraId="61F264B5" w14:textId="77777777" w:rsidTr="009F657D">
        <w:trPr>
          <w:trHeight w:val="278"/>
        </w:trPr>
        <w:tc>
          <w:tcPr>
            <w:tcW w:w="3052" w:type="dxa"/>
            <w:tcBorders>
              <w:top w:val="nil"/>
              <w:left w:val="nil"/>
              <w:bottom w:val="nil"/>
              <w:right w:val="nil"/>
            </w:tcBorders>
            <w:shd w:val="clear" w:color="000000" w:fill="FFFFFF"/>
            <w:noWrap/>
            <w:vAlign w:val="center"/>
            <w:hideMark/>
          </w:tcPr>
          <w:p w14:paraId="36CEAF6B"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$45,000 to &lt; $65,000</w:t>
            </w:r>
          </w:p>
        </w:tc>
        <w:tc>
          <w:tcPr>
            <w:tcW w:w="2764" w:type="dxa"/>
            <w:tcBorders>
              <w:top w:val="nil"/>
              <w:left w:val="nil"/>
              <w:bottom w:val="nil"/>
              <w:right w:val="nil"/>
            </w:tcBorders>
            <w:shd w:val="clear" w:color="auto" w:fill="auto"/>
            <w:noWrap/>
            <w:vAlign w:val="center"/>
            <w:hideMark/>
          </w:tcPr>
          <w:p w14:paraId="322C747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0.765 (0.671 - 0.872)</w:t>
            </w:r>
          </w:p>
        </w:tc>
        <w:tc>
          <w:tcPr>
            <w:tcW w:w="2618" w:type="dxa"/>
            <w:tcBorders>
              <w:top w:val="nil"/>
              <w:left w:val="nil"/>
              <w:bottom w:val="nil"/>
              <w:right w:val="nil"/>
            </w:tcBorders>
            <w:shd w:val="clear" w:color="auto" w:fill="auto"/>
            <w:noWrap/>
            <w:vAlign w:val="center"/>
            <w:hideMark/>
          </w:tcPr>
          <w:p w14:paraId="6E7BBAF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0.746 (0.644 - 0.865)</w:t>
            </w:r>
          </w:p>
        </w:tc>
        <w:tc>
          <w:tcPr>
            <w:tcW w:w="2078" w:type="dxa"/>
            <w:tcBorders>
              <w:top w:val="nil"/>
              <w:left w:val="nil"/>
              <w:bottom w:val="nil"/>
              <w:right w:val="nil"/>
            </w:tcBorders>
            <w:shd w:val="clear" w:color="auto" w:fill="auto"/>
            <w:noWrap/>
            <w:vAlign w:val="center"/>
            <w:hideMark/>
          </w:tcPr>
          <w:p w14:paraId="1BC14EA2"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1.003 (0.719 - 1.400)</w:t>
            </w:r>
          </w:p>
        </w:tc>
      </w:tr>
      <w:tr w:rsidR="009F657D" w:rsidRPr="00675C07" w14:paraId="576D1952" w14:textId="77777777" w:rsidTr="009F657D">
        <w:trPr>
          <w:trHeight w:val="278"/>
        </w:trPr>
        <w:tc>
          <w:tcPr>
            <w:tcW w:w="3052" w:type="dxa"/>
            <w:tcBorders>
              <w:top w:val="nil"/>
              <w:left w:val="nil"/>
              <w:bottom w:val="nil"/>
              <w:right w:val="nil"/>
            </w:tcBorders>
            <w:shd w:val="clear" w:color="000000" w:fill="FFFFFF"/>
            <w:noWrap/>
            <w:vAlign w:val="center"/>
            <w:hideMark/>
          </w:tcPr>
          <w:p w14:paraId="2B0E550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$65,000 to &lt; $85,000</w:t>
            </w:r>
          </w:p>
        </w:tc>
        <w:tc>
          <w:tcPr>
            <w:tcW w:w="2764" w:type="dxa"/>
            <w:tcBorders>
              <w:top w:val="nil"/>
              <w:left w:val="nil"/>
              <w:bottom w:val="nil"/>
              <w:right w:val="nil"/>
            </w:tcBorders>
            <w:shd w:val="clear" w:color="auto" w:fill="auto"/>
            <w:noWrap/>
            <w:vAlign w:val="center"/>
            <w:hideMark/>
          </w:tcPr>
          <w:p w14:paraId="5FE02516"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0.685 (0.576 - 0.815)</w:t>
            </w:r>
          </w:p>
        </w:tc>
        <w:tc>
          <w:tcPr>
            <w:tcW w:w="2618" w:type="dxa"/>
            <w:tcBorders>
              <w:top w:val="nil"/>
              <w:left w:val="nil"/>
              <w:bottom w:val="nil"/>
              <w:right w:val="nil"/>
            </w:tcBorders>
            <w:shd w:val="clear" w:color="auto" w:fill="auto"/>
            <w:noWrap/>
            <w:vAlign w:val="center"/>
            <w:hideMark/>
          </w:tcPr>
          <w:p w14:paraId="34FBA46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0.639 (0.531 - 0.770)</w:t>
            </w:r>
          </w:p>
        </w:tc>
        <w:tc>
          <w:tcPr>
            <w:tcW w:w="2078" w:type="dxa"/>
            <w:tcBorders>
              <w:top w:val="nil"/>
              <w:left w:val="nil"/>
              <w:bottom w:val="nil"/>
              <w:right w:val="nil"/>
            </w:tcBorders>
            <w:shd w:val="clear" w:color="auto" w:fill="auto"/>
            <w:noWrap/>
            <w:vAlign w:val="center"/>
            <w:hideMark/>
          </w:tcPr>
          <w:p w14:paraId="34DE83A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1.186 (0.728 - 1.932)</w:t>
            </w:r>
          </w:p>
        </w:tc>
      </w:tr>
      <w:tr w:rsidR="009F657D" w:rsidRPr="00675C07" w14:paraId="6FB48B1C" w14:textId="77777777" w:rsidTr="009F657D">
        <w:trPr>
          <w:trHeight w:val="278"/>
        </w:trPr>
        <w:tc>
          <w:tcPr>
            <w:tcW w:w="3052" w:type="dxa"/>
            <w:tcBorders>
              <w:top w:val="nil"/>
              <w:left w:val="nil"/>
              <w:bottom w:val="nil"/>
              <w:right w:val="nil"/>
            </w:tcBorders>
            <w:shd w:val="clear" w:color="000000" w:fill="FFFFFF"/>
            <w:noWrap/>
            <w:vAlign w:val="center"/>
            <w:hideMark/>
          </w:tcPr>
          <w:p w14:paraId="0F714A7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$85,000 to &lt; $100,000</w:t>
            </w:r>
          </w:p>
        </w:tc>
        <w:tc>
          <w:tcPr>
            <w:tcW w:w="2764" w:type="dxa"/>
            <w:tcBorders>
              <w:top w:val="nil"/>
              <w:left w:val="nil"/>
              <w:bottom w:val="nil"/>
              <w:right w:val="nil"/>
            </w:tcBorders>
            <w:shd w:val="clear" w:color="auto" w:fill="auto"/>
            <w:noWrap/>
            <w:vAlign w:val="center"/>
            <w:hideMark/>
          </w:tcPr>
          <w:p w14:paraId="08426B6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0.423 (0.250 - 0.714)</w:t>
            </w:r>
          </w:p>
        </w:tc>
        <w:tc>
          <w:tcPr>
            <w:tcW w:w="2618" w:type="dxa"/>
            <w:tcBorders>
              <w:top w:val="nil"/>
              <w:left w:val="nil"/>
              <w:bottom w:val="nil"/>
              <w:right w:val="nil"/>
            </w:tcBorders>
            <w:shd w:val="clear" w:color="auto" w:fill="auto"/>
            <w:noWrap/>
            <w:vAlign w:val="center"/>
            <w:hideMark/>
          </w:tcPr>
          <w:p w14:paraId="771E52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0.339 (0.149 - 0.773)</w:t>
            </w:r>
          </w:p>
        </w:tc>
        <w:tc>
          <w:tcPr>
            <w:tcW w:w="2078" w:type="dxa"/>
            <w:tcBorders>
              <w:top w:val="nil"/>
              <w:left w:val="nil"/>
              <w:bottom w:val="nil"/>
              <w:right w:val="nil"/>
            </w:tcBorders>
            <w:shd w:val="clear" w:color="auto" w:fill="auto"/>
            <w:noWrap/>
            <w:vAlign w:val="center"/>
            <w:hideMark/>
          </w:tcPr>
          <w:p w14:paraId="6146AF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0.697 (0.346 - 1.402)</w:t>
            </w:r>
          </w:p>
        </w:tc>
      </w:tr>
      <w:tr w:rsidR="009F657D" w:rsidRPr="00675C07" w14:paraId="0EB53CB3" w14:textId="77777777" w:rsidTr="009F657D">
        <w:trPr>
          <w:trHeight w:val="278"/>
        </w:trPr>
        <w:tc>
          <w:tcPr>
            <w:tcW w:w="3052" w:type="dxa"/>
            <w:tcBorders>
              <w:top w:val="nil"/>
              <w:left w:val="nil"/>
              <w:bottom w:val="nil"/>
              <w:right w:val="nil"/>
            </w:tcBorders>
            <w:shd w:val="clear" w:color="000000" w:fill="FFFFFF"/>
            <w:noWrap/>
            <w:vAlign w:val="center"/>
            <w:hideMark/>
          </w:tcPr>
          <w:p w14:paraId="7C49918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$100,000 or more</w:t>
            </w:r>
          </w:p>
        </w:tc>
        <w:tc>
          <w:tcPr>
            <w:tcW w:w="2764" w:type="dxa"/>
            <w:tcBorders>
              <w:top w:val="nil"/>
              <w:left w:val="nil"/>
              <w:bottom w:val="nil"/>
              <w:right w:val="nil"/>
            </w:tcBorders>
            <w:shd w:val="clear" w:color="auto" w:fill="auto"/>
            <w:noWrap/>
            <w:vAlign w:val="center"/>
            <w:hideMark/>
          </w:tcPr>
          <w:p w14:paraId="2D60D8A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0.473 (0.322 - 0.696)</w:t>
            </w:r>
          </w:p>
        </w:tc>
        <w:tc>
          <w:tcPr>
            <w:tcW w:w="2618" w:type="dxa"/>
            <w:tcBorders>
              <w:top w:val="nil"/>
              <w:left w:val="nil"/>
              <w:bottom w:val="nil"/>
              <w:right w:val="nil"/>
            </w:tcBorders>
            <w:shd w:val="clear" w:color="auto" w:fill="auto"/>
            <w:noWrap/>
            <w:vAlign w:val="center"/>
            <w:hideMark/>
          </w:tcPr>
          <w:p w14:paraId="7764A5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0.465 (0.260 - 0.832)</w:t>
            </w:r>
          </w:p>
        </w:tc>
        <w:tc>
          <w:tcPr>
            <w:tcW w:w="2078" w:type="dxa"/>
            <w:tcBorders>
              <w:top w:val="nil"/>
              <w:left w:val="nil"/>
              <w:bottom w:val="nil"/>
              <w:right w:val="nil"/>
            </w:tcBorders>
            <w:shd w:val="clear" w:color="auto" w:fill="auto"/>
            <w:noWrap/>
            <w:vAlign w:val="center"/>
            <w:hideMark/>
          </w:tcPr>
          <w:p w14:paraId="6B2F3FF3"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0.627 (0.349 - 1.128)</w:t>
            </w:r>
          </w:p>
        </w:tc>
      </w:tr>
      <w:tr w:rsidR="009F657D" w:rsidRPr="00675C07" w14:paraId="31DE3026" w14:textId="77777777" w:rsidTr="009F657D">
        <w:trPr>
          <w:trHeight w:val="278"/>
        </w:trPr>
        <w:tc>
          <w:tcPr>
            <w:tcW w:w="3052" w:type="dxa"/>
            <w:tcBorders>
              <w:top w:val="nil"/>
              <w:left w:val="nil"/>
              <w:bottom w:val="nil"/>
              <w:right w:val="nil"/>
            </w:tcBorders>
            <w:shd w:val="clear" w:color="auto" w:fill="auto"/>
            <w:noWrap/>
            <w:vAlign w:val="bottom"/>
            <w:hideMark/>
          </w:tcPr>
          <w:p w14:paraId="59E6566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Female Sex</w:t>
            </w:r>
          </w:p>
        </w:tc>
        <w:tc>
          <w:tcPr>
            <w:tcW w:w="2764" w:type="dxa"/>
            <w:tcBorders>
              <w:top w:val="nil"/>
              <w:left w:val="nil"/>
              <w:bottom w:val="nil"/>
              <w:right w:val="nil"/>
            </w:tcBorders>
            <w:shd w:val="clear" w:color="auto" w:fill="auto"/>
            <w:noWrap/>
            <w:vAlign w:val="center"/>
            <w:hideMark/>
          </w:tcPr>
          <w:p w14:paraId="748D69C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0.689 (0.631 - 0.752)</w:t>
            </w:r>
          </w:p>
        </w:tc>
        <w:tc>
          <w:tcPr>
            <w:tcW w:w="2618" w:type="dxa"/>
            <w:tcBorders>
              <w:top w:val="nil"/>
              <w:left w:val="nil"/>
              <w:bottom w:val="nil"/>
              <w:right w:val="nil"/>
            </w:tcBorders>
            <w:shd w:val="clear" w:color="auto" w:fill="auto"/>
            <w:noWrap/>
            <w:vAlign w:val="center"/>
            <w:hideMark/>
          </w:tcPr>
          <w:p w14:paraId="7021137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0.687 (0.623 - 0.756)</w:t>
            </w:r>
          </w:p>
        </w:tc>
        <w:tc>
          <w:tcPr>
            <w:tcW w:w="2078" w:type="dxa"/>
            <w:tcBorders>
              <w:top w:val="nil"/>
              <w:left w:val="nil"/>
              <w:bottom w:val="nil"/>
              <w:right w:val="nil"/>
            </w:tcBorders>
            <w:shd w:val="clear" w:color="auto" w:fill="auto"/>
            <w:noWrap/>
            <w:vAlign w:val="center"/>
            <w:hideMark/>
          </w:tcPr>
          <w:p w14:paraId="3FF4EABD"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0.690 (0.565 - 0.843)</w:t>
            </w:r>
          </w:p>
        </w:tc>
      </w:tr>
      <w:tr w:rsidR="009F657D" w:rsidRPr="00675C07" w14:paraId="05FCC186" w14:textId="77777777" w:rsidTr="009F657D">
        <w:trPr>
          <w:trHeight w:val="278"/>
        </w:trPr>
        <w:tc>
          <w:tcPr>
            <w:tcW w:w="3052" w:type="dxa"/>
            <w:tcBorders>
              <w:top w:val="nil"/>
              <w:left w:val="nil"/>
              <w:bottom w:val="nil"/>
              <w:right w:val="nil"/>
            </w:tcBorders>
            <w:shd w:val="clear" w:color="000000" w:fill="FFFFFF"/>
            <w:noWrap/>
            <w:vAlign w:val="center"/>
            <w:hideMark/>
          </w:tcPr>
          <w:p w14:paraId="33E9F35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Public Insurance</w:t>
            </w:r>
          </w:p>
        </w:tc>
        <w:tc>
          <w:tcPr>
            <w:tcW w:w="2764" w:type="dxa"/>
            <w:tcBorders>
              <w:top w:val="nil"/>
              <w:left w:val="nil"/>
              <w:bottom w:val="nil"/>
              <w:right w:val="nil"/>
            </w:tcBorders>
            <w:shd w:val="clear" w:color="auto" w:fill="auto"/>
            <w:noWrap/>
            <w:vAlign w:val="center"/>
            <w:hideMark/>
          </w:tcPr>
          <w:p w14:paraId="3128A8F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1.671 (1.318 - 2.119)</w:t>
            </w:r>
          </w:p>
        </w:tc>
        <w:tc>
          <w:tcPr>
            <w:tcW w:w="2618" w:type="dxa"/>
            <w:tcBorders>
              <w:top w:val="nil"/>
              <w:left w:val="nil"/>
              <w:bottom w:val="nil"/>
              <w:right w:val="nil"/>
            </w:tcBorders>
            <w:shd w:val="clear" w:color="auto" w:fill="auto"/>
            <w:noWrap/>
            <w:vAlign w:val="center"/>
            <w:hideMark/>
          </w:tcPr>
          <w:p w14:paraId="7FE7088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1.625 (1.256 - 2.102)</w:t>
            </w:r>
          </w:p>
        </w:tc>
        <w:tc>
          <w:tcPr>
            <w:tcW w:w="2078" w:type="dxa"/>
            <w:tcBorders>
              <w:top w:val="nil"/>
              <w:left w:val="nil"/>
              <w:bottom w:val="nil"/>
              <w:right w:val="nil"/>
            </w:tcBorders>
            <w:shd w:val="clear" w:color="auto" w:fill="auto"/>
            <w:noWrap/>
            <w:vAlign w:val="center"/>
            <w:hideMark/>
          </w:tcPr>
          <w:p w14:paraId="5D40475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2.245 (1.254 - 4.022)</w:t>
            </w:r>
          </w:p>
        </w:tc>
      </w:tr>
      <w:tr w:rsidR="009F657D" w:rsidRPr="00675C07" w14:paraId="79B7C660" w14:textId="77777777" w:rsidTr="009F657D">
        <w:trPr>
          <w:trHeight w:val="278"/>
        </w:trPr>
        <w:tc>
          <w:tcPr>
            <w:tcW w:w="3052" w:type="dxa"/>
            <w:tcBorders>
              <w:top w:val="nil"/>
              <w:left w:val="nil"/>
              <w:bottom w:val="nil"/>
              <w:right w:val="nil"/>
            </w:tcBorders>
            <w:shd w:val="clear" w:color="000000" w:fill="FFFFFF"/>
            <w:noWrap/>
            <w:vAlign w:val="center"/>
            <w:hideMark/>
          </w:tcPr>
          <w:p w14:paraId="4C98F60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Private Insurance</w:t>
            </w:r>
          </w:p>
        </w:tc>
        <w:tc>
          <w:tcPr>
            <w:tcW w:w="2764" w:type="dxa"/>
            <w:tcBorders>
              <w:top w:val="nil"/>
              <w:left w:val="nil"/>
              <w:bottom w:val="nil"/>
              <w:right w:val="nil"/>
            </w:tcBorders>
            <w:shd w:val="clear" w:color="auto" w:fill="auto"/>
            <w:noWrap/>
            <w:vAlign w:val="center"/>
            <w:hideMark/>
          </w:tcPr>
          <w:p w14:paraId="2322C41B"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1.098 (0.882 - 1.367)</w:t>
            </w:r>
          </w:p>
        </w:tc>
        <w:tc>
          <w:tcPr>
            <w:tcW w:w="2618" w:type="dxa"/>
            <w:tcBorders>
              <w:top w:val="nil"/>
              <w:left w:val="nil"/>
              <w:bottom w:val="nil"/>
              <w:right w:val="nil"/>
            </w:tcBorders>
            <w:shd w:val="clear" w:color="auto" w:fill="auto"/>
            <w:noWrap/>
            <w:vAlign w:val="center"/>
            <w:hideMark/>
          </w:tcPr>
          <w:p w14:paraId="07CA12AF"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1.043 (0.823 - 1.321)</w:t>
            </w:r>
          </w:p>
        </w:tc>
        <w:tc>
          <w:tcPr>
            <w:tcW w:w="2078" w:type="dxa"/>
            <w:tcBorders>
              <w:top w:val="nil"/>
              <w:left w:val="nil"/>
              <w:bottom w:val="nil"/>
              <w:right w:val="nil"/>
            </w:tcBorders>
            <w:shd w:val="clear" w:color="auto" w:fill="auto"/>
            <w:noWrap/>
            <w:vAlign w:val="center"/>
            <w:hideMark/>
          </w:tcPr>
          <w:p w14:paraId="6E3B73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1.491 (0.829 - 2.684)</w:t>
            </w:r>
          </w:p>
        </w:tc>
      </w:tr>
      <w:tr w:rsidR="009F657D" w:rsidRPr="00675C07" w14:paraId="030EC01F" w14:textId="77777777" w:rsidTr="009F657D">
        <w:trPr>
          <w:trHeight w:val="278"/>
        </w:trPr>
        <w:tc>
          <w:tcPr>
            <w:tcW w:w="3052" w:type="dxa"/>
            <w:tcBorders>
              <w:top w:val="nil"/>
              <w:left w:val="nil"/>
              <w:bottom w:val="nil"/>
              <w:right w:val="nil"/>
            </w:tcBorders>
            <w:shd w:val="clear" w:color="000000" w:fill="FFFFFF"/>
            <w:noWrap/>
            <w:vAlign w:val="center"/>
            <w:hideMark/>
          </w:tcPr>
          <w:p w14:paraId="1A4248FD"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Military</w:t>
            </w:r>
          </w:p>
        </w:tc>
        <w:tc>
          <w:tcPr>
            <w:tcW w:w="2764" w:type="dxa"/>
            <w:tcBorders>
              <w:top w:val="nil"/>
              <w:left w:val="nil"/>
              <w:bottom w:val="nil"/>
              <w:right w:val="nil"/>
            </w:tcBorders>
            <w:shd w:val="clear" w:color="auto" w:fill="auto"/>
            <w:noWrap/>
            <w:vAlign w:val="center"/>
            <w:hideMark/>
          </w:tcPr>
          <w:p w14:paraId="7BF6CBFA"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1.417 (1.052 - 1.907)</w:t>
            </w:r>
          </w:p>
        </w:tc>
        <w:tc>
          <w:tcPr>
            <w:tcW w:w="2618" w:type="dxa"/>
            <w:tcBorders>
              <w:top w:val="nil"/>
              <w:left w:val="nil"/>
              <w:bottom w:val="nil"/>
              <w:right w:val="nil"/>
            </w:tcBorders>
            <w:shd w:val="clear" w:color="auto" w:fill="auto"/>
            <w:noWrap/>
            <w:vAlign w:val="center"/>
            <w:hideMark/>
          </w:tcPr>
          <w:p w14:paraId="45FC2D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1.380 (1.003 - 1.899)</w:t>
            </w:r>
          </w:p>
        </w:tc>
        <w:tc>
          <w:tcPr>
            <w:tcW w:w="2078" w:type="dxa"/>
            <w:tcBorders>
              <w:top w:val="nil"/>
              <w:left w:val="nil"/>
              <w:bottom w:val="nil"/>
              <w:right w:val="nil"/>
            </w:tcBorders>
            <w:shd w:val="clear" w:color="auto" w:fill="auto"/>
            <w:noWrap/>
            <w:vAlign w:val="center"/>
            <w:hideMark/>
          </w:tcPr>
          <w:p w14:paraId="7661052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1.856 (0.923 - 3.734)</w:t>
            </w:r>
          </w:p>
        </w:tc>
      </w:tr>
      <w:tr w:rsidR="009F657D" w:rsidRPr="00675C07" w14:paraId="58FE9973" w14:textId="77777777" w:rsidTr="009F657D">
        <w:trPr>
          <w:trHeight w:val="278"/>
        </w:trPr>
        <w:tc>
          <w:tcPr>
            <w:tcW w:w="3052" w:type="dxa"/>
            <w:tcBorders>
              <w:top w:val="nil"/>
              <w:left w:val="nil"/>
              <w:bottom w:val="nil"/>
              <w:right w:val="nil"/>
            </w:tcBorders>
            <w:shd w:val="clear" w:color="000000" w:fill="FFFFFF"/>
            <w:noWrap/>
            <w:vAlign w:val="center"/>
            <w:hideMark/>
          </w:tcPr>
          <w:p w14:paraId="67ED25EC"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Medicare</w:t>
            </w:r>
          </w:p>
        </w:tc>
        <w:tc>
          <w:tcPr>
            <w:tcW w:w="2764" w:type="dxa"/>
            <w:tcBorders>
              <w:top w:val="nil"/>
              <w:left w:val="nil"/>
              <w:bottom w:val="nil"/>
              <w:right w:val="nil"/>
            </w:tcBorders>
            <w:shd w:val="clear" w:color="auto" w:fill="auto"/>
            <w:noWrap/>
            <w:vAlign w:val="center"/>
            <w:hideMark/>
          </w:tcPr>
          <w:p w14:paraId="0FD4C59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1.243 (0.982 - 1.572)</w:t>
            </w:r>
          </w:p>
        </w:tc>
        <w:tc>
          <w:tcPr>
            <w:tcW w:w="2618" w:type="dxa"/>
            <w:tcBorders>
              <w:top w:val="nil"/>
              <w:left w:val="nil"/>
              <w:bottom w:val="nil"/>
              <w:right w:val="nil"/>
            </w:tcBorders>
            <w:shd w:val="clear" w:color="auto" w:fill="auto"/>
            <w:noWrap/>
            <w:vAlign w:val="center"/>
            <w:hideMark/>
          </w:tcPr>
          <w:p w14:paraId="70AC660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1.171 (0.909 - 1.508)</w:t>
            </w:r>
          </w:p>
        </w:tc>
        <w:tc>
          <w:tcPr>
            <w:tcW w:w="2078" w:type="dxa"/>
            <w:tcBorders>
              <w:top w:val="nil"/>
              <w:left w:val="nil"/>
              <w:bottom w:val="nil"/>
              <w:right w:val="nil"/>
            </w:tcBorders>
            <w:shd w:val="clear" w:color="auto" w:fill="auto"/>
            <w:noWrap/>
            <w:vAlign w:val="center"/>
            <w:hideMark/>
          </w:tcPr>
          <w:p w14:paraId="20D2FB4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1.817 (0.981 - 3.364)</w:t>
            </w:r>
          </w:p>
        </w:tc>
      </w:tr>
      <w:tr w:rsidR="009F657D" w:rsidRPr="00675C07" w14:paraId="59C1D6EE" w14:textId="77777777" w:rsidTr="009F657D">
        <w:trPr>
          <w:trHeight w:val="278"/>
        </w:trPr>
        <w:tc>
          <w:tcPr>
            <w:tcW w:w="3052" w:type="dxa"/>
            <w:tcBorders>
              <w:top w:val="nil"/>
              <w:left w:val="nil"/>
              <w:bottom w:val="nil"/>
              <w:right w:val="nil"/>
            </w:tcBorders>
            <w:shd w:val="clear" w:color="000000" w:fill="FFFFFF"/>
            <w:noWrap/>
            <w:vAlign w:val="center"/>
            <w:hideMark/>
          </w:tcPr>
          <w:p w14:paraId="3A51B5A2"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auto" w:fill="auto"/>
            <w:noWrap/>
            <w:vAlign w:val="center"/>
            <w:hideMark/>
          </w:tcPr>
          <w:p w14:paraId="6BB1CE0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1.895 (1.059 - 3.392)</w:t>
            </w:r>
          </w:p>
        </w:tc>
        <w:tc>
          <w:tcPr>
            <w:tcW w:w="2618" w:type="dxa"/>
            <w:tcBorders>
              <w:top w:val="nil"/>
              <w:left w:val="nil"/>
              <w:bottom w:val="nil"/>
              <w:right w:val="nil"/>
            </w:tcBorders>
            <w:shd w:val="clear" w:color="auto" w:fill="auto"/>
            <w:noWrap/>
            <w:vAlign w:val="center"/>
            <w:hideMark/>
          </w:tcPr>
          <w:p w14:paraId="1F3AF6D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1.904 (1.059 - 3.423)</w:t>
            </w:r>
          </w:p>
        </w:tc>
        <w:tc>
          <w:tcPr>
            <w:tcW w:w="2078" w:type="dxa"/>
            <w:tcBorders>
              <w:top w:val="nil"/>
              <w:left w:val="nil"/>
              <w:bottom w:val="nil"/>
              <w:right w:val="nil"/>
            </w:tcBorders>
            <w:shd w:val="clear" w:color="auto" w:fill="auto"/>
            <w:noWrap/>
            <w:vAlign w:val="center"/>
            <w:hideMark/>
          </w:tcPr>
          <w:p w14:paraId="341D0E7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0.240 (0.026 - 2.221)</w:t>
            </w:r>
          </w:p>
        </w:tc>
      </w:tr>
      <w:tr w:rsidR="009F657D" w:rsidRPr="00675C07" w14:paraId="35CFBD95" w14:textId="77777777" w:rsidTr="009F657D">
        <w:trPr>
          <w:trHeight w:val="278"/>
        </w:trPr>
        <w:tc>
          <w:tcPr>
            <w:tcW w:w="3052" w:type="dxa"/>
            <w:tcBorders>
              <w:top w:val="nil"/>
              <w:left w:val="nil"/>
              <w:bottom w:val="nil"/>
              <w:right w:val="nil"/>
            </w:tcBorders>
            <w:shd w:val="clear" w:color="000000" w:fill="FFFFFF"/>
            <w:noWrap/>
            <w:vAlign w:val="center"/>
            <w:hideMark/>
          </w:tcPr>
          <w:p w14:paraId="7C5F5C8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Black</w:t>
            </w:r>
          </w:p>
        </w:tc>
        <w:tc>
          <w:tcPr>
            <w:tcW w:w="2764" w:type="dxa"/>
            <w:tcBorders>
              <w:top w:val="nil"/>
              <w:left w:val="nil"/>
              <w:bottom w:val="nil"/>
              <w:right w:val="nil"/>
            </w:tcBorders>
            <w:shd w:val="clear" w:color="auto" w:fill="auto"/>
            <w:noWrap/>
            <w:vAlign w:val="center"/>
            <w:hideMark/>
          </w:tcPr>
          <w:p w14:paraId="716D686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0.975 (0.865 - 1.099)</w:t>
            </w:r>
          </w:p>
        </w:tc>
        <w:tc>
          <w:tcPr>
            <w:tcW w:w="2618" w:type="dxa"/>
            <w:tcBorders>
              <w:top w:val="nil"/>
              <w:left w:val="nil"/>
              <w:bottom w:val="nil"/>
              <w:right w:val="nil"/>
            </w:tcBorders>
            <w:shd w:val="clear" w:color="auto" w:fill="auto"/>
            <w:noWrap/>
            <w:vAlign w:val="center"/>
            <w:hideMark/>
          </w:tcPr>
          <w:p w14:paraId="0D4A3A1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(0.856 - 1.104)</w:t>
            </w:r>
          </w:p>
        </w:tc>
        <w:tc>
          <w:tcPr>
            <w:tcW w:w="2078" w:type="dxa"/>
            <w:tcBorders>
              <w:top w:val="nil"/>
              <w:left w:val="nil"/>
              <w:bottom w:val="nil"/>
              <w:right w:val="nil"/>
            </w:tcBorders>
            <w:shd w:val="clear" w:color="auto" w:fill="auto"/>
            <w:noWrap/>
            <w:vAlign w:val="center"/>
            <w:hideMark/>
          </w:tcPr>
          <w:p w14:paraId="73A2562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(0.712 - 1.328)</w:t>
            </w:r>
          </w:p>
        </w:tc>
      </w:tr>
      <w:tr w:rsidR="009F657D" w:rsidRPr="00675C07" w14:paraId="1B733D7E" w14:textId="77777777" w:rsidTr="009F657D">
        <w:trPr>
          <w:trHeight w:val="278"/>
        </w:trPr>
        <w:tc>
          <w:tcPr>
            <w:tcW w:w="3052" w:type="dxa"/>
            <w:tcBorders>
              <w:top w:val="nil"/>
              <w:left w:val="nil"/>
              <w:bottom w:val="nil"/>
              <w:right w:val="nil"/>
            </w:tcBorders>
            <w:shd w:val="clear" w:color="000000" w:fill="FFFFFF"/>
            <w:noWrap/>
            <w:vAlign w:val="center"/>
            <w:hideMark/>
          </w:tcPr>
          <w:p w14:paraId="7DA8C595"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Hispanic</w:t>
            </w:r>
          </w:p>
        </w:tc>
        <w:tc>
          <w:tcPr>
            <w:tcW w:w="2764" w:type="dxa"/>
            <w:tcBorders>
              <w:top w:val="nil"/>
              <w:left w:val="nil"/>
              <w:bottom w:val="nil"/>
              <w:right w:val="nil"/>
            </w:tcBorders>
            <w:shd w:val="clear" w:color="auto" w:fill="auto"/>
            <w:noWrap/>
            <w:vAlign w:val="center"/>
            <w:hideMark/>
          </w:tcPr>
          <w:p w14:paraId="4EB0D7C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0.662 (0.577 - 0.760)</w:t>
            </w:r>
          </w:p>
        </w:tc>
        <w:tc>
          <w:tcPr>
            <w:tcW w:w="2618" w:type="dxa"/>
            <w:tcBorders>
              <w:top w:val="nil"/>
              <w:left w:val="nil"/>
              <w:bottom w:val="nil"/>
              <w:right w:val="nil"/>
            </w:tcBorders>
            <w:shd w:val="clear" w:color="auto" w:fill="auto"/>
            <w:noWrap/>
            <w:vAlign w:val="center"/>
            <w:hideMark/>
          </w:tcPr>
          <w:p w14:paraId="7152771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0.621 (0.531 - 0.727)</w:t>
            </w:r>
          </w:p>
        </w:tc>
        <w:tc>
          <w:tcPr>
            <w:tcW w:w="2078" w:type="dxa"/>
            <w:tcBorders>
              <w:top w:val="nil"/>
              <w:left w:val="nil"/>
              <w:bottom w:val="nil"/>
              <w:right w:val="nil"/>
            </w:tcBorders>
            <w:shd w:val="clear" w:color="auto" w:fill="auto"/>
            <w:noWrap/>
            <w:vAlign w:val="center"/>
            <w:hideMark/>
          </w:tcPr>
          <w:p w14:paraId="03B03F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0.891 (0.649 - 1.224)</w:t>
            </w:r>
          </w:p>
        </w:tc>
      </w:tr>
      <w:tr w:rsidR="009F657D" w:rsidRPr="00675C07" w14:paraId="1F951D23" w14:textId="77777777" w:rsidTr="009F657D">
        <w:trPr>
          <w:trHeight w:val="278"/>
        </w:trPr>
        <w:tc>
          <w:tcPr>
            <w:tcW w:w="3052" w:type="dxa"/>
            <w:tcBorders>
              <w:top w:val="nil"/>
              <w:left w:val="nil"/>
              <w:bottom w:val="nil"/>
              <w:right w:val="nil"/>
            </w:tcBorders>
            <w:shd w:val="clear" w:color="000000" w:fill="FFFFFF"/>
            <w:noWrap/>
            <w:vAlign w:val="center"/>
            <w:hideMark/>
          </w:tcPr>
          <w:p w14:paraId="2F0AD67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American Indian/Alaskan Native</w:t>
            </w:r>
          </w:p>
        </w:tc>
        <w:tc>
          <w:tcPr>
            <w:tcW w:w="2764" w:type="dxa"/>
            <w:tcBorders>
              <w:top w:val="nil"/>
              <w:left w:val="nil"/>
              <w:bottom w:val="nil"/>
              <w:right w:val="nil"/>
            </w:tcBorders>
            <w:shd w:val="clear" w:color="auto" w:fill="auto"/>
            <w:noWrap/>
            <w:vAlign w:val="center"/>
            <w:hideMark/>
          </w:tcPr>
          <w:p w14:paraId="4DD1E5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0.840 (0.539 - 1.307)</w:t>
            </w:r>
          </w:p>
        </w:tc>
        <w:tc>
          <w:tcPr>
            <w:tcW w:w="2618" w:type="dxa"/>
            <w:tcBorders>
              <w:top w:val="nil"/>
              <w:left w:val="nil"/>
              <w:bottom w:val="nil"/>
              <w:right w:val="nil"/>
            </w:tcBorders>
            <w:shd w:val="clear" w:color="auto" w:fill="auto"/>
            <w:noWrap/>
            <w:vAlign w:val="center"/>
            <w:hideMark/>
          </w:tcPr>
          <w:p w14:paraId="0850C7D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0.802 (0.495 - 1.299)</w:t>
            </w:r>
          </w:p>
        </w:tc>
        <w:tc>
          <w:tcPr>
            <w:tcW w:w="2078" w:type="dxa"/>
            <w:tcBorders>
              <w:top w:val="nil"/>
              <w:left w:val="nil"/>
              <w:bottom w:val="nil"/>
              <w:right w:val="nil"/>
            </w:tcBorders>
            <w:shd w:val="clear" w:color="auto" w:fill="auto"/>
            <w:noWrap/>
            <w:vAlign w:val="center"/>
            <w:hideMark/>
          </w:tcPr>
          <w:p w14:paraId="1E0E245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1.125 (0.456 - 2.778)</w:t>
            </w:r>
          </w:p>
        </w:tc>
      </w:tr>
      <w:tr w:rsidR="009F657D" w:rsidRPr="00675C07" w14:paraId="6266377B" w14:textId="77777777" w:rsidTr="009F657D">
        <w:trPr>
          <w:trHeight w:val="278"/>
        </w:trPr>
        <w:tc>
          <w:tcPr>
            <w:tcW w:w="3052" w:type="dxa"/>
            <w:tcBorders>
              <w:top w:val="nil"/>
              <w:left w:val="nil"/>
              <w:bottom w:val="nil"/>
              <w:right w:val="nil"/>
            </w:tcBorders>
            <w:shd w:val="clear" w:color="000000" w:fill="FFFFFF"/>
            <w:noWrap/>
            <w:vAlign w:val="center"/>
            <w:hideMark/>
          </w:tcPr>
          <w:p w14:paraId="368B8109"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Asian</w:t>
            </w:r>
          </w:p>
        </w:tc>
        <w:tc>
          <w:tcPr>
            <w:tcW w:w="2764" w:type="dxa"/>
            <w:tcBorders>
              <w:top w:val="nil"/>
              <w:left w:val="nil"/>
              <w:bottom w:val="nil"/>
              <w:right w:val="nil"/>
            </w:tcBorders>
            <w:shd w:val="clear" w:color="auto" w:fill="auto"/>
            <w:noWrap/>
            <w:vAlign w:val="center"/>
            <w:hideMark/>
          </w:tcPr>
          <w:p w14:paraId="20E20E63"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0.523 (0.377 - 0.724)</w:t>
            </w:r>
          </w:p>
        </w:tc>
        <w:tc>
          <w:tcPr>
            <w:tcW w:w="2618" w:type="dxa"/>
            <w:tcBorders>
              <w:top w:val="nil"/>
              <w:left w:val="nil"/>
              <w:bottom w:val="nil"/>
              <w:right w:val="nil"/>
            </w:tcBorders>
            <w:shd w:val="clear" w:color="auto" w:fill="auto"/>
            <w:noWrap/>
            <w:vAlign w:val="center"/>
            <w:hideMark/>
          </w:tcPr>
          <w:p w14:paraId="1B4EB6D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0.494 (0.343 - 0.712)</w:t>
            </w:r>
          </w:p>
        </w:tc>
        <w:tc>
          <w:tcPr>
            <w:tcW w:w="2078" w:type="dxa"/>
            <w:tcBorders>
              <w:top w:val="nil"/>
              <w:left w:val="nil"/>
              <w:bottom w:val="nil"/>
              <w:right w:val="nil"/>
            </w:tcBorders>
            <w:shd w:val="clear" w:color="auto" w:fill="auto"/>
            <w:noWrap/>
            <w:vAlign w:val="center"/>
            <w:hideMark/>
          </w:tcPr>
          <w:p w14:paraId="35C85B6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0.669 (0.340 - 1.316)</w:t>
            </w:r>
          </w:p>
        </w:tc>
      </w:tr>
      <w:tr w:rsidR="009F657D" w:rsidRPr="00675C07" w14:paraId="2731E0AF" w14:textId="77777777" w:rsidTr="009F657D">
        <w:trPr>
          <w:trHeight w:val="278"/>
        </w:trPr>
        <w:tc>
          <w:tcPr>
            <w:tcW w:w="3052" w:type="dxa"/>
            <w:tcBorders>
              <w:top w:val="nil"/>
              <w:left w:val="nil"/>
              <w:bottom w:val="nil"/>
              <w:right w:val="nil"/>
            </w:tcBorders>
            <w:shd w:val="clear" w:color="000000" w:fill="FFFFFF"/>
            <w:noWrap/>
            <w:vAlign w:val="center"/>
            <w:hideMark/>
          </w:tcPr>
          <w:p w14:paraId="066B601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000000" w:fill="FFFFFF"/>
            <w:noWrap/>
            <w:vAlign w:val="center"/>
            <w:hideMark/>
          </w:tcPr>
          <w:p w14:paraId="60516C1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0.315 (0.099 - 1.003)</w:t>
            </w:r>
          </w:p>
        </w:tc>
        <w:tc>
          <w:tcPr>
            <w:tcW w:w="2618" w:type="dxa"/>
            <w:tcBorders>
              <w:top w:val="nil"/>
              <w:left w:val="nil"/>
              <w:bottom w:val="nil"/>
              <w:right w:val="nil"/>
            </w:tcBorders>
            <w:shd w:val="clear" w:color="000000" w:fill="FFFFFF"/>
            <w:noWrap/>
            <w:vAlign w:val="center"/>
            <w:hideMark/>
          </w:tcPr>
          <w:p w14:paraId="2EAC176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0.375 (0.115 - 1.223)</w:t>
            </w:r>
          </w:p>
        </w:tc>
        <w:tc>
          <w:tcPr>
            <w:tcW w:w="2078" w:type="dxa"/>
            <w:tcBorders>
              <w:top w:val="nil"/>
              <w:left w:val="nil"/>
              <w:bottom w:val="nil"/>
              <w:right w:val="nil"/>
            </w:tcBorders>
            <w:shd w:val="clear" w:color="000000" w:fill="FFFFFF"/>
            <w:noWrap/>
            <w:vAlign w:val="center"/>
            <w:hideMark/>
          </w:tcPr>
          <w:p w14:paraId="1B0B9A7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0.957 (0.443 - 2.070)</w:t>
            </w:r>
          </w:p>
        </w:tc>
      </w:tr>
    </w:tbl>
    <w:p w14:paraId="011574AD" w14:textId="77777777" w:rsidR="00E860E8" w:rsidRDefault="00E860E8" w:rsidP="000E5A7F">
      <w:pPr>
        <w:spacing w:line="240" w:lineRule="auto"/>
        <w:rPr>
          <w:rFonts w:ascii="Times New Roman" w:hAnsi="Times New Roman" w:cs="Times New Roman"/>
          <w:sz w:val="24"/>
          <w:szCs w:val="24"/>
        </w:rPr>
      </w:pPr>
    </w:p>
    <w:p w14:paraId="5CAD6E1E" w14:textId="24D09499" w:rsidR="009F657D" w:rsidRDefault="009F657D">
      <w:pPr>
        <w:rPr>
          <w:rFonts w:ascii="Times New Roman" w:hAnsi="Times New Roman" w:cs="Times New Roman"/>
          <w:sz w:val="24"/>
          <w:szCs w:val="24"/>
        </w:rPr>
      </w:pPr>
      <w:r>
        <w:rPr>
          <w:rFonts w:ascii="Times New Roman" w:hAnsi="Times New Roman" w:cs="Times New Roman"/>
          <w:sz w:val="24"/>
          <w:szCs w:val="24"/>
        </w:rPr>
        <w:br w:type="page"/>
      </w:r>
    </w:p>
    <w:p w14:paraId="1627917F" w14:textId="32014F89" w:rsidR="009F657D" w:rsidRDefault="009F657D" w:rsidP="009F657D">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5</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disease-specific mortality risk among individuals with cardiovascular disease in the National Health Interview Survey, 2000 to 2014.</w:t>
      </w:r>
    </w:p>
    <w:tbl>
      <w:tblPr>
        <w:tblW w:w="10512" w:type="dxa"/>
        <w:tblLook w:val="04A0" w:firstRow="1" w:lastRow="0" w:firstColumn="1" w:lastColumn="0" w:noHBand="0" w:noVBand="1"/>
      </w:tblPr>
      <w:tblGrid>
        <w:gridCol w:w="3183"/>
        <w:gridCol w:w="2443"/>
        <w:gridCol w:w="2443"/>
        <w:gridCol w:w="2443"/>
      </w:tblGrid>
      <w:tr w:rsidR="00F66F44" w:rsidRPr="00F66F44" w14:paraId="3C1CB24A" w14:textId="77777777" w:rsidTr="00F66F44">
        <w:trPr>
          <w:trHeight w:val="278"/>
        </w:trPr>
        <w:tc>
          <w:tcPr>
            <w:tcW w:w="3183" w:type="dxa"/>
            <w:tcBorders>
              <w:top w:val="nil"/>
              <w:left w:val="nil"/>
              <w:bottom w:val="nil"/>
              <w:right w:val="nil"/>
            </w:tcBorders>
            <w:shd w:val="clear" w:color="auto" w:fill="auto"/>
            <w:noWrap/>
            <w:vAlign w:val="bottom"/>
            <w:hideMark/>
          </w:tcPr>
          <w:p w14:paraId="663AA4DA" w14:textId="77777777" w:rsidR="00F66F44" w:rsidRPr="00F66F44" w:rsidRDefault="00F66F44" w:rsidP="00F66F44">
            <w:pPr>
              <w:spacing w:after="0" w:line="240" w:lineRule="auto"/>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bottom"/>
            <w:hideMark/>
          </w:tcPr>
          <w:p w14:paraId="72D33727" w14:textId="55364B85"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43" w:type="dxa"/>
            <w:tcBorders>
              <w:top w:val="nil"/>
              <w:left w:val="nil"/>
              <w:bottom w:val="nil"/>
              <w:right w:val="nil"/>
            </w:tcBorders>
            <w:shd w:val="clear" w:color="auto" w:fill="auto"/>
            <w:noWrap/>
            <w:vAlign w:val="bottom"/>
            <w:hideMark/>
          </w:tcPr>
          <w:p w14:paraId="2BF7CBF4" w14:textId="49D8AB18"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443" w:type="dxa"/>
            <w:tcBorders>
              <w:top w:val="nil"/>
              <w:left w:val="nil"/>
              <w:bottom w:val="nil"/>
              <w:right w:val="nil"/>
            </w:tcBorders>
            <w:shd w:val="clear" w:color="auto" w:fill="auto"/>
            <w:noWrap/>
            <w:vAlign w:val="bottom"/>
            <w:hideMark/>
          </w:tcPr>
          <w:p w14:paraId="5C5821FC" w14:textId="678D2ACF"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F66F44" w:rsidRPr="00F66F44" w14:paraId="4EEEF5D0" w14:textId="77777777" w:rsidTr="00F66F44">
        <w:trPr>
          <w:trHeight w:val="278"/>
        </w:trPr>
        <w:tc>
          <w:tcPr>
            <w:tcW w:w="3183" w:type="dxa"/>
            <w:tcBorders>
              <w:top w:val="nil"/>
              <w:left w:val="nil"/>
              <w:bottom w:val="single" w:sz="4" w:space="0" w:color="auto"/>
              <w:right w:val="nil"/>
            </w:tcBorders>
            <w:shd w:val="clear" w:color="auto" w:fill="auto"/>
            <w:noWrap/>
            <w:vAlign w:val="bottom"/>
            <w:hideMark/>
          </w:tcPr>
          <w:p w14:paraId="33F0906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 </w:t>
            </w:r>
          </w:p>
        </w:tc>
        <w:tc>
          <w:tcPr>
            <w:tcW w:w="2443" w:type="dxa"/>
            <w:tcBorders>
              <w:top w:val="nil"/>
              <w:left w:val="nil"/>
              <w:bottom w:val="single" w:sz="4" w:space="0" w:color="auto"/>
              <w:right w:val="nil"/>
            </w:tcBorders>
            <w:shd w:val="clear" w:color="auto" w:fill="auto"/>
            <w:noWrap/>
            <w:vAlign w:val="bottom"/>
            <w:hideMark/>
          </w:tcPr>
          <w:p w14:paraId="2EDFCEB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5B0A883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3E188D3B"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r>
      <w:tr w:rsidR="00F66F44" w:rsidRPr="00F66F44" w14:paraId="73AE7F66" w14:textId="77777777" w:rsidTr="00F66F44">
        <w:trPr>
          <w:trHeight w:val="285"/>
        </w:trPr>
        <w:tc>
          <w:tcPr>
            <w:tcW w:w="3183" w:type="dxa"/>
            <w:tcBorders>
              <w:top w:val="nil"/>
              <w:left w:val="nil"/>
              <w:bottom w:val="nil"/>
              <w:right w:val="nil"/>
            </w:tcBorders>
            <w:shd w:val="clear" w:color="auto" w:fill="auto"/>
            <w:noWrap/>
            <w:vAlign w:val="bottom"/>
            <w:hideMark/>
          </w:tcPr>
          <w:p w14:paraId="4058FD3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CRN</w:t>
            </w:r>
          </w:p>
        </w:tc>
        <w:tc>
          <w:tcPr>
            <w:tcW w:w="2443" w:type="dxa"/>
            <w:tcBorders>
              <w:top w:val="nil"/>
              <w:left w:val="nil"/>
              <w:bottom w:val="nil"/>
              <w:right w:val="nil"/>
            </w:tcBorders>
            <w:shd w:val="clear" w:color="auto" w:fill="auto"/>
            <w:noWrap/>
            <w:vAlign w:val="center"/>
            <w:hideMark/>
          </w:tcPr>
          <w:p w14:paraId="30F5DF0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1.123 (0.993 - 1.271)</w:t>
            </w:r>
          </w:p>
        </w:tc>
        <w:tc>
          <w:tcPr>
            <w:tcW w:w="2443" w:type="dxa"/>
            <w:tcBorders>
              <w:top w:val="nil"/>
              <w:left w:val="nil"/>
              <w:bottom w:val="nil"/>
              <w:right w:val="nil"/>
            </w:tcBorders>
            <w:shd w:val="clear" w:color="auto" w:fill="auto"/>
            <w:noWrap/>
            <w:vAlign w:val="center"/>
            <w:hideMark/>
          </w:tcPr>
          <w:p w14:paraId="6378BE31"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1.172 (1.028 - 1.337)</w:t>
            </w:r>
          </w:p>
        </w:tc>
        <w:tc>
          <w:tcPr>
            <w:tcW w:w="2443" w:type="dxa"/>
            <w:tcBorders>
              <w:top w:val="nil"/>
              <w:left w:val="nil"/>
              <w:bottom w:val="nil"/>
              <w:right w:val="nil"/>
            </w:tcBorders>
            <w:shd w:val="clear" w:color="auto" w:fill="auto"/>
            <w:noWrap/>
            <w:vAlign w:val="center"/>
            <w:hideMark/>
          </w:tcPr>
          <w:p w14:paraId="2A254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1.054 (0.757 - 1.468)</w:t>
            </w:r>
          </w:p>
        </w:tc>
      </w:tr>
      <w:tr w:rsidR="00F66F44" w:rsidRPr="00F66F44" w14:paraId="40C1AEB2" w14:textId="77777777" w:rsidTr="00F66F44">
        <w:trPr>
          <w:trHeight w:val="278"/>
        </w:trPr>
        <w:tc>
          <w:tcPr>
            <w:tcW w:w="3183" w:type="dxa"/>
            <w:tcBorders>
              <w:top w:val="nil"/>
              <w:left w:val="nil"/>
              <w:bottom w:val="nil"/>
              <w:right w:val="nil"/>
            </w:tcBorders>
            <w:shd w:val="clear" w:color="000000" w:fill="FFFFFF"/>
            <w:noWrap/>
            <w:vAlign w:val="center"/>
            <w:hideMark/>
          </w:tcPr>
          <w:p w14:paraId="085A60D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Some College</w:t>
            </w:r>
          </w:p>
        </w:tc>
        <w:tc>
          <w:tcPr>
            <w:tcW w:w="2443" w:type="dxa"/>
            <w:tcBorders>
              <w:top w:val="nil"/>
              <w:left w:val="nil"/>
              <w:bottom w:val="nil"/>
              <w:right w:val="nil"/>
            </w:tcBorders>
            <w:shd w:val="clear" w:color="auto" w:fill="auto"/>
            <w:noWrap/>
            <w:vAlign w:val="center"/>
            <w:hideMark/>
          </w:tcPr>
          <w:p w14:paraId="0E43056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0.866 (0.797 - 0.940)</w:t>
            </w:r>
          </w:p>
        </w:tc>
        <w:tc>
          <w:tcPr>
            <w:tcW w:w="2443" w:type="dxa"/>
            <w:tcBorders>
              <w:top w:val="nil"/>
              <w:left w:val="nil"/>
              <w:bottom w:val="nil"/>
              <w:right w:val="nil"/>
            </w:tcBorders>
            <w:shd w:val="clear" w:color="auto" w:fill="auto"/>
            <w:noWrap/>
            <w:vAlign w:val="center"/>
            <w:hideMark/>
          </w:tcPr>
          <w:p w14:paraId="3C32472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0.870 (0.796 - 0.950)</w:t>
            </w:r>
          </w:p>
        </w:tc>
        <w:tc>
          <w:tcPr>
            <w:tcW w:w="2443" w:type="dxa"/>
            <w:tcBorders>
              <w:top w:val="nil"/>
              <w:left w:val="nil"/>
              <w:bottom w:val="nil"/>
              <w:right w:val="nil"/>
            </w:tcBorders>
            <w:shd w:val="clear" w:color="auto" w:fill="auto"/>
            <w:noWrap/>
            <w:vAlign w:val="center"/>
            <w:hideMark/>
          </w:tcPr>
          <w:p w14:paraId="6FE1B3F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0.910 (0.720 - 1.150)</w:t>
            </w:r>
          </w:p>
        </w:tc>
      </w:tr>
      <w:tr w:rsidR="00F66F44" w:rsidRPr="00F66F44" w14:paraId="4AC0BE4F" w14:textId="77777777" w:rsidTr="00F66F44">
        <w:trPr>
          <w:trHeight w:val="278"/>
        </w:trPr>
        <w:tc>
          <w:tcPr>
            <w:tcW w:w="3183" w:type="dxa"/>
            <w:tcBorders>
              <w:top w:val="nil"/>
              <w:left w:val="nil"/>
              <w:bottom w:val="nil"/>
              <w:right w:val="nil"/>
            </w:tcBorders>
            <w:shd w:val="clear" w:color="000000" w:fill="FFFFFF"/>
            <w:noWrap/>
            <w:vAlign w:val="center"/>
            <w:hideMark/>
          </w:tcPr>
          <w:p w14:paraId="6157C3B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College Degree</w:t>
            </w:r>
          </w:p>
        </w:tc>
        <w:tc>
          <w:tcPr>
            <w:tcW w:w="2443" w:type="dxa"/>
            <w:tcBorders>
              <w:top w:val="nil"/>
              <w:left w:val="nil"/>
              <w:bottom w:val="nil"/>
              <w:right w:val="nil"/>
            </w:tcBorders>
            <w:shd w:val="clear" w:color="auto" w:fill="auto"/>
            <w:noWrap/>
            <w:vAlign w:val="center"/>
            <w:hideMark/>
          </w:tcPr>
          <w:p w14:paraId="7EFB661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0.649 (0.580 - 0.726)</w:t>
            </w:r>
          </w:p>
        </w:tc>
        <w:tc>
          <w:tcPr>
            <w:tcW w:w="2443" w:type="dxa"/>
            <w:tcBorders>
              <w:top w:val="nil"/>
              <w:left w:val="nil"/>
              <w:bottom w:val="nil"/>
              <w:right w:val="nil"/>
            </w:tcBorders>
            <w:shd w:val="clear" w:color="auto" w:fill="auto"/>
            <w:noWrap/>
            <w:vAlign w:val="center"/>
            <w:hideMark/>
          </w:tcPr>
          <w:p w14:paraId="0D8980A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0.645 (0.570 - 0.729)</w:t>
            </w:r>
          </w:p>
        </w:tc>
        <w:tc>
          <w:tcPr>
            <w:tcW w:w="2443" w:type="dxa"/>
            <w:tcBorders>
              <w:top w:val="nil"/>
              <w:left w:val="nil"/>
              <w:bottom w:val="nil"/>
              <w:right w:val="nil"/>
            </w:tcBorders>
            <w:shd w:val="clear" w:color="auto" w:fill="auto"/>
            <w:noWrap/>
            <w:vAlign w:val="center"/>
            <w:hideMark/>
          </w:tcPr>
          <w:p w14:paraId="6F19C5A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0.699 (0.509 - 0.961)</w:t>
            </w:r>
          </w:p>
        </w:tc>
      </w:tr>
      <w:tr w:rsidR="00F66F44" w:rsidRPr="00F66F44" w14:paraId="6EAE6575" w14:textId="77777777" w:rsidTr="00F66F44">
        <w:trPr>
          <w:trHeight w:val="278"/>
        </w:trPr>
        <w:tc>
          <w:tcPr>
            <w:tcW w:w="3183" w:type="dxa"/>
            <w:tcBorders>
              <w:top w:val="nil"/>
              <w:left w:val="nil"/>
              <w:bottom w:val="nil"/>
              <w:right w:val="nil"/>
            </w:tcBorders>
            <w:shd w:val="clear" w:color="000000" w:fill="FFFFFF"/>
            <w:noWrap/>
            <w:vAlign w:val="center"/>
            <w:hideMark/>
          </w:tcPr>
          <w:p w14:paraId="5F51B556"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Age</w:t>
            </w:r>
          </w:p>
        </w:tc>
        <w:tc>
          <w:tcPr>
            <w:tcW w:w="2443" w:type="dxa"/>
            <w:tcBorders>
              <w:top w:val="nil"/>
              <w:left w:val="nil"/>
              <w:bottom w:val="nil"/>
              <w:right w:val="nil"/>
            </w:tcBorders>
            <w:shd w:val="clear" w:color="auto" w:fill="auto"/>
            <w:noWrap/>
            <w:vAlign w:val="center"/>
            <w:hideMark/>
          </w:tcPr>
          <w:p w14:paraId="5CA69FD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1.094 (1.090 - 1.098)</w:t>
            </w:r>
          </w:p>
        </w:tc>
        <w:tc>
          <w:tcPr>
            <w:tcW w:w="2443" w:type="dxa"/>
            <w:tcBorders>
              <w:top w:val="nil"/>
              <w:left w:val="nil"/>
              <w:bottom w:val="nil"/>
              <w:right w:val="nil"/>
            </w:tcBorders>
            <w:shd w:val="clear" w:color="auto" w:fill="auto"/>
            <w:noWrap/>
            <w:vAlign w:val="center"/>
            <w:hideMark/>
          </w:tcPr>
          <w:p w14:paraId="7F5022F9"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1.095 (1.091 - 1.100)</w:t>
            </w:r>
          </w:p>
        </w:tc>
        <w:tc>
          <w:tcPr>
            <w:tcW w:w="2443" w:type="dxa"/>
            <w:tcBorders>
              <w:top w:val="nil"/>
              <w:left w:val="nil"/>
              <w:bottom w:val="nil"/>
              <w:right w:val="nil"/>
            </w:tcBorders>
            <w:shd w:val="clear" w:color="auto" w:fill="auto"/>
            <w:noWrap/>
            <w:vAlign w:val="center"/>
            <w:hideMark/>
          </w:tcPr>
          <w:p w14:paraId="405A990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1.090 (1.078 - 1.102)</w:t>
            </w:r>
          </w:p>
        </w:tc>
      </w:tr>
      <w:tr w:rsidR="00F66F44" w:rsidRPr="00F66F44" w14:paraId="7FB5FE98" w14:textId="77777777" w:rsidTr="00F66F44">
        <w:trPr>
          <w:trHeight w:val="278"/>
        </w:trPr>
        <w:tc>
          <w:tcPr>
            <w:tcW w:w="3183" w:type="dxa"/>
            <w:tcBorders>
              <w:top w:val="nil"/>
              <w:left w:val="nil"/>
              <w:bottom w:val="nil"/>
              <w:right w:val="nil"/>
            </w:tcBorders>
            <w:shd w:val="clear" w:color="000000" w:fill="FFFFFF"/>
            <w:noWrap/>
            <w:vAlign w:val="center"/>
            <w:hideMark/>
          </w:tcPr>
          <w:p w14:paraId="33771C4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$20,000 to &lt; $45,000</w:t>
            </w:r>
          </w:p>
        </w:tc>
        <w:tc>
          <w:tcPr>
            <w:tcW w:w="2443" w:type="dxa"/>
            <w:tcBorders>
              <w:top w:val="nil"/>
              <w:left w:val="nil"/>
              <w:bottom w:val="nil"/>
              <w:right w:val="nil"/>
            </w:tcBorders>
            <w:shd w:val="clear" w:color="auto" w:fill="auto"/>
            <w:noWrap/>
            <w:vAlign w:val="center"/>
            <w:hideMark/>
          </w:tcPr>
          <w:p w14:paraId="7B83F966"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0.888 (0.813 - 0.971)</w:t>
            </w:r>
          </w:p>
        </w:tc>
        <w:tc>
          <w:tcPr>
            <w:tcW w:w="2443" w:type="dxa"/>
            <w:tcBorders>
              <w:top w:val="nil"/>
              <w:left w:val="nil"/>
              <w:bottom w:val="nil"/>
              <w:right w:val="nil"/>
            </w:tcBorders>
            <w:shd w:val="clear" w:color="auto" w:fill="auto"/>
            <w:noWrap/>
            <w:vAlign w:val="center"/>
            <w:hideMark/>
          </w:tcPr>
          <w:p w14:paraId="1103ADB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0.876 (0.798 - 0.963)</w:t>
            </w:r>
          </w:p>
        </w:tc>
        <w:tc>
          <w:tcPr>
            <w:tcW w:w="2443" w:type="dxa"/>
            <w:tcBorders>
              <w:top w:val="nil"/>
              <w:left w:val="nil"/>
              <w:bottom w:val="nil"/>
              <w:right w:val="nil"/>
            </w:tcBorders>
            <w:shd w:val="clear" w:color="auto" w:fill="auto"/>
            <w:noWrap/>
            <w:vAlign w:val="center"/>
            <w:hideMark/>
          </w:tcPr>
          <w:p w14:paraId="552B7861"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1.217 (0.943 - 1.570)</w:t>
            </w:r>
          </w:p>
        </w:tc>
      </w:tr>
      <w:tr w:rsidR="00F66F44" w:rsidRPr="00F66F44" w14:paraId="46E2AF67" w14:textId="77777777" w:rsidTr="00F66F44">
        <w:trPr>
          <w:trHeight w:val="278"/>
        </w:trPr>
        <w:tc>
          <w:tcPr>
            <w:tcW w:w="3183" w:type="dxa"/>
            <w:tcBorders>
              <w:top w:val="nil"/>
              <w:left w:val="nil"/>
              <w:bottom w:val="nil"/>
              <w:right w:val="nil"/>
            </w:tcBorders>
            <w:shd w:val="clear" w:color="000000" w:fill="FFFFFF"/>
            <w:noWrap/>
            <w:vAlign w:val="center"/>
            <w:hideMark/>
          </w:tcPr>
          <w:p w14:paraId="03F519DD"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$45,000 to &lt; $65,000</w:t>
            </w:r>
          </w:p>
        </w:tc>
        <w:tc>
          <w:tcPr>
            <w:tcW w:w="2443" w:type="dxa"/>
            <w:tcBorders>
              <w:top w:val="nil"/>
              <w:left w:val="nil"/>
              <w:bottom w:val="nil"/>
              <w:right w:val="nil"/>
            </w:tcBorders>
            <w:shd w:val="clear" w:color="auto" w:fill="auto"/>
            <w:noWrap/>
            <w:vAlign w:val="center"/>
            <w:hideMark/>
          </w:tcPr>
          <w:p w14:paraId="6CEDE48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0.806 (0.728 - 0.892)</w:t>
            </w:r>
          </w:p>
        </w:tc>
        <w:tc>
          <w:tcPr>
            <w:tcW w:w="2443" w:type="dxa"/>
            <w:tcBorders>
              <w:top w:val="nil"/>
              <w:left w:val="nil"/>
              <w:bottom w:val="nil"/>
              <w:right w:val="nil"/>
            </w:tcBorders>
            <w:shd w:val="clear" w:color="auto" w:fill="auto"/>
            <w:noWrap/>
            <w:vAlign w:val="center"/>
            <w:hideMark/>
          </w:tcPr>
          <w:p w14:paraId="7D645C6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0.818 (0.734 - 0.913)</w:t>
            </w:r>
          </w:p>
        </w:tc>
        <w:tc>
          <w:tcPr>
            <w:tcW w:w="2443" w:type="dxa"/>
            <w:tcBorders>
              <w:top w:val="nil"/>
              <w:left w:val="nil"/>
              <w:bottom w:val="nil"/>
              <w:right w:val="nil"/>
            </w:tcBorders>
            <w:shd w:val="clear" w:color="auto" w:fill="auto"/>
            <w:noWrap/>
            <w:vAlign w:val="center"/>
            <w:hideMark/>
          </w:tcPr>
          <w:p w14:paraId="0E394A4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1.003 (0.749 - 1.345)</w:t>
            </w:r>
          </w:p>
        </w:tc>
      </w:tr>
      <w:tr w:rsidR="00F66F44" w:rsidRPr="00F66F44" w14:paraId="70638E3E" w14:textId="77777777" w:rsidTr="00F66F44">
        <w:trPr>
          <w:trHeight w:val="278"/>
        </w:trPr>
        <w:tc>
          <w:tcPr>
            <w:tcW w:w="3183" w:type="dxa"/>
            <w:tcBorders>
              <w:top w:val="nil"/>
              <w:left w:val="nil"/>
              <w:bottom w:val="nil"/>
              <w:right w:val="nil"/>
            </w:tcBorders>
            <w:shd w:val="clear" w:color="000000" w:fill="FFFFFF"/>
            <w:noWrap/>
            <w:vAlign w:val="center"/>
            <w:hideMark/>
          </w:tcPr>
          <w:p w14:paraId="016FCBB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$65,000 to &lt; $85,000</w:t>
            </w:r>
          </w:p>
        </w:tc>
        <w:tc>
          <w:tcPr>
            <w:tcW w:w="2443" w:type="dxa"/>
            <w:tcBorders>
              <w:top w:val="nil"/>
              <w:left w:val="nil"/>
              <w:bottom w:val="nil"/>
              <w:right w:val="nil"/>
            </w:tcBorders>
            <w:shd w:val="clear" w:color="auto" w:fill="auto"/>
            <w:noWrap/>
            <w:vAlign w:val="center"/>
            <w:hideMark/>
          </w:tcPr>
          <w:p w14:paraId="38E65E3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0.700 (0.610 - 0.803)</w:t>
            </w:r>
          </w:p>
        </w:tc>
        <w:tc>
          <w:tcPr>
            <w:tcW w:w="2443" w:type="dxa"/>
            <w:tcBorders>
              <w:top w:val="nil"/>
              <w:left w:val="nil"/>
              <w:bottom w:val="nil"/>
              <w:right w:val="nil"/>
            </w:tcBorders>
            <w:shd w:val="clear" w:color="auto" w:fill="auto"/>
            <w:noWrap/>
            <w:vAlign w:val="center"/>
            <w:hideMark/>
          </w:tcPr>
          <w:p w14:paraId="78B9CCD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0.710 (0.613 - 0.823)</w:t>
            </w:r>
          </w:p>
        </w:tc>
        <w:tc>
          <w:tcPr>
            <w:tcW w:w="2443" w:type="dxa"/>
            <w:tcBorders>
              <w:top w:val="nil"/>
              <w:left w:val="nil"/>
              <w:bottom w:val="nil"/>
              <w:right w:val="nil"/>
            </w:tcBorders>
            <w:shd w:val="clear" w:color="auto" w:fill="auto"/>
            <w:noWrap/>
            <w:vAlign w:val="center"/>
            <w:hideMark/>
          </w:tcPr>
          <w:p w14:paraId="0AF4E78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0.725 (0.472 - 1.113)</w:t>
            </w:r>
          </w:p>
        </w:tc>
      </w:tr>
      <w:tr w:rsidR="00F66F44" w:rsidRPr="00F66F44" w14:paraId="481FC39E" w14:textId="77777777" w:rsidTr="00F66F44">
        <w:trPr>
          <w:trHeight w:val="278"/>
        </w:trPr>
        <w:tc>
          <w:tcPr>
            <w:tcW w:w="3183" w:type="dxa"/>
            <w:tcBorders>
              <w:top w:val="nil"/>
              <w:left w:val="nil"/>
              <w:bottom w:val="nil"/>
              <w:right w:val="nil"/>
            </w:tcBorders>
            <w:shd w:val="clear" w:color="000000" w:fill="FFFFFF"/>
            <w:noWrap/>
            <w:vAlign w:val="center"/>
            <w:hideMark/>
          </w:tcPr>
          <w:p w14:paraId="3654DD0E"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$85,000 to &lt; $100,000</w:t>
            </w:r>
          </w:p>
        </w:tc>
        <w:tc>
          <w:tcPr>
            <w:tcW w:w="2443" w:type="dxa"/>
            <w:tcBorders>
              <w:top w:val="nil"/>
              <w:left w:val="nil"/>
              <w:bottom w:val="nil"/>
              <w:right w:val="nil"/>
            </w:tcBorders>
            <w:shd w:val="clear" w:color="auto" w:fill="auto"/>
            <w:noWrap/>
            <w:vAlign w:val="center"/>
            <w:hideMark/>
          </w:tcPr>
          <w:p w14:paraId="70B137B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0.560 (0.392 - 0.802)</w:t>
            </w:r>
          </w:p>
        </w:tc>
        <w:tc>
          <w:tcPr>
            <w:tcW w:w="2443" w:type="dxa"/>
            <w:tcBorders>
              <w:top w:val="nil"/>
              <w:left w:val="nil"/>
              <w:bottom w:val="nil"/>
              <w:right w:val="nil"/>
            </w:tcBorders>
            <w:shd w:val="clear" w:color="auto" w:fill="auto"/>
            <w:noWrap/>
            <w:vAlign w:val="center"/>
            <w:hideMark/>
          </w:tcPr>
          <w:p w14:paraId="59B3CC0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0.540 (0.339 - 0.862)</w:t>
            </w:r>
          </w:p>
        </w:tc>
        <w:tc>
          <w:tcPr>
            <w:tcW w:w="2443" w:type="dxa"/>
            <w:tcBorders>
              <w:top w:val="nil"/>
              <w:left w:val="nil"/>
              <w:bottom w:val="nil"/>
              <w:right w:val="nil"/>
            </w:tcBorders>
            <w:shd w:val="clear" w:color="auto" w:fill="auto"/>
            <w:noWrap/>
            <w:vAlign w:val="center"/>
            <w:hideMark/>
          </w:tcPr>
          <w:p w14:paraId="61A6693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0.943 (0.526 - 1.691)</w:t>
            </w:r>
          </w:p>
        </w:tc>
      </w:tr>
      <w:tr w:rsidR="00F66F44" w:rsidRPr="00F66F44" w14:paraId="025087FB" w14:textId="77777777" w:rsidTr="00F66F44">
        <w:trPr>
          <w:trHeight w:val="278"/>
        </w:trPr>
        <w:tc>
          <w:tcPr>
            <w:tcW w:w="3183" w:type="dxa"/>
            <w:tcBorders>
              <w:top w:val="nil"/>
              <w:left w:val="nil"/>
              <w:bottom w:val="nil"/>
              <w:right w:val="nil"/>
            </w:tcBorders>
            <w:shd w:val="clear" w:color="000000" w:fill="FFFFFF"/>
            <w:noWrap/>
            <w:vAlign w:val="center"/>
            <w:hideMark/>
          </w:tcPr>
          <w:p w14:paraId="05A04D4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$100,000 or more</w:t>
            </w:r>
          </w:p>
        </w:tc>
        <w:tc>
          <w:tcPr>
            <w:tcW w:w="2443" w:type="dxa"/>
            <w:tcBorders>
              <w:top w:val="nil"/>
              <w:left w:val="nil"/>
              <w:bottom w:val="nil"/>
              <w:right w:val="nil"/>
            </w:tcBorders>
            <w:shd w:val="clear" w:color="auto" w:fill="auto"/>
            <w:noWrap/>
            <w:vAlign w:val="center"/>
            <w:hideMark/>
          </w:tcPr>
          <w:p w14:paraId="71C2790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0.432 (0.310 - 0.601)</w:t>
            </w:r>
          </w:p>
        </w:tc>
        <w:tc>
          <w:tcPr>
            <w:tcW w:w="2443" w:type="dxa"/>
            <w:tcBorders>
              <w:top w:val="nil"/>
              <w:left w:val="nil"/>
              <w:bottom w:val="nil"/>
              <w:right w:val="nil"/>
            </w:tcBorders>
            <w:shd w:val="clear" w:color="auto" w:fill="auto"/>
            <w:noWrap/>
            <w:vAlign w:val="center"/>
            <w:hideMark/>
          </w:tcPr>
          <w:p w14:paraId="4CAB187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0.356 (0.219 - 0.578)</w:t>
            </w:r>
          </w:p>
        </w:tc>
        <w:tc>
          <w:tcPr>
            <w:tcW w:w="2443" w:type="dxa"/>
            <w:tcBorders>
              <w:top w:val="nil"/>
              <w:left w:val="nil"/>
              <w:bottom w:val="nil"/>
              <w:right w:val="nil"/>
            </w:tcBorders>
            <w:shd w:val="clear" w:color="auto" w:fill="auto"/>
            <w:noWrap/>
            <w:vAlign w:val="center"/>
            <w:hideMark/>
          </w:tcPr>
          <w:p w14:paraId="5AD6ED0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0.829 (0.524 - 1.311)</w:t>
            </w:r>
          </w:p>
        </w:tc>
      </w:tr>
      <w:tr w:rsidR="00F66F44" w:rsidRPr="00F66F44" w14:paraId="0640896D" w14:textId="77777777" w:rsidTr="00F66F44">
        <w:trPr>
          <w:trHeight w:val="278"/>
        </w:trPr>
        <w:tc>
          <w:tcPr>
            <w:tcW w:w="3183" w:type="dxa"/>
            <w:tcBorders>
              <w:top w:val="nil"/>
              <w:left w:val="nil"/>
              <w:bottom w:val="nil"/>
              <w:right w:val="nil"/>
            </w:tcBorders>
            <w:shd w:val="clear" w:color="auto" w:fill="auto"/>
            <w:noWrap/>
            <w:vAlign w:val="bottom"/>
            <w:hideMark/>
          </w:tcPr>
          <w:p w14:paraId="667D588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Female Sex</w:t>
            </w:r>
          </w:p>
        </w:tc>
        <w:tc>
          <w:tcPr>
            <w:tcW w:w="2443" w:type="dxa"/>
            <w:tcBorders>
              <w:top w:val="nil"/>
              <w:left w:val="nil"/>
              <w:bottom w:val="nil"/>
              <w:right w:val="nil"/>
            </w:tcBorders>
            <w:shd w:val="clear" w:color="auto" w:fill="auto"/>
            <w:noWrap/>
            <w:vAlign w:val="center"/>
            <w:hideMark/>
          </w:tcPr>
          <w:p w14:paraId="71B9797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0.625 (0.582 - 0.670)</w:t>
            </w:r>
          </w:p>
        </w:tc>
        <w:tc>
          <w:tcPr>
            <w:tcW w:w="2443" w:type="dxa"/>
            <w:tcBorders>
              <w:top w:val="nil"/>
              <w:left w:val="nil"/>
              <w:bottom w:val="nil"/>
              <w:right w:val="nil"/>
            </w:tcBorders>
            <w:shd w:val="clear" w:color="auto" w:fill="auto"/>
            <w:noWrap/>
            <w:vAlign w:val="center"/>
            <w:hideMark/>
          </w:tcPr>
          <w:p w14:paraId="7377012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0.631 (0.586 - 0.681)</w:t>
            </w:r>
          </w:p>
        </w:tc>
        <w:tc>
          <w:tcPr>
            <w:tcW w:w="2443" w:type="dxa"/>
            <w:tcBorders>
              <w:top w:val="nil"/>
              <w:left w:val="nil"/>
              <w:bottom w:val="nil"/>
              <w:right w:val="nil"/>
            </w:tcBorders>
            <w:shd w:val="clear" w:color="auto" w:fill="auto"/>
            <w:noWrap/>
            <w:vAlign w:val="center"/>
            <w:hideMark/>
          </w:tcPr>
          <w:p w14:paraId="37745DD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0.583 (0.476 - 0.715)</w:t>
            </w:r>
          </w:p>
        </w:tc>
      </w:tr>
      <w:tr w:rsidR="00F66F44" w:rsidRPr="00F66F44" w14:paraId="46566EBA" w14:textId="77777777" w:rsidTr="00F66F44">
        <w:trPr>
          <w:trHeight w:val="278"/>
        </w:trPr>
        <w:tc>
          <w:tcPr>
            <w:tcW w:w="3183" w:type="dxa"/>
            <w:tcBorders>
              <w:top w:val="nil"/>
              <w:left w:val="nil"/>
              <w:bottom w:val="nil"/>
              <w:right w:val="nil"/>
            </w:tcBorders>
            <w:shd w:val="clear" w:color="000000" w:fill="FFFFFF"/>
            <w:noWrap/>
            <w:vAlign w:val="center"/>
            <w:hideMark/>
          </w:tcPr>
          <w:p w14:paraId="74E4D44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Public Insurance</w:t>
            </w:r>
          </w:p>
        </w:tc>
        <w:tc>
          <w:tcPr>
            <w:tcW w:w="2443" w:type="dxa"/>
            <w:tcBorders>
              <w:top w:val="nil"/>
              <w:left w:val="nil"/>
              <w:bottom w:val="nil"/>
              <w:right w:val="nil"/>
            </w:tcBorders>
            <w:shd w:val="clear" w:color="auto" w:fill="auto"/>
            <w:noWrap/>
            <w:vAlign w:val="center"/>
            <w:hideMark/>
          </w:tcPr>
          <w:p w14:paraId="09B115D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1.058 (0.849 - 1.318)</w:t>
            </w:r>
          </w:p>
        </w:tc>
        <w:tc>
          <w:tcPr>
            <w:tcW w:w="2443" w:type="dxa"/>
            <w:tcBorders>
              <w:top w:val="nil"/>
              <w:left w:val="nil"/>
              <w:bottom w:val="nil"/>
              <w:right w:val="nil"/>
            </w:tcBorders>
            <w:shd w:val="clear" w:color="auto" w:fill="auto"/>
            <w:noWrap/>
            <w:vAlign w:val="center"/>
            <w:hideMark/>
          </w:tcPr>
          <w:p w14:paraId="699FB5C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1.040 (0.820 - 1.318)</w:t>
            </w:r>
          </w:p>
        </w:tc>
        <w:tc>
          <w:tcPr>
            <w:tcW w:w="2443" w:type="dxa"/>
            <w:tcBorders>
              <w:top w:val="nil"/>
              <w:left w:val="nil"/>
              <w:bottom w:val="nil"/>
              <w:right w:val="nil"/>
            </w:tcBorders>
            <w:shd w:val="clear" w:color="auto" w:fill="auto"/>
            <w:noWrap/>
            <w:vAlign w:val="center"/>
            <w:hideMark/>
          </w:tcPr>
          <w:p w14:paraId="2F0DF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1.145 (0.614 - 2.135)</w:t>
            </w:r>
          </w:p>
        </w:tc>
      </w:tr>
      <w:tr w:rsidR="00F66F44" w:rsidRPr="00F66F44" w14:paraId="19DC9E3B" w14:textId="77777777" w:rsidTr="00F66F44">
        <w:trPr>
          <w:trHeight w:val="278"/>
        </w:trPr>
        <w:tc>
          <w:tcPr>
            <w:tcW w:w="3183" w:type="dxa"/>
            <w:tcBorders>
              <w:top w:val="nil"/>
              <w:left w:val="nil"/>
              <w:bottom w:val="nil"/>
              <w:right w:val="nil"/>
            </w:tcBorders>
            <w:shd w:val="clear" w:color="000000" w:fill="FFFFFF"/>
            <w:noWrap/>
            <w:vAlign w:val="center"/>
            <w:hideMark/>
          </w:tcPr>
          <w:p w14:paraId="7CE2B207"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Private Insurance</w:t>
            </w:r>
          </w:p>
        </w:tc>
        <w:tc>
          <w:tcPr>
            <w:tcW w:w="2443" w:type="dxa"/>
            <w:tcBorders>
              <w:top w:val="nil"/>
              <w:left w:val="nil"/>
              <w:bottom w:val="nil"/>
              <w:right w:val="nil"/>
            </w:tcBorders>
            <w:shd w:val="clear" w:color="auto" w:fill="auto"/>
            <w:noWrap/>
            <w:vAlign w:val="center"/>
            <w:hideMark/>
          </w:tcPr>
          <w:p w14:paraId="1FD4BC4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0.799 (0.644 - 0.990)</w:t>
            </w:r>
          </w:p>
        </w:tc>
        <w:tc>
          <w:tcPr>
            <w:tcW w:w="2443" w:type="dxa"/>
            <w:tcBorders>
              <w:top w:val="nil"/>
              <w:left w:val="nil"/>
              <w:bottom w:val="nil"/>
              <w:right w:val="nil"/>
            </w:tcBorders>
            <w:shd w:val="clear" w:color="auto" w:fill="auto"/>
            <w:noWrap/>
            <w:vAlign w:val="center"/>
            <w:hideMark/>
          </w:tcPr>
          <w:p w14:paraId="3F484590"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0.791 (0.631 - 0.992)</w:t>
            </w:r>
          </w:p>
        </w:tc>
        <w:tc>
          <w:tcPr>
            <w:tcW w:w="2443" w:type="dxa"/>
            <w:tcBorders>
              <w:top w:val="nil"/>
              <w:left w:val="nil"/>
              <w:bottom w:val="nil"/>
              <w:right w:val="nil"/>
            </w:tcBorders>
            <w:shd w:val="clear" w:color="auto" w:fill="auto"/>
            <w:noWrap/>
            <w:vAlign w:val="center"/>
            <w:hideMark/>
          </w:tcPr>
          <w:p w14:paraId="52A1879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0.675 (0.354 - 1.289)</w:t>
            </w:r>
          </w:p>
        </w:tc>
      </w:tr>
      <w:tr w:rsidR="00F66F44" w:rsidRPr="00F66F44" w14:paraId="6C53F481" w14:textId="77777777" w:rsidTr="00F66F44">
        <w:trPr>
          <w:trHeight w:val="278"/>
        </w:trPr>
        <w:tc>
          <w:tcPr>
            <w:tcW w:w="3183" w:type="dxa"/>
            <w:tcBorders>
              <w:top w:val="nil"/>
              <w:left w:val="nil"/>
              <w:bottom w:val="nil"/>
              <w:right w:val="nil"/>
            </w:tcBorders>
            <w:shd w:val="clear" w:color="000000" w:fill="FFFFFF"/>
            <w:noWrap/>
            <w:vAlign w:val="center"/>
            <w:hideMark/>
          </w:tcPr>
          <w:p w14:paraId="3FAEEB2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Military</w:t>
            </w:r>
          </w:p>
        </w:tc>
        <w:tc>
          <w:tcPr>
            <w:tcW w:w="2443" w:type="dxa"/>
            <w:tcBorders>
              <w:top w:val="nil"/>
              <w:left w:val="nil"/>
              <w:bottom w:val="nil"/>
              <w:right w:val="nil"/>
            </w:tcBorders>
            <w:shd w:val="clear" w:color="auto" w:fill="auto"/>
            <w:noWrap/>
            <w:vAlign w:val="center"/>
            <w:hideMark/>
          </w:tcPr>
          <w:p w14:paraId="347F964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0.805 (0.610 - 1.063)</w:t>
            </w:r>
          </w:p>
        </w:tc>
        <w:tc>
          <w:tcPr>
            <w:tcW w:w="2443" w:type="dxa"/>
            <w:tcBorders>
              <w:top w:val="nil"/>
              <w:left w:val="nil"/>
              <w:bottom w:val="nil"/>
              <w:right w:val="nil"/>
            </w:tcBorders>
            <w:shd w:val="clear" w:color="auto" w:fill="auto"/>
            <w:noWrap/>
            <w:vAlign w:val="center"/>
            <w:hideMark/>
          </w:tcPr>
          <w:p w14:paraId="1DB4DF3D"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0.858 (0.643 - 1.145)</w:t>
            </w:r>
          </w:p>
        </w:tc>
        <w:tc>
          <w:tcPr>
            <w:tcW w:w="2443" w:type="dxa"/>
            <w:tcBorders>
              <w:top w:val="nil"/>
              <w:left w:val="nil"/>
              <w:bottom w:val="nil"/>
              <w:right w:val="nil"/>
            </w:tcBorders>
            <w:shd w:val="clear" w:color="auto" w:fill="auto"/>
            <w:noWrap/>
            <w:vAlign w:val="center"/>
            <w:hideMark/>
          </w:tcPr>
          <w:p w14:paraId="3EE4D8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0.571 (0.246 - 1.326)</w:t>
            </w:r>
          </w:p>
        </w:tc>
      </w:tr>
      <w:tr w:rsidR="00F66F44" w:rsidRPr="00F66F44" w14:paraId="37CD87EF" w14:textId="77777777" w:rsidTr="00F66F44">
        <w:trPr>
          <w:trHeight w:val="278"/>
        </w:trPr>
        <w:tc>
          <w:tcPr>
            <w:tcW w:w="3183" w:type="dxa"/>
            <w:tcBorders>
              <w:top w:val="nil"/>
              <w:left w:val="nil"/>
              <w:bottom w:val="nil"/>
              <w:right w:val="nil"/>
            </w:tcBorders>
            <w:shd w:val="clear" w:color="000000" w:fill="FFFFFF"/>
            <w:noWrap/>
            <w:vAlign w:val="center"/>
            <w:hideMark/>
          </w:tcPr>
          <w:p w14:paraId="6BD7F8E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Medicare</w:t>
            </w:r>
          </w:p>
        </w:tc>
        <w:tc>
          <w:tcPr>
            <w:tcW w:w="2443" w:type="dxa"/>
            <w:tcBorders>
              <w:top w:val="nil"/>
              <w:left w:val="nil"/>
              <w:bottom w:val="nil"/>
              <w:right w:val="nil"/>
            </w:tcBorders>
            <w:shd w:val="clear" w:color="auto" w:fill="auto"/>
            <w:noWrap/>
            <w:vAlign w:val="center"/>
            <w:hideMark/>
          </w:tcPr>
          <w:p w14:paraId="5775132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0.834 (0.668 - 1.042)</w:t>
            </w:r>
          </w:p>
        </w:tc>
        <w:tc>
          <w:tcPr>
            <w:tcW w:w="2443" w:type="dxa"/>
            <w:tcBorders>
              <w:top w:val="nil"/>
              <w:left w:val="nil"/>
              <w:bottom w:val="nil"/>
              <w:right w:val="nil"/>
            </w:tcBorders>
            <w:shd w:val="clear" w:color="auto" w:fill="auto"/>
            <w:noWrap/>
            <w:vAlign w:val="center"/>
            <w:hideMark/>
          </w:tcPr>
          <w:p w14:paraId="416DB46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0.837 (0.660 - 1.060)</w:t>
            </w:r>
          </w:p>
        </w:tc>
        <w:tc>
          <w:tcPr>
            <w:tcW w:w="2443" w:type="dxa"/>
            <w:tcBorders>
              <w:top w:val="nil"/>
              <w:left w:val="nil"/>
              <w:bottom w:val="nil"/>
              <w:right w:val="nil"/>
            </w:tcBorders>
            <w:shd w:val="clear" w:color="auto" w:fill="auto"/>
            <w:noWrap/>
            <w:vAlign w:val="center"/>
            <w:hideMark/>
          </w:tcPr>
          <w:p w14:paraId="28AE0A4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0.770 (0.400 - 1.481)</w:t>
            </w:r>
          </w:p>
        </w:tc>
      </w:tr>
      <w:tr w:rsidR="00F66F44" w:rsidRPr="00F66F44" w14:paraId="77A503BE" w14:textId="77777777" w:rsidTr="00F66F44">
        <w:trPr>
          <w:trHeight w:val="278"/>
        </w:trPr>
        <w:tc>
          <w:tcPr>
            <w:tcW w:w="3183" w:type="dxa"/>
            <w:tcBorders>
              <w:top w:val="nil"/>
              <w:left w:val="nil"/>
              <w:bottom w:val="nil"/>
              <w:right w:val="nil"/>
            </w:tcBorders>
            <w:shd w:val="clear" w:color="000000" w:fill="FFFFFF"/>
            <w:noWrap/>
            <w:vAlign w:val="center"/>
            <w:hideMark/>
          </w:tcPr>
          <w:p w14:paraId="62E4A78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auto" w:fill="auto"/>
            <w:noWrap/>
            <w:vAlign w:val="center"/>
            <w:hideMark/>
          </w:tcPr>
          <w:p w14:paraId="78FAC4D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1.205 (0.603 - 2.408)</w:t>
            </w:r>
          </w:p>
        </w:tc>
        <w:tc>
          <w:tcPr>
            <w:tcW w:w="2443" w:type="dxa"/>
            <w:tcBorders>
              <w:top w:val="nil"/>
              <w:left w:val="nil"/>
              <w:bottom w:val="nil"/>
              <w:right w:val="nil"/>
            </w:tcBorders>
            <w:shd w:val="clear" w:color="auto" w:fill="auto"/>
            <w:noWrap/>
            <w:vAlign w:val="center"/>
            <w:hideMark/>
          </w:tcPr>
          <w:p w14:paraId="475F840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1.173 (0.574 - 2.397)</w:t>
            </w:r>
          </w:p>
        </w:tc>
        <w:tc>
          <w:tcPr>
            <w:tcW w:w="2443" w:type="dxa"/>
            <w:tcBorders>
              <w:top w:val="nil"/>
              <w:left w:val="nil"/>
              <w:bottom w:val="nil"/>
              <w:right w:val="nil"/>
            </w:tcBorders>
            <w:shd w:val="clear" w:color="auto" w:fill="auto"/>
            <w:noWrap/>
            <w:vAlign w:val="center"/>
            <w:hideMark/>
          </w:tcPr>
          <w:p w14:paraId="36586199"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1.443 (0.173 - 12.037)</w:t>
            </w:r>
          </w:p>
        </w:tc>
      </w:tr>
      <w:tr w:rsidR="00F66F44" w:rsidRPr="00F66F44" w14:paraId="357C5309" w14:textId="77777777" w:rsidTr="00F66F44">
        <w:trPr>
          <w:trHeight w:val="278"/>
        </w:trPr>
        <w:tc>
          <w:tcPr>
            <w:tcW w:w="3183" w:type="dxa"/>
            <w:tcBorders>
              <w:top w:val="nil"/>
              <w:left w:val="nil"/>
              <w:bottom w:val="nil"/>
              <w:right w:val="nil"/>
            </w:tcBorders>
            <w:shd w:val="clear" w:color="000000" w:fill="FFFFFF"/>
            <w:noWrap/>
            <w:vAlign w:val="center"/>
            <w:hideMark/>
          </w:tcPr>
          <w:p w14:paraId="108D961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Black</w:t>
            </w:r>
          </w:p>
        </w:tc>
        <w:tc>
          <w:tcPr>
            <w:tcW w:w="2443" w:type="dxa"/>
            <w:tcBorders>
              <w:top w:val="nil"/>
              <w:left w:val="nil"/>
              <w:bottom w:val="nil"/>
              <w:right w:val="nil"/>
            </w:tcBorders>
            <w:shd w:val="clear" w:color="auto" w:fill="auto"/>
            <w:noWrap/>
            <w:vAlign w:val="center"/>
            <w:hideMark/>
          </w:tcPr>
          <w:p w14:paraId="22C308B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1.225 (1.095 - 1.371)</w:t>
            </w:r>
          </w:p>
        </w:tc>
        <w:tc>
          <w:tcPr>
            <w:tcW w:w="2443" w:type="dxa"/>
            <w:tcBorders>
              <w:top w:val="nil"/>
              <w:left w:val="nil"/>
              <w:bottom w:val="nil"/>
              <w:right w:val="nil"/>
            </w:tcBorders>
            <w:shd w:val="clear" w:color="auto" w:fill="auto"/>
            <w:noWrap/>
            <w:vAlign w:val="center"/>
            <w:hideMark/>
          </w:tcPr>
          <w:p w14:paraId="2F32BFC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1.253 (1.109 - 1.416)</w:t>
            </w:r>
          </w:p>
        </w:tc>
        <w:tc>
          <w:tcPr>
            <w:tcW w:w="2443" w:type="dxa"/>
            <w:tcBorders>
              <w:top w:val="nil"/>
              <w:left w:val="nil"/>
              <w:bottom w:val="nil"/>
              <w:right w:val="nil"/>
            </w:tcBorders>
            <w:shd w:val="clear" w:color="auto" w:fill="auto"/>
            <w:noWrap/>
            <w:vAlign w:val="center"/>
            <w:hideMark/>
          </w:tcPr>
          <w:p w14:paraId="48F3367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1.093 (0.794 - 1.505)</w:t>
            </w:r>
          </w:p>
        </w:tc>
      </w:tr>
      <w:tr w:rsidR="00F66F44" w:rsidRPr="00F66F44" w14:paraId="1E3363E1" w14:textId="77777777" w:rsidTr="00F66F44">
        <w:trPr>
          <w:trHeight w:val="278"/>
        </w:trPr>
        <w:tc>
          <w:tcPr>
            <w:tcW w:w="3183" w:type="dxa"/>
            <w:tcBorders>
              <w:top w:val="nil"/>
              <w:left w:val="nil"/>
              <w:bottom w:val="nil"/>
              <w:right w:val="nil"/>
            </w:tcBorders>
            <w:shd w:val="clear" w:color="000000" w:fill="FFFFFF"/>
            <w:noWrap/>
            <w:vAlign w:val="center"/>
            <w:hideMark/>
          </w:tcPr>
          <w:p w14:paraId="7D8A4CC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Hispanic</w:t>
            </w:r>
          </w:p>
        </w:tc>
        <w:tc>
          <w:tcPr>
            <w:tcW w:w="2443" w:type="dxa"/>
            <w:tcBorders>
              <w:top w:val="nil"/>
              <w:left w:val="nil"/>
              <w:bottom w:val="nil"/>
              <w:right w:val="nil"/>
            </w:tcBorders>
            <w:shd w:val="clear" w:color="auto" w:fill="auto"/>
            <w:noWrap/>
            <w:vAlign w:val="center"/>
            <w:hideMark/>
          </w:tcPr>
          <w:p w14:paraId="3DB00CD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0.789 (0.677 - 0.919)</w:t>
            </w:r>
          </w:p>
        </w:tc>
        <w:tc>
          <w:tcPr>
            <w:tcW w:w="2443" w:type="dxa"/>
            <w:tcBorders>
              <w:top w:val="nil"/>
              <w:left w:val="nil"/>
              <w:bottom w:val="nil"/>
              <w:right w:val="nil"/>
            </w:tcBorders>
            <w:shd w:val="clear" w:color="auto" w:fill="auto"/>
            <w:noWrap/>
            <w:vAlign w:val="center"/>
            <w:hideMark/>
          </w:tcPr>
          <w:p w14:paraId="25EA585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0.788 (0.666 - 0.931)</w:t>
            </w:r>
          </w:p>
        </w:tc>
        <w:tc>
          <w:tcPr>
            <w:tcW w:w="2443" w:type="dxa"/>
            <w:tcBorders>
              <w:top w:val="nil"/>
              <w:left w:val="nil"/>
              <w:bottom w:val="nil"/>
              <w:right w:val="nil"/>
            </w:tcBorders>
            <w:shd w:val="clear" w:color="auto" w:fill="auto"/>
            <w:noWrap/>
            <w:vAlign w:val="center"/>
            <w:hideMark/>
          </w:tcPr>
          <w:p w14:paraId="2A4B1A0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0.814 (0.571 - 1.159)</w:t>
            </w:r>
          </w:p>
        </w:tc>
      </w:tr>
      <w:tr w:rsidR="00F66F44" w:rsidRPr="00F66F44" w14:paraId="618CC7B9" w14:textId="77777777" w:rsidTr="00F66F44">
        <w:trPr>
          <w:trHeight w:val="278"/>
        </w:trPr>
        <w:tc>
          <w:tcPr>
            <w:tcW w:w="3183" w:type="dxa"/>
            <w:tcBorders>
              <w:top w:val="nil"/>
              <w:left w:val="nil"/>
              <w:bottom w:val="nil"/>
              <w:right w:val="nil"/>
            </w:tcBorders>
            <w:shd w:val="clear" w:color="000000" w:fill="FFFFFF"/>
            <w:noWrap/>
            <w:vAlign w:val="center"/>
            <w:hideMark/>
          </w:tcPr>
          <w:p w14:paraId="348B6B9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American Indian/Alaskan Native</w:t>
            </w:r>
          </w:p>
        </w:tc>
        <w:tc>
          <w:tcPr>
            <w:tcW w:w="2443" w:type="dxa"/>
            <w:tcBorders>
              <w:top w:val="nil"/>
              <w:left w:val="nil"/>
              <w:bottom w:val="nil"/>
              <w:right w:val="nil"/>
            </w:tcBorders>
            <w:shd w:val="clear" w:color="auto" w:fill="auto"/>
            <w:noWrap/>
            <w:vAlign w:val="center"/>
            <w:hideMark/>
          </w:tcPr>
          <w:p w14:paraId="63AAF9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1.386 (0.799 - 2.402)</w:t>
            </w:r>
          </w:p>
        </w:tc>
        <w:tc>
          <w:tcPr>
            <w:tcW w:w="2443" w:type="dxa"/>
            <w:tcBorders>
              <w:top w:val="nil"/>
              <w:left w:val="nil"/>
              <w:bottom w:val="nil"/>
              <w:right w:val="nil"/>
            </w:tcBorders>
            <w:shd w:val="clear" w:color="auto" w:fill="auto"/>
            <w:noWrap/>
            <w:vAlign w:val="center"/>
            <w:hideMark/>
          </w:tcPr>
          <w:p w14:paraId="3131F96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1.477 (0.824 - 2.646)</w:t>
            </w:r>
          </w:p>
        </w:tc>
        <w:tc>
          <w:tcPr>
            <w:tcW w:w="2443" w:type="dxa"/>
            <w:tcBorders>
              <w:top w:val="nil"/>
              <w:left w:val="nil"/>
              <w:bottom w:val="nil"/>
              <w:right w:val="nil"/>
            </w:tcBorders>
            <w:shd w:val="clear" w:color="auto" w:fill="auto"/>
            <w:noWrap/>
            <w:vAlign w:val="center"/>
            <w:hideMark/>
          </w:tcPr>
          <w:p w14:paraId="6539480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0.817 (0.180 - 3.711)</w:t>
            </w:r>
          </w:p>
        </w:tc>
      </w:tr>
      <w:tr w:rsidR="00F66F44" w:rsidRPr="00F66F44" w14:paraId="17FAA835" w14:textId="77777777" w:rsidTr="00F66F44">
        <w:trPr>
          <w:trHeight w:val="278"/>
        </w:trPr>
        <w:tc>
          <w:tcPr>
            <w:tcW w:w="3183" w:type="dxa"/>
            <w:tcBorders>
              <w:top w:val="nil"/>
              <w:left w:val="nil"/>
              <w:bottom w:val="nil"/>
              <w:right w:val="nil"/>
            </w:tcBorders>
            <w:shd w:val="clear" w:color="000000" w:fill="FFFFFF"/>
            <w:noWrap/>
            <w:vAlign w:val="center"/>
            <w:hideMark/>
          </w:tcPr>
          <w:p w14:paraId="70D6F13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Asian</w:t>
            </w:r>
          </w:p>
        </w:tc>
        <w:tc>
          <w:tcPr>
            <w:tcW w:w="2443" w:type="dxa"/>
            <w:tcBorders>
              <w:top w:val="nil"/>
              <w:left w:val="nil"/>
              <w:bottom w:val="nil"/>
              <w:right w:val="nil"/>
            </w:tcBorders>
            <w:shd w:val="clear" w:color="auto" w:fill="auto"/>
            <w:noWrap/>
            <w:vAlign w:val="center"/>
            <w:hideMark/>
          </w:tcPr>
          <w:p w14:paraId="00F122E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0.667 (0.505 - 0.880)</w:t>
            </w:r>
          </w:p>
        </w:tc>
        <w:tc>
          <w:tcPr>
            <w:tcW w:w="2443" w:type="dxa"/>
            <w:tcBorders>
              <w:top w:val="nil"/>
              <w:left w:val="nil"/>
              <w:bottom w:val="nil"/>
              <w:right w:val="nil"/>
            </w:tcBorders>
            <w:shd w:val="clear" w:color="auto" w:fill="auto"/>
            <w:noWrap/>
            <w:vAlign w:val="center"/>
            <w:hideMark/>
          </w:tcPr>
          <w:p w14:paraId="3DD5A47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0.734 (0.545 - 0.989)</w:t>
            </w:r>
          </w:p>
        </w:tc>
        <w:tc>
          <w:tcPr>
            <w:tcW w:w="2443" w:type="dxa"/>
            <w:tcBorders>
              <w:top w:val="nil"/>
              <w:left w:val="nil"/>
              <w:bottom w:val="nil"/>
              <w:right w:val="nil"/>
            </w:tcBorders>
            <w:shd w:val="clear" w:color="auto" w:fill="auto"/>
            <w:noWrap/>
            <w:vAlign w:val="center"/>
            <w:hideMark/>
          </w:tcPr>
          <w:p w14:paraId="4812E5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0.443 (0.181 - 1.083)</w:t>
            </w:r>
          </w:p>
        </w:tc>
      </w:tr>
      <w:tr w:rsidR="00F66F44" w:rsidRPr="00F66F44" w14:paraId="516DB0EC" w14:textId="77777777" w:rsidTr="00F66F44">
        <w:trPr>
          <w:trHeight w:val="278"/>
        </w:trPr>
        <w:tc>
          <w:tcPr>
            <w:tcW w:w="3183" w:type="dxa"/>
            <w:tcBorders>
              <w:top w:val="nil"/>
              <w:left w:val="nil"/>
              <w:bottom w:val="nil"/>
              <w:right w:val="nil"/>
            </w:tcBorders>
            <w:shd w:val="clear" w:color="000000" w:fill="FFFFFF"/>
            <w:noWrap/>
            <w:vAlign w:val="center"/>
            <w:hideMark/>
          </w:tcPr>
          <w:p w14:paraId="0613AAC9"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000000" w:fill="FFFFFF"/>
            <w:noWrap/>
            <w:vAlign w:val="center"/>
            <w:hideMark/>
          </w:tcPr>
          <w:p w14:paraId="3B8B96F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0.962 (0.372 - 2.491)</w:t>
            </w:r>
          </w:p>
        </w:tc>
        <w:tc>
          <w:tcPr>
            <w:tcW w:w="2443" w:type="dxa"/>
            <w:tcBorders>
              <w:top w:val="nil"/>
              <w:left w:val="nil"/>
              <w:bottom w:val="nil"/>
              <w:right w:val="nil"/>
            </w:tcBorders>
            <w:shd w:val="clear" w:color="000000" w:fill="FFFFFF"/>
            <w:noWrap/>
            <w:vAlign w:val="center"/>
            <w:hideMark/>
          </w:tcPr>
          <w:p w14:paraId="752B79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0.610 (0.229 - 1.622)</w:t>
            </w:r>
          </w:p>
        </w:tc>
        <w:tc>
          <w:tcPr>
            <w:tcW w:w="2443" w:type="dxa"/>
            <w:tcBorders>
              <w:top w:val="nil"/>
              <w:left w:val="nil"/>
              <w:bottom w:val="nil"/>
              <w:right w:val="nil"/>
            </w:tcBorders>
            <w:shd w:val="clear" w:color="000000" w:fill="FFFFFF"/>
            <w:noWrap/>
            <w:vAlign w:val="center"/>
            <w:hideMark/>
          </w:tcPr>
          <w:p w14:paraId="1FE28DF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3.306 (0.703 - 15.545)</w:t>
            </w:r>
          </w:p>
        </w:tc>
      </w:tr>
    </w:tbl>
    <w:p w14:paraId="70E1813A" w14:textId="4621E4EB" w:rsidR="008E6B8B" w:rsidRDefault="008E6B8B" w:rsidP="00EA4E50">
      <w:pPr>
        <w:spacing w:line="480" w:lineRule="auto"/>
        <w:rPr>
          <w:rFonts w:ascii="Times New Roman" w:hAnsi="Times New Roman" w:cs="Times New Roman"/>
          <w:sz w:val="24"/>
          <w:szCs w:val="24"/>
        </w:rPr>
      </w:pPr>
    </w:p>
    <w:p w14:paraId="1D57EB0F" w14:textId="77777777" w:rsidR="008E6B8B" w:rsidRDefault="008E6B8B">
      <w:pPr>
        <w:rPr>
          <w:rFonts w:ascii="Times New Roman" w:hAnsi="Times New Roman" w:cs="Times New Roman"/>
          <w:sz w:val="24"/>
          <w:szCs w:val="24"/>
        </w:rPr>
      </w:pPr>
      <w:r>
        <w:rPr>
          <w:rFonts w:ascii="Times New Roman" w:hAnsi="Times New Roman" w:cs="Times New Roman"/>
          <w:sz w:val="24"/>
          <w:szCs w:val="24"/>
        </w:rPr>
        <w:br w:type="page"/>
      </w:r>
    </w:p>
    <w:p w14:paraId="6ECEA5BE" w14:textId="1DD34E5E" w:rsidR="008E6B8B" w:rsidRDefault="008E6B8B" w:rsidP="008E6B8B">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6</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 or hypertension mortality risk among individuals with cardiovascular disease</w:t>
      </w:r>
      <w:r w:rsidR="00247F30">
        <w:rPr>
          <w:rFonts w:ascii="Times New Roman" w:hAnsi="Times New Roman" w:cs="Times New Roman"/>
          <w:sz w:val="24"/>
          <w:szCs w:val="24"/>
        </w:rPr>
        <w:t xml:space="preserve"> or hypertension</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2970"/>
        <w:gridCol w:w="2527"/>
        <w:gridCol w:w="2750"/>
        <w:gridCol w:w="2265"/>
      </w:tblGrid>
      <w:tr w:rsidR="00956D71" w:rsidRPr="00956D71" w14:paraId="2E084A99" w14:textId="77777777" w:rsidTr="00956D71">
        <w:trPr>
          <w:trHeight w:val="278"/>
        </w:trPr>
        <w:tc>
          <w:tcPr>
            <w:tcW w:w="2970" w:type="dxa"/>
            <w:tcBorders>
              <w:top w:val="nil"/>
              <w:left w:val="nil"/>
              <w:bottom w:val="nil"/>
              <w:right w:val="nil"/>
            </w:tcBorders>
            <w:shd w:val="clear" w:color="auto" w:fill="auto"/>
            <w:noWrap/>
            <w:vAlign w:val="bottom"/>
            <w:hideMark/>
          </w:tcPr>
          <w:p w14:paraId="62446456" w14:textId="77777777" w:rsidR="00956D71" w:rsidRPr="00956D71" w:rsidRDefault="00956D71" w:rsidP="00956D71">
            <w:pPr>
              <w:spacing w:after="0" w:line="240" w:lineRule="auto"/>
              <w:rPr>
                <w:rFonts w:ascii="Times New Roman" w:eastAsia="Times New Roman" w:hAnsi="Times New Roman" w:cs="Times New Roman"/>
                <w:sz w:val="20"/>
                <w:szCs w:val="20"/>
              </w:rPr>
            </w:pPr>
          </w:p>
        </w:tc>
        <w:tc>
          <w:tcPr>
            <w:tcW w:w="2527" w:type="dxa"/>
            <w:tcBorders>
              <w:top w:val="nil"/>
              <w:left w:val="nil"/>
              <w:bottom w:val="nil"/>
              <w:right w:val="nil"/>
            </w:tcBorders>
            <w:shd w:val="clear" w:color="auto" w:fill="auto"/>
            <w:noWrap/>
            <w:vAlign w:val="bottom"/>
            <w:hideMark/>
          </w:tcPr>
          <w:p w14:paraId="74CA17AC" w14:textId="6753584C"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750" w:type="dxa"/>
            <w:tcBorders>
              <w:top w:val="nil"/>
              <w:left w:val="nil"/>
              <w:bottom w:val="nil"/>
              <w:right w:val="nil"/>
            </w:tcBorders>
            <w:shd w:val="clear" w:color="auto" w:fill="auto"/>
            <w:noWrap/>
            <w:vAlign w:val="bottom"/>
            <w:hideMark/>
          </w:tcPr>
          <w:p w14:paraId="07FB18ED" w14:textId="5E4AF876"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65" w:type="dxa"/>
            <w:tcBorders>
              <w:top w:val="nil"/>
              <w:left w:val="nil"/>
              <w:bottom w:val="nil"/>
              <w:right w:val="nil"/>
            </w:tcBorders>
            <w:shd w:val="clear" w:color="auto" w:fill="auto"/>
            <w:noWrap/>
            <w:vAlign w:val="bottom"/>
            <w:hideMark/>
          </w:tcPr>
          <w:p w14:paraId="46F7DDE4" w14:textId="6B916150"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56D71" w:rsidRPr="00956D71" w14:paraId="30EEB927" w14:textId="77777777" w:rsidTr="00956D71">
        <w:trPr>
          <w:trHeight w:val="278"/>
        </w:trPr>
        <w:tc>
          <w:tcPr>
            <w:tcW w:w="2970" w:type="dxa"/>
            <w:tcBorders>
              <w:top w:val="nil"/>
              <w:left w:val="nil"/>
              <w:bottom w:val="single" w:sz="4" w:space="0" w:color="auto"/>
              <w:right w:val="nil"/>
            </w:tcBorders>
            <w:shd w:val="clear" w:color="auto" w:fill="auto"/>
            <w:noWrap/>
            <w:vAlign w:val="bottom"/>
            <w:hideMark/>
          </w:tcPr>
          <w:p w14:paraId="0F22901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 </w:t>
            </w:r>
          </w:p>
        </w:tc>
        <w:tc>
          <w:tcPr>
            <w:tcW w:w="2527" w:type="dxa"/>
            <w:tcBorders>
              <w:top w:val="nil"/>
              <w:left w:val="nil"/>
              <w:bottom w:val="single" w:sz="4" w:space="0" w:color="auto"/>
              <w:right w:val="nil"/>
            </w:tcBorders>
            <w:shd w:val="clear" w:color="auto" w:fill="auto"/>
            <w:noWrap/>
            <w:vAlign w:val="bottom"/>
            <w:hideMark/>
          </w:tcPr>
          <w:p w14:paraId="3BFED19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750" w:type="dxa"/>
            <w:tcBorders>
              <w:top w:val="nil"/>
              <w:left w:val="nil"/>
              <w:bottom w:val="single" w:sz="4" w:space="0" w:color="auto"/>
              <w:right w:val="nil"/>
            </w:tcBorders>
            <w:shd w:val="clear" w:color="auto" w:fill="auto"/>
            <w:noWrap/>
            <w:vAlign w:val="bottom"/>
            <w:hideMark/>
          </w:tcPr>
          <w:p w14:paraId="39BC7FA1"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265" w:type="dxa"/>
            <w:tcBorders>
              <w:top w:val="nil"/>
              <w:left w:val="nil"/>
              <w:bottom w:val="single" w:sz="4" w:space="0" w:color="auto"/>
              <w:right w:val="nil"/>
            </w:tcBorders>
            <w:shd w:val="clear" w:color="auto" w:fill="auto"/>
            <w:noWrap/>
            <w:vAlign w:val="bottom"/>
            <w:hideMark/>
          </w:tcPr>
          <w:p w14:paraId="0F79062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r>
      <w:tr w:rsidR="00956D71" w:rsidRPr="00956D71" w14:paraId="331335B9" w14:textId="77777777" w:rsidTr="00956D71">
        <w:trPr>
          <w:trHeight w:val="278"/>
        </w:trPr>
        <w:tc>
          <w:tcPr>
            <w:tcW w:w="2970" w:type="dxa"/>
            <w:tcBorders>
              <w:top w:val="nil"/>
              <w:left w:val="nil"/>
              <w:bottom w:val="nil"/>
              <w:right w:val="nil"/>
            </w:tcBorders>
            <w:shd w:val="clear" w:color="auto" w:fill="auto"/>
            <w:noWrap/>
            <w:vAlign w:val="bottom"/>
            <w:hideMark/>
          </w:tcPr>
          <w:p w14:paraId="5141C79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CRN</w:t>
            </w:r>
          </w:p>
        </w:tc>
        <w:tc>
          <w:tcPr>
            <w:tcW w:w="2527" w:type="dxa"/>
            <w:tcBorders>
              <w:top w:val="nil"/>
              <w:left w:val="nil"/>
              <w:bottom w:val="nil"/>
              <w:right w:val="nil"/>
            </w:tcBorders>
            <w:shd w:val="clear" w:color="000000" w:fill="FFFFFF"/>
            <w:noWrap/>
            <w:vAlign w:val="center"/>
            <w:hideMark/>
          </w:tcPr>
          <w:p w14:paraId="63939F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1.300 (1.187 - 1.424)</w:t>
            </w:r>
          </w:p>
        </w:tc>
        <w:tc>
          <w:tcPr>
            <w:tcW w:w="2750" w:type="dxa"/>
            <w:tcBorders>
              <w:top w:val="nil"/>
              <w:left w:val="nil"/>
              <w:bottom w:val="nil"/>
              <w:right w:val="nil"/>
            </w:tcBorders>
            <w:shd w:val="clear" w:color="auto" w:fill="auto"/>
            <w:noWrap/>
            <w:vAlign w:val="center"/>
            <w:hideMark/>
          </w:tcPr>
          <w:p w14:paraId="315E174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1.326 (1.198 - 1.467)</w:t>
            </w:r>
          </w:p>
        </w:tc>
        <w:tc>
          <w:tcPr>
            <w:tcW w:w="2265" w:type="dxa"/>
            <w:tcBorders>
              <w:top w:val="nil"/>
              <w:left w:val="nil"/>
              <w:bottom w:val="nil"/>
              <w:right w:val="nil"/>
            </w:tcBorders>
            <w:shd w:val="clear" w:color="auto" w:fill="auto"/>
            <w:noWrap/>
            <w:vAlign w:val="center"/>
            <w:hideMark/>
          </w:tcPr>
          <w:p w14:paraId="01AF09A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1.311 (1.051 - 1.634)</w:t>
            </w:r>
          </w:p>
        </w:tc>
      </w:tr>
      <w:tr w:rsidR="00956D71" w:rsidRPr="00956D71" w14:paraId="64424C00" w14:textId="77777777" w:rsidTr="00956D71">
        <w:trPr>
          <w:trHeight w:val="278"/>
        </w:trPr>
        <w:tc>
          <w:tcPr>
            <w:tcW w:w="2970" w:type="dxa"/>
            <w:tcBorders>
              <w:top w:val="nil"/>
              <w:left w:val="nil"/>
              <w:bottom w:val="nil"/>
              <w:right w:val="nil"/>
            </w:tcBorders>
            <w:shd w:val="clear" w:color="000000" w:fill="FFFFFF"/>
            <w:noWrap/>
            <w:vAlign w:val="center"/>
            <w:hideMark/>
          </w:tcPr>
          <w:p w14:paraId="0300C810"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Some College</w:t>
            </w:r>
          </w:p>
        </w:tc>
        <w:tc>
          <w:tcPr>
            <w:tcW w:w="2527" w:type="dxa"/>
            <w:tcBorders>
              <w:top w:val="nil"/>
              <w:left w:val="nil"/>
              <w:bottom w:val="nil"/>
              <w:right w:val="nil"/>
            </w:tcBorders>
            <w:shd w:val="clear" w:color="000000" w:fill="FFFFFF"/>
            <w:noWrap/>
            <w:vAlign w:val="center"/>
            <w:hideMark/>
          </w:tcPr>
          <w:p w14:paraId="5007CDB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0.910 (0.859 - 0.964)</w:t>
            </w:r>
          </w:p>
        </w:tc>
        <w:tc>
          <w:tcPr>
            <w:tcW w:w="2750" w:type="dxa"/>
            <w:tcBorders>
              <w:top w:val="nil"/>
              <w:left w:val="nil"/>
              <w:bottom w:val="nil"/>
              <w:right w:val="nil"/>
            </w:tcBorders>
            <w:shd w:val="clear" w:color="auto" w:fill="auto"/>
            <w:noWrap/>
            <w:vAlign w:val="center"/>
            <w:hideMark/>
          </w:tcPr>
          <w:p w14:paraId="566C301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0.926 (0.870 - 0.985)</w:t>
            </w:r>
          </w:p>
        </w:tc>
        <w:tc>
          <w:tcPr>
            <w:tcW w:w="2265" w:type="dxa"/>
            <w:tcBorders>
              <w:top w:val="nil"/>
              <w:left w:val="nil"/>
              <w:bottom w:val="nil"/>
              <w:right w:val="nil"/>
            </w:tcBorders>
            <w:shd w:val="clear" w:color="auto" w:fill="auto"/>
            <w:noWrap/>
            <w:vAlign w:val="center"/>
            <w:hideMark/>
          </w:tcPr>
          <w:p w14:paraId="0F7DB2D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0.852 (0.717 - 1.011)</w:t>
            </w:r>
          </w:p>
        </w:tc>
      </w:tr>
      <w:tr w:rsidR="00956D71" w:rsidRPr="00956D71" w14:paraId="5CDB35E5" w14:textId="77777777" w:rsidTr="00956D71">
        <w:trPr>
          <w:trHeight w:val="278"/>
        </w:trPr>
        <w:tc>
          <w:tcPr>
            <w:tcW w:w="2970" w:type="dxa"/>
            <w:tcBorders>
              <w:top w:val="nil"/>
              <w:left w:val="nil"/>
              <w:bottom w:val="nil"/>
              <w:right w:val="nil"/>
            </w:tcBorders>
            <w:shd w:val="clear" w:color="000000" w:fill="FFFFFF"/>
            <w:noWrap/>
            <w:vAlign w:val="center"/>
            <w:hideMark/>
          </w:tcPr>
          <w:p w14:paraId="5E6A85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College Degree</w:t>
            </w:r>
          </w:p>
        </w:tc>
        <w:tc>
          <w:tcPr>
            <w:tcW w:w="2527" w:type="dxa"/>
            <w:tcBorders>
              <w:top w:val="nil"/>
              <w:left w:val="nil"/>
              <w:bottom w:val="nil"/>
              <w:right w:val="nil"/>
            </w:tcBorders>
            <w:shd w:val="clear" w:color="000000" w:fill="FFFFFF"/>
            <w:noWrap/>
            <w:vAlign w:val="center"/>
            <w:hideMark/>
          </w:tcPr>
          <w:p w14:paraId="379BCF3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0.738 (0.683 - 0.797)</w:t>
            </w:r>
          </w:p>
        </w:tc>
        <w:tc>
          <w:tcPr>
            <w:tcW w:w="2750" w:type="dxa"/>
            <w:tcBorders>
              <w:top w:val="nil"/>
              <w:left w:val="nil"/>
              <w:bottom w:val="nil"/>
              <w:right w:val="nil"/>
            </w:tcBorders>
            <w:shd w:val="clear" w:color="auto" w:fill="auto"/>
            <w:noWrap/>
            <w:vAlign w:val="center"/>
            <w:hideMark/>
          </w:tcPr>
          <w:p w14:paraId="6F69E864"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0.758 (0.696 - 0.826)</w:t>
            </w:r>
          </w:p>
        </w:tc>
        <w:tc>
          <w:tcPr>
            <w:tcW w:w="2265" w:type="dxa"/>
            <w:tcBorders>
              <w:top w:val="nil"/>
              <w:left w:val="nil"/>
              <w:bottom w:val="nil"/>
              <w:right w:val="nil"/>
            </w:tcBorders>
            <w:shd w:val="clear" w:color="auto" w:fill="auto"/>
            <w:noWrap/>
            <w:vAlign w:val="center"/>
            <w:hideMark/>
          </w:tcPr>
          <w:p w14:paraId="4D053B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0.643 (0.521 - 0.794)</w:t>
            </w:r>
          </w:p>
        </w:tc>
      </w:tr>
      <w:tr w:rsidR="00956D71" w:rsidRPr="00956D71" w14:paraId="6CD5EAD3" w14:textId="77777777" w:rsidTr="00956D71">
        <w:trPr>
          <w:trHeight w:val="278"/>
        </w:trPr>
        <w:tc>
          <w:tcPr>
            <w:tcW w:w="2970" w:type="dxa"/>
            <w:tcBorders>
              <w:top w:val="nil"/>
              <w:left w:val="nil"/>
              <w:bottom w:val="nil"/>
              <w:right w:val="nil"/>
            </w:tcBorders>
            <w:shd w:val="clear" w:color="000000" w:fill="FFFFFF"/>
            <w:noWrap/>
            <w:vAlign w:val="center"/>
            <w:hideMark/>
          </w:tcPr>
          <w:p w14:paraId="60AF7BF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Age</w:t>
            </w:r>
          </w:p>
        </w:tc>
        <w:tc>
          <w:tcPr>
            <w:tcW w:w="2527" w:type="dxa"/>
            <w:tcBorders>
              <w:top w:val="nil"/>
              <w:left w:val="nil"/>
              <w:bottom w:val="nil"/>
              <w:right w:val="nil"/>
            </w:tcBorders>
            <w:shd w:val="clear" w:color="000000" w:fill="FFFFFF"/>
            <w:noWrap/>
            <w:vAlign w:val="center"/>
            <w:hideMark/>
          </w:tcPr>
          <w:p w14:paraId="47348508"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1.097 (1.094 - 1.100)</w:t>
            </w:r>
          </w:p>
        </w:tc>
        <w:tc>
          <w:tcPr>
            <w:tcW w:w="2750" w:type="dxa"/>
            <w:tcBorders>
              <w:top w:val="nil"/>
              <w:left w:val="nil"/>
              <w:bottom w:val="nil"/>
              <w:right w:val="nil"/>
            </w:tcBorders>
            <w:shd w:val="clear" w:color="auto" w:fill="auto"/>
            <w:noWrap/>
            <w:vAlign w:val="center"/>
            <w:hideMark/>
          </w:tcPr>
          <w:p w14:paraId="44E061D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1.098 (1.094 - 1.101)</w:t>
            </w:r>
          </w:p>
        </w:tc>
        <w:tc>
          <w:tcPr>
            <w:tcW w:w="2265" w:type="dxa"/>
            <w:tcBorders>
              <w:top w:val="nil"/>
              <w:left w:val="nil"/>
              <w:bottom w:val="nil"/>
              <w:right w:val="nil"/>
            </w:tcBorders>
            <w:shd w:val="clear" w:color="auto" w:fill="auto"/>
            <w:noWrap/>
            <w:vAlign w:val="center"/>
            <w:hideMark/>
          </w:tcPr>
          <w:p w14:paraId="6F1752F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1.096 (1.088 - 1.105)</w:t>
            </w:r>
          </w:p>
        </w:tc>
      </w:tr>
      <w:tr w:rsidR="00956D71" w:rsidRPr="00956D71" w14:paraId="5770460C" w14:textId="77777777" w:rsidTr="00956D71">
        <w:trPr>
          <w:trHeight w:val="278"/>
        </w:trPr>
        <w:tc>
          <w:tcPr>
            <w:tcW w:w="2970" w:type="dxa"/>
            <w:tcBorders>
              <w:top w:val="nil"/>
              <w:left w:val="nil"/>
              <w:bottom w:val="nil"/>
              <w:right w:val="nil"/>
            </w:tcBorders>
            <w:shd w:val="clear" w:color="000000" w:fill="FFFFFF"/>
            <w:noWrap/>
            <w:vAlign w:val="center"/>
            <w:hideMark/>
          </w:tcPr>
          <w:p w14:paraId="659E837B"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$20,000 to &lt; $45,000</w:t>
            </w:r>
          </w:p>
        </w:tc>
        <w:tc>
          <w:tcPr>
            <w:tcW w:w="2527" w:type="dxa"/>
            <w:tcBorders>
              <w:top w:val="nil"/>
              <w:left w:val="nil"/>
              <w:bottom w:val="nil"/>
              <w:right w:val="nil"/>
            </w:tcBorders>
            <w:shd w:val="clear" w:color="000000" w:fill="FFFFFF"/>
            <w:noWrap/>
            <w:vAlign w:val="center"/>
            <w:hideMark/>
          </w:tcPr>
          <w:p w14:paraId="0D26F60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0.850 (0.798 - 0.905)</w:t>
            </w:r>
          </w:p>
        </w:tc>
        <w:tc>
          <w:tcPr>
            <w:tcW w:w="2750" w:type="dxa"/>
            <w:tcBorders>
              <w:top w:val="nil"/>
              <w:left w:val="nil"/>
              <w:bottom w:val="nil"/>
              <w:right w:val="nil"/>
            </w:tcBorders>
            <w:shd w:val="clear" w:color="auto" w:fill="auto"/>
            <w:noWrap/>
            <w:vAlign w:val="center"/>
            <w:hideMark/>
          </w:tcPr>
          <w:p w14:paraId="2AB8428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0.840 (0.786 - 0.898)</w:t>
            </w:r>
          </w:p>
        </w:tc>
        <w:tc>
          <w:tcPr>
            <w:tcW w:w="2265" w:type="dxa"/>
            <w:tcBorders>
              <w:top w:val="nil"/>
              <w:left w:val="nil"/>
              <w:bottom w:val="nil"/>
              <w:right w:val="nil"/>
            </w:tcBorders>
            <w:shd w:val="clear" w:color="auto" w:fill="auto"/>
            <w:noWrap/>
            <w:vAlign w:val="center"/>
            <w:hideMark/>
          </w:tcPr>
          <w:p w14:paraId="79DE124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1.039 (0.883 - 1.224)</w:t>
            </w:r>
          </w:p>
        </w:tc>
      </w:tr>
      <w:tr w:rsidR="00956D71" w:rsidRPr="00956D71" w14:paraId="7C89B30B" w14:textId="77777777" w:rsidTr="00956D71">
        <w:trPr>
          <w:trHeight w:val="278"/>
        </w:trPr>
        <w:tc>
          <w:tcPr>
            <w:tcW w:w="2970" w:type="dxa"/>
            <w:tcBorders>
              <w:top w:val="nil"/>
              <w:left w:val="nil"/>
              <w:bottom w:val="nil"/>
              <w:right w:val="nil"/>
            </w:tcBorders>
            <w:shd w:val="clear" w:color="000000" w:fill="FFFFFF"/>
            <w:noWrap/>
            <w:vAlign w:val="center"/>
            <w:hideMark/>
          </w:tcPr>
          <w:p w14:paraId="093C17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$45,000 to &lt; $65,000</w:t>
            </w:r>
          </w:p>
        </w:tc>
        <w:tc>
          <w:tcPr>
            <w:tcW w:w="2527" w:type="dxa"/>
            <w:tcBorders>
              <w:top w:val="nil"/>
              <w:left w:val="nil"/>
              <w:bottom w:val="nil"/>
              <w:right w:val="nil"/>
            </w:tcBorders>
            <w:shd w:val="clear" w:color="000000" w:fill="FFFFFF"/>
            <w:noWrap/>
            <w:vAlign w:val="center"/>
            <w:hideMark/>
          </w:tcPr>
          <w:p w14:paraId="6169B3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0.790 (0.735 - 0.849)</w:t>
            </w:r>
          </w:p>
        </w:tc>
        <w:tc>
          <w:tcPr>
            <w:tcW w:w="2750" w:type="dxa"/>
            <w:tcBorders>
              <w:top w:val="nil"/>
              <w:left w:val="nil"/>
              <w:bottom w:val="nil"/>
              <w:right w:val="nil"/>
            </w:tcBorders>
            <w:shd w:val="clear" w:color="auto" w:fill="auto"/>
            <w:noWrap/>
            <w:vAlign w:val="center"/>
            <w:hideMark/>
          </w:tcPr>
          <w:p w14:paraId="2F2AEAA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0.783 (0.726 - 0.845)</w:t>
            </w:r>
          </w:p>
        </w:tc>
        <w:tc>
          <w:tcPr>
            <w:tcW w:w="2265" w:type="dxa"/>
            <w:tcBorders>
              <w:top w:val="nil"/>
              <w:left w:val="nil"/>
              <w:bottom w:val="nil"/>
              <w:right w:val="nil"/>
            </w:tcBorders>
            <w:shd w:val="clear" w:color="auto" w:fill="auto"/>
            <w:noWrap/>
            <w:vAlign w:val="center"/>
            <w:hideMark/>
          </w:tcPr>
          <w:p w14:paraId="1C79825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0.998 (0.824 - 1.209)</w:t>
            </w:r>
          </w:p>
        </w:tc>
      </w:tr>
      <w:tr w:rsidR="00956D71" w:rsidRPr="00956D71" w14:paraId="7BB270E0" w14:textId="77777777" w:rsidTr="00956D71">
        <w:trPr>
          <w:trHeight w:val="278"/>
        </w:trPr>
        <w:tc>
          <w:tcPr>
            <w:tcW w:w="2970" w:type="dxa"/>
            <w:tcBorders>
              <w:top w:val="nil"/>
              <w:left w:val="nil"/>
              <w:bottom w:val="nil"/>
              <w:right w:val="nil"/>
            </w:tcBorders>
            <w:shd w:val="clear" w:color="000000" w:fill="FFFFFF"/>
            <w:noWrap/>
            <w:vAlign w:val="center"/>
            <w:hideMark/>
          </w:tcPr>
          <w:p w14:paraId="49A6A7B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$65,000 to &lt; $85,000</w:t>
            </w:r>
          </w:p>
        </w:tc>
        <w:tc>
          <w:tcPr>
            <w:tcW w:w="2527" w:type="dxa"/>
            <w:tcBorders>
              <w:top w:val="nil"/>
              <w:left w:val="nil"/>
              <w:bottom w:val="nil"/>
              <w:right w:val="nil"/>
            </w:tcBorders>
            <w:shd w:val="clear" w:color="000000" w:fill="FFFFFF"/>
            <w:noWrap/>
            <w:vAlign w:val="center"/>
            <w:hideMark/>
          </w:tcPr>
          <w:p w14:paraId="197D78C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0.614 (0.555 - 0.679)</w:t>
            </w:r>
          </w:p>
        </w:tc>
        <w:tc>
          <w:tcPr>
            <w:tcW w:w="2750" w:type="dxa"/>
            <w:tcBorders>
              <w:top w:val="nil"/>
              <w:left w:val="nil"/>
              <w:bottom w:val="nil"/>
              <w:right w:val="nil"/>
            </w:tcBorders>
            <w:shd w:val="clear" w:color="auto" w:fill="auto"/>
            <w:noWrap/>
            <w:vAlign w:val="center"/>
            <w:hideMark/>
          </w:tcPr>
          <w:p w14:paraId="7D8FBEA3"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0.610 (0.548 - 0.679)</w:t>
            </w:r>
          </w:p>
        </w:tc>
        <w:tc>
          <w:tcPr>
            <w:tcW w:w="2265" w:type="dxa"/>
            <w:tcBorders>
              <w:top w:val="nil"/>
              <w:left w:val="nil"/>
              <w:bottom w:val="nil"/>
              <w:right w:val="nil"/>
            </w:tcBorders>
            <w:shd w:val="clear" w:color="auto" w:fill="auto"/>
            <w:noWrap/>
            <w:vAlign w:val="center"/>
            <w:hideMark/>
          </w:tcPr>
          <w:p w14:paraId="0E916A9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0.700 (0.520 - 0.942)</w:t>
            </w:r>
          </w:p>
        </w:tc>
      </w:tr>
      <w:tr w:rsidR="00956D71" w:rsidRPr="00956D71" w14:paraId="0D3AEE61" w14:textId="77777777" w:rsidTr="00956D71">
        <w:trPr>
          <w:trHeight w:val="278"/>
        </w:trPr>
        <w:tc>
          <w:tcPr>
            <w:tcW w:w="2970" w:type="dxa"/>
            <w:tcBorders>
              <w:top w:val="nil"/>
              <w:left w:val="nil"/>
              <w:bottom w:val="nil"/>
              <w:right w:val="nil"/>
            </w:tcBorders>
            <w:shd w:val="clear" w:color="000000" w:fill="FFFFFF"/>
            <w:noWrap/>
            <w:vAlign w:val="center"/>
            <w:hideMark/>
          </w:tcPr>
          <w:p w14:paraId="07A13BA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$85,000 to &lt; $100,000</w:t>
            </w:r>
          </w:p>
        </w:tc>
        <w:tc>
          <w:tcPr>
            <w:tcW w:w="2527" w:type="dxa"/>
            <w:tcBorders>
              <w:top w:val="nil"/>
              <w:left w:val="nil"/>
              <w:bottom w:val="nil"/>
              <w:right w:val="nil"/>
            </w:tcBorders>
            <w:shd w:val="clear" w:color="000000" w:fill="FFFFFF"/>
            <w:noWrap/>
            <w:vAlign w:val="center"/>
            <w:hideMark/>
          </w:tcPr>
          <w:p w14:paraId="4F7A86A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0.469 (0.359 - 0.613)</w:t>
            </w:r>
          </w:p>
        </w:tc>
        <w:tc>
          <w:tcPr>
            <w:tcW w:w="2750" w:type="dxa"/>
            <w:tcBorders>
              <w:top w:val="nil"/>
              <w:left w:val="nil"/>
              <w:bottom w:val="nil"/>
              <w:right w:val="nil"/>
            </w:tcBorders>
            <w:shd w:val="clear" w:color="auto" w:fill="auto"/>
            <w:noWrap/>
            <w:vAlign w:val="center"/>
            <w:hideMark/>
          </w:tcPr>
          <w:p w14:paraId="2A8CA0B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0.426 (0.304 - 0.598)</w:t>
            </w:r>
          </w:p>
        </w:tc>
        <w:tc>
          <w:tcPr>
            <w:tcW w:w="2265" w:type="dxa"/>
            <w:tcBorders>
              <w:top w:val="nil"/>
              <w:left w:val="nil"/>
              <w:bottom w:val="nil"/>
              <w:right w:val="nil"/>
            </w:tcBorders>
            <w:shd w:val="clear" w:color="auto" w:fill="auto"/>
            <w:noWrap/>
            <w:vAlign w:val="center"/>
            <w:hideMark/>
          </w:tcPr>
          <w:p w14:paraId="6FFE63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0.753 (0.490 - 1.158)</w:t>
            </w:r>
          </w:p>
        </w:tc>
      </w:tr>
      <w:tr w:rsidR="00956D71" w:rsidRPr="00956D71" w14:paraId="0A560042" w14:textId="77777777" w:rsidTr="00956D71">
        <w:trPr>
          <w:trHeight w:val="278"/>
        </w:trPr>
        <w:tc>
          <w:tcPr>
            <w:tcW w:w="2970" w:type="dxa"/>
            <w:tcBorders>
              <w:top w:val="nil"/>
              <w:left w:val="nil"/>
              <w:bottom w:val="nil"/>
              <w:right w:val="nil"/>
            </w:tcBorders>
            <w:shd w:val="clear" w:color="000000" w:fill="FFFFFF"/>
            <w:noWrap/>
            <w:vAlign w:val="center"/>
            <w:hideMark/>
          </w:tcPr>
          <w:p w14:paraId="28D7B56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$100,000 or more</w:t>
            </w:r>
          </w:p>
        </w:tc>
        <w:tc>
          <w:tcPr>
            <w:tcW w:w="2527" w:type="dxa"/>
            <w:tcBorders>
              <w:top w:val="nil"/>
              <w:left w:val="nil"/>
              <w:bottom w:val="nil"/>
              <w:right w:val="nil"/>
            </w:tcBorders>
            <w:shd w:val="clear" w:color="000000" w:fill="FFFFFF"/>
            <w:noWrap/>
            <w:vAlign w:val="center"/>
            <w:hideMark/>
          </w:tcPr>
          <w:p w14:paraId="7657637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0.438 (0.355 - 0.539)</w:t>
            </w:r>
          </w:p>
        </w:tc>
        <w:tc>
          <w:tcPr>
            <w:tcW w:w="2750" w:type="dxa"/>
            <w:tcBorders>
              <w:top w:val="nil"/>
              <w:left w:val="nil"/>
              <w:bottom w:val="nil"/>
              <w:right w:val="nil"/>
            </w:tcBorders>
            <w:shd w:val="clear" w:color="auto" w:fill="auto"/>
            <w:noWrap/>
            <w:vAlign w:val="center"/>
            <w:hideMark/>
          </w:tcPr>
          <w:p w14:paraId="1190DDA0"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0.383 (0.287 - 0.511)</w:t>
            </w:r>
          </w:p>
        </w:tc>
        <w:tc>
          <w:tcPr>
            <w:tcW w:w="2265" w:type="dxa"/>
            <w:tcBorders>
              <w:top w:val="nil"/>
              <w:left w:val="nil"/>
              <w:bottom w:val="nil"/>
              <w:right w:val="nil"/>
            </w:tcBorders>
            <w:shd w:val="clear" w:color="auto" w:fill="auto"/>
            <w:noWrap/>
            <w:vAlign w:val="center"/>
            <w:hideMark/>
          </w:tcPr>
          <w:p w14:paraId="7D92F88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0.732 (0.523 - 1.024)</w:t>
            </w:r>
          </w:p>
        </w:tc>
      </w:tr>
      <w:tr w:rsidR="00956D71" w:rsidRPr="00956D71" w14:paraId="2DA7C14E" w14:textId="77777777" w:rsidTr="00956D71">
        <w:trPr>
          <w:trHeight w:val="278"/>
        </w:trPr>
        <w:tc>
          <w:tcPr>
            <w:tcW w:w="2970" w:type="dxa"/>
            <w:tcBorders>
              <w:top w:val="nil"/>
              <w:left w:val="nil"/>
              <w:bottom w:val="nil"/>
              <w:right w:val="nil"/>
            </w:tcBorders>
            <w:shd w:val="clear" w:color="auto" w:fill="auto"/>
            <w:noWrap/>
            <w:vAlign w:val="bottom"/>
            <w:hideMark/>
          </w:tcPr>
          <w:p w14:paraId="20549EF3"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Female Sex</w:t>
            </w:r>
          </w:p>
        </w:tc>
        <w:tc>
          <w:tcPr>
            <w:tcW w:w="2527" w:type="dxa"/>
            <w:tcBorders>
              <w:top w:val="nil"/>
              <w:left w:val="nil"/>
              <w:bottom w:val="nil"/>
              <w:right w:val="nil"/>
            </w:tcBorders>
            <w:shd w:val="clear" w:color="000000" w:fill="FFFFFF"/>
            <w:noWrap/>
            <w:vAlign w:val="center"/>
            <w:hideMark/>
          </w:tcPr>
          <w:p w14:paraId="696281E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0.601 (0.572 - 0.631)</w:t>
            </w:r>
          </w:p>
        </w:tc>
        <w:tc>
          <w:tcPr>
            <w:tcW w:w="2750" w:type="dxa"/>
            <w:tcBorders>
              <w:top w:val="nil"/>
              <w:left w:val="nil"/>
              <w:bottom w:val="nil"/>
              <w:right w:val="nil"/>
            </w:tcBorders>
            <w:shd w:val="clear" w:color="auto" w:fill="auto"/>
            <w:noWrap/>
            <w:vAlign w:val="center"/>
            <w:hideMark/>
          </w:tcPr>
          <w:p w14:paraId="031D780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0.606 (0.575 - 0.639)</w:t>
            </w:r>
          </w:p>
        </w:tc>
        <w:tc>
          <w:tcPr>
            <w:tcW w:w="2265" w:type="dxa"/>
            <w:tcBorders>
              <w:top w:val="nil"/>
              <w:left w:val="nil"/>
              <w:bottom w:val="nil"/>
              <w:right w:val="nil"/>
            </w:tcBorders>
            <w:shd w:val="clear" w:color="auto" w:fill="auto"/>
            <w:noWrap/>
            <w:vAlign w:val="center"/>
            <w:hideMark/>
          </w:tcPr>
          <w:p w14:paraId="1C922525"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0.567 (0.494 - 0.650)</w:t>
            </w:r>
          </w:p>
        </w:tc>
      </w:tr>
      <w:tr w:rsidR="00956D71" w:rsidRPr="00956D71" w14:paraId="13134E4B" w14:textId="77777777" w:rsidTr="00956D71">
        <w:trPr>
          <w:trHeight w:val="278"/>
        </w:trPr>
        <w:tc>
          <w:tcPr>
            <w:tcW w:w="2970" w:type="dxa"/>
            <w:tcBorders>
              <w:top w:val="nil"/>
              <w:left w:val="nil"/>
              <w:bottom w:val="nil"/>
              <w:right w:val="nil"/>
            </w:tcBorders>
            <w:shd w:val="clear" w:color="000000" w:fill="FFFFFF"/>
            <w:noWrap/>
            <w:vAlign w:val="center"/>
            <w:hideMark/>
          </w:tcPr>
          <w:p w14:paraId="17AF95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Public Insurance</w:t>
            </w:r>
          </w:p>
        </w:tc>
        <w:tc>
          <w:tcPr>
            <w:tcW w:w="2527" w:type="dxa"/>
            <w:tcBorders>
              <w:top w:val="nil"/>
              <w:left w:val="nil"/>
              <w:bottom w:val="nil"/>
              <w:right w:val="nil"/>
            </w:tcBorders>
            <w:shd w:val="clear" w:color="000000" w:fill="FFFFFF"/>
            <w:noWrap/>
            <w:vAlign w:val="center"/>
            <w:hideMark/>
          </w:tcPr>
          <w:p w14:paraId="45F59A5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1.188 (1.028 - 1.373)</w:t>
            </w:r>
          </w:p>
        </w:tc>
        <w:tc>
          <w:tcPr>
            <w:tcW w:w="2750" w:type="dxa"/>
            <w:tcBorders>
              <w:top w:val="nil"/>
              <w:left w:val="nil"/>
              <w:bottom w:val="nil"/>
              <w:right w:val="nil"/>
            </w:tcBorders>
            <w:shd w:val="clear" w:color="auto" w:fill="auto"/>
            <w:noWrap/>
            <w:vAlign w:val="center"/>
            <w:hideMark/>
          </w:tcPr>
          <w:p w14:paraId="7A2DEEA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1.165 (0.995 - 1.364)</w:t>
            </w:r>
          </w:p>
        </w:tc>
        <w:tc>
          <w:tcPr>
            <w:tcW w:w="2265" w:type="dxa"/>
            <w:tcBorders>
              <w:top w:val="nil"/>
              <w:left w:val="nil"/>
              <w:bottom w:val="nil"/>
              <w:right w:val="nil"/>
            </w:tcBorders>
            <w:shd w:val="clear" w:color="auto" w:fill="auto"/>
            <w:noWrap/>
            <w:vAlign w:val="center"/>
            <w:hideMark/>
          </w:tcPr>
          <w:p w14:paraId="4F29D66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1.358 (0.948 - 1.947)</w:t>
            </w:r>
          </w:p>
        </w:tc>
      </w:tr>
      <w:tr w:rsidR="00956D71" w:rsidRPr="00956D71" w14:paraId="4AD9E869" w14:textId="77777777" w:rsidTr="00956D71">
        <w:trPr>
          <w:trHeight w:val="278"/>
        </w:trPr>
        <w:tc>
          <w:tcPr>
            <w:tcW w:w="2970" w:type="dxa"/>
            <w:tcBorders>
              <w:top w:val="nil"/>
              <w:left w:val="nil"/>
              <w:bottom w:val="nil"/>
              <w:right w:val="nil"/>
            </w:tcBorders>
            <w:shd w:val="clear" w:color="000000" w:fill="FFFFFF"/>
            <w:noWrap/>
            <w:vAlign w:val="center"/>
            <w:hideMark/>
          </w:tcPr>
          <w:p w14:paraId="66AF46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Private Insurance</w:t>
            </w:r>
          </w:p>
        </w:tc>
        <w:tc>
          <w:tcPr>
            <w:tcW w:w="2527" w:type="dxa"/>
            <w:tcBorders>
              <w:top w:val="nil"/>
              <w:left w:val="nil"/>
              <w:bottom w:val="nil"/>
              <w:right w:val="nil"/>
            </w:tcBorders>
            <w:shd w:val="clear" w:color="000000" w:fill="FFFFFF"/>
            <w:noWrap/>
            <w:vAlign w:val="center"/>
            <w:hideMark/>
          </w:tcPr>
          <w:p w14:paraId="6D1F1A0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0.788 (0.686 - 0.905)</w:t>
            </w:r>
          </w:p>
        </w:tc>
        <w:tc>
          <w:tcPr>
            <w:tcW w:w="2750" w:type="dxa"/>
            <w:tcBorders>
              <w:top w:val="nil"/>
              <w:left w:val="nil"/>
              <w:bottom w:val="nil"/>
              <w:right w:val="nil"/>
            </w:tcBorders>
            <w:shd w:val="clear" w:color="auto" w:fill="auto"/>
            <w:noWrap/>
            <w:vAlign w:val="center"/>
            <w:hideMark/>
          </w:tcPr>
          <w:p w14:paraId="5D36F01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0.769 (0.661 - 0.893)</w:t>
            </w:r>
          </w:p>
        </w:tc>
        <w:tc>
          <w:tcPr>
            <w:tcW w:w="2265" w:type="dxa"/>
            <w:tcBorders>
              <w:top w:val="nil"/>
              <w:left w:val="nil"/>
              <w:bottom w:val="nil"/>
              <w:right w:val="nil"/>
            </w:tcBorders>
            <w:shd w:val="clear" w:color="auto" w:fill="auto"/>
            <w:noWrap/>
            <w:vAlign w:val="center"/>
            <w:hideMark/>
          </w:tcPr>
          <w:p w14:paraId="1FA6536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0.809 (0.572 - 1.143)</w:t>
            </w:r>
          </w:p>
        </w:tc>
      </w:tr>
      <w:tr w:rsidR="00956D71" w:rsidRPr="00956D71" w14:paraId="66AD6499" w14:textId="77777777" w:rsidTr="00956D71">
        <w:trPr>
          <w:trHeight w:val="278"/>
        </w:trPr>
        <w:tc>
          <w:tcPr>
            <w:tcW w:w="2970" w:type="dxa"/>
            <w:tcBorders>
              <w:top w:val="nil"/>
              <w:left w:val="nil"/>
              <w:bottom w:val="nil"/>
              <w:right w:val="nil"/>
            </w:tcBorders>
            <w:shd w:val="clear" w:color="000000" w:fill="FFFFFF"/>
            <w:noWrap/>
            <w:vAlign w:val="center"/>
            <w:hideMark/>
          </w:tcPr>
          <w:p w14:paraId="24B5F01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Military</w:t>
            </w:r>
          </w:p>
        </w:tc>
        <w:tc>
          <w:tcPr>
            <w:tcW w:w="2527" w:type="dxa"/>
            <w:tcBorders>
              <w:top w:val="nil"/>
              <w:left w:val="nil"/>
              <w:bottom w:val="nil"/>
              <w:right w:val="nil"/>
            </w:tcBorders>
            <w:shd w:val="clear" w:color="000000" w:fill="FFFFFF"/>
            <w:noWrap/>
            <w:vAlign w:val="center"/>
            <w:hideMark/>
          </w:tcPr>
          <w:p w14:paraId="72C97EE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(0.798 - 1.153)</w:t>
            </w:r>
          </w:p>
        </w:tc>
        <w:tc>
          <w:tcPr>
            <w:tcW w:w="2750" w:type="dxa"/>
            <w:tcBorders>
              <w:top w:val="nil"/>
              <w:left w:val="nil"/>
              <w:bottom w:val="nil"/>
              <w:right w:val="nil"/>
            </w:tcBorders>
            <w:shd w:val="clear" w:color="auto" w:fill="auto"/>
            <w:noWrap/>
            <w:vAlign w:val="center"/>
            <w:hideMark/>
          </w:tcPr>
          <w:p w14:paraId="3716FD46"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(0.790 - 1.168)</w:t>
            </w:r>
          </w:p>
        </w:tc>
        <w:tc>
          <w:tcPr>
            <w:tcW w:w="2265" w:type="dxa"/>
            <w:tcBorders>
              <w:top w:val="nil"/>
              <w:left w:val="nil"/>
              <w:bottom w:val="nil"/>
              <w:right w:val="nil"/>
            </w:tcBorders>
            <w:shd w:val="clear" w:color="auto" w:fill="auto"/>
            <w:noWrap/>
            <w:vAlign w:val="center"/>
            <w:hideMark/>
          </w:tcPr>
          <w:p w14:paraId="07FF42A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0.984 (0.624 - 1.554)</w:t>
            </w:r>
          </w:p>
        </w:tc>
      </w:tr>
      <w:tr w:rsidR="00956D71" w:rsidRPr="00956D71" w14:paraId="1A6963EE" w14:textId="77777777" w:rsidTr="00956D71">
        <w:trPr>
          <w:trHeight w:val="278"/>
        </w:trPr>
        <w:tc>
          <w:tcPr>
            <w:tcW w:w="2970" w:type="dxa"/>
            <w:tcBorders>
              <w:top w:val="nil"/>
              <w:left w:val="nil"/>
              <w:bottom w:val="nil"/>
              <w:right w:val="nil"/>
            </w:tcBorders>
            <w:shd w:val="clear" w:color="000000" w:fill="FFFFFF"/>
            <w:noWrap/>
            <w:vAlign w:val="center"/>
            <w:hideMark/>
          </w:tcPr>
          <w:p w14:paraId="24F9308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Medicare</w:t>
            </w:r>
          </w:p>
        </w:tc>
        <w:tc>
          <w:tcPr>
            <w:tcW w:w="2527" w:type="dxa"/>
            <w:tcBorders>
              <w:top w:val="nil"/>
              <w:left w:val="nil"/>
              <w:bottom w:val="nil"/>
              <w:right w:val="nil"/>
            </w:tcBorders>
            <w:shd w:val="clear" w:color="000000" w:fill="FFFFFF"/>
            <w:noWrap/>
            <w:vAlign w:val="center"/>
            <w:hideMark/>
          </w:tcPr>
          <w:p w14:paraId="06C86B7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0.843 (0.730 - 0.974)</w:t>
            </w:r>
          </w:p>
        </w:tc>
        <w:tc>
          <w:tcPr>
            <w:tcW w:w="2750" w:type="dxa"/>
            <w:tcBorders>
              <w:top w:val="nil"/>
              <w:left w:val="nil"/>
              <w:bottom w:val="nil"/>
              <w:right w:val="nil"/>
            </w:tcBorders>
            <w:shd w:val="clear" w:color="auto" w:fill="auto"/>
            <w:noWrap/>
            <w:vAlign w:val="center"/>
            <w:hideMark/>
          </w:tcPr>
          <w:p w14:paraId="51CE75D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0.832 (0.712 - 0.973)</w:t>
            </w:r>
          </w:p>
        </w:tc>
        <w:tc>
          <w:tcPr>
            <w:tcW w:w="2265" w:type="dxa"/>
            <w:tcBorders>
              <w:top w:val="nil"/>
              <w:left w:val="nil"/>
              <w:bottom w:val="nil"/>
              <w:right w:val="nil"/>
            </w:tcBorders>
            <w:shd w:val="clear" w:color="auto" w:fill="auto"/>
            <w:noWrap/>
            <w:vAlign w:val="center"/>
            <w:hideMark/>
          </w:tcPr>
          <w:p w14:paraId="788B7DE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0.882 (0.602 - 1.294)</w:t>
            </w:r>
          </w:p>
        </w:tc>
      </w:tr>
      <w:tr w:rsidR="00956D71" w:rsidRPr="00956D71" w14:paraId="756CEDD8" w14:textId="77777777" w:rsidTr="00956D71">
        <w:trPr>
          <w:trHeight w:val="278"/>
        </w:trPr>
        <w:tc>
          <w:tcPr>
            <w:tcW w:w="2970" w:type="dxa"/>
            <w:tcBorders>
              <w:top w:val="nil"/>
              <w:left w:val="nil"/>
              <w:bottom w:val="nil"/>
              <w:right w:val="nil"/>
            </w:tcBorders>
            <w:shd w:val="clear" w:color="000000" w:fill="FFFFFF"/>
            <w:noWrap/>
            <w:vAlign w:val="center"/>
            <w:hideMark/>
          </w:tcPr>
          <w:p w14:paraId="582B5BA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1269013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0.783 (0.486 - 1.261)</w:t>
            </w:r>
          </w:p>
        </w:tc>
        <w:tc>
          <w:tcPr>
            <w:tcW w:w="2750" w:type="dxa"/>
            <w:tcBorders>
              <w:top w:val="nil"/>
              <w:left w:val="nil"/>
              <w:bottom w:val="nil"/>
              <w:right w:val="nil"/>
            </w:tcBorders>
            <w:shd w:val="clear" w:color="auto" w:fill="auto"/>
            <w:noWrap/>
            <w:vAlign w:val="center"/>
            <w:hideMark/>
          </w:tcPr>
          <w:p w14:paraId="6160A7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0.751 (0.460 - 1.226)</w:t>
            </w:r>
          </w:p>
        </w:tc>
        <w:tc>
          <w:tcPr>
            <w:tcW w:w="2265" w:type="dxa"/>
            <w:tcBorders>
              <w:top w:val="nil"/>
              <w:left w:val="nil"/>
              <w:bottom w:val="nil"/>
              <w:right w:val="nil"/>
            </w:tcBorders>
            <w:shd w:val="clear" w:color="auto" w:fill="auto"/>
            <w:noWrap/>
            <w:vAlign w:val="center"/>
            <w:hideMark/>
          </w:tcPr>
          <w:p w14:paraId="5405968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0.911 (0.201 - 4.124)</w:t>
            </w:r>
          </w:p>
        </w:tc>
      </w:tr>
      <w:tr w:rsidR="00956D71" w:rsidRPr="00956D71" w14:paraId="49919A8A" w14:textId="77777777" w:rsidTr="00956D71">
        <w:trPr>
          <w:trHeight w:val="278"/>
        </w:trPr>
        <w:tc>
          <w:tcPr>
            <w:tcW w:w="2970" w:type="dxa"/>
            <w:tcBorders>
              <w:top w:val="nil"/>
              <w:left w:val="nil"/>
              <w:bottom w:val="nil"/>
              <w:right w:val="nil"/>
            </w:tcBorders>
            <w:shd w:val="clear" w:color="000000" w:fill="FFFFFF"/>
            <w:noWrap/>
            <w:vAlign w:val="center"/>
            <w:hideMark/>
          </w:tcPr>
          <w:p w14:paraId="6EED5CC5"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Black</w:t>
            </w:r>
          </w:p>
        </w:tc>
        <w:tc>
          <w:tcPr>
            <w:tcW w:w="2527" w:type="dxa"/>
            <w:tcBorders>
              <w:top w:val="nil"/>
              <w:left w:val="nil"/>
              <w:bottom w:val="nil"/>
              <w:right w:val="nil"/>
            </w:tcBorders>
            <w:shd w:val="clear" w:color="000000" w:fill="FFFFFF"/>
            <w:noWrap/>
            <w:vAlign w:val="center"/>
            <w:hideMark/>
          </w:tcPr>
          <w:p w14:paraId="230CE1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1.155 (1.078 - 1.237)</w:t>
            </w:r>
          </w:p>
        </w:tc>
        <w:tc>
          <w:tcPr>
            <w:tcW w:w="2750" w:type="dxa"/>
            <w:tcBorders>
              <w:top w:val="nil"/>
              <w:left w:val="nil"/>
              <w:bottom w:val="nil"/>
              <w:right w:val="nil"/>
            </w:tcBorders>
            <w:shd w:val="clear" w:color="auto" w:fill="auto"/>
            <w:noWrap/>
            <w:vAlign w:val="center"/>
            <w:hideMark/>
          </w:tcPr>
          <w:p w14:paraId="4037003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1.164 (1.083 - 1.252)</w:t>
            </w:r>
          </w:p>
        </w:tc>
        <w:tc>
          <w:tcPr>
            <w:tcW w:w="2265" w:type="dxa"/>
            <w:tcBorders>
              <w:top w:val="nil"/>
              <w:left w:val="nil"/>
              <w:bottom w:val="nil"/>
              <w:right w:val="nil"/>
            </w:tcBorders>
            <w:shd w:val="clear" w:color="auto" w:fill="auto"/>
            <w:noWrap/>
            <w:vAlign w:val="center"/>
            <w:hideMark/>
          </w:tcPr>
          <w:p w14:paraId="1911590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1.108 (0.916 - 1.341)</w:t>
            </w:r>
          </w:p>
        </w:tc>
      </w:tr>
      <w:tr w:rsidR="00956D71" w:rsidRPr="00956D71" w14:paraId="789E3BCC" w14:textId="77777777" w:rsidTr="00956D71">
        <w:trPr>
          <w:trHeight w:val="278"/>
        </w:trPr>
        <w:tc>
          <w:tcPr>
            <w:tcW w:w="2970" w:type="dxa"/>
            <w:tcBorders>
              <w:top w:val="nil"/>
              <w:left w:val="nil"/>
              <w:bottom w:val="nil"/>
              <w:right w:val="nil"/>
            </w:tcBorders>
            <w:shd w:val="clear" w:color="000000" w:fill="FFFFFF"/>
            <w:noWrap/>
            <w:vAlign w:val="center"/>
            <w:hideMark/>
          </w:tcPr>
          <w:p w14:paraId="71E28C07"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Hispanic</w:t>
            </w:r>
          </w:p>
        </w:tc>
        <w:tc>
          <w:tcPr>
            <w:tcW w:w="2527" w:type="dxa"/>
            <w:tcBorders>
              <w:top w:val="nil"/>
              <w:left w:val="nil"/>
              <w:bottom w:val="nil"/>
              <w:right w:val="nil"/>
            </w:tcBorders>
            <w:shd w:val="clear" w:color="000000" w:fill="FFFFFF"/>
            <w:noWrap/>
            <w:vAlign w:val="center"/>
            <w:hideMark/>
          </w:tcPr>
          <w:p w14:paraId="1B22D7F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0.777 (0.707 - 0.854)</w:t>
            </w:r>
          </w:p>
        </w:tc>
        <w:tc>
          <w:tcPr>
            <w:tcW w:w="2750" w:type="dxa"/>
            <w:tcBorders>
              <w:top w:val="nil"/>
              <w:left w:val="nil"/>
              <w:bottom w:val="nil"/>
              <w:right w:val="nil"/>
            </w:tcBorders>
            <w:shd w:val="clear" w:color="auto" w:fill="auto"/>
            <w:noWrap/>
            <w:vAlign w:val="center"/>
            <w:hideMark/>
          </w:tcPr>
          <w:p w14:paraId="22C3D61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0.754 (0.679 - 0.836)</w:t>
            </w:r>
          </w:p>
        </w:tc>
        <w:tc>
          <w:tcPr>
            <w:tcW w:w="2265" w:type="dxa"/>
            <w:tcBorders>
              <w:top w:val="nil"/>
              <w:left w:val="nil"/>
              <w:bottom w:val="nil"/>
              <w:right w:val="nil"/>
            </w:tcBorders>
            <w:shd w:val="clear" w:color="auto" w:fill="auto"/>
            <w:noWrap/>
            <w:vAlign w:val="center"/>
            <w:hideMark/>
          </w:tcPr>
          <w:p w14:paraId="4DF9863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0.955 (0.768 - 1.188)</w:t>
            </w:r>
          </w:p>
        </w:tc>
      </w:tr>
      <w:tr w:rsidR="00956D71" w:rsidRPr="00956D71" w14:paraId="7893A67E" w14:textId="77777777" w:rsidTr="00956D71">
        <w:trPr>
          <w:trHeight w:val="278"/>
        </w:trPr>
        <w:tc>
          <w:tcPr>
            <w:tcW w:w="2970" w:type="dxa"/>
            <w:tcBorders>
              <w:top w:val="nil"/>
              <w:left w:val="nil"/>
              <w:bottom w:val="nil"/>
              <w:right w:val="nil"/>
            </w:tcBorders>
            <w:shd w:val="clear" w:color="000000" w:fill="FFFFFF"/>
            <w:noWrap/>
            <w:vAlign w:val="center"/>
            <w:hideMark/>
          </w:tcPr>
          <w:p w14:paraId="6969092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American Indian/Alaskan Native</w:t>
            </w:r>
          </w:p>
        </w:tc>
        <w:tc>
          <w:tcPr>
            <w:tcW w:w="2527" w:type="dxa"/>
            <w:tcBorders>
              <w:top w:val="nil"/>
              <w:left w:val="nil"/>
              <w:bottom w:val="nil"/>
              <w:right w:val="nil"/>
            </w:tcBorders>
            <w:shd w:val="clear" w:color="000000" w:fill="FFFFFF"/>
            <w:noWrap/>
            <w:vAlign w:val="center"/>
            <w:hideMark/>
          </w:tcPr>
          <w:p w14:paraId="7D91FE27"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1.331 (0.910 - 1.947)</w:t>
            </w:r>
          </w:p>
        </w:tc>
        <w:tc>
          <w:tcPr>
            <w:tcW w:w="2750" w:type="dxa"/>
            <w:tcBorders>
              <w:top w:val="nil"/>
              <w:left w:val="nil"/>
              <w:bottom w:val="nil"/>
              <w:right w:val="nil"/>
            </w:tcBorders>
            <w:shd w:val="clear" w:color="auto" w:fill="auto"/>
            <w:noWrap/>
            <w:vAlign w:val="center"/>
            <w:hideMark/>
          </w:tcPr>
          <w:p w14:paraId="64D0133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1.417 (0.967 - 2.076)</w:t>
            </w:r>
          </w:p>
        </w:tc>
        <w:tc>
          <w:tcPr>
            <w:tcW w:w="2265" w:type="dxa"/>
            <w:tcBorders>
              <w:top w:val="nil"/>
              <w:left w:val="nil"/>
              <w:bottom w:val="nil"/>
              <w:right w:val="nil"/>
            </w:tcBorders>
            <w:shd w:val="clear" w:color="auto" w:fill="auto"/>
            <w:noWrap/>
            <w:vAlign w:val="center"/>
            <w:hideMark/>
          </w:tcPr>
          <w:p w14:paraId="1D7DA79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0.737 (0.281 - 1.934)</w:t>
            </w:r>
          </w:p>
        </w:tc>
      </w:tr>
      <w:tr w:rsidR="00956D71" w:rsidRPr="00956D71" w14:paraId="0838272C" w14:textId="77777777" w:rsidTr="00956D71">
        <w:trPr>
          <w:trHeight w:val="278"/>
        </w:trPr>
        <w:tc>
          <w:tcPr>
            <w:tcW w:w="2970" w:type="dxa"/>
            <w:tcBorders>
              <w:top w:val="nil"/>
              <w:left w:val="nil"/>
              <w:bottom w:val="nil"/>
              <w:right w:val="nil"/>
            </w:tcBorders>
            <w:shd w:val="clear" w:color="000000" w:fill="FFFFFF"/>
            <w:noWrap/>
            <w:vAlign w:val="center"/>
            <w:hideMark/>
          </w:tcPr>
          <w:p w14:paraId="53673106"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Asian</w:t>
            </w:r>
          </w:p>
        </w:tc>
        <w:tc>
          <w:tcPr>
            <w:tcW w:w="2527" w:type="dxa"/>
            <w:tcBorders>
              <w:top w:val="nil"/>
              <w:left w:val="nil"/>
              <w:bottom w:val="nil"/>
              <w:right w:val="nil"/>
            </w:tcBorders>
            <w:shd w:val="clear" w:color="000000" w:fill="FFFFFF"/>
            <w:noWrap/>
            <w:vAlign w:val="center"/>
            <w:hideMark/>
          </w:tcPr>
          <w:p w14:paraId="38D099C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0.720 (0.605 - 0.857)</w:t>
            </w:r>
          </w:p>
        </w:tc>
        <w:tc>
          <w:tcPr>
            <w:tcW w:w="2750" w:type="dxa"/>
            <w:tcBorders>
              <w:top w:val="nil"/>
              <w:left w:val="nil"/>
              <w:bottom w:val="nil"/>
              <w:right w:val="nil"/>
            </w:tcBorders>
            <w:shd w:val="clear" w:color="auto" w:fill="auto"/>
            <w:noWrap/>
            <w:vAlign w:val="center"/>
            <w:hideMark/>
          </w:tcPr>
          <w:p w14:paraId="35A7748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0.742 (0.609 - 0.903)</w:t>
            </w:r>
          </w:p>
        </w:tc>
        <w:tc>
          <w:tcPr>
            <w:tcW w:w="2265" w:type="dxa"/>
            <w:tcBorders>
              <w:top w:val="nil"/>
              <w:left w:val="nil"/>
              <w:bottom w:val="nil"/>
              <w:right w:val="nil"/>
            </w:tcBorders>
            <w:shd w:val="clear" w:color="auto" w:fill="auto"/>
            <w:noWrap/>
            <w:vAlign w:val="center"/>
            <w:hideMark/>
          </w:tcPr>
          <w:p w14:paraId="742D483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0.676 (0.456 - 1.000)</w:t>
            </w:r>
          </w:p>
        </w:tc>
      </w:tr>
      <w:tr w:rsidR="00956D71" w:rsidRPr="00956D71" w14:paraId="596BC8B8" w14:textId="77777777" w:rsidTr="00956D71">
        <w:trPr>
          <w:trHeight w:val="278"/>
        </w:trPr>
        <w:tc>
          <w:tcPr>
            <w:tcW w:w="2970" w:type="dxa"/>
            <w:tcBorders>
              <w:top w:val="nil"/>
              <w:left w:val="nil"/>
              <w:bottom w:val="nil"/>
              <w:right w:val="nil"/>
            </w:tcBorders>
            <w:shd w:val="clear" w:color="000000" w:fill="FFFFFF"/>
            <w:noWrap/>
            <w:vAlign w:val="center"/>
            <w:hideMark/>
          </w:tcPr>
          <w:p w14:paraId="6D4377A8"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50525C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0.675 (0.369 - 1.235)</w:t>
            </w:r>
          </w:p>
        </w:tc>
        <w:tc>
          <w:tcPr>
            <w:tcW w:w="2750" w:type="dxa"/>
            <w:tcBorders>
              <w:top w:val="nil"/>
              <w:left w:val="nil"/>
              <w:bottom w:val="nil"/>
              <w:right w:val="nil"/>
            </w:tcBorders>
            <w:shd w:val="clear" w:color="000000" w:fill="FFFFFF"/>
            <w:noWrap/>
            <w:vAlign w:val="center"/>
            <w:hideMark/>
          </w:tcPr>
          <w:p w14:paraId="02B24BE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0.416 (0.203 - 0.851)</w:t>
            </w:r>
          </w:p>
        </w:tc>
        <w:tc>
          <w:tcPr>
            <w:tcW w:w="2265" w:type="dxa"/>
            <w:tcBorders>
              <w:top w:val="nil"/>
              <w:left w:val="nil"/>
              <w:bottom w:val="nil"/>
              <w:right w:val="nil"/>
            </w:tcBorders>
            <w:shd w:val="clear" w:color="000000" w:fill="FFFFFF"/>
            <w:noWrap/>
            <w:vAlign w:val="center"/>
            <w:hideMark/>
          </w:tcPr>
          <w:p w14:paraId="0D177EE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2.593 (0.996 - 6.751)</w:t>
            </w:r>
          </w:p>
        </w:tc>
      </w:tr>
    </w:tbl>
    <w:p w14:paraId="4E7229AA" w14:textId="77777777" w:rsidR="00247F30" w:rsidRDefault="00247F30" w:rsidP="008E6B8B">
      <w:pPr>
        <w:spacing w:line="240" w:lineRule="auto"/>
        <w:rPr>
          <w:rFonts w:ascii="Times New Roman" w:hAnsi="Times New Roman" w:cs="Times New Roman"/>
          <w:sz w:val="24"/>
          <w:szCs w:val="24"/>
        </w:rPr>
      </w:pPr>
    </w:p>
    <w:p w14:paraId="4DEADCB5" w14:textId="7E4A6494" w:rsidR="007C68E9" w:rsidRDefault="007C68E9">
      <w:pPr>
        <w:rPr>
          <w:rFonts w:ascii="Times New Roman" w:hAnsi="Times New Roman" w:cs="Times New Roman"/>
          <w:sz w:val="24"/>
          <w:szCs w:val="24"/>
        </w:rPr>
      </w:pPr>
      <w:r>
        <w:rPr>
          <w:rFonts w:ascii="Times New Roman" w:hAnsi="Times New Roman" w:cs="Times New Roman"/>
          <w:sz w:val="24"/>
          <w:szCs w:val="24"/>
        </w:rPr>
        <w:br w:type="page"/>
      </w:r>
    </w:p>
    <w:p w14:paraId="07A78D64" w14:textId="45A2B816" w:rsidR="007C68E9" w:rsidRDefault="007C68E9" w:rsidP="007C68E9">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7</w:t>
      </w:r>
      <w:r w:rsidRPr="002D401E">
        <w:rPr>
          <w:rFonts w:ascii="Times New Roman" w:hAnsi="Times New Roman" w:cs="Times New Roman"/>
          <w:b/>
          <w:bCs/>
          <w:sz w:val="24"/>
          <w:szCs w:val="24"/>
        </w:rPr>
        <w:t>.</w:t>
      </w:r>
      <w:r>
        <w:rPr>
          <w:rFonts w:ascii="Times New Roman" w:hAnsi="Times New Roman" w:cs="Times New Roman"/>
          <w:sz w:val="24"/>
          <w:szCs w:val="24"/>
        </w:rPr>
        <w:t xml:space="preserve"> </w:t>
      </w:r>
      <w:r w:rsidR="00D63EC7">
        <w:rPr>
          <w:rFonts w:ascii="Times New Roman" w:hAnsi="Times New Roman" w:cs="Times New Roman"/>
          <w:sz w:val="24"/>
          <w:szCs w:val="24"/>
        </w:rPr>
        <w:t>Association of CRN and all-cause and disease-specific mortality among National Health Interview Survey (2000- 2014) participants with diabetes, cardiovascular disease, and/or hypertension</w:t>
      </w:r>
      <w:r w:rsidR="005416C2">
        <w:rPr>
          <w:rFonts w:ascii="Times New Roman" w:hAnsi="Times New Roman" w:cs="Times New Roman"/>
          <w:sz w:val="24"/>
          <w:szCs w:val="24"/>
        </w:rPr>
        <w:t xml:space="preserve"> after excluding potentially influential cases.</w:t>
      </w:r>
    </w:p>
    <w:tbl>
      <w:tblPr>
        <w:tblW w:w="13540" w:type="dxa"/>
        <w:tblLook w:val="04A0" w:firstRow="1" w:lastRow="0" w:firstColumn="1" w:lastColumn="0" w:noHBand="0" w:noVBand="1"/>
      </w:tblPr>
      <w:tblGrid>
        <w:gridCol w:w="1720"/>
        <w:gridCol w:w="1540"/>
        <w:gridCol w:w="1110"/>
        <w:gridCol w:w="1841"/>
        <w:gridCol w:w="1889"/>
        <w:gridCol w:w="500"/>
        <w:gridCol w:w="1210"/>
        <w:gridCol w:w="110"/>
        <w:gridCol w:w="1720"/>
        <w:gridCol w:w="1900"/>
      </w:tblGrid>
      <w:tr w:rsidR="00E46867" w:rsidRPr="00E46867" w14:paraId="4F06DCD5" w14:textId="77777777" w:rsidTr="00B709BA">
        <w:trPr>
          <w:trHeight w:val="20"/>
        </w:trPr>
        <w:tc>
          <w:tcPr>
            <w:tcW w:w="1720" w:type="dxa"/>
            <w:tcBorders>
              <w:top w:val="nil"/>
              <w:left w:val="nil"/>
              <w:bottom w:val="nil"/>
              <w:right w:val="nil"/>
            </w:tcBorders>
            <w:shd w:val="clear" w:color="auto" w:fill="auto"/>
            <w:noWrap/>
            <w:vAlign w:val="bottom"/>
            <w:hideMark/>
          </w:tcPr>
          <w:p w14:paraId="10CB629F" w14:textId="77777777" w:rsidR="00E46867" w:rsidRPr="00E46867" w:rsidRDefault="00E46867" w:rsidP="00E46867">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14:paraId="65933158"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4840" w:type="dxa"/>
            <w:gridSpan w:val="3"/>
            <w:tcBorders>
              <w:top w:val="nil"/>
              <w:left w:val="nil"/>
              <w:bottom w:val="single" w:sz="4" w:space="0" w:color="auto"/>
              <w:right w:val="nil"/>
            </w:tcBorders>
            <w:shd w:val="clear" w:color="auto" w:fill="auto"/>
            <w:noWrap/>
            <w:vAlign w:val="bottom"/>
            <w:hideMark/>
          </w:tcPr>
          <w:p w14:paraId="5AD8F707"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50899D4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4940" w:type="dxa"/>
            <w:gridSpan w:val="4"/>
            <w:tcBorders>
              <w:top w:val="nil"/>
              <w:left w:val="nil"/>
              <w:bottom w:val="single" w:sz="4" w:space="0" w:color="auto"/>
              <w:right w:val="nil"/>
            </w:tcBorders>
            <w:shd w:val="clear" w:color="auto" w:fill="auto"/>
            <w:noWrap/>
            <w:vAlign w:val="bottom"/>
            <w:hideMark/>
          </w:tcPr>
          <w:p w14:paraId="4A62E56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Disease Specific Mortality</w:t>
            </w:r>
          </w:p>
        </w:tc>
      </w:tr>
      <w:tr w:rsidR="00E46867" w:rsidRPr="00E46867" w14:paraId="5ACE060B" w14:textId="77777777" w:rsidTr="00B709BA">
        <w:trPr>
          <w:trHeight w:val="20"/>
        </w:trPr>
        <w:tc>
          <w:tcPr>
            <w:tcW w:w="1720" w:type="dxa"/>
            <w:tcBorders>
              <w:top w:val="nil"/>
              <w:left w:val="nil"/>
              <w:bottom w:val="nil"/>
              <w:right w:val="nil"/>
            </w:tcBorders>
            <w:shd w:val="clear" w:color="auto" w:fill="auto"/>
            <w:noWrap/>
            <w:vAlign w:val="bottom"/>
            <w:hideMark/>
          </w:tcPr>
          <w:p w14:paraId="5552B75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6151386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Follow-Up Time, Weeks Median (IQR)</w:t>
            </w:r>
          </w:p>
        </w:tc>
        <w:tc>
          <w:tcPr>
            <w:tcW w:w="1110" w:type="dxa"/>
            <w:tcBorders>
              <w:top w:val="nil"/>
              <w:left w:val="nil"/>
              <w:bottom w:val="nil"/>
              <w:right w:val="nil"/>
            </w:tcBorders>
            <w:shd w:val="clear" w:color="auto" w:fill="auto"/>
            <w:noWrap/>
            <w:vAlign w:val="bottom"/>
            <w:hideMark/>
          </w:tcPr>
          <w:p w14:paraId="03EDF4E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41" w:type="dxa"/>
            <w:tcBorders>
              <w:top w:val="nil"/>
              <w:left w:val="nil"/>
              <w:bottom w:val="nil"/>
              <w:right w:val="nil"/>
            </w:tcBorders>
            <w:shd w:val="clear" w:color="auto" w:fill="auto"/>
            <w:vAlign w:val="bottom"/>
            <w:hideMark/>
          </w:tcPr>
          <w:p w14:paraId="5AD8225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889" w:type="dxa"/>
            <w:tcBorders>
              <w:top w:val="nil"/>
              <w:left w:val="nil"/>
              <w:bottom w:val="nil"/>
              <w:right w:val="nil"/>
            </w:tcBorders>
            <w:shd w:val="clear" w:color="auto" w:fill="auto"/>
            <w:vAlign w:val="bottom"/>
            <w:hideMark/>
          </w:tcPr>
          <w:p w14:paraId="30A981AD" w14:textId="368749D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71E0942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210" w:type="dxa"/>
            <w:tcBorders>
              <w:top w:val="nil"/>
              <w:left w:val="nil"/>
              <w:bottom w:val="nil"/>
              <w:right w:val="nil"/>
            </w:tcBorders>
            <w:shd w:val="clear" w:color="auto" w:fill="auto"/>
            <w:noWrap/>
            <w:vAlign w:val="bottom"/>
            <w:hideMark/>
          </w:tcPr>
          <w:p w14:paraId="4FA1636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30" w:type="dxa"/>
            <w:gridSpan w:val="2"/>
            <w:tcBorders>
              <w:top w:val="nil"/>
              <w:left w:val="nil"/>
              <w:bottom w:val="nil"/>
              <w:right w:val="nil"/>
            </w:tcBorders>
            <w:shd w:val="clear" w:color="auto" w:fill="auto"/>
            <w:vAlign w:val="bottom"/>
            <w:hideMark/>
          </w:tcPr>
          <w:p w14:paraId="7D6E62C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900" w:type="dxa"/>
            <w:tcBorders>
              <w:top w:val="nil"/>
              <w:left w:val="nil"/>
              <w:bottom w:val="nil"/>
              <w:right w:val="nil"/>
            </w:tcBorders>
            <w:shd w:val="clear" w:color="auto" w:fill="auto"/>
            <w:vAlign w:val="bottom"/>
            <w:hideMark/>
          </w:tcPr>
          <w:p w14:paraId="0ECFF3F0" w14:textId="659ADF9E"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3</w:t>
            </w:r>
          </w:p>
        </w:tc>
      </w:tr>
      <w:tr w:rsidR="00E46867" w:rsidRPr="00E46867" w14:paraId="40FE593C"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2CCAB541"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77984F9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2932FB1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23D6D4D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03B09DF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9A7EBD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210" w:type="dxa"/>
            <w:tcBorders>
              <w:top w:val="nil"/>
              <w:left w:val="nil"/>
              <w:bottom w:val="single" w:sz="4" w:space="0" w:color="auto"/>
              <w:right w:val="nil"/>
            </w:tcBorders>
            <w:shd w:val="clear" w:color="auto" w:fill="auto"/>
            <w:noWrap/>
            <w:vAlign w:val="bottom"/>
            <w:hideMark/>
          </w:tcPr>
          <w:p w14:paraId="2A10317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30" w:type="dxa"/>
            <w:gridSpan w:val="2"/>
            <w:tcBorders>
              <w:top w:val="nil"/>
              <w:left w:val="nil"/>
              <w:bottom w:val="single" w:sz="4" w:space="0" w:color="auto"/>
              <w:right w:val="nil"/>
            </w:tcBorders>
            <w:shd w:val="clear" w:color="auto" w:fill="auto"/>
            <w:noWrap/>
            <w:vAlign w:val="bottom"/>
            <w:hideMark/>
          </w:tcPr>
          <w:p w14:paraId="4A45595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618185F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BC0804" w14:textId="77777777" w:rsidTr="00B709BA">
        <w:trPr>
          <w:trHeight w:val="20"/>
        </w:trPr>
        <w:tc>
          <w:tcPr>
            <w:tcW w:w="1720" w:type="dxa"/>
            <w:tcBorders>
              <w:top w:val="nil"/>
              <w:left w:val="nil"/>
              <w:bottom w:val="nil"/>
              <w:right w:val="nil"/>
            </w:tcBorders>
            <w:shd w:val="clear" w:color="auto" w:fill="auto"/>
            <w:noWrap/>
            <w:vAlign w:val="bottom"/>
            <w:hideMark/>
          </w:tcPr>
          <w:p w14:paraId="78B22537"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54AA7B0"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295 (161 - 504)</w:t>
            </w:r>
          </w:p>
        </w:tc>
        <w:tc>
          <w:tcPr>
            <w:tcW w:w="1110" w:type="dxa"/>
            <w:tcBorders>
              <w:top w:val="nil"/>
              <w:left w:val="nil"/>
              <w:bottom w:val="nil"/>
              <w:right w:val="nil"/>
            </w:tcBorders>
            <w:shd w:val="clear" w:color="auto" w:fill="auto"/>
            <w:noWrap/>
            <w:vAlign w:val="bottom"/>
            <w:hideMark/>
          </w:tcPr>
          <w:p w14:paraId="7C0FFCC0" w14:textId="696F86ED"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8737 (23.5)</w:t>
            </w:r>
          </w:p>
        </w:tc>
        <w:tc>
          <w:tcPr>
            <w:tcW w:w="1841" w:type="dxa"/>
            <w:tcBorders>
              <w:top w:val="nil"/>
              <w:left w:val="nil"/>
              <w:bottom w:val="nil"/>
              <w:right w:val="nil"/>
            </w:tcBorders>
            <w:shd w:val="clear" w:color="auto" w:fill="auto"/>
            <w:noWrap/>
            <w:vAlign w:val="bottom"/>
            <w:hideMark/>
          </w:tcPr>
          <w:p w14:paraId="0C604E9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0.748 (0.686 - 0.815)</w:t>
            </w:r>
          </w:p>
        </w:tc>
        <w:tc>
          <w:tcPr>
            <w:tcW w:w="1889" w:type="dxa"/>
            <w:tcBorders>
              <w:top w:val="nil"/>
              <w:left w:val="nil"/>
              <w:bottom w:val="nil"/>
              <w:right w:val="nil"/>
            </w:tcBorders>
            <w:shd w:val="clear" w:color="auto" w:fill="auto"/>
            <w:noWrap/>
            <w:vAlign w:val="bottom"/>
            <w:hideMark/>
          </w:tcPr>
          <w:p w14:paraId="65B3754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1.182 (1.091 - 1.280)</w:t>
            </w:r>
          </w:p>
        </w:tc>
        <w:tc>
          <w:tcPr>
            <w:tcW w:w="500" w:type="dxa"/>
            <w:tcBorders>
              <w:top w:val="nil"/>
              <w:left w:val="nil"/>
              <w:bottom w:val="nil"/>
              <w:right w:val="nil"/>
            </w:tcBorders>
            <w:shd w:val="clear" w:color="auto" w:fill="auto"/>
            <w:noWrap/>
            <w:vAlign w:val="bottom"/>
            <w:hideMark/>
          </w:tcPr>
          <w:p w14:paraId="30A72C1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8543006" w14:textId="21367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2882 (8.</w:t>
            </w:r>
            <w:r w:rsidR="009C13F4">
              <w:rPr>
                <w:rFonts w:ascii="Times New Roman" w:eastAsia="Times New Roman" w:hAnsi="Times New Roman" w:cs="Times New Roman"/>
                <w:color w:val="000000"/>
                <w:sz w:val="16"/>
                <w:szCs w:val="16"/>
              </w:rPr>
              <w:t>4</w:t>
            </w:r>
            <w:r w:rsidRPr="00E46867">
              <w:rPr>
                <w:rFonts w:ascii="Times New Roman" w:eastAsia="Times New Roman" w:hAnsi="Times New Roman" w:cs="Times New Roman"/>
                <w:color w:val="000000"/>
                <w:sz w:val="16"/>
                <w:szCs w:val="16"/>
              </w:rPr>
              <w:t>)</w:t>
            </w:r>
          </w:p>
        </w:tc>
        <w:tc>
          <w:tcPr>
            <w:tcW w:w="1830" w:type="dxa"/>
            <w:gridSpan w:val="2"/>
            <w:tcBorders>
              <w:top w:val="nil"/>
              <w:left w:val="nil"/>
              <w:bottom w:val="nil"/>
              <w:right w:val="nil"/>
            </w:tcBorders>
            <w:shd w:val="clear" w:color="auto" w:fill="auto"/>
            <w:noWrap/>
            <w:vAlign w:val="bottom"/>
            <w:hideMark/>
          </w:tcPr>
          <w:p w14:paraId="70C327B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0.750 (0.669 - 0.840)</w:t>
            </w:r>
          </w:p>
        </w:tc>
        <w:tc>
          <w:tcPr>
            <w:tcW w:w="1900" w:type="dxa"/>
            <w:tcBorders>
              <w:top w:val="nil"/>
              <w:left w:val="nil"/>
              <w:bottom w:val="nil"/>
              <w:right w:val="nil"/>
            </w:tcBorders>
            <w:shd w:val="clear" w:color="auto" w:fill="auto"/>
            <w:noWrap/>
            <w:vAlign w:val="bottom"/>
            <w:hideMark/>
          </w:tcPr>
          <w:p w14:paraId="09D6EFD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1.180 (1.045 - 1.331)</w:t>
            </w:r>
          </w:p>
        </w:tc>
      </w:tr>
      <w:tr w:rsidR="00E46867" w:rsidRPr="00E46867" w14:paraId="38949EF8" w14:textId="77777777" w:rsidTr="00B709BA">
        <w:trPr>
          <w:trHeight w:val="20"/>
        </w:trPr>
        <w:tc>
          <w:tcPr>
            <w:tcW w:w="1720" w:type="dxa"/>
            <w:tcBorders>
              <w:top w:val="nil"/>
              <w:left w:val="nil"/>
              <w:bottom w:val="nil"/>
              <w:right w:val="nil"/>
            </w:tcBorders>
            <w:shd w:val="clear" w:color="auto" w:fill="auto"/>
            <w:vAlign w:val="bottom"/>
            <w:hideMark/>
          </w:tcPr>
          <w:p w14:paraId="698C2D0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1A98DB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313 (165 - 539)</w:t>
            </w:r>
          </w:p>
        </w:tc>
        <w:tc>
          <w:tcPr>
            <w:tcW w:w="1110" w:type="dxa"/>
            <w:tcBorders>
              <w:top w:val="nil"/>
              <w:left w:val="nil"/>
              <w:bottom w:val="nil"/>
              <w:right w:val="nil"/>
            </w:tcBorders>
            <w:shd w:val="clear" w:color="auto" w:fill="auto"/>
            <w:noWrap/>
            <w:vAlign w:val="bottom"/>
            <w:hideMark/>
          </w:tcPr>
          <w:p w14:paraId="20AE6339" w14:textId="6363097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15979 (27.6)</w:t>
            </w:r>
          </w:p>
        </w:tc>
        <w:tc>
          <w:tcPr>
            <w:tcW w:w="1841" w:type="dxa"/>
            <w:tcBorders>
              <w:top w:val="nil"/>
              <w:left w:val="nil"/>
              <w:bottom w:val="nil"/>
              <w:right w:val="nil"/>
            </w:tcBorders>
            <w:shd w:val="clear" w:color="auto" w:fill="auto"/>
            <w:noWrap/>
            <w:vAlign w:val="bottom"/>
            <w:hideMark/>
          </w:tcPr>
          <w:p w14:paraId="5D214EF5"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0.646 (0.600 - 0.694)</w:t>
            </w:r>
          </w:p>
        </w:tc>
        <w:tc>
          <w:tcPr>
            <w:tcW w:w="1889" w:type="dxa"/>
            <w:tcBorders>
              <w:top w:val="nil"/>
              <w:left w:val="nil"/>
              <w:bottom w:val="nil"/>
              <w:right w:val="nil"/>
            </w:tcBorders>
            <w:shd w:val="clear" w:color="auto" w:fill="auto"/>
            <w:noWrap/>
            <w:vAlign w:val="bottom"/>
            <w:hideMark/>
          </w:tcPr>
          <w:p w14:paraId="61DEF14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1.133 (1.066 - 1.205)</w:t>
            </w:r>
          </w:p>
        </w:tc>
        <w:tc>
          <w:tcPr>
            <w:tcW w:w="500" w:type="dxa"/>
            <w:tcBorders>
              <w:top w:val="nil"/>
              <w:left w:val="nil"/>
              <w:bottom w:val="nil"/>
              <w:right w:val="nil"/>
            </w:tcBorders>
            <w:shd w:val="clear" w:color="auto" w:fill="auto"/>
            <w:noWrap/>
            <w:vAlign w:val="bottom"/>
            <w:hideMark/>
          </w:tcPr>
          <w:p w14:paraId="40DA4C2A"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1A8C346" w14:textId="31C00C44"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(8.9)</w:t>
            </w:r>
          </w:p>
        </w:tc>
        <w:tc>
          <w:tcPr>
            <w:tcW w:w="1830" w:type="dxa"/>
            <w:gridSpan w:val="2"/>
            <w:tcBorders>
              <w:top w:val="nil"/>
              <w:left w:val="nil"/>
              <w:bottom w:val="nil"/>
              <w:right w:val="nil"/>
            </w:tcBorders>
            <w:shd w:val="clear" w:color="auto" w:fill="auto"/>
            <w:noWrap/>
            <w:vAlign w:val="bottom"/>
            <w:hideMark/>
          </w:tcPr>
          <w:p w14:paraId="12580A0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0.602 (0.542 - 0.668)</w:t>
            </w:r>
          </w:p>
        </w:tc>
        <w:tc>
          <w:tcPr>
            <w:tcW w:w="1900" w:type="dxa"/>
            <w:tcBorders>
              <w:top w:val="nil"/>
              <w:left w:val="nil"/>
              <w:bottom w:val="nil"/>
              <w:right w:val="nil"/>
            </w:tcBorders>
            <w:shd w:val="clear" w:color="auto" w:fill="auto"/>
            <w:noWrap/>
            <w:vAlign w:val="bottom"/>
            <w:hideMark/>
          </w:tcPr>
          <w:p w14:paraId="56849D5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1.080 (0.968 - 1.206)</w:t>
            </w:r>
          </w:p>
        </w:tc>
      </w:tr>
      <w:tr w:rsidR="00E46867" w:rsidRPr="00E46867" w14:paraId="7DDE2A4A"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38A368C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noWrap/>
            <w:vAlign w:val="bottom"/>
            <w:hideMark/>
          </w:tcPr>
          <w:p w14:paraId="6FF8A96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326 (178 - 561)</w:t>
            </w:r>
          </w:p>
        </w:tc>
        <w:tc>
          <w:tcPr>
            <w:tcW w:w="1110" w:type="dxa"/>
            <w:tcBorders>
              <w:top w:val="nil"/>
              <w:left w:val="nil"/>
              <w:bottom w:val="single" w:sz="4" w:space="0" w:color="auto"/>
              <w:right w:val="nil"/>
            </w:tcBorders>
            <w:shd w:val="clear" w:color="auto" w:fill="auto"/>
            <w:noWrap/>
            <w:vAlign w:val="bottom"/>
            <w:hideMark/>
          </w:tcPr>
          <w:p w14:paraId="3188F82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28340 (19.4)</w:t>
            </w:r>
          </w:p>
        </w:tc>
        <w:tc>
          <w:tcPr>
            <w:tcW w:w="1841" w:type="dxa"/>
            <w:tcBorders>
              <w:top w:val="nil"/>
              <w:left w:val="nil"/>
              <w:bottom w:val="single" w:sz="4" w:space="0" w:color="auto"/>
              <w:right w:val="nil"/>
            </w:tcBorders>
            <w:shd w:val="clear" w:color="auto" w:fill="auto"/>
            <w:noWrap/>
            <w:vAlign w:val="bottom"/>
            <w:hideMark/>
          </w:tcPr>
          <w:p w14:paraId="6EA55260"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0.705 (0.667 - 0.746)</w:t>
            </w:r>
          </w:p>
        </w:tc>
        <w:tc>
          <w:tcPr>
            <w:tcW w:w="1889" w:type="dxa"/>
            <w:tcBorders>
              <w:top w:val="nil"/>
              <w:left w:val="nil"/>
              <w:bottom w:val="single" w:sz="4" w:space="0" w:color="auto"/>
              <w:right w:val="nil"/>
            </w:tcBorders>
            <w:shd w:val="clear" w:color="auto" w:fill="auto"/>
            <w:noWrap/>
            <w:vAlign w:val="bottom"/>
            <w:hideMark/>
          </w:tcPr>
          <w:p w14:paraId="5756150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1.232 (1.172 - 1.296)</w:t>
            </w:r>
          </w:p>
        </w:tc>
        <w:tc>
          <w:tcPr>
            <w:tcW w:w="500" w:type="dxa"/>
            <w:tcBorders>
              <w:top w:val="nil"/>
              <w:left w:val="nil"/>
              <w:bottom w:val="single" w:sz="4" w:space="0" w:color="auto"/>
              <w:right w:val="nil"/>
            </w:tcBorders>
            <w:shd w:val="clear" w:color="auto" w:fill="auto"/>
            <w:noWrap/>
            <w:vAlign w:val="bottom"/>
            <w:hideMark/>
          </w:tcPr>
          <w:p w14:paraId="1C71739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noWrap/>
            <w:vAlign w:val="bottom"/>
            <w:hideMark/>
          </w:tcPr>
          <w:p w14:paraId="476CAE6A" w14:textId="02C0992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10028 (7.3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2F6BFFA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0.695 (0.643 - 0.752)</w:t>
            </w:r>
          </w:p>
        </w:tc>
        <w:tc>
          <w:tcPr>
            <w:tcW w:w="1900" w:type="dxa"/>
            <w:tcBorders>
              <w:top w:val="nil"/>
              <w:left w:val="nil"/>
              <w:bottom w:val="single" w:sz="4" w:space="0" w:color="auto"/>
              <w:right w:val="nil"/>
            </w:tcBorders>
            <w:shd w:val="clear" w:color="auto" w:fill="auto"/>
            <w:noWrap/>
            <w:vAlign w:val="bottom"/>
            <w:hideMark/>
          </w:tcPr>
          <w:p w14:paraId="5D3CBAFB"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1.265 (1.162 - 1.378)</w:t>
            </w:r>
          </w:p>
        </w:tc>
      </w:tr>
      <w:tr w:rsidR="00E46867" w:rsidRPr="00E46867" w14:paraId="12A0BA7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F09436E"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2000-2010 Waves</w:t>
            </w:r>
          </w:p>
        </w:tc>
        <w:tc>
          <w:tcPr>
            <w:tcW w:w="1540" w:type="dxa"/>
            <w:tcBorders>
              <w:top w:val="nil"/>
              <w:left w:val="nil"/>
              <w:bottom w:val="single" w:sz="4" w:space="0" w:color="auto"/>
              <w:right w:val="nil"/>
            </w:tcBorders>
            <w:shd w:val="clear" w:color="auto" w:fill="auto"/>
            <w:noWrap/>
            <w:vAlign w:val="bottom"/>
            <w:hideMark/>
          </w:tcPr>
          <w:p w14:paraId="316CB83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32E2F27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477D723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3293626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5B33BD2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6AEC349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02A98FBF"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3DFC499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2F491B1C" w14:textId="77777777" w:rsidTr="00B709BA">
        <w:trPr>
          <w:trHeight w:val="20"/>
        </w:trPr>
        <w:tc>
          <w:tcPr>
            <w:tcW w:w="1720" w:type="dxa"/>
            <w:tcBorders>
              <w:top w:val="nil"/>
              <w:left w:val="nil"/>
              <w:bottom w:val="nil"/>
              <w:right w:val="nil"/>
            </w:tcBorders>
            <w:shd w:val="clear" w:color="auto" w:fill="auto"/>
            <w:noWrap/>
            <w:vAlign w:val="bottom"/>
            <w:hideMark/>
          </w:tcPr>
          <w:p w14:paraId="3B1F55E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C30635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456 (321 - 613)</w:t>
            </w:r>
          </w:p>
        </w:tc>
        <w:tc>
          <w:tcPr>
            <w:tcW w:w="1110" w:type="dxa"/>
            <w:tcBorders>
              <w:top w:val="nil"/>
              <w:left w:val="nil"/>
              <w:bottom w:val="nil"/>
              <w:right w:val="nil"/>
            </w:tcBorders>
            <w:shd w:val="clear" w:color="auto" w:fill="auto"/>
            <w:noWrap/>
            <w:vAlign w:val="bottom"/>
            <w:hideMark/>
          </w:tcPr>
          <w:p w14:paraId="276050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7650 (31.9)</w:t>
            </w:r>
          </w:p>
        </w:tc>
        <w:tc>
          <w:tcPr>
            <w:tcW w:w="1841" w:type="dxa"/>
            <w:tcBorders>
              <w:top w:val="nil"/>
              <w:left w:val="nil"/>
              <w:bottom w:val="nil"/>
              <w:right w:val="nil"/>
            </w:tcBorders>
            <w:shd w:val="clear" w:color="auto" w:fill="auto"/>
            <w:noWrap/>
            <w:vAlign w:val="bottom"/>
            <w:hideMark/>
          </w:tcPr>
          <w:p w14:paraId="34EA2E2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0.799 (0.240 - 0.862)</w:t>
            </w:r>
          </w:p>
        </w:tc>
        <w:tc>
          <w:tcPr>
            <w:tcW w:w="1889" w:type="dxa"/>
            <w:tcBorders>
              <w:top w:val="nil"/>
              <w:left w:val="nil"/>
              <w:bottom w:val="nil"/>
              <w:right w:val="nil"/>
            </w:tcBorders>
            <w:shd w:val="clear" w:color="auto" w:fill="auto"/>
            <w:noWrap/>
            <w:vAlign w:val="bottom"/>
            <w:hideMark/>
          </w:tcPr>
          <w:p w14:paraId="16FA38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1.225 (1.125 - 1.334)</w:t>
            </w:r>
          </w:p>
        </w:tc>
        <w:tc>
          <w:tcPr>
            <w:tcW w:w="500" w:type="dxa"/>
            <w:tcBorders>
              <w:top w:val="nil"/>
              <w:left w:val="nil"/>
              <w:bottom w:val="nil"/>
              <w:right w:val="nil"/>
            </w:tcBorders>
            <w:shd w:val="clear" w:color="auto" w:fill="auto"/>
            <w:noWrap/>
            <w:vAlign w:val="bottom"/>
            <w:hideMark/>
          </w:tcPr>
          <w:p w14:paraId="18631DF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2D817DB9" w14:textId="5A7EAE0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2258 (10.3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5BC0F8B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0.765 (0.676 - 0.867)</w:t>
            </w:r>
          </w:p>
        </w:tc>
        <w:tc>
          <w:tcPr>
            <w:tcW w:w="1900" w:type="dxa"/>
            <w:tcBorders>
              <w:top w:val="nil"/>
              <w:left w:val="nil"/>
              <w:bottom w:val="nil"/>
              <w:right w:val="nil"/>
            </w:tcBorders>
            <w:shd w:val="clear" w:color="auto" w:fill="auto"/>
            <w:noWrap/>
            <w:vAlign w:val="bottom"/>
            <w:hideMark/>
          </w:tcPr>
          <w:p w14:paraId="1513AFB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1.210 (1.061 - 1.380)</w:t>
            </w:r>
          </w:p>
        </w:tc>
      </w:tr>
      <w:tr w:rsidR="00E46867" w:rsidRPr="00E46867" w14:paraId="48FEC9C5" w14:textId="77777777" w:rsidTr="00B709BA">
        <w:trPr>
          <w:trHeight w:val="20"/>
        </w:trPr>
        <w:tc>
          <w:tcPr>
            <w:tcW w:w="1720" w:type="dxa"/>
            <w:tcBorders>
              <w:top w:val="nil"/>
              <w:left w:val="nil"/>
              <w:bottom w:val="nil"/>
              <w:right w:val="nil"/>
            </w:tcBorders>
            <w:shd w:val="clear" w:color="auto" w:fill="auto"/>
            <w:vAlign w:val="bottom"/>
            <w:hideMark/>
          </w:tcPr>
          <w:p w14:paraId="22A1BE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225E44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478 (322 - 635)</w:t>
            </w:r>
          </w:p>
        </w:tc>
        <w:tc>
          <w:tcPr>
            <w:tcW w:w="1110" w:type="dxa"/>
            <w:tcBorders>
              <w:top w:val="nil"/>
              <w:left w:val="nil"/>
              <w:bottom w:val="nil"/>
              <w:right w:val="nil"/>
            </w:tcBorders>
            <w:shd w:val="clear" w:color="auto" w:fill="auto"/>
            <w:noWrap/>
            <w:vAlign w:val="bottom"/>
            <w:hideMark/>
          </w:tcPr>
          <w:p w14:paraId="72B29C3A"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14146 (35.4)</w:t>
            </w:r>
          </w:p>
        </w:tc>
        <w:tc>
          <w:tcPr>
            <w:tcW w:w="1841" w:type="dxa"/>
            <w:tcBorders>
              <w:top w:val="nil"/>
              <w:left w:val="nil"/>
              <w:bottom w:val="nil"/>
              <w:right w:val="nil"/>
            </w:tcBorders>
            <w:shd w:val="clear" w:color="auto" w:fill="auto"/>
            <w:noWrap/>
            <w:vAlign w:val="bottom"/>
            <w:hideMark/>
          </w:tcPr>
          <w:p w14:paraId="49205E9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(0.664 - 0.750)</w:t>
            </w:r>
          </w:p>
        </w:tc>
        <w:tc>
          <w:tcPr>
            <w:tcW w:w="1889" w:type="dxa"/>
            <w:tcBorders>
              <w:top w:val="nil"/>
              <w:left w:val="nil"/>
              <w:bottom w:val="nil"/>
              <w:right w:val="nil"/>
            </w:tcBorders>
            <w:shd w:val="clear" w:color="auto" w:fill="auto"/>
            <w:noWrap/>
            <w:vAlign w:val="bottom"/>
            <w:hideMark/>
          </w:tcPr>
          <w:p w14:paraId="79DAD5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1.151 (1.079 - 1.228)</w:t>
            </w:r>
          </w:p>
        </w:tc>
        <w:tc>
          <w:tcPr>
            <w:tcW w:w="500" w:type="dxa"/>
            <w:tcBorders>
              <w:top w:val="nil"/>
              <w:left w:val="nil"/>
              <w:bottom w:val="nil"/>
              <w:right w:val="nil"/>
            </w:tcBorders>
            <w:shd w:val="clear" w:color="auto" w:fill="auto"/>
            <w:noWrap/>
            <w:vAlign w:val="bottom"/>
            <w:hideMark/>
          </w:tcPr>
          <w:p w14:paraId="5B4AC8B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F03CB82" w14:textId="61A9A420"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(12.0)</w:t>
            </w:r>
          </w:p>
        </w:tc>
        <w:tc>
          <w:tcPr>
            <w:tcW w:w="1720" w:type="dxa"/>
            <w:tcBorders>
              <w:top w:val="nil"/>
              <w:left w:val="nil"/>
              <w:bottom w:val="nil"/>
              <w:right w:val="nil"/>
            </w:tcBorders>
            <w:shd w:val="clear" w:color="auto" w:fill="auto"/>
            <w:noWrap/>
            <w:vAlign w:val="bottom"/>
            <w:hideMark/>
          </w:tcPr>
          <w:p w14:paraId="2FA313B1"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0.631 (0.656 - 0.704)</w:t>
            </w:r>
          </w:p>
        </w:tc>
        <w:tc>
          <w:tcPr>
            <w:tcW w:w="1900" w:type="dxa"/>
            <w:tcBorders>
              <w:top w:val="nil"/>
              <w:left w:val="nil"/>
              <w:bottom w:val="nil"/>
              <w:right w:val="nil"/>
            </w:tcBorders>
            <w:shd w:val="clear" w:color="auto" w:fill="auto"/>
            <w:noWrap/>
            <w:vAlign w:val="bottom"/>
            <w:hideMark/>
          </w:tcPr>
          <w:p w14:paraId="1E37427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1.125 (1.003 - 1.262)</w:t>
            </w:r>
          </w:p>
        </w:tc>
      </w:tr>
      <w:tr w:rsidR="00E46867" w:rsidRPr="00E46867" w14:paraId="6ACBAFBA" w14:textId="77777777" w:rsidTr="00B709BA">
        <w:trPr>
          <w:trHeight w:val="20"/>
        </w:trPr>
        <w:tc>
          <w:tcPr>
            <w:tcW w:w="1720" w:type="dxa"/>
            <w:tcBorders>
              <w:top w:val="nil"/>
              <w:left w:val="nil"/>
              <w:bottom w:val="nil"/>
              <w:right w:val="nil"/>
            </w:tcBorders>
            <w:shd w:val="clear" w:color="auto" w:fill="auto"/>
            <w:vAlign w:val="bottom"/>
            <w:hideMark/>
          </w:tcPr>
          <w:p w14:paraId="718F56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230652B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500 (339 - 648)</w:t>
            </w:r>
          </w:p>
        </w:tc>
        <w:tc>
          <w:tcPr>
            <w:tcW w:w="1110" w:type="dxa"/>
            <w:tcBorders>
              <w:top w:val="nil"/>
              <w:left w:val="nil"/>
              <w:bottom w:val="nil"/>
              <w:right w:val="nil"/>
            </w:tcBorders>
            <w:shd w:val="clear" w:color="auto" w:fill="auto"/>
            <w:noWrap/>
            <w:vAlign w:val="bottom"/>
            <w:hideMark/>
          </w:tcPr>
          <w:p w14:paraId="44A0B65C" w14:textId="57221D73"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25180 (25.</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6480CCD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0.774 (0.737 - 0.813)</w:t>
            </w:r>
          </w:p>
        </w:tc>
        <w:tc>
          <w:tcPr>
            <w:tcW w:w="1889" w:type="dxa"/>
            <w:tcBorders>
              <w:top w:val="nil"/>
              <w:left w:val="nil"/>
              <w:bottom w:val="nil"/>
              <w:right w:val="nil"/>
            </w:tcBorders>
            <w:shd w:val="clear" w:color="auto" w:fill="auto"/>
            <w:noWrap/>
            <w:vAlign w:val="bottom"/>
            <w:hideMark/>
          </w:tcPr>
          <w:p w14:paraId="3C4084F7"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1.244 (1.180 - 1.310)</w:t>
            </w:r>
          </w:p>
        </w:tc>
        <w:tc>
          <w:tcPr>
            <w:tcW w:w="500" w:type="dxa"/>
            <w:tcBorders>
              <w:top w:val="nil"/>
              <w:left w:val="nil"/>
              <w:bottom w:val="nil"/>
              <w:right w:val="nil"/>
            </w:tcBorders>
            <w:shd w:val="clear" w:color="auto" w:fill="auto"/>
            <w:noWrap/>
            <w:vAlign w:val="bottom"/>
            <w:hideMark/>
          </w:tcPr>
          <w:p w14:paraId="1239DE8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11AE956" w14:textId="02646CA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9143 (9.</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1076719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0.724 (0.667 - 0.786)</w:t>
            </w:r>
          </w:p>
        </w:tc>
        <w:tc>
          <w:tcPr>
            <w:tcW w:w="1900" w:type="dxa"/>
            <w:tcBorders>
              <w:top w:val="nil"/>
              <w:left w:val="nil"/>
              <w:bottom w:val="nil"/>
              <w:right w:val="nil"/>
            </w:tcBorders>
            <w:shd w:val="clear" w:color="auto" w:fill="auto"/>
            <w:noWrap/>
            <w:vAlign w:val="bottom"/>
            <w:hideMark/>
          </w:tcPr>
          <w:p w14:paraId="2AF0968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1.309 (1.197 - 1.432)</w:t>
            </w:r>
          </w:p>
        </w:tc>
      </w:tr>
      <w:tr w:rsidR="00E46867" w:rsidRPr="00E46867" w14:paraId="3754D0B2" w14:textId="77777777" w:rsidTr="00B709BA">
        <w:trPr>
          <w:trHeight w:val="20"/>
        </w:trPr>
        <w:tc>
          <w:tcPr>
            <w:tcW w:w="1720" w:type="dxa"/>
            <w:tcBorders>
              <w:top w:val="nil"/>
              <w:left w:val="nil"/>
              <w:bottom w:val="nil"/>
              <w:right w:val="nil"/>
            </w:tcBorders>
            <w:shd w:val="clear" w:color="auto" w:fill="auto"/>
            <w:vAlign w:val="bottom"/>
            <w:hideMark/>
          </w:tcPr>
          <w:p w14:paraId="232167F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540" w:type="dxa"/>
            <w:tcBorders>
              <w:top w:val="nil"/>
              <w:left w:val="nil"/>
              <w:bottom w:val="nil"/>
              <w:right w:val="nil"/>
            </w:tcBorders>
            <w:shd w:val="clear" w:color="auto" w:fill="auto"/>
            <w:noWrap/>
            <w:vAlign w:val="bottom"/>
            <w:hideMark/>
          </w:tcPr>
          <w:p w14:paraId="539EFA4C"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F527F4"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14:paraId="1C0A762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5863D76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500" w:type="dxa"/>
            <w:tcBorders>
              <w:top w:val="nil"/>
              <w:left w:val="nil"/>
              <w:bottom w:val="nil"/>
              <w:right w:val="nil"/>
            </w:tcBorders>
            <w:shd w:val="clear" w:color="auto" w:fill="auto"/>
            <w:noWrap/>
            <w:vAlign w:val="bottom"/>
            <w:hideMark/>
          </w:tcPr>
          <w:p w14:paraId="094BD328"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CF04A3F"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5D2CE0"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vAlign w:val="bottom"/>
            <w:hideMark/>
          </w:tcPr>
          <w:p w14:paraId="368F6CFC"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r>
      <w:tr w:rsidR="00E46867" w:rsidRPr="00E46867" w14:paraId="309968E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BD70BA3"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2011 - 2014 Waves</w:t>
            </w:r>
          </w:p>
        </w:tc>
        <w:tc>
          <w:tcPr>
            <w:tcW w:w="1540" w:type="dxa"/>
            <w:tcBorders>
              <w:top w:val="nil"/>
              <w:left w:val="nil"/>
              <w:bottom w:val="single" w:sz="4" w:space="0" w:color="auto"/>
              <w:right w:val="nil"/>
            </w:tcBorders>
            <w:shd w:val="clear" w:color="auto" w:fill="auto"/>
            <w:noWrap/>
            <w:vAlign w:val="bottom"/>
            <w:hideMark/>
          </w:tcPr>
          <w:p w14:paraId="13E6574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06AF7B0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150F06B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7C81988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12C4A10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1C6134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5828C3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2ECE04C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21AAC5" w14:textId="77777777" w:rsidTr="00B709BA">
        <w:trPr>
          <w:trHeight w:val="20"/>
        </w:trPr>
        <w:tc>
          <w:tcPr>
            <w:tcW w:w="1720" w:type="dxa"/>
            <w:tcBorders>
              <w:top w:val="nil"/>
              <w:left w:val="nil"/>
              <w:bottom w:val="nil"/>
              <w:right w:val="nil"/>
            </w:tcBorders>
            <w:shd w:val="clear" w:color="auto" w:fill="auto"/>
            <w:noWrap/>
            <w:vAlign w:val="bottom"/>
            <w:hideMark/>
          </w:tcPr>
          <w:p w14:paraId="085B663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56D8AE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152 (100 - 204)</w:t>
            </w:r>
          </w:p>
        </w:tc>
        <w:tc>
          <w:tcPr>
            <w:tcW w:w="1110" w:type="dxa"/>
            <w:tcBorders>
              <w:top w:val="nil"/>
              <w:left w:val="nil"/>
              <w:bottom w:val="nil"/>
              <w:right w:val="nil"/>
            </w:tcBorders>
            <w:shd w:val="clear" w:color="auto" w:fill="auto"/>
            <w:noWrap/>
            <w:vAlign w:val="bottom"/>
            <w:hideMark/>
          </w:tcPr>
          <w:p w14:paraId="46766C80" w14:textId="52D09A7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1092 (8.2)</w:t>
            </w:r>
          </w:p>
        </w:tc>
        <w:tc>
          <w:tcPr>
            <w:tcW w:w="1841" w:type="dxa"/>
            <w:tcBorders>
              <w:top w:val="nil"/>
              <w:left w:val="nil"/>
              <w:bottom w:val="nil"/>
              <w:right w:val="nil"/>
            </w:tcBorders>
            <w:shd w:val="clear" w:color="auto" w:fill="auto"/>
            <w:noWrap/>
            <w:vAlign w:val="bottom"/>
            <w:hideMark/>
          </w:tcPr>
          <w:p w14:paraId="482D474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0.610 (0.505 - 0.737)</w:t>
            </w:r>
          </w:p>
        </w:tc>
        <w:tc>
          <w:tcPr>
            <w:tcW w:w="1889" w:type="dxa"/>
            <w:tcBorders>
              <w:top w:val="nil"/>
              <w:left w:val="nil"/>
              <w:bottom w:val="nil"/>
              <w:right w:val="nil"/>
            </w:tcBorders>
            <w:shd w:val="clear" w:color="auto" w:fill="auto"/>
            <w:noWrap/>
            <w:vAlign w:val="bottom"/>
            <w:hideMark/>
          </w:tcPr>
          <w:p w14:paraId="0C13AA3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1.000 (0.818 - 1.225)</w:t>
            </w:r>
          </w:p>
        </w:tc>
        <w:tc>
          <w:tcPr>
            <w:tcW w:w="500" w:type="dxa"/>
            <w:tcBorders>
              <w:top w:val="nil"/>
              <w:left w:val="nil"/>
              <w:bottom w:val="nil"/>
              <w:right w:val="nil"/>
            </w:tcBorders>
            <w:shd w:val="clear" w:color="auto" w:fill="auto"/>
            <w:noWrap/>
            <w:vAlign w:val="bottom"/>
            <w:hideMark/>
          </w:tcPr>
          <w:p w14:paraId="697691E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4C8C136" w14:textId="7F67F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324 (2.6)</w:t>
            </w:r>
          </w:p>
        </w:tc>
        <w:tc>
          <w:tcPr>
            <w:tcW w:w="1720" w:type="dxa"/>
            <w:tcBorders>
              <w:top w:val="nil"/>
              <w:left w:val="nil"/>
              <w:bottom w:val="nil"/>
              <w:right w:val="nil"/>
            </w:tcBorders>
            <w:shd w:val="clear" w:color="auto" w:fill="auto"/>
            <w:noWrap/>
            <w:vAlign w:val="bottom"/>
            <w:hideMark/>
          </w:tcPr>
          <w:p w14:paraId="24A8EA1E"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(0.521 - 0.958)</w:t>
            </w:r>
          </w:p>
        </w:tc>
        <w:tc>
          <w:tcPr>
            <w:tcW w:w="1900" w:type="dxa"/>
            <w:tcBorders>
              <w:top w:val="nil"/>
              <w:left w:val="nil"/>
              <w:bottom w:val="nil"/>
              <w:right w:val="nil"/>
            </w:tcBorders>
            <w:shd w:val="clear" w:color="auto" w:fill="auto"/>
            <w:noWrap/>
            <w:vAlign w:val="bottom"/>
            <w:hideMark/>
          </w:tcPr>
          <w:p w14:paraId="7F2A4EE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1.103 (0.795 - 1.532)</w:t>
            </w:r>
          </w:p>
        </w:tc>
      </w:tr>
      <w:tr w:rsidR="00E46867" w:rsidRPr="00E46867" w14:paraId="74547789" w14:textId="77777777" w:rsidTr="00B709BA">
        <w:trPr>
          <w:trHeight w:val="20"/>
        </w:trPr>
        <w:tc>
          <w:tcPr>
            <w:tcW w:w="1720" w:type="dxa"/>
            <w:tcBorders>
              <w:top w:val="nil"/>
              <w:left w:val="nil"/>
              <w:bottom w:val="nil"/>
              <w:right w:val="nil"/>
            </w:tcBorders>
            <w:shd w:val="clear" w:color="auto" w:fill="auto"/>
            <w:vAlign w:val="bottom"/>
            <w:hideMark/>
          </w:tcPr>
          <w:p w14:paraId="47A0F98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5922942"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(100 - 208)</w:t>
            </w:r>
          </w:p>
        </w:tc>
        <w:tc>
          <w:tcPr>
            <w:tcW w:w="1110" w:type="dxa"/>
            <w:tcBorders>
              <w:top w:val="nil"/>
              <w:left w:val="nil"/>
              <w:bottom w:val="nil"/>
              <w:right w:val="nil"/>
            </w:tcBorders>
            <w:shd w:val="clear" w:color="auto" w:fill="auto"/>
            <w:noWrap/>
            <w:vAlign w:val="bottom"/>
            <w:hideMark/>
          </w:tcPr>
          <w:p w14:paraId="534581B2" w14:textId="5F008988"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1833 (10.</w:t>
            </w:r>
            <w:r w:rsidR="009C13F4">
              <w:rPr>
                <w:rFonts w:ascii="Times New Roman" w:eastAsia="Times New Roman" w:hAnsi="Times New Roman" w:cs="Times New Roman"/>
                <w:color w:val="000000"/>
                <w:sz w:val="16"/>
                <w:szCs w:val="16"/>
              </w:rPr>
              <w:t>2</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2C8D76C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0.554 (0.473 - 0.647)</w:t>
            </w:r>
          </w:p>
        </w:tc>
        <w:tc>
          <w:tcPr>
            <w:tcW w:w="1889" w:type="dxa"/>
            <w:tcBorders>
              <w:top w:val="nil"/>
              <w:left w:val="nil"/>
              <w:bottom w:val="nil"/>
              <w:right w:val="nil"/>
            </w:tcBorders>
            <w:shd w:val="clear" w:color="auto" w:fill="auto"/>
            <w:noWrap/>
            <w:vAlign w:val="bottom"/>
            <w:hideMark/>
          </w:tcPr>
          <w:p w14:paraId="4A11DC4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1.031 (0.877 - 1.211)</w:t>
            </w:r>
          </w:p>
        </w:tc>
        <w:tc>
          <w:tcPr>
            <w:tcW w:w="500" w:type="dxa"/>
            <w:tcBorders>
              <w:top w:val="nil"/>
              <w:left w:val="nil"/>
              <w:bottom w:val="nil"/>
              <w:right w:val="nil"/>
            </w:tcBorders>
            <w:shd w:val="clear" w:color="auto" w:fill="auto"/>
            <w:noWrap/>
            <w:vAlign w:val="bottom"/>
            <w:hideMark/>
          </w:tcPr>
          <w:p w14:paraId="2A3D381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99C793C" w14:textId="217ACF1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380 (2.3)</w:t>
            </w:r>
          </w:p>
        </w:tc>
        <w:tc>
          <w:tcPr>
            <w:tcW w:w="1720" w:type="dxa"/>
            <w:tcBorders>
              <w:top w:val="nil"/>
              <w:left w:val="nil"/>
              <w:bottom w:val="nil"/>
              <w:right w:val="nil"/>
            </w:tcBorders>
            <w:shd w:val="clear" w:color="auto" w:fill="auto"/>
            <w:noWrap/>
            <w:vAlign w:val="bottom"/>
            <w:hideMark/>
          </w:tcPr>
          <w:p w14:paraId="52E3A7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0.494 (0.359 - 0.679)</w:t>
            </w:r>
          </w:p>
        </w:tc>
        <w:tc>
          <w:tcPr>
            <w:tcW w:w="1900" w:type="dxa"/>
            <w:tcBorders>
              <w:top w:val="nil"/>
              <w:left w:val="nil"/>
              <w:bottom w:val="nil"/>
              <w:right w:val="nil"/>
            </w:tcBorders>
            <w:shd w:val="clear" w:color="auto" w:fill="auto"/>
            <w:noWrap/>
            <w:vAlign w:val="bottom"/>
            <w:hideMark/>
          </w:tcPr>
          <w:p w14:paraId="02AAFA6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0.993 (0.701 - 1.406)</w:t>
            </w:r>
          </w:p>
        </w:tc>
      </w:tr>
      <w:tr w:rsidR="00E46867" w:rsidRPr="00E46867" w14:paraId="51E984BB"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677ABF3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6B06F99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(104 - 208)</w:t>
            </w:r>
          </w:p>
        </w:tc>
        <w:tc>
          <w:tcPr>
            <w:tcW w:w="1110" w:type="dxa"/>
            <w:tcBorders>
              <w:top w:val="nil"/>
              <w:left w:val="nil"/>
              <w:bottom w:val="single" w:sz="4" w:space="0" w:color="auto"/>
              <w:right w:val="nil"/>
            </w:tcBorders>
            <w:shd w:val="clear" w:color="auto" w:fill="auto"/>
            <w:noWrap/>
            <w:vAlign w:val="bottom"/>
            <w:hideMark/>
          </w:tcPr>
          <w:p w14:paraId="05A24125" w14:textId="21B39D2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3043 (6.</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single" w:sz="4" w:space="0" w:color="auto"/>
              <w:right w:val="nil"/>
            </w:tcBorders>
            <w:shd w:val="clear" w:color="auto" w:fill="auto"/>
            <w:noWrap/>
            <w:vAlign w:val="bottom"/>
            <w:hideMark/>
          </w:tcPr>
          <w:p w14:paraId="3CA9E4E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0.584 (0.511 - 0.670)</w:t>
            </w:r>
          </w:p>
        </w:tc>
        <w:tc>
          <w:tcPr>
            <w:tcW w:w="1889" w:type="dxa"/>
            <w:tcBorders>
              <w:top w:val="nil"/>
              <w:left w:val="nil"/>
              <w:bottom w:val="single" w:sz="4" w:space="0" w:color="auto"/>
              <w:right w:val="nil"/>
            </w:tcBorders>
            <w:shd w:val="clear" w:color="auto" w:fill="auto"/>
            <w:noWrap/>
            <w:vAlign w:val="bottom"/>
            <w:hideMark/>
          </w:tcPr>
          <w:p w14:paraId="5CBF88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1.061 (0.927 - 1.214)</w:t>
            </w:r>
          </w:p>
        </w:tc>
        <w:tc>
          <w:tcPr>
            <w:tcW w:w="500" w:type="dxa"/>
            <w:tcBorders>
              <w:top w:val="nil"/>
              <w:left w:val="nil"/>
              <w:bottom w:val="single" w:sz="4" w:space="0" w:color="auto"/>
              <w:right w:val="nil"/>
            </w:tcBorders>
            <w:shd w:val="clear" w:color="auto" w:fill="auto"/>
            <w:noWrap/>
            <w:vAlign w:val="bottom"/>
            <w:hideMark/>
          </w:tcPr>
          <w:p w14:paraId="3AE55A44"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vAlign w:val="bottom"/>
            <w:hideMark/>
          </w:tcPr>
          <w:p w14:paraId="0BC4B787" w14:textId="52E7CB9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885 (</w:t>
            </w:r>
            <w:r w:rsidR="009C13F4">
              <w:rPr>
                <w:rFonts w:ascii="Times New Roman" w:eastAsia="Times New Roman" w:hAnsi="Times New Roman" w:cs="Times New Roman"/>
                <w:color w:val="000000"/>
                <w:sz w:val="16"/>
                <w:szCs w:val="16"/>
              </w:rPr>
              <w:t>2.0</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14C15A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0.569 (0.457 - 0.709)</w:t>
            </w:r>
          </w:p>
        </w:tc>
        <w:tc>
          <w:tcPr>
            <w:tcW w:w="1900" w:type="dxa"/>
            <w:tcBorders>
              <w:top w:val="nil"/>
              <w:left w:val="nil"/>
              <w:bottom w:val="single" w:sz="4" w:space="0" w:color="auto"/>
              <w:right w:val="nil"/>
            </w:tcBorders>
            <w:shd w:val="clear" w:color="auto" w:fill="auto"/>
            <w:noWrap/>
            <w:vAlign w:val="bottom"/>
            <w:hideMark/>
          </w:tcPr>
          <w:p w14:paraId="58C67E5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1.096 (0.864 - 1.390)</w:t>
            </w:r>
          </w:p>
        </w:tc>
      </w:tr>
    </w:tbl>
    <w:p w14:paraId="1F4FBFCE" w14:textId="6DDC2B01" w:rsidR="00FA0AE3" w:rsidRDefault="003814E8" w:rsidP="003814E8">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326AA520" w14:textId="77777777" w:rsidR="00FA0AE3" w:rsidRDefault="00FA0AE3">
      <w:pPr>
        <w:rPr>
          <w:rFonts w:ascii="Times New Roman" w:hAnsi="Times New Roman" w:cs="Times New Roman"/>
          <w:sz w:val="16"/>
          <w:szCs w:val="16"/>
        </w:rPr>
      </w:pPr>
      <w:r>
        <w:rPr>
          <w:rFonts w:ascii="Times New Roman" w:hAnsi="Times New Roman" w:cs="Times New Roman"/>
          <w:sz w:val="16"/>
          <w:szCs w:val="16"/>
        </w:rPr>
        <w:br w:type="page"/>
      </w:r>
    </w:p>
    <w:p w14:paraId="78C3853B" w14:textId="4BD45EF9" w:rsidR="00FA0AE3" w:rsidRDefault="00FA0AE3" w:rsidP="00FA0AE3">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8</w:t>
      </w:r>
      <w:r w:rsidRPr="002D401E">
        <w:rPr>
          <w:rFonts w:ascii="Times New Roman" w:hAnsi="Times New Roman" w:cs="Times New Roman"/>
          <w:b/>
          <w:bCs/>
          <w:sz w:val="24"/>
          <w:szCs w:val="24"/>
        </w:rPr>
        <w:t>.</w:t>
      </w:r>
      <w:r>
        <w:rPr>
          <w:rFonts w:ascii="Times New Roman" w:hAnsi="Times New Roman" w:cs="Times New Roman"/>
          <w:sz w:val="24"/>
          <w:szCs w:val="24"/>
        </w:rPr>
        <w:t xml:space="preserve"> Association of CRN and all-cause and disease-specific mortality among National Health Interview Survey (2000- 2014) participants with diabetes, cardiovascular disease, and/or hypertension after adjusting for</w:t>
      </w:r>
      <w:r w:rsidR="00812947">
        <w:rPr>
          <w:rFonts w:ascii="Times New Roman" w:hAnsi="Times New Roman" w:cs="Times New Roman"/>
          <w:sz w:val="24"/>
          <w:szCs w:val="24"/>
        </w:rPr>
        <w:t xml:space="preserve"> age using natural splines at age 75.</w:t>
      </w:r>
    </w:p>
    <w:tbl>
      <w:tblPr>
        <w:tblW w:w="13050" w:type="dxa"/>
        <w:tblLook w:val="04A0" w:firstRow="1" w:lastRow="0" w:firstColumn="1" w:lastColumn="0" w:noHBand="0" w:noVBand="1"/>
      </w:tblPr>
      <w:tblGrid>
        <w:gridCol w:w="2317"/>
        <w:gridCol w:w="1243"/>
        <w:gridCol w:w="987"/>
        <w:gridCol w:w="1717"/>
        <w:gridCol w:w="1708"/>
        <w:gridCol w:w="414"/>
        <w:gridCol w:w="1113"/>
        <w:gridCol w:w="1698"/>
        <w:gridCol w:w="143"/>
        <w:gridCol w:w="1620"/>
        <w:gridCol w:w="90"/>
      </w:tblGrid>
      <w:tr w:rsidR="001B7D46" w:rsidRPr="001B7D46" w14:paraId="5702C349"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90AA7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243" w:type="dxa"/>
            <w:tcBorders>
              <w:top w:val="nil"/>
              <w:left w:val="nil"/>
              <w:bottom w:val="nil"/>
              <w:right w:val="nil"/>
            </w:tcBorders>
            <w:shd w:val="clear" w:color="auto" w:fill="auto"/>
            <w:noWrap/>
            <w:vAlign w:val="bottom"/>
            <w:hideMark/>
          </w:tcPr>
          <w:p w14:paraId="38B5FAA1"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4412" w:type="dxa"/>
            <w:gridSpan w:val="3"/>
            <w:tcBorders>
              <w:top w:val="nil"/>
              <w:left w:val="nil"/>
              <w:bottom w:val="single" w:sz="4" w:space="0" w:color="auto"/>
              <w:right w:val="nil"/>
            </w:tcBorders>
            <w:shd w:val="clear" w:color="auto" w:fill="auto"/>
            <w:noWrap/>
            <w:vAlign w:val="bottom"/>
            <w:hideMark/>
          </w:tcPr>
          <w:p w14:paraId="385CB27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All-Cause Mortality</w:t>
            </w:r>
          </w:p>
        </w:tc>
        <w:tc>
          <w:tcPr>
            <w:tcW w:w="414" w:type="dxa"/>
            <w:tcBorders>
              <w:top w:val="nil"/>
              <w:left w:val="nil"/>
              <w:bottom w:val="nil"/>
              <w:right w:val="nil"/>
            </w:tcBorders>
            <w:shd w:val="clear" w:color="auto" w:fill="auto"/>
            <w:noWrap/>
            <w:vAlign w:val="bottom"/>
            <w:hideMark/>
          </w:tcPr>
          <w:p w14:paraId="5737D0C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4574" w:type="dxa"/>
            <w:gridSpan w:val="4"/>
            <w:tcBorders>
              <w:top w:val="nil"/>
              <w:left w:val="nil"/>
              <w:bottom w:val="single" w:sz="4" w:space="0" w:color="auto"/>
              <w:right w:val="nil"/>
            </w:tcBorders>
            <w:shd w:val="clear" w:color="auto" w:fill="auto"/>
            <w:noWrap/>
            <w:vAlign w:val="bottom"/>
            <w:hideMark/>
          </w:tcPr>
          <w:p w14:paraId="13524A8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Disease-Specific Mortality</w:t>
            </w:r>
          </w:p>
        </w:tc>
      </w:tr>
      <w:tr w:rsidR="001B7D46" w:rsidRPr="001B7D46" w14:paraId="49268C49" w14:textId="77777777" w:rsidTr="00B709BA">
        <w:trPr>
          <w:trHeight w:val="20"/>
        </w:trPr>
        <w:tc>
          <w:tcPr>
            <w:tcW w:w="2317" w:type="dxa"/>
            <w:tcBorders>
              <w:top w:val="nil"/>
              <w:left w:val="nil"/>
              <w:bottom w:val="nil"/>
              <w:right w:val="nil"/>
            </w:tcBorders>
            <w:shd w:val="clear" w:color="auto" w:fill="auto"/>
            <w:noWrap/>
            <w:vAlign w:val="bottom"/>
            <w:hideMark/>
          </w:tcPr>
          <w:p w14:paraId="200AAC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243" w:type="dxa"/>
            <w:tcBorders>
              <w:top w:val="nil"/>
              <w:left w:val="nil"/>
              <w:bottom w:val="nil"/>
              <w:right w:val="nil"/>
            </w:tcBorders>
            <w:shd w:val="clear" w:color="auto" w:fill="auto"/>
            <w:vAlign w:val="bottom"/>
            <w:hideMark/>
          </w:tcPr>
          <w:p w14:paraId="549AA40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Follow-Up Time, Weeks Median (IQR)</w:t>
            </w:r>
          </w:p>
        </w:tc>
        <w:tc>
          <w:tcPr>
            <w:tcW w:w="987" w:type="dxa"/>
            <w:tcBorders>
              <w:top w:val="nil"/>
              <w:left w:val="nil"/>
              <w:bottom w:val="nil"/>
              <w:right w:val="nil"/>
            </w:tcBorders>
            <w:shd w:val="clear" w:color="auto" w:fill="auto"/>
            <w:noWrap/>
            <w:vAlign w:val="bottom"/>
            <w:hideMark/>
          </w:tcPr>
          <w:p w14:paraId="4B94472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717" w:type="dxa"/>
            <w:tcBorders>
              <w:top w:val="nil"/>
              <w:left w:val="nil"/>
              <w:bottom w:val="nil"/>
              <w:right w:val="nil"/>
            </w:tcBorders>
            <w:shd w:val="clear" w:color="auto" w:fill="auto"/>
            <w:vAlign w:val="bottom"/>
            <w:hideMark/>
          </w:tcPr>
          <w:p w14:paraId="127AD1D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08" w:type="dxa"/>
            <w:tcBorders>
              <w:top w:val="nil"/>
              <w:left w:val="nil"/>
              <w:bottom w:val="nil"/>
              <w:right w:val="nil"/>
            </w:tcBorders>
            <w:shd w:val="clear" w:color="auto" w:fill="auto"/>
            <w:vAlign w:val="bottom"/>
            <w:hideMark/>
          </w:tcPr>
          <w:p w14:paraId="0CD0750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c>
          <w:tcPr>
            <w:tcW w:w="414" w:type="dxa"/>
            <w:tcBorders>
              <w:top w:val="nil"/>
              <w:left w:val="nil"/>
              <w:bottom w:val="nil"/>
              <w:right w:val="nil"/>
            </w:tcBorders>
            <w:shd w:val="clear" w:color="auto" w:fill="auto"/>
            <w:vAlign w:val="bottom"/>
            <w:hideMark/>
          </w:tcPr>
          <w:p w14:paraId="342569A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vAlign w:val="bottom"/>
            <w:hideMark/>
          </w:tcPr>
          <w:p w14:paraId="1A53E22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841" w:type="dxa"/>
            <w:gridSpan w:val="2"/>
            <w:tcBorders>
              <w:top w:val="nil"/>
              <w:left w:val="nil"/>
              <w:bottom w:val="nil"/>
              <w:right w:val="nil"/>
            </w:tcBorders>
            <w:shd w:val="clear" w:color="auto" w:fill="auto"/>
            <w:vAlign w:val="bottom"/>
            <w:hideMark/>
          </w:tcPr>
          <w:p w14:paraId="1F18810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10" w:type="dxa"/>
            <w:gridSpan w:val="2"/>
            <w:tcBorders>
              <w:top w:val="nil"/>
              <w:left w:val="nil"/>
              <w:bottom w:val="nil"/>
              <w:right w:val="nil"/>
            </w:tcBorders>
            <w:shd w:val="clear" w:color="auto" w:fill="auto"/>
            <w:noWrap/>
            <w:vAlign w:val="bottom"/>
            <w:hideMark/>
          </w:tcPr>
          <w:p w14:paraId="0A1B01F3"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r>
      <w:tr w:rsidR="001B7D46" w:rsidRPr="001B7D46" w14:paraId="15C482A4"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66E0B185"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Full Sample</w:t>
            </w:r>
          </w:p>
        </w:tc>
        <w:tc>
          <w:tcPr>
            <w:tcW w:w="1243" w:type="dxa"/>
            <w:tcBorders>
              <w:top w:val="nil"/>
              <w:left w:val="nil"/>
              <w:bottom w:val="single" w:sz="4" w:space="0" w:color="auto"/>
              <w:right w:val="nil"/>
            </w:tcBorders>
            <w:shd w:val="clear" w:color="auto" w:fill="auto"/>
            <w:noWrap/>
            <w:vAlign w:val="bottom"/>
            <w:hideMark/>
          </w:tcPr>
          <w:p w14:paraId="550735D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0A8B8D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3C7099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75C87DC9"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278E793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1FCDDE5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7D6BC5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44052E0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6EDEE0E7" w14:textId="77777777" w:rsidTr="00B709BA">
        <w:trPr>
          <w:trHeight w:val="20"/>
        </w:trPr>
        <w:tc>
          <w:tcPr>
            <w:tcW w:w="2317" w:type="dxa"/>
            <w:tcBorders>
              <w:top w:val="nil"/>
              <w:left w:val="nil"/>
              <w:bottom w:val="nil"/>
              <w:right w:val="nil"/>
            </w:tcBorders>
            <w:shd w:val="clear" w:color="auto" w:fill="auto"/>
            <w:noWrap/>
            <w:vAlign w:val="bottom"/>
            <w:hideMark/>
          </w:tcPr>
          <w:p w14:paraId="2ED47FD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2939C9D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291 (156 - 504)</w:t>
            </w:r>
          </w:p>
        </w:tc>
        <w:tc>
          <w:tcPr>
            <w:tcW w:w="987" w:type="dxa"/>
            <w:tcBorders>
              <w:top w:val="nil"/>
              <w:left w:val="nil"/>
              <w:bottom w:val="nil"/>
              <w:right w:val="nil"/>
            </w:tcBorders>
            <w:shd w:val="clear" w:color="auto" w:fill="auto"/>
            <w:noWrap/>
            <w:vAlign w:val="bottom"/>
            <w:hideMark/>
          </w:tcPr>
          <w:p w14:paraId="2900989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8909 (23.6)</w:t>
            </w:r>
          </w:p>
        </w:tc>
        <w:tc>
          <w:tcPr>
            <w:tcW w:w="1717" w:type="dxa"/>
            <w:tcBorders>
              <w:top w:val="nil"/>
              <w:left w:val="nil"/>
              <w:bottom w:val="nil"/>
              <w:right w:val="nil"/>
            </w:tcBorders>
            <w:shd w:val="clear" w:color="auto" w:fill="auto"/>
            <w:noWrap/>
            <w:vAlign w:val="bottom"/>
            <w:hideMark/>
          </w:tcPr>
          <w:p w14:paraId="16EBADA2"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0.752 (0.694 - 0.815)</w:t>
            </w:r>
          </w:p>
        </w:tc>
        <w:tc>
          <w:tcPr>
            <w:tcW w:w="1708" w:type="dxa"/>
            <w:tcBorders>
              <w:top w:val="nil"/>
              <w:left w:val="nil"/>
              <w:bottom w:val="nil"/>
              <w:right w:val="nil"/>
            </w:tcBorders>
            <w:shd w:val="clear" w:color="auto" w:fill="auto"/>
            <w:noWrap/>
            <w:vAlign w:val="bottom"/>
            <w:hideMark/>
          </w:tcPr>
          <w:p w14:paraId="6A70D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1.158 (1.063 - 1.261)</w:t>
            </w:r>
          </w:p>
        </w:tc>
        <w:tc>
          <w:tcPr>
            <w:tcW w:w="414" w:type="dxa"/>
            <w:tcBorders>
              <w:top w:val="nil"/>
              <w:left w:val="nil"/>
              <w:bottom w:val="nil"/>
              <w:right w:val="nil"/>
            </w:tcBorders>
            <w:shd w:val="clear" w:color="auto" w:fill="auto"/>
            <w:noWrap/>
            <w:vAlign w:val="bottom"/>
            <w:hideMark/>
          </w:tcPr>
          <w:p w14:paraId="05FD88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6A690024" w14:textId="4A977063"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3045 (8.7)</w:t>
            </w:r>
          </w:p>
        </w:tc>
        <w:tc>
          <w:tcPr>
            <w:tcW w:w="1841" w:type="dxa"/>
            <w:gridSpan w:val="2"/>
            <w:tcBorders>
              <w:top w:val="nil"/>
              <w:left w:val="nil"/>
              <w:bottom w:val="nil"/>
              <w:right w:val="nil"/>
            </w:tcBorders>
            <w:shd w:val="clear" w:color="auto" w:fill="auto"/>
            <w:noWrap/>
            <w:vAlign w:val="bottom"/>
            <w:hideMark/>
          </w:tcPr>
          <w:p w14:paraId="593746C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0.766 (0.674 - 0.870)</w:t>
            </w:r>
          </w:p>
        </w:tc>
        <w:tc>
          <w:tcPr>
            <w:tcW w:w="1710" w:type="dxa"/>
            <w:gridSpan w:val="2"/>
            <w:tcBorders>
              <w:top w:val="nil"/>
              <w:left w:val="nil"/>
              <w:bottom w:val="nil"/>
              <w:right w:val="nil"/>
            </w:tcBorders>
            <w:shd w:val="clear" w:color="auto" w:fill="auto"/>
            <w:noWrap/>
            <w:vAlign w:val="bottom"/>
            <w:hideMark/>
          </w:tcPr>
          <w:p w14:paraId="38A361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1.228 (1.076 - 1.402)</w:t>
            </w:r>
          </w:p>
        </w:tc>
      </w:tr>
      <w:tr w:rsidR="00B709BA" w:rsidRPr="001B7D46" w14:paraId="0B60F907" w14:textId="77777777" w:rsidTr="00B709BA">
        <w:trPr>
          <w:trHeight w:val="20"/>
        </w:trPr>
        <w:tc>
          <w:tcPr>
            <w:tcW w:w="2317" w:type="dxa"/>
            <w:tcBorders>
              <w:top w:val="nil"/>
              <w:left w:val="nil"/>
              <w:bottom w:val="nil"/>
              <w:right w:val="nil"/>
            </w:tcBorders>
            <w:shd w:val="clear" w:color="auto" w:fill="auto"/>
            <w:vAlign w:val="bottom"/>
            <w:hideMark/>
          </w:tcPr>
          <w:p w14:paraId="7766F37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3978F5F"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 (160 - 534)</w:t>
            </w:r>
          </w:p>
        </w:tc>
        <w:tc>
          <w:tcPr>
            <w:tcW w:w="987" w:type="dxa"/>
            <w:tcBorders>
              <w:top w:val="nil"/>
              <w:left w:val="nil"/>
              <w:bottom w:val="nil"/>
              <w:right w:val="nil"/>
            </w:tcBorders>
            <w:shd w:val="clear" w:color="auto" w:fill="auto"/>
            <w:noWrap/>
            <w:vAlign w:val="bottom"/>
            <w:hideMark/>
          </w:tcPr>
          <w:p w14:paraId="286419B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16345 (27.8)</w:t>
            </w:r>
          </w:p>
        </w:tc>
        <w:tc>
          <w:tcPr>
            <w:tcW w:w="1717" w:type="dxa"/>
            <w:tcBorders>
              <w:top w:val="nil"/>
              <w:left w:val="nil"/>
              <w:bottom w:val="nil"/>
              <w:right w:val="nil"/>
            </w:tcBorders>
            <w:shd w:val="clear" w:color="auto" w:fill="auto"/>
            <w:noWrap/>
            <w:vAlign w:val="bottom"/>
            <w:hideMark/>
          </w:tcPr>
          <w:p w14:paraId="233A37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0.702 (0.658 - 0.750)</w:t>
            </w:r>
          </w:p>
        </w:tc>
        <w:tc>
          <w:tcPr>
            <w:tcW w:w="1708" w:type="dxa"/>
            <w:tcBorders>
              <w:top w:val="nil"/>
              <w:left w:val="nil"/>
              <w:bottom w:val="nil"/>
              <w:right w:val="nil"/>
            </w:tcBorders>
            <w:shd w:val="clear" w:color="auto" w:fill="auto"/>
            <w:noWrap/>
            <w:vAlign w:val="bottom"/>
            <w:hideMark/>
          </w:tcPr>
          <w:p w14:paraId="0B6382B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1.147 (1.072 - 1.228)</w:t>
            </w:r>
          </w:p>
        </w:tc>
        <w:tc>
          <w:tcPr>
            <w:tcW w:w="414" w:type="dxa"/>
            <w:tcBorders>
              <w:top w:val="nil"/>
              <w:left w:val="nil"/>
              <w:bottom w:val="nil"/>
              <w:right w:val="nil"/>
            </w:tcBorders>
            <w:shd w:val="clear" w:color="auto" w:fill="auto"/>
            <w:noWrap/>
            <w:vAlign w:val="bottom"/>
            <w:hideMark/>
          </w:tcPr>
          <w:p w14:paraId="039A069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6FA8D9E" w14:textId="78BB757F"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4845 (9.1)</w:t>
            </w:r>
          </w:p>
        </w:tc>
        <w:tc>
          <w:tcPr>
            <w:tcW w:w="1841" w:type="dxa"/>
            <w:gridSpan w:val="2"/>
            <w:tcBorders>
              <w:top w:val="nil"/>
              <w:left w:val="nil"/>
              <w:bottom w:val="nil"/>
              <w:right w:val="nil"/>
            </w:tcBorders>
            <w:shd w:val="clear" w:color="auto" w:fill="auto"/>
            <w:noWrap/>
            <w:vAlign w:val="bottom"/>
            <w:hideMark/>
          </w:tcPr>
          <w:p w14:paraId="1517AEE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0.618 (0.548 - 0.696)</w:t>
            </w:r>
          </w:p>
        </w:tc>
        <w:tc>
          <w:tcPr>
            <w:tcW w:w="1710" w:type="dxa"/>
            <w:gridSpan w:val="2"/>
            <w:tcBorders>
              <w:top w:val="nil"/>
              <w:left w:val="nil"/>
              <w:bottom w:val="nil"/>
              <w:right w:val="nil"/>
            </w:tcBorders>
            <w:shd w:val="clear" w:color="auto" w:fill="auto"/>
            <w:noWrap/>
            <w:vAlign w:val="bottom"/>
            <w:hideMark/>
          </w:tcPr>
          <w:p w14:paraId="489EB3B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1.119 (0.989 - 1.267)</w:t>
            </w:r>
          </w:p>
        </w:tc>
      </w:tr>
      <w:tr w:rsidR="00B709BA" w:rsidRPr="001B7D46" w14:paraId="2C9B8AEE" w14:textId="77777777" w:rsidTr="00B709BA">
        <w:trPr>
          <w:trHeight w:val="20"/>
        </w:trPr>
        <w:tc>
          <w:tcPr>
            <w:tcW w:w="2317" w:type="dxa"/>
            <w:tcBorders>
              <w:top w:val="nil"/>
              <w:left w:val="nil"/>
              <w:bottom w:val="nil"/>
              <w:right w:val="nil"/>
            </w:tcBorders>
            <w:shd w:val="clear" w:color="auto" w:fill="auto"/>
            <w:vAlign w:val="bottom"/>
            <w:hideMark/>
          </w:tcPr>
          <w:p w14:paraId="223E45F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A0E754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322 (169 - 552)</w:t>
            </w:r>
          </w:p>
        </w:tc>
        <w:tc>
          <w:tcPr>
            <w:tcW w:w="987" w:type="dxa"/>
            <w:tcBorders>
              <w:top w:val="nil"/>
              <w:left w:val="nil"/>
              <w:bottom w:val="nil"/>
              <w:right w:val="nil"/>
            </w:tcBorders>
            <w:shd w:val="clear" w:color="auto" w:fill="auto"/>
            <w:noWrap/>
            <w:vAlign w:val="bottom"/>
            <w:hideMark/>
          </w:tcPr>
          <w:p w14:paraId="27B55A17"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28755 (19.5)</w:t>
            </w:r>
          </w:p>
        </w:tc>
        <w:tc>
          <w:tcPr>
            <w:tcW w:w="1717" w:type="dxa"/>
            <w:tcBorders>
              <w:top w:val="nil"/>
              <w:left w:val="nil"/>
              <w:bottom w:val="nil"/>
              <w:right w:val="nil"/>
            </w:tcBorders>
            <w:shd w:val="clear" w:color="auto" w:fill="auto"/>
            <w:noWrap/>
            <w:vAlign w:val="bottom"/>
            <w:hideMark/>
          </w:tcPr>
          <w:p w14:paraId="734DFA8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0.771 (0.732 - 0.813)</w:t>
            </w:r>
          </w:p>
        </w:tc>
        <w:tc>
          <w:tcPr>
            <w:tcW w:w="1708" w:type="dxa"/>
            <w:tcBorders>
              <w:top w:val="nil"/>
              <w:left w:val="nil"/>
              <w:bottom w:val="nil"/>
              <w:right w:val="nil"/>
            </w:tcBorders>
            <w:shd w:val="clear" w:color="auto" w:fill="auto"/>
            <w:noWrap/>
            <w:vAlign w:val="bottom"/>
            <w:hideMark/>
          </w:tcPr>
          <w:p w14:paraId="1190BC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1.229 (1.162 - 1.300)</w:t>
            </w:r>
          </w:p>
        </w:tc>
        <w:tc>
          <w:tcPr>
            <w:tcW w:w="414" w:type="dxa"/>
            <w:tcBorders>
              <w:top w:val="nil"/>
              <w:left w:val="nil"/>
              <w:bottom w:val="nil"/>
              <w:right w:val="nil"/>
            </w:tcBorders>
            <w:shd w:val="clear" w:color="auto" w:fill="auto"/>
            <w:noWrap/>
            <w:vAlign w:val="bottom"/>
            <w:hideMark/>
          </w:tcPr>
          <w:p w14:paraId="788FC79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3EE7C883" w14:textId="3A520CA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10321 (7.4)</w:t>
            </w:r>
          </w:p>
        </w:tc>
        <w:tc>
          <w:tcPr>
            <w:tcW w:w="1841" w:type="dxa"/>
            <w:gridSpan w:val="2"/>
            <w:tcBorders>
              <w:top w:val="nil"/>
              <w:left w:val="nil"/>
              <w:bottom w:val="nil"/>
              <w:right w:val="nil"/>
            </w:tcBorders>
            <w:shd w:val="clear" w:color="auto" w:fill="auto"/>
            <w:noWrap/>
            <w:vAlign w:val="bottom"/>
            <w:hideMark/>
          </w:tcPr>
          <w:p w14:paraId="5D04245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0.728 (0.669 - 0.792)</w:t>
            </w:r>
          </w:p>
        </w:tc>
        <w:tc>
          <w:tcPr>
            <w:tcW w:w="1710" w:type="dxa"/>
            <w:gridSpan w:val="2"/>
            <w:tcBorders>
              <w:top w:val="nil"/>
              <w:left w:val="nil"/>
              <w:bottom w:val="nil"/>
              <w:right w:val="nil"/>
            </w:tcBorders>
            <w:shd w:val="clear" w:color="auto" w:fill="auto"/>
            <w:noWrap/>
            <w:vAlign w:val="bottom"/>
            <w:hideMark/>
          </w:tcPr>
          <w:p w14:paraId="02F2831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1.300 (1.183 - 1.421)</w:t>
            </w:r>
          </w:p>
        </w:tc>
      </w:tr>
      <w:tr w:rsidR="00B709BA" w:rsidRPr="001B7D46" w14:paraId="5D86F61A" w14:textId="77777777" w:rsidTr="00B709BA">
        <w:trPr>
          <w:trHeight w:val="20"/>
        </w:trPr>
        <w:tc>
          <w:tcPr>
            <w:tcW w:w="2317" w:type="dxa"/>
            <w:tcBorders>
              <w:top w:val="nil"/>
              <w:left w:val="nil"/>
              <w:bottom w:val="nil"/>
              <w:right w:val="nil"/>
            </w:tcBorders>
            <w:shd w:val="clear" w:color="auto" w:fill="auto"/>
            <w:vAlign w:val="bottom"/>
            <w:hideMark/>
          </w:tcPr>
          <w:p w14:paraId="662D9F2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7F40ACEE"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6F3725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193DC5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107930B4"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44E323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16E97D77"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167F000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13085B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1B7D46" w:rsidRPr="001B7D46" w14:paraId="25E5023E"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1D9C32DE"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2000-2010 Waves</w:t>
            </w:r>
          </w:p>
        </w:tc>
        <w:tc>
          <w:tcPr>
            <w:tcW w:w="1243" w:type="dxa"/>
            <w:tcBorders>
              <w:top w:val="nil"/>
              <w:left w:val="nil"/>
              <w:bottom w:val="single" w:sz="4" w:space="0" w:color="auto"/>
              <w:right w:val="nil"/>
            </w:tcBorders>
            <w:shd w:val="clear" w:color="auto" w:fill="auto"/>
            <w:noWrap/>
            <w:vAlign w:val="bottom"/>
            <w:hideMark/>
          </w:tcPr>
          <w:p w14:paraId="0C5825F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2CB490B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2620106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3722E09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500DF2A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422260D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BEAA54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33D24D1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FB054D7" w14:textId="77777777" w:rsidTr="00B709BA">
        <w:trPr>
          <w:trHeight w:val="20"/>
        </w:trPr>
        <w:tc>
          <w:tcPr>
            <w:tcW w:w="2317" w:type="dxa"/>
            <w:tcBorders>
              <w:top w:val="nil"/>
              <w:left w:val="nil"/>
              <w:bottom w:val="nil"/>
              <w:right w:val="nil"/>
            </w:tcBorders>
            <w:shd w:val="clear" w:color="auto" w:fill="auto"/>
            <w:noWrap/>
            <w:vAlign w:val="bottom"/>
            <w:hideMark/>
          </w:tcPr>
          <w:p w14:paraId="5D93BA8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768654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465 (360 - 652)</w:t>
            </w:r>
          </w:p>
        </w:tc>
        <w:tc>
          <w:tcPr>
            <w:tcW w:w="987" w:type="dxa"/>
            <w:tcBorders>
              <w:top w:val="nil"/>
              <w:left w:val="nil"/>
              <w:bottom w:val="nil"/>
              <w:right w:val="nil"/>
            </w:tcBorders>
            <w:shd w:val="clear" w:color="auto" w:fill="auto"/>
            <w:noWrap/>
            <w:vAlign w:val="bottom"/>
            <w:hideMark/>
          </w:tcPr>
          <w:p w14:paraId="4B02152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7379 (34.1)</w:t>
            </w:r>
          </w:p>
        </w:tc>
        <w:tc>
          <w:tcPr>
            <w:tcW w:w="1717" w:type="dxa"/>
            <w:tcBorders>
              <w:top w:val="nil"/>
              <w:left w:val="nil"/>
              <w:bottom w:val="nil"/>
              <w:right w:val="nil"/>
            </w:tcBorders>
            <w:shd w:val="clear" w:color="auto" w:fill="auto"/>
            <w:noWrap/>
            <w:vAlign w:val="bottom"/>
            <w:hideMark/>
          </w:tcPr>
          <w:p w14:paraId="29F27A7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0.799 (0.731 - 0.875)</w:t>
            </w:r>
          </w:p>
        </w:tc>
        <w:tc>
          <w:tcPr>
            <w:tcW w:w="1708" w:type="dxa"/>
            <w:tcBorders>
              <w:top w:val="nil"/>
              <w:left w:val="nil"/>
              <w:bottom w:val="nil"/>
              <w:right w:val="nil"/>
            </w:tcBorders>
            <w:shd w:val="clear" w:color="auto" w:fill="auto"/>
            <w:noWrap/>
            <w:vAlign w:val="bottom"/>
            <w:hideMark/>
          </w:tcPr>
          <w:p w14:paraId="5652213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1.220 (1.109 - 1.343)</w:t>
            </w:r>
          </w:p>
        </w:tc>
        <w:tc>
          <w:tcPr>
            <w:tcW w:w="414" w:type="dxa"/>
            <w:tcBorders>
              <w:top w:val="nil"/>
              <w:left w:val="nil"/>
              <w:bottom w:val="nil"/>
              <w:right w:val="nil"/>
            </w:tcBorders>
            <w:shd w:val="clear" w:color="auto" w:fill="auto"/>
            <w:noWrap/>
            <w:vAlign w:val="bottom"/>
            <w:hideMark/>
          </w:tcPr>
          <w:p w14:paraId="27D22FD3"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581857F"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2563 (13.0)</w:t>
            </w:r>
          </w:p>
        </w:tc>
        <w:tc>
          <w:tcPr>
            <w:tcW w:w="1841" w:type="dxa"/>
            <w:gridSpan w:val="2"/>
            <w:tcBorders>
              <w:top w:val="nil"/>
              <w:left w:val="nil"/>
              <w:bottom w:val="nil"/>
              <w:right w:val="nil"/>
            </w:tcBorders>
            <w:shd w:val="clear" w:color="auto" w:fill="auto"/>
            <w:noWrap/>
            <w:vAlign w:val="bottom"/>
            <w:hideMark/>
          </w:tcPr>
          <w:p w14:paraId="14EB3CC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0.809 (0.700 - 0.934)</w:t>
            </w:r>
          </w:p>
        </w:tc>
        <w:tc>
          <w:tcPr>
            <w:tcW w:w="1710" w:type="dxa"/>
            <w:gridSpan w:val="2"/>
            <w:tcBorders>
              <w:top w:val="nil"/>
              <w:left w:val="nil"/>
              <w:bottom w:val="nil"/>
              <w:right w:val="nil"/>
            </w:tcBorders>
            <w:shd w:val="clear" w:color="auto" w:fill="auto"/>
            <w:noWrap/>
            <w:vAlign w:val="bottom"/>
            <w:hideMark/>
          </w:tcPr>
          <w:p w14:paraId="1F88018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1.288 (1.111 - 1.496)</w:t>
            </w:r>
          </w:p>
        </w:tc>
      </w:tr>
      <w:tr w:rsidR="00B709BA" w:rsidRPr="001B7D46" w14:paraId="669F3127" w14:textId="77777777" w:rsidTr="00B709BA">
        <w:trPr>
          <w:trHeight w:val="20"/>
        </w:trPr>
        <w:tc>
          <w:tcPr>
            <w:tcW w:w="2317" w:type="dxa"/>
            <w:tcBorders>
              <w:top w:val="nil"/>
              <w:left w:val="nil"/>
              <w:bottom w:val="nil"/>
              <w:right w:val="nil"/>
            </w:tcBorders>
            <w:shd w:val="clear" w:color="auto" w:fill="auto"/>
            <w:vAlign w:val="bottom"/>
            <w:hideMark/>
          </w:tcPr>
          <w:p w14:paraId="6AB3950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0669B82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474 (330 - 630)</w:t>
            </w:r>
          </w:p>
        </w:tc>
        <w:tc>
          <w:tcPr>
            <w:tcW w:w="987" w:type="dxa"/>
            <w:tcBorders>
              <w:top w:val="nil"/>
              <w:left w:val="nil"/>
              <w:bottom w:val="nil"/>
              <w:right w:val="nil"/>
            </w:tcBorders>
            <w:shd w:val="clear" w:color="auto" w:fill="auto"/>
            <w:noWrap/>
            <w:vAlign w:val="bottom"/>
            <w:hideMark/>
          </w:tcPr>
          <w:p w14:paraId="20C9FB32"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13771 (37.4)</w:t>
            </w:r>
          </w:p>
        </w:tc>
        <w:tc>
          <w:tcPr>
            <w:tcW w:w="1717" w:type="dxa"/>
            <w:tcBorders>
              <w:top w:val="nil"/>
              <w:left w:val="nil"/>
              <w:bottom w:val="nil"/>
              <w:right w:val="nil"/>
            </w:tcBorders>
            <w:shd w:val="clear" w:color="auto" w:fill="auto"/>
            <w:noWrap/>
            <w:vAlign w:val="bottom"/>
            <w:hideMark/>
          </w:tcPr>
          <w:p w14:paraId="7FB676E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0.734 (0.685 - 0.786)</w:t>
            </w:r>
          </w:p>
        </w:tc>
        <w:tc>
          <w:tcPr>
            <w:tcW w:w="1708" w:type="dxa"/>
            <w:tcBorders>
              <w:top w:val="nil"/>
              <w:left w:val="nil"/>
              <w:bottom w:val="nil"/>
              <w:right w:val="nil"/>
            </w:tcBorders>
            <w:shd w:val="clear" w:color="auto" w:fill="auto"/>
            <w:noWrap/>
            <w:vAlign w:val="bottom"/>
            <w:hideMark/>
          </w:tcPr>
          <w:p w14:paraId="15FBFED8"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1.180 (1.095 - 1.271)</w:t>
            </w:r>
          </w:p>
        </w:tc>
        <w:tc>
          <w:tcPr>
            <w:tcW w:w="414" w:type="dxa"/>
            <w:tcBorders>
              <w:top w:val="nil"/>
              <w:left w:val="nil"/>
              <w:bottom w:val="nil"/>
              <w:right w:val="nil"/>
            </w:tcBorders>
            <w:shd w:val="clear" w:color="auto" w:fill="auto"/>
            <w:noWrap/>
            <w:vAlign w:val="bottom"/>
            <w:hideMark/>
          </w:tcPr>
          <w:p w14:paraId="7F6C5B3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AF52AE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4282 (12.9)</w:t>
            </w:r>
          </w:p>
        </w:tc>
        <w:tc>
          <w:tcPr>
            <w:tcW w:w="1841" w:type="dxa"/>
            <w:gridSpan w:val="2"/>
            <w:tcBorders>
              <w:top w:val="nil"/>
              <w:left w:val="nil"/>
              <w:bottom w:val="nil"/>
              <w:right w:val="nil"/>
            </w:tcBorders>
            <w:shd w:val="clear" w:color="auto" w:fill="auto"/>
            <w:noWrap/>
            <w:vAlign w:val="bottom"/>
            <w:hideMark/>
          </w:tcPr>
          <w:p w14:paraId="2A7B7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0.659 (0.582 - 0.747)</w:t>
            </w:r>
          </w:p>
        </w:tc>
        <w:tc>
          <w:tcPr>
            <w:tcW w:w="1710" w:type="dxa"/>
            <w:gridSpan w:val="2"/>
            <w:tcBorders>
              <w:top w:val="nil"/>
              <w:left w:val="nil"/>
              <w:bottom w:val="nil"/>
              <w:right w:val="nil"/>
            </w:tcBorders>
            <w:shd w:val="clear" w:color="auto" w:fill="auto"/>
            <w:noWrap/>
            <w:vAlign w:val="bottom"/>
            <w:hideMark/>
          </w:tcPr>
          <w:p w14:paraId="5D998C1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1.170 (1.025 - 1.335)</w:t>
            </w:r>
          </w:p>
        </w:tc>
      </w:tr>
      <w:tr w:rsidR="00B709BA" w:rsidRPr="001B7D46" w14:paraId="4AAA75E8" w14:textId="77777777" w:rsidTr="00B709BA">
        <w:trPr>
          <w:trHeight w:val="20"/>
        </w:trPr>
        <w:tc>
          <w:tcPr>
            <w:tcW w:w="2317" w:type="dxa"/>
            <w:tcBorders>
              <w:top w:val="nil"/>
              <w:left w:val="nil"/>
              <w:bottom w:val="nil"/>
              <w:right w:val="nil"/>
            </w:tcBorders>
            <w:shd w:val="clear" w:color="auto" w:fill="auto"/>
            <w:vAlign w:val="bottom"/>
            <w:hideMark/>
          </w:tcPr>
          <w:p w14:paraId="042DA23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65B5449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508 (360 - 652)</w:t>
            </w:r>
          </w:p>
        </w:tc>
        <w:tc>
          <w:tcPr>
            <w:tcW w:w="987" w:type="dxa"/>
            <w:tcBorders>
              <w:top w:val="nil"/>
              <w:left w:val="nil"/>
              <w:bottom w:val="nil"/>
              <w:right w:val="nil"/>
            </w:tcBorders>
            <w:shd w:val="clear" w:color="auto" w:fill="auto"/>
            <w:noWrap/>
            <w:vAlign w:val="bottom"/>
            <w:hideMark/>
          </w:tcPr>
          <w:p w14:paraId="7616280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24440 (27.1)</w:t>
            </w:r>
          </w:p>
        </w:tc>
        <w:tc>
          <w:tcPr>
            <w:tcW w:w="1717" w:type="dxa"/>
            <w:tcBorders>
              <w:top w:val="nil"/>
              <w:left w:val="nil"/>
              <w:bottom w:val="nil"/>
              <w:right w:val="nil"/>
            </w:tcBorders>
            <w:shd w:val="clear" w:color="auto" w:fill="auto"/>
            <w:noWrap/>
            <w:vAlign w:val="bottom"/>
            <w:hideMark/>
          </w:tcPr>
          <w:p w14:paraId="4B0B85F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0.805 (0.760 - 0.852)</w:t>
            </w:r>
          </w:p>
        </w:tc>
        <w:tc>
          <w:tcPr>
            <w:tcW w:w="1708" w:type="dxa"/>
            <w:tcBorders>
              <w:top w:val="nil"/>
              <w:left w:val="nil"/>
              <w:bottom w:val="nil"/>
              <w:right w:val="nil"/>
            </w:tcBorders>
            <w:shd w:val="clear" w:color="auto" w:fill="auto"/>
            <w:noWrap/>
            <w:vAlign w:val="bottom"/>
            <w:hideMark/>
          </w:tcPr>
          <w:p w14:paraId="141E34E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1.264 (1.188 - 1.344)</w:t>
            </w:r>
          </w:p>
        </w:tc>
        <w:tc>
          <w:tcPr>
            <w:tcW w:w="414" w:type="dxa"/>
            <w:tcBorders>
              <w:top w:val="nil"/>
              <w:left w:val="nil"/>
              <w:bottom w:val="nil"/>
              <w:right w:val="nil"/>
            </w:tcBorders>
            <w:shd w:val="clear" w:color="auto" w:fill="auto"/>
            <w:noWrap/>
            <w:vAlign w:val="bottom"/>
            <w:hideMark/>
          </w:tcPr>
          <w:p w14:paraId="65E0979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425ABD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9023 (10.7)</w:t>
            </w:r>
          </w:p>
        </w:tc>
        <w:tc>
          <w:tcPr>
            <w:tcW w:w="1841" w:type="dxa"/>
            <w:gridSpan w:val="2"/>
            <w:tcBorders>
              <w:top w:val="nil"/>
              <w:left w:val="nil"/>
              <w:bottom w:val="nil"/>
              <w:right w:val="nil"/>
            </w:tcBorders>
            <w:shd w:val="clear" w:color="auto" w:fill="auto"/>
            <w:noWrap/>
            <w:vAlign w:val="bottom"/>
            <w:hideMark/>
          </w:tcPr>
          <w:p w14:paraId="643D50D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0.758 (0.691 - 0.833)</w:t>
            </w:r>
          </w:p>
        </w:tc>
        <w:tc>
          <w:tcPr>
            <w:tcW w:w="1710" w:type="dxa"/>
            <w:gridSpan w:val="2"/>
            <w:tcBorders>
              <w:top w:val="nil"/>
              <w:left w:val="nil"/>
              <w:bottom w:val="nil"/>
              <w:right w:val="nil"/>
            </w:tcBorders>
            <w:shd w:val="clear" w:color="auto" w:fill="auto"/>
            <w:noWrap/>
            <w:vAlign w:val="bottom"/>
            <w:hideMark/>
          </w:tcPr>
          <w:p w14:paraId="1F52E86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1.322 (1.194 - 1.464)</w:t>
            </w:r>
          </w:p>
        </w:tc>
      </w:tr>
      <w:tr w:rsidR="00B709BA" w:rsidRPr="001B7D46" w14:paraId="2BE59A1A" w14:textId="77777777" w:rsidTr="00B709BA">
        <w:trPr>
          <w:trHeight w:val="20"/>
        </w:trPr>
        <w:tc>
          <w:tcPr>
            <w:tcW w:w="2317" w:type="dxa"/>
            <w:tcBorders>
              <w:top w:val="nil"/>
              <w:left w:val="nil"/>
              <w:bottom w:val="nil"/>
              <w:right w:val="nil"/>
            </w:tcBorders>
            <w:shd w:val="clear" w:color="auto" w:fill="auto"/>
            <w:vAlign w:val="bottom"/>
            <w:hideMark/>
          </w:tcPr>
          <w:p w14:paraId="087A31D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52D7599A"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2A9547E2"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BF361E6"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02FF8242"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F34DF51"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4A67E8E4"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0F5E41B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E0C60AD"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B709BA" w:rsidRPr="001B7D46" w14:paraId="69DB4FFD"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22559557"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2011 - 2014 Waves</w:t>
            </w:r>
          </w:p>
        </w:tc>
        <w:tc>
          <w:tcPr>
            <w:tcW w:w="1243" w:type="dxa"/>
            <w:tcBorders>
              <w:top w:val="nil"/>
              <w:left w:val="nil"/>
              <w:bottom w:val="single" w:sz="4" w:space="0" w:color="auto"/>
              <w:right w:val="nil"/>
            </w:tcBorders>
            <w:shd w:val="clear" w:color="auto" w:fill="auto"/>
            <w:noWrap/>
            <w:vAlign w:val="bottom"/>
            <w:hideMark/>
          </w:tcPr>
          <w:p w14:paraId="484EDF6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4DE5A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154DE6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1FE49DA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nil"/>
              <w:right w:val="nil"/>
            </w:tcBorders>
            <w:shd w:val="clear" w:color="auto" w:fill="auto"/>
            <w:noWrap/>
            <w:vAlign w:val="bottom"/>
            <w:hideMark/>
          </w:tcPr>
          <w:p w14:paraId="2081357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single" w:sz="4" w:space="0" w:color="auto"/>
              <w:right w:val="nil"/>
            </w:tcBorders>
            <w:shd w:val="clear" w:color="auto" w:fill="auto"/>
            <w:noWrap/>
            <w:vAlign w:val="bottom"/>
            <w:hideMark/>
          </w:tcPr>
          <w:p w14:paraId="17EDAEC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14564B1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vAlign w:val="bottom"/>
            <w:hideMark/>
          </w:tcPr>
          <w:p w14:paraId="4D8B08B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E21C854" w14:textId="77777777" w:rsidTr="00B709BA">
        <w:trPr>
          <w:trHeight w:val="20"/>
        </w:trPr>
        <w:tc>
          <w:tcPr>
            <w:tcW w:w="2317" w:type="dxa"/>
            <w:tcBorders>
              <w:top w:val="nil"/>
              <w:left w:val="nil"/>
              <w:bottom w:val="nil"/>
              <w:right w:val="nil"/>
            </w:tcBorders>
            <w:shd w:val="clear" w:color="auto" w:fill="auto"/>
            <w:noWrap/>
            <w:vAlign w:val="bottom"/>
            <w:hideMark/>
          </w:tcPr>
          <w:p w14:paraId="1D989D7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2DE9290"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(104 - 230)</w:t>
            </w:r>
          </w:p>
        </w:tc>
        <w:tc>
          <w:tcPr>
            <w:tcW w:w="987" w:type="dxa"/>
            <w:tcBorders>
              <w:top w:val="nil"/>
              <w:left w:val="nil"/>
              <w:bottom w:val="nil"/>
              <w:right w:val="nil"/>
            </w:tcBorders>
            <w:shd w:val="clear" w:color="auto" w:fill="auto"/>
            <w:noWrap/>
            <w:vAlign w:val="bottom"/>
            <w:hideMark/>
          </w:tcPr>
          <w:p w14:paraId="2FA96319" w14:textId="6C56FC6B"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1530 (9.5)</w:t>
            </w:r>
          </w:p>
        </w:tc>
        <w:tc>
          <w:tcPr>
            <w:tcW w:w="1717" w:type="dxa"/>
            <w:tcBorders>
              <w:top w:val="nil"/>
              <w:left w:val="nil"/>
              <w:bottom w:val="nil"/>
              <w:right w:val="nil"/>
            </w:tcBorders>
            <w:shd w:val="clear" w:color="auto" w:fill="auto"/>
            <w:noWrap/>
            <w:vAlign w:val="bottom"/>
            <w:hideMark/>
          </w:tcPr>
          <w:p w14:paraId="104B863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0.681 (0.605 - 0.767)</w:t>
            </w:r>
          </w:p>
        </w:tc>
        <w:tc>
          <w:tcPr>
            <w:tcW w:w="1708" w:type="dxa"/>
            <w:tcBorders>
              <w:top w:val="nil"/>
              <w:left w:val="nil"/>
              <w:bottom w:val="nil"/>
              <w:right w:val="nil"/>
            </w:tcBorders>
            <w:shd w:val="clear" w:color="auto" w:fill="auto"/>
            <w:noWrap/>
            <w:vAlign w:val="bottom"/>
            <w:hideMark/>
          </w:tcPr>
          <w:p w14:paraId="3C678A3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0.960 (0.790 - 1.166)</w:t>
            </w:r>
          </w:p>
        </w:tc>
        <w:tc>
          <w:tcPr>
            <w:tcW w:w="414" w:type="dxa"/>
            <w:tcBorders>
              <w:top w:val="nil"/>
              <w:left w:val="nil"/>
              <w:bottom w:val="nil"/>
              <w:right w:val="nil"/>
            </w:tcBorders>
            <w:shd w:val="clear" w:color="auto" w:fill="auto"/>
            <w:noWrap/>
            <w:vAlign w:val="bottom"/>
            <w:hideMark/>
          </w:tcPr>
          <w:p w14:paraId="6B2E7BA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714BAD48" w14:textId="689F1769"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482 (3.2)</w:t>
            </w:r>
          </w:p>
        </w:tc>
        <w:tc>
          <w:tcPr>
            <w:tcW w:w="1841" w:type="dxa"/>
            <w:gridSpan w:val="2"/>
            <w:tcBorders>
              <w:top w:val="nil"/>
              <w:left w:val="nil"/>
              <w:bottom w:val="nil"/>
              <w:right w:val="nil"/>
            </w:tcBorders>
            <w:shd w:val="clear" w:color="auto" w:fill="auto"/>
            <w:noWrap/>
            <w:vAlign w:val="bottom"/>
            <w:hideMark/>
          </w:tcPr>
          <w:p w14:paraId="7F4392B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0.779 (0.639 - 0.950)</w:t>
            </w:r>
          </w:p>
        </w:tc>
        <w:tc>
          <w:tcPr>
            <w:tcW w:w="1710" w:type="dxa"/>
            <w:gridSpan w:val="2"/>
            <w:tcBorders>
              <w:top w:val="nil"/>
              <w:left w:val="nil"/>
              <w:bottom w:val="nil"/>
              <w:right w:val="nil"/>
            </w:tcBorders>
            <w:shd w:val="clear" w:color="auto" w:fill="auto"/>
            <w:noWrap/>
            <w:vAlign w:val="bottom"/>
            <w:hideMark/>
          </w:tcPr>
          <w:p w14:paraId="5E60AEE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1.055 (0.777 - 1.434)</w:t>
            </w:r>
          </w:p>
        </w:tc>
      </w:tr>
      <w:tr w:rsidR="00B709BA" w:rsidRPr="001B7D46" w14:paraId="32F1D40F" w14:textId="77777777" w:rsidTr="00B709BA">
        <w:trPr>
          <w:trHeight w:val="20"/>
        </w:trPr>
        <w:tc>
          <w:tcPr>
            <w:tcW w:w="2317" w:type="dxa"/>
            <w:tcBorders>
              <w:top w:val="nil"/>
              <w:left w:val="nil"/>
              <w:bottom w:val="nil"/>
              <w:right w:val="nil"/>
            </w:tcBorders>
            <w:shd w:val="clear" w:color="auto" w:fill="auto"/>
            <w:vAlign w:val="bottom"/>
            <w:hideMark/>
          </w:tcPr>
          <w:p w14:paraId="310F0925"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28DEA6F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161 (100 - 230)</w:t>
            </w:r>
          </w:p>
        </w:tc>
        <w:tc>
          <w:tcPr>
            <w:tcW w:w="987" w:type="dxa"/>
            <w:tcBorders>
              <w:top w:val="nil"/>
              <w:left w:val="nil"/>
              <w:bottom w:val="nil"/>
              <w:right w:val="nil"/>
            </w:tcBorders>
            <w:shd w:val="clear" w:color="auto" w:fill="auto"/>
            <w:noWrap/>
            <w:vAlign w:val="bottom"/>
            <w:hideMark/>
          </w:tcPr>
          <w:p w14:paraId="00B8E386" w14:textId="7A6E1636"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2574 (11.</w:t>
            </w:r>
            <w:r w:rsidR="00737C4C">
              <w:rPr>
                <w:rFonts w:ascii="Times New Roman" w:eastAsia="Times New Roman" w:hAnsi="Times New Roman" w:cs="Times New Roman"/>
                <w:color w:val="000000"/>
                <w:sz w:val="16"/>
                <w:szCs w:val="16"/>
              </w:rPr>
              <w:t>8</w:t>
            </w:r>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noWrap/>
            <w:vAlign w:val="bottom"/>
            <w:hideMark/>
          </w:tcPr>
          <w:p w14:paraId="4FFD343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0.620 (0.562 - 0.684)</w:t>
            </w:r>
          </w:p>
        </w:tc>
        <w:tc>
          <w:tcPr>
            <w:tcW w:w="1708" w:type="dxa"/>
            <w:tcBorders>
              <w:top w:val="nil"/>
              <w:left w:val="nil"/>
              <w:bottom w:val="nil"/>
              <w:right w:val="nil"/>
            </w:tcBorders>
            <w:shd w:val="clear" w:color="auto" w:fill="auto"/>
            <w:noWrap/>
            <w:vAlign w:val="bottom"/>
            <w:hideMark/>
          </w:tcPr>
          <w:p w14:paraId="3FC9061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1.007 (0.856 - 1.183)</w:t>
            </w:r>
          </w:p>
        </w:tc>
        <w:tc>
          <w:tcPr>
            <w:tcW w:w="414" w:type="dxa"/>
            <w:tcBorders>
              <w:top w:val="nil"/>
              <w:left w:val="nil"/>
              <w:bottom w:val="nil"/>
              <w:right w:val="nil"/>
            </w:tcBorders>
            <w:shd w:val="clear" w:color="auto" w:fill="auto"/>
            <w:noWrap/>
            <w:vAlign w:val="bottom"/>
            <w:hideMark/>
          </w:tcPr>
          <w:p w14:paraId="1DFB52B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4DA0C5FD" w14:textId="17BDD4F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563 (2.8)</w:t>
            </w:r>
          </w:p>
        </w:tc>
        <w:tc>
          <w:tcPr>
            <w:tcW w:w="1841" w:type="dxa"/>
            <w:gridSpan w:val="2"/>
            <w:tcBorders>
              <w:top w:val="nil"/>
              <w:left w:val="nil"/>
              <w:bottom w:val="nil"/>
              <w:right w:val="nil"/>
            </w:tcBorders>
            <w:shd w:val="clear" w:color="auto" w:fill="auto"/>
            <w:noWrap/>
            <w:vAlign w:val="bottom"/>
            <w:hideMark/>
          </w:tcPr>
          <w:p w14:paraId="2BD86BC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0.768 (0.633 - 0.931)</w:t>
            </w:r>
          </w:p>
        </w:tc>
        <w:tc>
          <w:tcPr>
            <w:tcW w:w="1710" w:type="dxa"/>
            <w:gridSpan w:val="2"/>
            <w:tcBorders>
              <w:top w:val="nil"/>
              <w:left w:val="nil"/>
              <w:bottom w:val="nil"/>
              <w:right w:val="nil"/>
            </w:tcBorders>
            <w:shd w:val="clear" w:color="auto" w:fill="auto"/>
            <w:noWrap/>
            <w:vAlign w:val="bottom"/>
            <w:hideMark/>
          </w:tcPr>
          <w:p w14:paraId="28AA93B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1.042 (0.747 - 1.453)</w:t>
            </w:r>
          </w:p>
        </w:tc>
      </w:tr>
      <w:tr w:rsidR="001B7D46" w:rsidRPr="001B7D46" w14:paraId="3EC90A54" w14:textId="77777777" w:rsidTr="00B709BA">
        <w:trPr>
          <w:trHeight w:val="20"/>
        </w:trPr>
        <w:tc>
          <w:tcPr>
            <w:tcW w:w="2317" w:type="dxa"/>
            <w:tcBorders>
              <w:top w:val="nil"/>
              <w:left w:val="nil"/>
              <w:bottom w:val="single" w:sz="4" w:space="0" w:color="auto"/>
              <w:right w:val="nil"/>
            </w:tcBorders>
            <w:shd w:val="clear" w:color="auto" w:fill="auto"/>
            <w:vAlign w:val="bottom"/>
            <w:hideMark/>
          </w:tcPr>
          <w:p w14:paraId="0261119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single" w:sz="4" w:space="0" w:color="auto"/>
              <w:right w:val="nil"/>
            </w:tcBorders>
            <w:shd w:val="clear" w:color="auto" w:fill="auto"/>
            <w:vAlign w:val="bottom"/>
            <w:hideMark/>
          </w:tcPr>
          <w:p w14:paraId="60ED05B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(104 - 234)</w:t>
            </w:r>
          </w:p>
        </w:tc>
        <w:tc>
          <w:tcPr>
            <w:tcW w:w="987" w:type="dxa"/>
            <w:tcBorders>
              <w:top w:val="nil"/>
              <w:left w:val="nil"/>
              <w:bottom w:val="single" w:sz="4" w:space="0" w:color="auto"/>
              <w:right w:val="nil"/>
            </w:tcBorders>
            <w:shd w:val="clear" w:color="auto" w:fill="auto"/>
            <w:noWrap/>
            <w:vAlign w:val="bottom"/>
            <w:hideMark/>
          </w:tcPr>
          <w:p w14:paraId="0001A70A" w14:textId="55B6DE2E"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4315 (7.5)</w:t>
            </w:r>
          </w:p>
        </w:tc>
        <w:tc>
          <w:tcPr>
            <w:tcW w:w="1717" w:type="dxa"/>
            <w:tcBorders>
              <w:top w:val="nil"/>
              <w:left w:val="nil"/>
              <w:bottom w:val="single" w:sz="4" w:space="0" w:color="auto"/>
              <w:right w:val="nil"/>
            </w:tcBorders>
            <w:shd w:val="clear" w:color="auto" w:fill="auto"/>
            <w:noWrap/>
            <w:vAlign w:val="bottom"/>
            <w:hideMark/>
          </w:tcPr>
          <w:p w14:paraId="5A71D56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0.695 (0.643 - 0.752)</w:t>
            </w:r>
          </w:p>
        </w:tc>
        <w:tc>
          <w:tcPr>
            <w:tcW w:w="1708" w:type="dxa"/>
            <w:tcBorders>
              <w:top w:val="nil"/>
              <w:left w:val="nil"/>
              <w:bottom w:val="single" w:sz="4" w:space="0" w:color="auto"/>
              <w:right w:val="nil"/>
            </w:tcBorders>
            <w:shd w:val="clear" w:color="auto" w:fill="auto"/>
            <w:noWrap/>
            <w:vAlign w:val="bottom"/>
            <w:hideMark/>
          </w:tcPr>
          <w:p w14:paraId="5C1538D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1.076 (0.932 - 1.241)</w:t>
            </w:r>
          </w:p>
        </w:tc>
        <w:tc>
          <w:tcPr>
            <w:tcW w:w="414" w:type="dxa"/>
            <w:tcBorders>
              <w:top w:val="nil"/>
              <w:left w:val="nil"/>
              <w:bottom w:val="single" w:sz="4" w:space="0" w:color="auto"/>
              <w:right w:val="nil"/>
            </w:tcBorders>
            <w:shd w:val="clear" w:color="auto" w:fill="auto"/>
            <w:noWrap/>
            <w:vAlign w:val="bottom"/>
            <w:hideMark/>
          </w:tcPr>
          <w:p w14:paraId="3532AF6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vAlign w:val="bottom"/>
            <w:hideMark/>
          </w:tcPr>
          <w:p w14:paraId="747FE2B3" w14:textId="72F763D5"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1298 (2.</w:t>
            </w:r>
            <w:r w:rsidR="00737C4C">
              <w:rPr>
                <w:rFonts w:ascii="Times New Roman" w:eastAsia="Times New Roman" w:hAnsi="Times New Roman" w:cs="Times New Roman"/>
                <w:color w:val="000000"/>
                <w:sz w:val="16"/>
                <w:szCs w:val="16"/>
              </w:rPr>
              <w:t>4</w:t>
            </w:r>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single" w:sz="4" w:space="0" w:color="auto"/>
              <w:right w:val="nil"/>
            </w:tcBorders>
            <w:shd w:val="clear" w:color="auto" w:fill="auto"/>
            <w:noWrap/>
            <w:vAlign w:val="bottom"/>
            <w:hideMark/>
          </w:tcPr>
          <w:p w14:paraId="6928D68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0.802 (0.700 - 0.918)</w:t>
            </w:r>
          </w:p>
        </w:tc>
        <w:tc>
          <w:tcPr>
            <w:tcW w:w="1710" w:type="dxa"/>
            <w:gridSpan w:val="2"/>
            <w:tcBorders>
              <w:top w:val="nil"/>
              <w:left w:val="nil"/>
              <w:bottom w:val="single" w:sz="4" w:space="0" w:color="auto"/>
              <w:right w:val="nil"/>
            </w:tcBorders>
            <w:shd w:val="clear" w:color="auto" w:fill="auto"/>
            <w:noWrap/>
            <w:vAlign w:val="bottom"/>
            <w:hideMark/>
          </w:tcPr>
          <w:p w14:paraId="5EBAC94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1.201 (1.042 - 1.623)</w:t>
            </w:r>
          </w:p>
        </w:tc>
      </w:tr>
      <w:tr w:rsidR="001B7D46" w:rsidRPr="001B7D46" w14:paraId="1F4F4B7B"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19E085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66B1D00F"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4E87B7F9"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47A9B43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54732C8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6180C1C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23972E70"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vAlign w:val="bottom"/>
            <w:hideMark/>
          </w:tcPr>
          <w:p w14:paraId="79DD402C"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63" w:type="dxa"/>
            <w:gridSpan w:val="2"/>
            <w:tcBorders>
              <w:top w:val="nil"/>
              <w:left w:val="nil"/>
              <w:bottom w:val="nil"/>
              <w:right w:val="nil"/>
            </w:tcBorders>
            <w:shd w:val="clear" w:color="auto" w:fill="auto"/>
            <w:noWrap/>
            <w:vAlign w:val="bottom"/>
            <w:hideMark/>
          </w:tcPr>
          <w:p w14:paraId="37F3CEBF" w14:textId="77777777" w:rsidR="001B7D46" w:rsidRPr="001B7D46" w:rsidRDefault="001B7D46" w:rsidP="001B7D46">
            <w:pPr>
              <w:spacing w:after="0" w:line="240" w:lineRule="auto"/>
              <w:rPr>
                <w:rFonts w:ascii="Times New Roman" w:eastAsia="Times New Roman" w:hAnsi="Times New Roman" w:cs="Times New Roman"/>
                <w:sz w:val="16"/>
                <w:szCs w:val="16"/>
              </w:rPr>
            </w:pPr>
          </w:p>
        </w:tc>
      </w:tr>
    </w:tbl>
    <w:p w14:paraId="3133DE62" w14:textId="77777777" w:rsidR="00B709BA" w:rsidRDefault="00B709BA" w:rsidP="00B709BA">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0030DEB3" w14:textId="77777777" w:rsidR="003814E8" w:rsidRDefault="003814E8" w:rsidP="003814E8">
      <w:pPr>
        <w:spacing w:line="240" w:lineRule="auto"/>
        <w:rPr>
          <w:rFonts w:ascii="Times New Roman" w:hAnsi="Times New Roman" w:cs="Times New Roman"/>
          <w:sz w:val="16"/>
          <w:szCs w:val="16"/>
        </w:rPr>
      </w:pPr>
    </w:p>
    <w:p w14:paraId="07018D96" w14:textId="46FD0EC9" w:rsidR="00667593" w:rsidRDefault="00667593">
      <w:pPr>
        <w:rPr>
          <w:rFonts w:ascii="Times New Roman" w:hAnsi="Times New Roman" w:cs="Times New Roman"/>
          <w:sz w:val="24"/>
          <w:szCs w:val="24"/>
        </w:rPr>
      </w:pPr>
      <w:r>
        <w:rPr>
          <w:rFonts w:ascii="Times New Roman" w:hAnsi="Times New Roman" w:cs="Times New Roman"/>
          <w:sz w:val="24"/>
          <w:szCs w:val="24"/>
        </w:rPr>
        <w:br w:type="page"/>
      </w:r>
    </w:p>
    <w:p w14:paraId="350A926F" w14:textId="77777777" w:rsidR="0062544E" w:rsidRDefault="0062544E" w:rsidP="00474F31">
      <w:pPr>
        <w:spacing w:line="240" w:lineRule="auto"/>
        <w:rPr>
          <w:rFonts w:ascii="Times New Roman" w:hAnsi="Times New Roman" w:cs="Times New Roman"/>
          <w:b/>
          <w:bCs/>
          <w:sz w:val="24"/>
          <w:szCs w:val="24"/>
        </w:rPr>
        <w:sectPr w:rsidR="0062544E" w:rsidSect="00B51C59">
          <w:pgSz w:w="15840" w:h="12240" w:orient="landscape"/>
          <w:pgMar w:top="1440" w:right="1440" w:bottom="1440" w:left="1440" w:header="720" w:footer="720" w:gutter="0"/>
          <w:cols w:space="720"/>
          <w:docGrid w:linePitch="360"/>
        </w:sectPr>
      </w:pPr>
    </w:p>
    <w:p w14:paraId="752D2256" w14:textId="2F8E43A7" w:rsidR="00515DB2" w:rsidRDefault="009D7FAF" w:rsidP="00474F3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F8B7B3E" wp14:editId="529D8294">
            <wp:simplePos x="0" y="0"/>
            <wp:positionH relativeFrom="margin">
              <wp:align>right</wp:align>
            </wp:positionH>
            <wp:positionV relativeFrom="paragraph">
              <wp:posOffset>617220</wp:posOffset>
            </wp:positionV>
            <wp:extent cx="5362575" cy="5016500"/>
            <wp:effectExtent l="0" t="0" r="9525" b="0"/>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ause_dag.jpeg"/>
                    <pic:cNvPicPr/>
                  </pic:nvPicPr>
                  <pic:blipFill rotWithShape="1">
                    <a:blip r:embed="rId13" cstate="print">
                      <a:extLst>
                        <a:ext uri="{28A0092B-C50C-407E-A947-70E740481C1C}">
                          <a14:useLocalDpi xmlns:a14="http://schemas.microsoft.com/office/drawing/2010/main" val="0"/>
                        </a:ext>
                      </a:extLst>
                    </a:blip>
                    <a:srcRect t="1400"/>
                    <a:stretch/>
                  </pic:blipFill>
                  <pic:spPr bwMode="auto">
                    <a:xfrm>
                      <a:off x="0" y="0"/>
                      <a:ext cx="5362575" cy="501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EDA">
        <w:rPr>
          <w:rFonts w:ascii="Times New Roman" w:hAnsi="Times New Roman" w:cs="Times New Roman"/>
          <w:b/>
          <w:bCs/>
          <w:sz w:val="24"/>
          <w:szCs w:val="24"/>
        </w:rPr>
        <w:t>Supplementary Figure 1.</w:t>
      </w:r>
      <w:r w:rsidR="005256BE">
        <w:rPr>
          <w:rFonts w:ascii="Times New Roman" w:hAnsi="Times New Roman" w:cs="Times New Roman"/>
          <w:b/>
          <w:bCs/>
          <w:sz w:val="24"/>
          <w:szCs w:val="24"/>
        </w:rPr>
        <w:t xml:space="preserve"> </w:t>
      </w:r>
      <w:r w:rsidR="005256BE">
        <w:rPr>
          <w:rFonts w:ascii="Times New Roman" w:hAnsi="Times New Roman" w:cs="Times New Roman"/>
          <w:sz w:val="24"/>
          <w:szCs w:val="24"/>
        </w:rPr>
        <w:t>Directed acyclic graph depicting hypothesize</w:t>
      </w:r>
      <w:r w:rsidR="004933EF">
        <w:rPr>
          <w:rFonts w:ascii="Times New Roman" w:hAnsi="Times New Roman" w:cs="Times New Roman"/>
          <w:sz w:val="24"/>
          <w:szCs w:val="24"/>
        </w:rPr>
        <w:t>d</w:t>
      </w:r>
      <w:r w:rsidR="005256BE">
        <w:rPr>
          <w:rFonts w:ascii="Times New Roman" w:hAnsi="Times New Roman" w:cs="Times New Roman"/>
          <w:sz w:val="24"/>
          <w:szCs w:val="24"/>
        </w:rPr>
        <w:t xml:space="preserve"> causal interrelations between CRN, sociodemographic characteristics, and </w:t>
      </w:r>
      <w:r w:rsidR="00474F31">
        <w:rPr>
          <w:rFonts w:ascii="Times New Roman" w:hAnsi="Times New Roman" w:cs="Times New Roman"/>
          <w:sz w:val="24"/>
          <w:szCs w:val="24"/>
        </w:rPr>
        <w:t>all-cause</w:t>
      </w:r>
      <w:r w:rsidR="005256BE">
        <w:rPr>
          <w:rFonts w:ascii="Times New Roman" w:hAnsi="Times New Roman" w:cs="Times New Roman"/>
          <w:sz w:val="24"/>
          <w:szCs w:val="24"/>
        </w:rPr>
        <w:t xml:space="preserve"> mortality.</w:t>
      </w:r>
    </w:p>
    <w:p w14:paraId="40F5E1A1" w14:textId="7FA75994" w:rsidR="009D7FAF" w:rsidRDefault="009D7FAF">
      <w:pPr>
        <w:rPr>
          <w:rFonts w:ascii="Times New Roman" w:hAnsi="Times New Roman" w:cs="Times New Roman"/>
          <w:sz w:val="24"/>
          <w:szCs w:val="24"/>
        </w:rPr>
      </w:pPr>
      <w:r>
        <w:rPr>
          <w:rFonts w:ascii="Times New Roman" w:hAnsi="Times New Roman" w:cs="Times New Roman"/>
          <w:sz w:val="24"/>
          <w:szCs w:val="24"/>
        </w:rPr>
        <w:br w:type="page"/>
      </w:r>
    </w:p>
    <w:p w14:paraId="75DD9C40" w14:textId="4237500D" w:rsidR="009D7FAF" w:rsidRDefault="009D7FAF" w:rsidP="009D7FAF">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Figure 2. </w:t>
      </w:r>
      <w:r>
        <w:rPr>
          <w:rFonts w:ascii="Times New Roman" w:hAnsi="Times New Roman" w:cs="Times New Roman"/>
          <w:sz w:val="24"/>
          <w:szCs w:val="24"/>
        </w:rPr>
        <w:t>Directed acyclic graph depicting hypothesized causal interrelations between CRN, sociodemographic characteristics, and disease-specific mortality.</w:t>
      </w:r>
    </w:p>
    <w:p w14:paraId="52247F98" w14:textId="5F06DCDC" w:rsidR="00474F31" w:rsidRDefault="00474F31" w:rsidP="009D7FAF">
      <w:pPr>
        <w:spacing w:line="240" w:lineRule="auto"/>
        <w:rPr>
          <w:rFonts w:ascii="Times New Roman" w:hAnsi="Times New Roman" w:cs="Times New Roman"/>
          <w:sz w:val="24"/>
          <w:szCs w:val="24"/>
        </w:rPr>
      </w:pPr>
    </w:p>
    <w:p w14:paraId="2553D178" w14:textId="47D528BA" w:rsidR="009D7FAF" w:rsidRPr="005256BE" w:rsidRDefault="002749D5" w:rsidP="009D7FAF">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8845D4" wp14:editId="623EB0ED">
            <wp:simplePos x="0" y="0"/>
            <wp:positionH relativeFrom="margin">
              <wp:align>right</wp:align>
            </wp:positionH>
            <wp:positionV relativeFrom="paragraph">
              <wp:posOffset>173545</wp:posOffset>
            </wp:positionV>
            <wp:extent cx="5429292" cy="499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zSpec_dag.jpeg"/>
                    <pic:cNvPicPr/>
                  </pic:nvPicPr>
                  <pic:blipFill rotWithShape="1">
                    <a:blip r:embed="rId14">
                      <a:extLst>
                        <a:ext uri="{28A0092B-C50C-407E-A947-70E740481C1C}">
                          <a14:useLocalDpi xmlns:a14="http://schemas.microsoft.com/office/drawing/2010/main" val="0"/>
                        </a:ext>
                      </a:extLst>
                    </a:blip>
                    <a:srcRect t="3054"/>
                    <a:stretch/>
                  </pic:blipFill>
                  <pic:spPr bwMode="auto">
                    <a:xfrm>
                      <a:off x="0" y="0"/>
                      <a:ext cx="5429292" cy="499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7FAF" w:rsidRPr="005256BE" w:rsidSect="006254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enine K Harris" w:date="2020-02-24T17:18:00Z" w:initials="JKH">
    <w:p w14:paraId="3C7D8282" w14:textId="6FE3AA4D" w:rsidR="00FE2E89" w:rsidRDefault="00FE2E89">
      <w:pPr>
        <w:pStyle w:val="CommentText"/>
      </w:pPr>
      <w:r>
        <w:rPr>
          <w:rStyle w:val="CommentReference"/>
        </w:rPr>
        <w:annotationRef/>
      </w:r>
      <w:r>
        <w:t>“the” or “my”</w:t>
      </w:r>
    </w:p>
  </w:comment>
  <w:comment w:id="4" w:author="Jenine K Harris" w:date="2020-02-24T17:18:00Z" w:initials="JKH">
    <w:p w14:paraId="0C094429" w14:textId="23040CA3" w:rsidR="00FE2E89" w:rsidRDefault="00FE2E89">
      <w:pPr>
        <w:pStyle w:val="CommentText"/>
      </w:pPr>
      <w:r>
        <w:rPr>
          <w:rStyle w:val="CommentReference"/>
        </w:rPr>
        <w:annotationRef/>
      </w:r>
      <w:r>
        <w:t>The or my</w:t>
      </w:r>
    </w:p>
  </w:comment>
  <w:comment w:id="5" w:author="Jenine K Harris" w:date="2020-02-24T17:19:00Z" w:initials="JKH">
    <w:p w14:paraId="77FAC6E6" w14:textId="39CA81A7" w:rsidR="00FE2E89" w:rsidRDefault="00FE2E89">
      <w:pPr>
        <w:pStyle w:val="CommentText"/>
      </w:pPr>
      <w:r>
        <w:rPr>
          <w:rStyle w:val="CommentReference"/>
        </w:rPr>
        <w:annotationRef/>
      </w:r>
      <w:r>
        <w:t>the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7D8282" w15:done="0"/>
  <w15:commentEx w15:paraId="0C094429" w15:done="0"/>
  <w15:commentEx w15:paraId="77FAC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D8282" w16cid:durableId="21FE83CA"/>
  <w16cid:commentId w16cid:paraId="0C094429" w16cid:durableId="21FE83E4"/>
  <w16cid:commentId w16cid:paraId="77FAC6E6" w16cid:durableId="21FE8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4F951" w14:textId="77777777" w:rsidR="00782196" w:rsidRDefault="00782196" w:rsidP="00857007">
      <w:pPr>
        <w:spacing w:after="0" w:line="240" w:lineRule="auto"/>
      </w:pPr>
      <w:r>
        <w:separator/>
      </w:r>
    </w:p>
  </w:endnote>
  <w:endnote w:type="continuationSeparator" w:id="0">
    <w:p w14:paraId="095CCCC4" w14:textId="77777777" w:rsidR="00782196" w:rsidRDefault="00782196"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D41B" w14:textId="77777777" w:rsidR="00782196" w:rsidRDefault="00782196" w:rsidP="00857007">
      <w:pPr>
        <w:spacing w:after="0" w:line="240" w:lineRule="auto"/>
      </w:pPr>
      <w:r>
        <w:separator/>
      </w:r>
    </w:p>
  </w:footnote>
  <w:footnote w:type="continuationSeparator" w:id="0">
    <w:p w14:paraId="21616B9D" w14:textId="77777777" w:rsidR="00782196" w:rsidRDefault="00782196"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FE2E89" w:rsidRDefault="00FE2E89" w:rsidP="008B6A9B">
        <w:pPr>
          <w:pStyle w:val="Header"/>
          <w:ind w:left="3960" w:firstLine="3960"/>
        </w:pPr>
        <w:r>
          <w:t xml:space="preserve"> </w:t>
        </w:r>
        <w:r>
          <w:rPr>
            <w:rFonts w:ascii="Times New Roman" w:hAnsi="Times New Roman" w:cs="Times New Roman"/>
            <w:sz w:val="24"/>
            <w:szCs w:val="24"/>
          </w:rPr>
          <w:t xml:space="preserve">Van Alsten </w:t>
        </w: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FE2E89" w:rsidRDefault="00FE2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rson w15:author="Jenine K Harris">
    <w15:presenceInfo w15:providerId="AD" w15:userId="S::harrisj@wustl.edu::3d93e090-f132-455d-988e-543a3f11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B3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AE"/>
    <w:rsid w:val="000221C3"/>
    <w:rsid w:val="000221F7"/>
    <w:rsid w:val="00022F7B"/>
    <w:rsid w:val="000237FC"/>
    <w:rsid w:val="00023981"/>
    <w:rsid w:val="00023CE4"/>
    <w:rsid w:val="00024069"/>
    <w:rsid w:val="00024C1B"/>
    <w:rsid w:val="00025220"/>
    <w:rsid w:val="00025315"/>
    <w:rsid w:val="0002551D"/>
    <w:rsid w:val="000260B5"/>
    <w:rsid w:val="00026B4B"/>
    <w:rsid w:val="00027ACE"/>
    <w:rsid w:val="000305B6"/>
    <w:rsid w:val="000306C9"/>
    <w:rsid w:val="00031565"/>
    <w:rsid w:val="000316AB"/>
    <w:rsid w:val="00031FF1"/>
    <w:rsid w:val="00032948"/>
    <w:rsid w:val="000333F9"/>
    <w:rsid w:val="00034072"/>
    <w:rsid w:val="000352D7"/>
    <w:rsid w:val="00035628"/>
    <w:rsid w:val="00035DED"/>
    <w:rsid w:val="00036065"/>
    <w:rsid w:val="0003790D"/>
    <w:rsid w:val="000379E7"/>
    <w:rsid w:val="00037FD9"/>
    <w:rsid w:val="000406DA"/>
    <w:rsid w:val="0004282C"/>
    <w:rsid w:val="00042E95"/>
    <w:rsid w:val="00043131"/>
    <w:rsid w:val="00043632"/>
    <w:rsid w:val="000443F4"/>
    <w:rsid w:val="00044745"/>
    <w:rsid w:val="0004537B"/>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6DD4"/>
    <w:rsid w:val="00057769"/>
    <w:rsid w:val="000605E9"/>
    <w:rsid w:val="00060640"/>
    <w:rsid w:val="00060DA2"/>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6CA4"/>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18FB"/>
    <w:rsid w:val="000A4710"/>
    <w:rsid w:val="000A47E3"/>
    <w:rsid w:val="000A4D4F"/>
    <w:rsid w:val="000A4DFA"/>
    <w:rsid w:val="000A575B"/>
    <w:rsid w:val="000A5BFC"/>
    <w:rsid w:val="000A7455"/>
    <w:rsid w:val="000A7F4A"/>
    <w:rsid w:val="000B009C"/>
    <w:rsid w:val="000B14E6"/>
    <w:rsid w:val="000B1FDB"/>
    <w:rsid w:val="000B240D"/>
    <w:rsid w:val="000B2641"/>
    <w:rsid w:val="000B2A14"/>
    <w:rsid w:val="000B4610"/>
    <w:rsid w:val="000B47E5"/>
    <w:rsid w:val="000B4A4F"/>
    <w:rsid w:val="000B5474"/>
    <w:rsid w:val="000B5F6F"/>
    <w:rsid w:val="000B67CF"/>
    <w:rsid w:val="000B6FC4"/>
    <w:rsid w:val="000B79CD"/>
    <w:rsid w:val="000B7E8A"/>
    <w:rsid w:val="000B7F8C"/>
    <w:rsid w:val="000C3225"/>
    <w:rsid w:val="000C345F"/>
    <w:rsid w:val="000C38A3"/>
    <w:rsid w:val="000C3B1D"/>
    <w:rsid w:val="000C3B8D"/>
    <w:rsid w:val="000C3CDB"/>
    <w:rsid w:val="000C5CA4"/>
    <w:rsid w:val="000C6150"/>
    <w:rsid w:val="000C73B5"/>
    <w:rsid w:val="000C7C3F"/>
    <w:rsid w:val="000D0AFD"/>
    <w:rsid w:val="000D13A3"/>
    <w:rsid w:val="000D149D"/>
    <w:rsid w:val="000D2901"/>
    <w:rsid w:val="000D32E8"/>
    <w:rsid w:val="000D35A4"/>
    <w:rsid w:val="000D3D75"/>
    <w:rsid w:val="000D429F"/>
    <w:rsid w:val="000D43B7"/>
    <w:rsid w:val="000D5E2C"/>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A7F"/>
    <w:rsid w:val="000E5DB7"/>
    <w:rsid w:val="000E6E09"/>
    <w:rsid w:val="000F061D"/>
    <w:rsid w:val="000F0A14"/>
    <w:rsid w:val="000F0BB7"/>
    <w:rsid w:val="000F1647"/>
    <w:rsid w:val="000F2F35"/>
    <w:rsid w:val="000F31D7"/>
    <w:rsid w:val="000F3564"/>
    <w:rsid w:val="000F3BF4"/>
    <w:rsid w:val="000F4848"/>
    <w:rsid w:val="000F538B"/>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2C9A"/>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149E"/>
    <w:rsid w:val="00131F4F"/>
    <w:rsid w:val="00132AD0"/>
    <w:rsid w:val="001340CD"/>
    <w:rsid w:val="00135694"/>
    <w:rsid w:val="00136154"/>
    <w:rsid w:val="0013692D"/>
    <w:rsid w:val="00137043"/>
    <w:rsid w:val="001405DE"/>
    <w:rsid w:val="00141E81"/>
    <w:rsid w:val="00142BEB"/>
    <w:rsid w:val="001438C0"/>
    <w:rsid w:val="00143F54"/>
    <w:rsid w:val="00144208"/>
    <w:rsid w:val="00144A3B"/>
    <w:rsid w:val="00144E7A"/>
    <w:rsid w:val="0014564E"/>
    <w:rsid w:val="00145C27"/>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5AA1"/>
    <w:rsid w:val="001660EA"/>
    <w:rsid w:val="0016623A"/>
    <w:rsid w:val="001675CF"/>
    <w:rsid w:val="001678F8"/>
    <w:rsid w:val="00167B3B"/>
    <w:rsid w:val="001700BA"/>
    <w:rsid w:val="001703C4"/>
    <w:rsid w:val="00170A1E"/>
    <w:rsid w:val="00171154"/>
    <w:rsid w:val="00171B00"/>
    <w:rsid w:val="00171F2D"/>
    <w:rsid w:val="00172146"/>
    <w:rsid w:val="001724F1"/>
    <w:rsid w:val="00172A90"/>
    <w:rsid w:val="0017323C"/>
    <w:rsid w:val="00173612"/>
    <w:rsid w:val="00175AEF"/>
    <w:rsid w:val="00175DD1"/>
    <w:rsid w:val="0017732E"/>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1C35"/>
    <w:rsid w:val="001B2C6E"/>
    <w:rsid w:val="001B2E52"/>
    <w:rsid w:val="001B337C"/>
    <w:rsid w:val="001B3738"/>
    <w:rsid w:val="001B41D8"/>
    <w:rsid w:val="001B497C"/>
    <w:rsid w:val="001B6640"/>
    <w:rsid w:val="001B6A70"/>
    <w:rsid w:val="001B6F85"/>
    <w:rsid w:val="001B77BA"/>
    <w:rsid w:val="001B7D46"/>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1600"/>
    <w:rsid w:val="001D1DDE"/>
    <w:rsid w:val="001D2845"/>
    <w:rsid w:val="001D3BF1"/>
    <w:rsid w:val="001D5C29"/>
    <w:rsid w:val="001D6732"/>
    <w:rsid w:val="001D6775"/>
    <w:rsid w:val="001D6ABA"/>
    <w:rsid w:val="001D6E35"/>
    <w:rsid w:val="001D6EFD"/>
    <w:rsid w:val="001D7102"/>
    <w:rsid w:val="001D715A"/>
    <w:rsid w:val="001D73AF"/>
    <w:rsid w:val="001E066B"/>
    <w:rsid w:val="001E07CD"/>
    <w:rsid w:val="001E0C58"/>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103F"/>
    <w:rsid w:val="001F1846"/>
    <w:rsid w:val="001F1886"/>
    <w:rsid w:val="001F1C0D"/>
    <w:rsid w:val="001F2762"/>
    <w:rsid w:val="001F2818"/>
    <w:rsid w:val="001F34A9"/>
    <w:rsid w:val="001F383C"/>
    <w:rsid w:val="001F3C2B"/>
    <w:rsid w:val="001F4A0B"/>
    <w:rsid w:val="001F5516"/>
    <w:rsid w:val="001F5532"/>
    <w:rsid w:val="001F5BC7"/>
    <w:rsid w:val="001F5D97"/>
    <w:rsid w:val="001F6E23"/>
    <w:rsid w:val="001F7CA8"/>
    <w:rsid w:val="00200C7C"/>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0A91"/>
    <w:rsid w:val="00211E24"/>
    <w:rsid w:val="00213025"/>
    <w:rsid w:val="0021330C"/>
    <w:rsid w:val="0021352A"/>
    <w:rsid w:val="00213CC1"/>
    <w:rsid w:val="0021461B"/>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E2F"/>
    <w:rsid w:val="00236F5B"/>
    <w:rsid w:val="002371E9"/>
    <w:rsid w:val="00240341"/>
    <w:rsid w:val="0024034C"/>
    <w:rsid w:val="002403BD"/>
    <w:rsid w:val="0024042B"/>
    <w:rsid w:val="00240758"/>
    <w:rsid w:val="00241E27"/>
    <w:rsid w:val="00242231"/>
    <w:rsid w:val="002422C9"/>
    <w:rsid w:val="00242623"/>
    <w:rsid w:val="00242BB8"/>
    <w:rsid w:val="00242C37"/>
    <w:rsid w:val="00243892"/>
    <w:rsid w:val="0024390F"/>
    <w:rsid w:val="00243F92"/>
    <w:rsid w:val="00244AF9"/>
    <w:rsid w:val="00245819"/>
    <w:rsid w:val="00245D8F"/>
    <w:rsid w:val="00246F07"/>
    <w:rsid w:val="00247F30"/>
    <w:rsid w:val="0025031C"/>
    <w:rsid w:val="00250E1D"/>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1E2A"/>
    <w:rsid w:val="00263290"/>
    <w:rsid w:val="0026333D"/>
    <w:rsid w:val="00264DD2"/>
    <w:rsid w:val="00264EBB"/>
    <w:rsid w:val="002657DA"/>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9D5"/>
    <w:rsid w:val="00274F5D"/>
    <w:rsid w:val="002756C0"/>
    <w:rsid w:val="00275A4E"/>
    <w:rsid w:val="0027607D"/>
    <w:rsid w:val="002765C2"/>
    <w:rsid w:val="0027660B"/>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56FE"/>
    <w:rsid w:val="00296A73"/>
    <w:rsid w:val="00296D2B"/>
    <w:rsid w:val="00296D37"/>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1B8"/>
    <w:rsid w:val="002B047A"/>
    <w:rsid w:val="002B15DB"/>
    <w:rsid w:val="002B25BE"/>
    <w:rsid w:val="002B2860"/>
    <w:rsid w:val="002B3F22"/>
    <w:rsid w:val="002B4158"/>
    <w:rsid w:val="002B4336"/>
    <w:rsid w:val="002B63BD"/>
    <w:rsid w:val="002B7DA7"/>
    <w:rsid w:val="002C0174"/>
    <w:rsid w:val="002C0652"/>
    <w:rsid w:val="002C2077"/>
    <w:rsid w:val="002C2AA9"/>
    <w:rsid w:val="002C2C69"/>
    <w:rsid w:val="002C42C2"/>
    <w:rsid w:val="002C4EA5"/>
    <w:rsid w:val="002C51CD"/>
    <w:rsid w:val="002C5257"/>
    <w:rsid w:val="002C5E6F"/>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401E"/>
    <w:rsid w:val="002D5241"/>
    <w:rsid w:val="002D636D"/>
    <w:rsid w:val="002D63B6"/>
    <w:rsid w:val="002D660C"/>
    <w:rsid w:val="002D6B46"/>
    <w:rsid w:val="002D6B55"/>
    <w:rsid w:val="002D79D7"/>
    <w:rsid w:val="002D7EEF"/>
    <w:rsid w:val="002E0FAF"/>
    <w:rsid w:val="002E1365"/>
    <w:rsid w:val="002E15BD"/>
    <w:rsid w:val="002E1747"/>
    <w:rsid w:val="002E1980"/>
    <w:rsid w:val="002E1A83"/>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202F"/>
    <w:rsid w:val="0030320E"/>
    <w:rsid w:val="00305E03"/>
    <w:rsid w:val="0030642B"/>
    <w:rsid w:val="00306A99"/>
    <w:rsid w:val="003071DC"/>
    <w:rsid w:val="003106DC"/>
    <w:rsid w:val="00311208"/>
    <w:rsid w:val="00311FA7"/>
    <w:rsid w:val="00312D98"/>
    <w:rsid w:val="00313E6E"/>
    <w:rsid w:val="00313E9C"/>
    <w:rsid w:val="00313FAA"/>
    <w:rsid w:val="0031413B"/>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27BB6"/>
    <w:rsid w:val="003300CF"/>
    <w:rsid w:val="003302E9"/>
    <w:rsid w:val="00330A85"/>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4FE"/>
    <w:rsid w:val="0035088A"/>
    <w:rsid w:val="00350B4E"/>
    <w:rsid w:val="00351005"/>
    <w:rsid w:val="003518DB"/>
    <w:rsid w:val="00351D28"/>
    <w:rsid w:val="00352227"/>
    <w:rsid w:val="00353442"/>
    <w:rsid w:val="0035357D"/>
    <w:rsid w:val="00353A7F"/>
    <w:rsid w:val="00353B5B"/>
    <w:rsid w:val="0035422C"/>
    <w:rsid w:val="003543EB"/>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3B27"/>
    <w:rsid w:val="0037416E"/>
    <w:rsid w:val="00374484"/>
    <w:rsid w:val="00374D76"/>
    <w:rsid w:val="00376300"/>
    <w:rsid w:val="003774C4"/>
    <w:rsid w:val="00380267"/>
    <w:rsid w:val="00380619"/>
    <w:rsid w:val="003806B1"/>
    <w:rsid w:val="00380B5C"/>
    <w:rsid w:val="0038111F"/>
    <w:rsid w:val="003814E8"/>
    <w:rsid w:val="00383231"/>
    <w:rsid w:val="003835E1"/>
    <w:rsid w:val="00383E29"/>
    <w:rsid w:val="00384301"/>
    <w:rsid w:val="0038523C"/>
    <w:rsid w:val="003858BB"/>
    <w:rsid w:val="00385E9D"/>
    <w:rsid w:val="003865EF"/>
    <w:rsid w:val="00386DAC"/>
    <w:rsid w:val="0038722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0CE"/>
    <w:rsid w:val="003971BB"/>
    <w:rsid w:val="00397459"/>
    <w:rsid w:val="003A05DD"/>
    <w:rsid w:val="003A0792"/>
    <w:rsid w:val="003A0EA1"/>
    <w:rsid w:val="003A113F"/>
    <w:rsid w:val="003A2715"/>
    <w:rsid w:val="003A309A"/>
    <w:rsid w:val="003A3239"/>
    <w:rsid w:val="003A364F"/>
    <w:rsid w:val="003A3C28"/>
    <w:rsid w:val="003A40B5"/>
    <w:rsid w:val="003A5976"/>
    <w:rsid w:val="003A5B83"/>
    <w:rsid w:val="003A6971"/>
    <w:rsid w:val="003A78DB"/>
    <w:rsid w:val="003A7A1D"/>
    <w:rsid w:val="003A7EBD"/>
    <w:rsid w:val="003B054A"/>
    <w:rsid w:val="003B0D19"/>
    <w:rsid w:val="003B1B70"/>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3A0C"/>
    <w:rsid w:val="003C4B8A"/>
    <w:rsid w:val="003C6482"/>
    <w:rsid w:val="003C6525"/>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D7285"/>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1A93"/>
    <w:rsid w:val="003F4640"/>
    <w:rsid w:val="003F486D"/>
    <w:rsid w:val="003F4A91"/>
    <w:rsid w:val="003F5390"/>
    <w:rsid w:val="003F563E"/>
    <w:rsid w:val="003F6B4F"/>
    <w:rsid w:val="003F6D9C"/>
    <w:rsid w:val="003F6FAD"/>
    <w:rsid w:val="004001B6"/>
    <w:rsid w:val="00400625"/>
    <w:rsid w:val="00400DF7"/>
    <w:rsid w:val="00401507"/>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05F5"/>
    <w:rsid w:val="00411369"/>
    <w:rsid w:val="00411CED"/>
    <w:rsid w:val="00411EA5"/>
    <w:rsid w:val="00412A05"/>
    <w:rsid w:val="004138E9"/>
    <w:rsid w:val="00414168"/>
    <w:rsid w:val="004143DA"/>
    <w:rsid w:val="00414A37"/>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AFF"/>
    <w:rsid w:val="00435B64"/>
    <w:rsid w:val="0043636A"/>
    <w:rsid w:val="0043659B"/>
    <w:rsid w:val="00437369"/>
    <w:rsid w:val="00440652"/>
    <w:rsid w:val="00440A6D"/>
    <w:rsid w:val="004419ED"/>
    <w:rsid w:val="00442593"/>
    <w:rsid w:val="00442F00"/>
    <w:rsid w:val="0044403F"/>
    <w:rsid w:val="0044496B"/>
    <w:rsid w:val="0044508E"/>
    <w:rsid w:val="0044525E"/>
    <w:rsid w:val="00445300"/>
    <w:rsid w:val="004455BA"/>
    <w:rsid w:val="004458B1"/>
    <w:rsid w:val="00445990"/>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9F"/>
    <w:rsid w:val="0045784F"/>
    <w:rsid w:val="00460D4A"/>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31"/>
    <w:rsid w:val="00474FC1"/>
    <w:rsid w:val="004751F8"/>
    <w:rsid w:val="00475312"/>
    <w:rsid w:val="00475B5C"/>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3EF"/>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5DE"/>
    <w:rsid w:val="004A3767"/>
    <w:rsid w:val="004A389D"/>
    <w:rsid w:val="004A55BB"/>
    <w:rsid w:val="004A5C5F"/>
    <w:rsid w:val="004A62F5"/>
    <w:rsid w:val="004A77F4"/>
    <w:rsid w:val="004A7CFA"/>
    <w:rsid w:val="004B003D"/>
    <w:rsid w:val="004B06BB"/>
    <w:rsid w:val="004B0748"/>
    <w:rsid w:val="004B0ADE"/>
    <w:rsid w:val="004B0F7C"/>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3AE7"/>
    <w:rsid w:val="004C410E"/>
    <w:rsid w:val="004C5579"/>
    <w:rsid w:val="004C5E79"/>
    <w:rsid w:val="004C6DD9"/>
    <w:rsid w:val="004C71F7"/>
    <w:rsid w:val="004C7468"/>
    <w:rsid w:val="004C797B"/>
    <w:rsid w:val="004C7992"/>
    <w:rsid w:val="004C7C89"/>
    <w:rsid w:val="004C7EC3"/>
    <w:rsid w:val="004D0B94"/>
    <w:rsid w:val="004D128A"/>
    <w:rsid w:val="004D2287"/>
    <w:rsid w:val="004D28FC"/>
    <w:rsid w:val="004D2CD3"/>
    <w:rsid w:val="004D3668"/>
    <w:rsid w:val="004D39A8"/>
    <w:rsid w:val="004D43C3"/>
    <w:rsid w:val="004D45C5"/>
    <w:rsid w:val="004D4878"/>
    <w:rsid w:val="004D51F6"/>
    <w:rsid w:val="004D53C4"/>
    <w:rsid w:val="004D7B53"/>
    <w:rsid w:val="004D7F91"/>
    <w:rsid w:val="004D7FAE"/>
    <w:rsid w:val="004E081E"/>
    <w:rsid w:val="004E1B8C"/>
    <w:rsid w:val="004E2663"/>
    <w:rsid w:val="004E28A9"/>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692C"/>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1E1C"/>
    <w:rsid w:val="00522351"/>
    <w:rsid w:val="00522EA3"/>
    <w:rsid w:val="005237C4"/>
    <w:rsid w:val="0052393C"/>
    <w:rsid w:val="005242C1"/>
    <w:rsid w:val="00524A93"/>
    <w:rsid w:val="00524D65"/>
    <w:rsid w:val="005252DE"/>
    <w:rsid w:val="005253DA"/>
    <w:rsid w:val="005256BE"/>
    <w:rsid w:val="005257D6"/>
    <w:rsid w:val="0052606D"/>
    <w:rsid w:val="005273F1"/>
    <w:rsid w:val="00530608"/>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6C2"/>
    <w:rsid w:val="00541925"/>
    <w:rsid w:val="00542552"/>
    <w:rsid w:val="00542797"/>
    <w:rsid w:val="00543764"/>
    <w:rsid w:val="0054390E"/>
    <w:rsid w:val="00543AF2"/>
    <w:rsid w:val="005445AD"/>
    <w:rsid w:val="00544652"/>
    <w:rsid w:val="0054473D"/>
    <w:rsid w:val="00545555"/>
    <w:rsid w:val="00545678"/>
    <w:rsid w:val="00546160"/>
    <w:rsid w:val="005464E3"/>
    <w:rsid w:val="00546658"/>
    <w:rsid w:val="00546D5F"/>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420"/>
    <w:rsid w:val="0055556C"/>
    <w:rsid w:val="00556343"/>
    <w:rsid w:val="00556762"/>
    <w:rsid w:val="00556A16"/>
    <w:rsid w:val="00556D32"/>
    <w:rsid w:val="005571DF"/>
    <w:rsid w:val="005574BC"/>
    <w:rsid w:val="00557781"/>
    <w:rsid w:val="005577FB"/>
    <w:rsid w:val="005607B3"/>
    <w:rsid w:val="00562D5E"/>
    <w:rsid w:val="00563A76"/>
    <w:rsid w:val="00563B35"/>
    <w:rsid w:val="005640E7"/>
    <w:rsid w:val="005641D1"/>
    <w:rsid w:val="005647B0"/>
    <w:rsid w:val="00564B4F"/>
    <w:rsid w:val="00564EAC"/>
    <w:rsid w:val="00565151"/>
    <w:rsid w:val="00565327"/>
    <w:rsid w:val="00565ABA"/>
    <w:rsid w:val="00567505"/>
    <w:rsid w:val="0056752E"/>
    <w:rsid w:val="00567911"/>
    <w:rsid w:val="00567BE5"/>
    <w:rsid w:val="00567D42"/>
    <w:rsid w:val="0057028B"/>
    <w:rsid w:val="00570354"/>
    <w:rsid w:val="00570ACE"/>
    <w:rsid w:val="005714FB"/>
    <w:rsid w:val="00572180"/>
    <w:rsid w:val="00572210"/>
    <w:rsid w:val="005722DC"/>
    <w:rsid w:val="00573763"/>
    <w:rsid w:val="00573F9A"/>
    <w:rsid w:val="0057454C"/>
    <w:rsid w:val="0057455E"/>
    <w:rsid w:val="005745B9"/>
    <w:rsid w:val="0057583C"/>
    <w:rsid w:val="00575DE2"/>
    <w:rsid w:val="00576067"/>
    <w:rsid w:val="00576159"/>
    <w:rsid w:val="00577DE7"/>
    <w:rsid w:val="005805D7"/>
    <w:rsid w:val="0058095B"/>
    <w:rsid w:val="005814F9"/>
    <w:rsid w:val="00581E99"/>
    <w:rsid w:val="00581F61"/>
    <w:rsid w:val="00582184"/>
    <w:rsid w:val="00582707"/>
    <w:rsid w:val="005830CB"/>
    <w:rsid w:val="00583995"/>
    <w:rsid w:val="00583FC1"/>
    <w:rsid w:val="00585A5E"/>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03"/>
    <w:rsid w:val="0059748D"/>
    <w:rsid w:val="005974B0"/>
    <w:rsid w:val="00597B35"/>
    <w:rsid w:val="005A06BD"/>
    <w:rsid w:val="005A07A2"/>
    <w:rsid w:val="005A1220"/>
    <w:rsid w:val="005A1273"/>
    <w:rsid w:val="005A13CC"/>
    <w:rsid w:val="005A1638"/>
    <w:rsid w:val="005A1694"/>
    <w:rsid w:val="005A1809"/>
    <w:rsid w:val="005A20B0"/>
    <w:rsid w:val="005A26BA"/>
    <w:rsid w:val="005A292D"/>
    <w:rsid w:val="005A377E"/>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5A0A"/>
    <w:rsid w:val="005B731D"/>
    <w:rsid w:val="005B78FC"/>
    <w:rsid w:val="005B7D1B"/>
    <w:rsid w:val="005C0821"/>
    <w:rsid w:val="005C10A6"/>
    <w:rsid w:val="005C3195"/>
    <w:rsid w:val="005C32A9"/>
    <w:rsid w:val="005C38BF"/>
    <w:rsid w:val="005C3B3E"/>
    <w:rsid w:val="005C40AA"/>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6F21"/>
    <w:rsid w:val="005D73F1"/>
    <w:rsid w:val="005D7534"/>
    <w:rsid w:val="005D7A9E"/>
    <w:rsid w:val="005D7D6E"/>
    <w:rsid w:val="005E06DB"/>
    <w:rsid w:val="005E0C99"/>
    <w:rsid w:val="005E16C8"/>
    <w:rsid w:val="005E1EBC"/>
    <w:rsid w:val="005E1FED"/>
    <w:rsid w:val="005E22A6"/>
    <w:rsid w:val="005E2ECB"/>
    <w:rsid w:val="005E418E"/>
    <w:rsid w:val="005E4656"/>
    <w:rsid w:val="005E47DD"/>
    <w:rsid w:val="005E4B11"/>
    <w:rsid w:val="005E4F0A"/>
    <w:rsid w:val="005E5E60"/>
    <w:rsid w:val="005E6823"/>
    <w:rsid w:val="005E6948"/>
    <w:rsid w:val="005E70C7"/>
    <w:rsid w:val="005E7925"/>
    <w:rsid w:val="005F0BCD"/>
    <w:rsid w:val="005F0BE8"/>
    <w:rsid w:val="005F131A"/>
    <w:rsid w:val="005F13F2"/>
    <w:rsid w:val="005F2221"/>
    <w:rsid w:val="005F2FB8"/>
    <w:rsid w:val="005F362C"/>
    <w:rsid w:val="005F36FE"/>
    <w:rsid w:val="005F4538"/>
    <w:rsid w:val="005F4872"/>
    <w:rsid w:val="005F4EFD"/>
    <w:rsid w:val="005F5545"/>
    <w:rsid w:val="005F570C"/>
    <w:rsid w:val="005F58FE"/>
    <w:rsid w:val="005F5AA9"/>
    <w:rsid w:val="005F60A1"/>
    <w:rsid w:val="005F67CC"/>
    <w:rsid w:val="005F6DA3"/>
    <w:rsid w:val="005F77FB"/>
    <w:rsid w:val="005F7B7E"/>
    <w:rsid w:val="005F7EA1"/>
    <w:rsid w:val="006000F3"/>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421C"/>
    <w:rsid w:val="00614488"/>
    <w:rsid w:val="006169C8"/>
    <w:rsid w:val="00616E89"/>
    <w:rsid w:val="00617BC6"/>
    <w:rsid w:val="00617C0F"/>
    <w:rsid w:val="00617D0C"/>
    <w:rsid w:val="00620C3F"/>
    <w:rsid w:val="00620CAF"/>
    <w:rsid w:val="006211A7"/>
    <w:rsid w:val="006224FB"/>
    <w:rsid w:val="00622682"/>
    <w:rsid w:val="00622C6E"/>
    <w:rsid w:val="006230D9"/>
    <w:rsid w:val="0062411B"/>
    <w:rsid w:val="00624368"/>
    <w:rsid w:val="00624DD0"/>
    <w:rsid w:val="0062544E"/>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3B4"/>
    <w:rsid w:val="00662D08"/>
    <w:rsid w:val="00663291"/>
    <w:rsid w:val="006643FD"/>
    <w:rsid w:val="00664452"/>
    <w:rsid w:val="00664C05"/>
    <w:rsid w:val="0066565E"/>
    <w:rsid w:val="0066607C"/>
    <w:rsid w:val="00666177"/>
    <w:rsid w:val="00666436"/>
    <w:rsid w:val="00666E59"/>
    <w:rsid w:val="00667593"/>
    <w:rsid w:val="00667FC2"/>
    <w:rsid w:val="00670124"/>
    <w:rsid w:val="00671D2E"/>
    <w:rsid w:val="006721C8"/>
    <w:rsid w:val="00672ED2"/>
    <w:rsid w:val="00672FC2"/>
    <w:rsid w:val="00673D02"/>
    <w:rsid w:val="00674485"/>
    <w:rsid w:val="00674FF7"/>
    <w:rsid w:val="0067534E"/>
    <w:rsid w:val="006756A4"/>
    <w:rsid w:val="00675C07"/>
    <w:rsid w:val="00675DE8"/>
    <w:rsid w:val="00676D31"/>
    <w:rsid w:val="00677981"/>
    <w:rsid w:val="00677A38"/>
    <w:rsid w:val="00677DCA"/>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76C"/>
    <w:rsid w:val="00692954"/>
    <w:rsid w:val="0069344E"/>
    <w:rsid w:val="006938CF"/>
    <w:rsid w:val="00693B4D"/>
    <w:rsid w:val="00693C07"/>
    <w:rsid w:val="006940B0"/>
    <w:rsid w:val="0069470A"/>
    <w:rsid w:val="00694992"/>
    <w:rsid w:val="006949A5"/>
    <w:rsid w:val="00694D8E"/>
    <w:rsid w:val="006952CF"/>
    <w:rsid w:val="00695B1B"/>
    <w:rsid w:val="00695CA1"/>
    <w:rsid w:val="006972FC"/>
    <w:rsid w:val="006A1309"/>
    <w:rsid w:val="006A2524"/>
    <w:rsid w:val="006A3A5B"/>
    <w:rsid w:val="006A5601"/>
    <w:rsid w:val="006A6988"/>
    <w:rsid w:val="006A69FD"/>
    <w:rsid w:val="006A763E"/>
    <w:rsid w:val="006A77ED"/>
    <w:rsid w:val="006A7EAB"/>
    <w:rsid w:val="006B0B7C"/>
    <w:rsid w:val="006B0ECC"/>
    <w:rsid w:val="006B22C6"/>
    <w:rsid w:val="006B2737"/>
    <w:rsid w:val="006B2757"/>
    <w:rsid w:val="006B30D4"/>
    <w:rsid w:val="006B30F1"/>
    <w:rsid w:val="006B33E4"/>
    <w:rsid w:val="006B38EC"/>
    <w:rsid w:val="006B3F80"/>
    <w:rsid w:val="006B43E9"/>
    <w:rsid w:val="006B4B88"/>
    <w:rsid w:val="006B5CEB"/>
    <w:rsid w:val="006B5D15"/>
    <w:rsid w:val="006B6189"/>
    <w:rsid w:val="006B65A0"/>
    <w:rsid w:val="006B6A1F"/>
    <w:rsid w:val="006B73BC"/>
    <w:rsid w:val="006B7838"/>
    <w:rsid w:val="006C02F3"/>
    <w:rsid w:val="006C0475"/>
    <w:rsid w:val="006C23A3"/>
    <w:rsid w:val="006C3831"/>
    <w:rsid w:val="006C3CC8"/>
    <w:rsid w:val="006C46BD"/>
    <w:rsid w:val="006C47A2"/>
    <w:rsid w:val="006C484F"/>
    <w:rsid w:val="006C5089"/>
    <w:rsid w:val="006C640D"/>
    <w:rsid w:val="006D0466"/>
    <w:rsid w:val="006D0807"/>
    <w:rsid w:val="006D08BB"/>
    <w:rsid w:val="006D1536"/>
    <w:rsid w:val="006D2197"/>
    <w:rsid w:val="006D252E"/>
    <w:rsid w:val="006D271C"/>
    <w:rsid w:val="006D2DB3"/>
    <w:rsid w:val="006D379B"/>
    <w:rsid w:val="006D4A8C"/>
    <w:rsid w:val="006D57EC"/>
    <w:rsid w:val="006D64C9"/>
    <w:rsid w:val="006D6599"/>
    <w:rsid w:val="006D75B2"/>
    <w:rsid w:val="006D7B67"/>
    <w:rsid w:val="006E0350"/>
    <w:rsid w:val="006E08B4"/>
    <w:rsid w:val="006E09B7"/>
    <w:rsid w:val="006E0AC1"/>
    <w:rsid w:val="006E15C6"/>
    <w:rsid w:val="006E263D"/>
    <w:rsid w:val="006E290A"/>
    <w:rsid w:val="006E3081"/>
    <w:rsid w:val="006E37D8"/>
    <w:rsid w:val="006E436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6E2F"/>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D5D"/>
    <w:rsid w:val="00706E33"/>
    <w:rsid w:val="00707B73"/>
    <w:rsid w:val="00707FC1"/>
    <w:rsid w:val="00710748"/>
    <w:rsid w:val="00710B0C"/>
    <w:rsid w:val="00710E9E"/>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138"/>
    <w:rsid w:val="00722429"/>
    <w:rsid w:val="007228D0"/>
    <w:rsid w:val="00723C4A"/>
    <w:rsid w:val="00724C8A"/>
    <w:rsid w:val="00725E73"/>
    <w:rsid w:val="00726513"/>
    <w:rsid w:val="00726CF1"/>
    <w:rsid w:val="00726EBF"/>
    <w:rsid w:val="00726F69"/>
    <w:rsid w:val="0072712A"/>
    <w:rsid w:val="00730163"/>
    <w:rsid w:val="00730B00"/>
    <w:rsid w:val="00730B04"/>
    <w:rsid w:val="00731327"/>
    <w:rsid w:val="007316F6"/>
    <w:rsid w:val="00731F46"/>
    <w:rsid w:val="0073203D"/>
    <w:rsid w:val="007321EB"/>
    <w:rsid w:val="0073262E"/>
    <w:rsid w:val="00733130"/>
    <w:rsid w:val="00733BBF"/>
    <w:rsid w:val="00735877"/>
    <w:rsid w:val="007358B9"/>
    <w:rsid w:val="007358E4"/>
    <w:rsid w:val="007379C4"/>
    <w:rsid w:val="00737C4C"/>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883"/>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36DD"/>
    <w:rsid w:val="007742CC"/>
    <w:rsid w:val="00774568"/>
    <w:rsid w:val="00774FEC"/>
    <w:rsid w:val="00775284"/>
    <w:rsid w:val="00775748"/>
    <w:rsid w:val="007762A2"/>
    <w:rsid w:val="007764C5"/>
    <w:rsid w:val="007772F9"/>
    <w:rsid w:val="00780723"/>
    <w:rsid w:val="00780EA6"/>
    <w:rsid w:val="00781511"/>
    <w:rsid w:val="00781898"/>
    <w:rsid w:val="00781BFF"/>
    <w:rsid w:val="00782196"/>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996"/>
    <w:rsid w:val="00795B1C"/>
    <w:rsid w:val="007966AF"/>
    <w:rsid w:val="007975FB"/>
    <w:rsid w:val="007977DD"/>
    <w:rsid w:val="007A0C7E"/>
    <w:rsid w:val="007A1213"/>
    <w:rsid w:val="007A12D0"/>
    <w:rsid w:val="007A16DD"/>
    <w:rsid w:val="007A27F2"/>
    <w:rsid w:val="007A300E"/>
    <w:rsid w:val="007A3203"/>
    <w:rsid w:val="007A3F01"/>
    <w:rsid w:val="007A4997"/>
    <w:rsid w:val="007A59A7"/>
    <w:rsid w:val="007A637B"/>
    <w:rsid w:val="007A73D0"/>
    <w:rsid w:val="007B06EB"/>
    <w:rsid w:val="007B09A7"/>
    <w:rsid w:val="007B165F"/>
    <w:rsid w:val="007B40AA"/>
    <w:rsid w:val="007B46B1"/>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12"/>
    <w:rsid w:val="007C166D"/>
    <w:rsid w:val="007C2018"/>
    <w:rsid w:val="007C2752"/>
    <w:rsid w:val="007C2E4C"/>
    <w:rsid w:val="007C357D"/>
    <w:rsid w:val="007C4243"/>
    <w:rsid w:val="007C4BF9"/>
    <w:rsid w:val="007C505F"/>
    <w:rsid w:val="007C5C68"/>
    <w:rsid w:val="007C5DAA"/>
    <w:rsid w:val="007C62CE"/>
    <w:rsid w:val="007C68E9"/>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AA4"/>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6BE"/>
    <w:rsid w:val="007F7B8D"/>
    <w:rsid w:val="007F7CC9"/>
    <w:rsid w:val="00800366"/>
    <w:rsid w:val="008006B4"/>
    <w:rsid w:val="00800B04"/>
    <w:rsid w:val="00801B11"/>
    <w:rsid w:val="008029FE"/>
    <w:rsid w:val="00802D48"/>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1EE7"/>
    <w:rsid w:val="008125F7"/>
    <w:rsid w:val="0081294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3D81"/>
    <w:rsid w:val="00834330"/>
    <w:rsid w:val="00834AF6"/>
    <w:rsid w:val="00835090"/>
    <w:rsid w:val="00835233"/>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7"/>
    <w:rsid w:val="0084197D"/>
    <w:rsid w:val="008424DE"/>
    <w:rsid w:val="00842D64"/>
    <w:rsid w:val="00844251"/>
    <w:rsid w:val="00844755"/>
    <w:rsid w:val="0084493B"/>
    <w:rsid w:val="008451F0"/>
    <w:rsid w:val="008464FD"/>
    <w:rsid w:val="00846A6F"/>
    <w:rsid w:val="008470D3"/>
    <w:rsid w:val="0084711B"/>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5B16"/>
    <w:rsid w:val="00856898"/>
    <w:rsid w:val="008568BC"/>
    <w:rsid w:val="00856C5D"/>
    <w:rsid w:val="00856FA3"/>
    <w:rsid w:val="00857007"/>
    <w:rsid w:val="008603A9"/>
    <w:rsid w:val="00860420"/>
    <w:rsid w:val="0086051C"/>
    <w:rsid w:val="0086107E"/>
    <w:rsid w:val="008610D5"/>
    <w:rsid w:val="00861691"/>
    <w:rsid w:val="008620C6"/>
    <w:rsid w:val="00862111"/>
    <w:rsid w:val="008621CA"/>
    <w:rsid w:val="00862671"/>
    <w:rsid w:val="008629F2"/>
    <w:rsid w:val="00862A32"/>
    <w:rsid w:val="00862AFA"/>
    <w:rsid w:val="00864981"/>
    <w:rsid w:val="00865053"/>
    <w:rsid w:val="00865160"/>
    <w:rsid w:val="008651D1"/>
    <w:rsid w:val="0086526C"/>
    <w:rsid w:val="0086616C"/>
    <w:rsid w:val="0086620F"/>
    <w:rsid w:val="00867368"/>
    <w:rsid w:val="008708A8"/>
    <w:rsid w:val="00871005"/>
    <w:rsid w:val="008710F1"/>
    <w:rsid w:val="008729EF"/>
    <w:rsid w:val="008731F4"/>
    <w:rsid w:val="00873ABA"/>
    <w:rsid w:val="0087460B"/>
    <w:rsid w:val="00874768"/>
    <w:rsid w:val="00875BE7"/>
    <w:rsid w:val="00875F8E"/>
    <w:rsid w:val="00876108"/>
    <w:rsid w:val="008774A8"/>
    <w:rsid w:val="00877706"/>
    <w:rsid w:val="00881172"/>
    <w:rsid w:val="008811AF"/>
    <w:rsid w:val="00881C7F"/>
    <w:rsid w:val="00881DD3"/>
    <w:rsid w:val="00881E92"/>
    <w:rsid w:val="0088229E"/>
    <w:rsid w:val="00882FFB"/>
    <w:rsid w:val="008833A4"/>
    <w:rsid w:val="00884F49"/>
    <w:rsid w:val="0088512E"/>
    <w:rsid w:val="008866F5"/>
    <w:rsid w:val="00887567"/>
    <w:rsid w:val="0088778D"/>
    <w:rsid w:val="00887D0A"/>
    <w:rsid w:val="00887E6D"/>
    <w:rsid w:val="00892004"/>
    <w:rsid w:val="008921BC"/>
    <w:rsid w:val="008927E5"/>
    <w:rsid w:val="00892C74"/>
    <w:rsid w:val="00892CDC"/>
    <w:rsid w:val="00893C88"/>
    <w:rsid w:val="0089411C"/>
    <w:rsid w:val="00894758"/>
    <w:rsid w:val="00895542"/>
    <w:rsid w:val="00895615"/>
    <w:rsid w:val="00895A50"/>
    <w:rsid w:val="00895B65"/>
    <w:rsid w:val="00895CF1"/>
    <w:rsid w:val="00895EC2"/>
    <w:rsid w:val="008963E8"/>
    <w:rsid w:val="00896529"/>
    <w:rsid w:val="00896D76"/>
    <w:rsid w:val="00897148"/>
    <w:rsid w:val="00897401"/>
    <w:rsid w:val="008A0078"/>
    <w:rsid w:val="008A091C"/>
    <w:rsid w:val="008A13E8"/>
    <w:rsid w:val="008A1790"/>
    <w:rsid w:val="008A1929"/>
    <w:rsid w:val="008A2E5F"/>
    <w:rsid w:val="008A3C5D"/>
    <w:rsid w:val="008A3DF1"/>
    <w:rsid w:val="008A4179"/>
    <w:rsid w:val="008A43E4"/>
    <w:rsid w:val="008A4705"/>
    <w:rsid w:val="008A5AC8"/>
    <w:rsid w:val="008A5EE0"/>
    <w:rsid w:val="008A68A9"/>
    <w:rsid w:val="008A6BDC"/>
    <w:rsid w:val="008A6E06"/>
    <w:rsid w:val="008A781A"/>
    <w:rsid w:val="008A78A9"/>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2709"/>
    <w:rsid w:val="008D3382"/>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6B8B"/>
    <w:rsid w:val="008E71CC"/>
    <w:rsid w:val="008E76CB"/>
    <w:rsid w:val="008F00C9"/>
    <w:rsid w:val="008F140E"/>
    <w:rsid w:val="008F1BC8"/>
    <w:rsid w:val="008F2391"/>
    <w:rsid w:val="008F2B5E"/>
    <w:rsid w:val="008F30CC"/>
    <w:rsid w:val="008F382F"/>
    <w:rsid w:val="008F3D66"/>
    <w:rsid w:val="008F4B3E"/>
    <w:rsid w:val="008F4BEB"/>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6EAF"/>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10F"/>
    <w:rsid w:val="00927455"/>
    <w:rsid w:val="00927456"/>
    <w:rsid w:val="00927E80"/>
    <w:rsid w:val="0093024E"/>
    <w:rsid w:val="0093067D"/>
    <w:rsid w:val="00930B67"/>
    <w:rsid w:val="0093111B"/>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19F"/>
    <w:rsid w:val="00952E77"/>
    <w:rsid w:val="00952FB5"/>
    <w:rsid w:val="0095312C"/>
    <w:rsid w:val="009537CE"/>
    <w:rsid w:val="00953A01"/>
    <w:rsid w:val="00953B4A"/>
    <w:rsid w:val="009549EA"/>
    <w:rsid w:val="00955108"/>
    <w:rsid w:val="009565AF"/>
    <w:rsid w:val="00956D71"/>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70A"/>
    <w:rsid w:val="00970B07"/>
    <w:rsid w:val="00971ACC"/>
    <w:rsid w:val="00971BB2"/>
    <w:rsid w:val="009724BD"/>
    <w:rsid w:val="00974645"/>
    <w:rsid w:val="00974AA5"/>
    <w:rsid w:val="00974B1A"/>
    <w:rsid w:val="00974E8F"/>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810"/>
    <w:rsid w:val="00991BA0"/>
    <w:rsid w:val="00991BEF"/>
    <w:rsid w:val="009921CF"/>
    <w:rsid w:val="00992339"/>
    <w:rsid w:val="00992779"/>
    <w:rsid w:val="009931C2"/>
    <w:rsid w:val="009943AB"/>
    <w:rsid w:val="00994DD4"/>
    <w:rsid w:val="009955C0"/>
    <w:rsid w:val="009961A8"/>
    <w:rsid w:val="009967C3"/>
    <w:rsid w:val="00996859"/>
    <w:rsid w:val="00997454"/>
    <w:rsid w:val="00997DD9"/>
    <w:rsid w:val="009A006E"/>
    <w:rsid w:val="009A0132"/>
    <w:rsid w:val="009A0935"/>
    <w:rsid w:val="009A13B5"/>
    <w:rsid w:val="009A187B"/>
    <w:rsid w:val="009A2B40"/>
    <w:rsid w:val="009A2B44"/>
    <w:rsid w:val="009A46AF"/>
    <w:rsid w:val="009A529D"/>
    <w:rsid w:val="009A5B70"/>
    <w:rsid w:val="009A5F39"/>
    <w:rsid w:val="009A6D43"/>
    <w:rsid w:val="009A780A"/>
    <w:rsid w:val="009B074F"/>
    <w:rsid w:val="009B09F2"/>
    <w:rsid w:val="009B1012"/>
    <w:rsid w:val="009B14B7"/>
    <w:rsid w:val="009B24B9"/>
    <w:rsid w:val="009B436E"/>
    <w:rsid w:val="009B4760"/>
    <w:rsid w:val="009B49A0"/>
    <w:rsid w:val="009B5119"/>
    <w:rsid w:val="009B5680"/>
    <w:rsid w:val="009B57FD"/>
    <w:rsid w:val="009B5CC6"/>
    <w:rsid w:val="009B5D67"/>
    <w:rsid w:val="009B6791"/>
    <w:rsid w:val="009B7233"/>
    <w:rsid w:val="009B7950"/>
    <w:rsid w:val="009C0439"/>
    <w:rsid w:val="009C13F4"/>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9D0"/>
    <w:rsid w:val="009D3E4B"/>
    <w:rsid w:val="009D42A1"/>
    <w:rsid w:val="009D44F1"/>
    <w:rsid w:val="009D47F9"/>
    <w:rsid w:val="009D4AFE"/>
    <w:rsid w:val="009D5742"/>
    <w:rsid w:val="009D5BFB"/>
    <w:rsid w:val="009D5E0B"/>
    <w:rsid w:val="009D60CA"/>
    <w:rsid w:val="009D6945"/>
    <w:rsid w:val="009D6B02"/>
    <w:rsid w:val="009D7BF0"/>
    <w:rsid w:val="009D7F25"/>
    <w:rsid w:val="009D7FAF"/>
    <w:rsid w:val="009E025C"/>
    <w:rsid w:val="009E1955"/>
    <w:rsid w:val="009E46D0"/>
    <w:rsid w:val="009E4B63"/>
    <w:rsid w:val="009E52BF"/>
    <w:rsid w:val="009E544D"/>
    <w:rsid w:val="009E5ABC"/>
    <w:rsid w:val="009E60FB"/>
    <w:rsid w:val="009E6292"/>
    <w:rsid w:val="009E6D4D"/>
    <w:rsid w:val="009E7EFF"/>
    <w:rsid w:val="009F02B5"/>
    <w:rsid w:val="009F0A04"/>
    <w:rsid w:val="009F0C09"/>
    <w:rsid w:val="009F166B"/>
    <w:rsid w:val="009F1B8B"/>
    <w:rsid w:val="009F2030"/>
    <w:rsid w:val="009F2A37"/>
    <w:rsid w:val="009F32FF"/>
    <w:rsid w:val="009F347C"/>
    <w:rsid w:val="009F3FB0"/>
    <w:rsid w:val="009F56EA"/>
    <w:rsid w:val="009F5D07"/>
    <w:rsid w:val="009F657D"/>
    <w:rsid w:val="009F68AC"/>
    <w:rsid w:val="009F70BE"/>
    <w:rsid w:val="009F7B4F"/>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0D3D"/>
    <w:rsid w:val="00A1161C"/>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163B"/>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721"/>
    <w:rsid w:val="00A34BB5"/>
    <w:rsid w:val="00A34E5F"/>
    <w:rsid w:val="00A3560A"/>
    <w:rsid w:val="00A35874"/>
    <w:rsid w:val="00A35C18"/>
    <w:rsid w:val="00A36032"/>
    <w:rsid w:val="00A360F0"/>
    <w:rsid w:val="00A3654B"/>
    <w:rsid w:val="00A406EF"/>
    <w:rsid w:val="00A40AC6"/>
    <w:rsid w:val="00A412BA"/>
    <w:rsid w:val="00A418C7"/>
    <w:rsid w:val="00A42583"/>
    <w:rsid w:val="00A42AF8"/>
    <w:rsid w:val="00A43039"/>
    <w:rsid w:val="00A4368D"/>
    <w:rsid w:val="00A43E0A"/>
    <w:rsid w:val="00A43F30"/>
    <w:rsid w:val="00A44A94"/>
    <w:rsid w:val="00A44D6F"/>
    <w:rsid w:val="00A45952"/>
    <w:rsid w:val="00A45C5E"/>
    <w:rsid w:val="00A4715E"/>
    <w:rsid w:val="00A50ABD"/>
    <w:rsid w:val="00A50C24"/>
    <w:rsid w:val="00A50D35"/>
    <w:rsid w:val="00A51501"/>
    <w:rsid w:val="00A533D4"/>
    <w:rsid w:val="00A5350F"/>
    <w:rsid w:val="00A541C1"/>
    <w:rsid w:val="00A552B9"/>
    <w:rsid w:val="00A554A7"/>
    <w:rsid w:val="00A55E81"/>
    <w:rsid w:val="00A57B71"/>
    <w:rsid w:val="00A60BFC"/>
    <w:rsid w:val="00A60C06"/>
    <w:rsid w:val="00A6125F"/>
    <w:rsid w:val="00A612C7"/>
    <w:rsid w:val="00A61CA9"/>
    <w:rsid w:val="00A626BE"/>
    <w:rsid w:val="00A62EFC"/>
    <w:rsid w:val="00A62F1D"/>
    <w:rsid w:val="00A63C45"/>
    <w:rsid w:val="00A63E01"/>
    <w:rsid w:val="00A6420B"/>
    <w:rsid w:val="00A64C3E"/>
    <w:rsid w:val="00A64EFE"/>
    <w:rsid w:val="00A65D4B"/>
    <w:rsid w:val="00A65F27"/>
    <w:rsid w:val="00A6627A"/>
    <w:rsid w:val="00A6679C"/>
    <w:rsid w:val="00A669D6"/>
    <w:rsid w:val="00A671F3"/>
    <w:rsid w:val="00A67201"/>
    <w:rsid w:val="00A675DC"/>
    <w:rsid w:val="00A67CA9"/>
    <w:rsid w:val="00A7072C"/>
    <w:rsid w:val="00A70B14"/>
    <w:rsid w:val="00A71B21"/>
    <w:rsid w:val="00A721A7"/>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2D9"/>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A5FA9"/>
    <w:rsid w:val="00AB0983"/>
    <w:rsid w:val="00AB0C58"/>
    <w:rsid w:val="00AB17FB"/>
    <w:rsid w:val="00AB1FA3"/>
    <w:rsid w:val="00AB200F"/>
    <w:rsid w:val="00AB2292"/>
    <w:rsid w:val="00AB2421"/>
    <w:rsid w:val="00AB2AD7"/>
    <w:rsid w:val="00AB2C0A"/>
    <w:rsid w:val="00AB4DE8"/>
    <w:rsid w:val="00AB6D56"/>
    <w:rsid w:val="00AB6FBA"/>
    <w:rsid w:val="00AB7951"/>
    <w:rsid w:val="00AB7BEE"/>
    <w:rsid w:val="00AB7E2D"/>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60E"/>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CDB"/>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CEE"/>
    <w:rsid w:val="00B24D5D"/>
    <w:rsid w:val="00B25997"/>
    <w:rsid w:val="00B26688"/>
    <w:rsid w:val="00B2683F"/>
    <w:rsid w:val="00B27779"/>
    <w:rsid w:val="00B30132"/>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0FFD"/>
    <w:rsid w:val="00B51964"/>
    <w:rsid w:val="00B51AA0"/>
    <w:rsid w:val="00B51C59"/>
    <w:rsid w:val="00B51E03"/>
    <w:rsid w:val="00B525A8"/>
    <w:rsid w:val="00B52646"/>
    <w:rsid w:val="00B52FCE"/>
    <w:rsid w:val="00B5310C"/>
    <w:rsid w:val="00B53F5C"/>
    <w:rsid w:val="00B54809"/>
    <w:rsid w:val="00B54C19"/>
    <w:rsid w:val="00B5718B"/>
    <w:rsid w:val="00B57F45"/>
    <w:rsid w:val="00B61C26"/>
    <w:rsid w:val="00B65E05"/>
    <w:rsid w:val="00B6656B"/>
    <w:rsid w:val="00B66A30"/>
    <w:rsid w:val="00B66B80"/>
    <w:rsid w:val="00B67610"/>
    <w:rsid w:val="00B7087E"/>
    <w:rsid w:val="00B709BA"/>
    <w:rsid w:val="00B71222"/>
    <w:rsid w:val="00B716D0"/>
    <w:rsid w:val="00B7245E"/>
    <w:rsid w:val="00B727F8"/>
    <w:rsid w:val="00B741E1"/>
    <w:rsid w:val="00B74A2D"/>
    <w:rsid w:val="00B74F3A"/>
    <w:rsid w:val="00B76AC5"/>
    <w:rsid w:val="00B77340"/>
    <w:rsid w:val="00B77825"/>
    <w:rsid w:val="00B81256"/>
    <w:rsid w:val="00B81E88"/>
    <w:rsid w:val="00B8235D"/>
    <w:rsid w:val="00B82557"/>
    <w:rsid w:val="00B8495A"/>
    <w:rsid w:val="00B84F41"/>
    <w:rsid w:val="00B8545A"/>
    <w:rsid w:val="00B8548C"/>
    <w:rsid w:val="00B864E8"/>
    <w:rsid w:val="00B867F7"/>
    <w:rsid w:val="00B87031"/>
    <w:rsid w:val="00B877AE"/>
    <w:rsid w:val="00B90B81"/>
    <w:rsid w:val="00B9124E"/>
    <w:rsid w:val="00B92AE1"/>
    <w:rsid w:val="00B92CC9"/>
    <w:rsid w:val="00B92F11"/>
    <w:rsid w:val="00B9357D"/>
    <w:rsid w:val="00B93602"/>
    <w:rsid w:val="00B94233"/>
    <w:rsid w:val="00B949B8"/>
    <w:rsid w:val="00B94BC8"/>
    <w:rsid w:val="00B94C1C"/>
    <w:rsid w:val="00B94C2E"/>
    <w:rsid w:val="00B95411"/>
    <w:rsid w:val="00B9622C"/>
    <w:rsid w:val="00B97A8B"/>
    <w:rsid w:val="00B97D1A"/>
    <w:rsid w:val="00BA11E0"/>
    <w:rsid w:val="00BA1AE7"/>
    <w:rsid w:val="00BA1E0A"/>
    <w:rsid w:val="00BA2B0C"/>
    <w:rsid w:val="00BA2CF7"/>
    <w:rsid w:val="00BA3917"/>
    <w:rsid w:val="00BA3A9F"/>
    <w:rsid w:val="00BA3BCD"/>
    <w:rsid w:val="00BA4EAC"/>
    <w:rsid w:val="00BA5791"/>
    <w:rsid w:val="00BA5B3A"/>
    <w:rsid w:val="00BA6232"/>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4ECF"/>
    <w:rsid w:val="00BB525D"/>
    <w:rsid w:val="00BB59D3"/>
    <w:rsid w:val="00BB5DDB"/>
    <w:rsid w:val="00BB624E"/>
    <w:rsid w:val="00BB6B6C"/>
    <w:rsid w:val="00BC08B4"/>
    <w:rsid w:val="00BC0966"/>
    <w:rsid w:val="00BC0ADB"/>
    <w:rsid w:val="00BC121D"/>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B3"/>
    <w:rsid w:val="00BD54E7"/>
    <w:rsid w:val="00BD5AE9"/>
    <w:rsid w:val="00BD6E50"/>
    <w:rsid w:val="00BD7288"/>
    <w:rsid w:val="00BD76E9"/>
    <w:rsid w:val="00BE0222"/>
    <w:rsid w:val="00BE0A52"/>
    <w:rsid w:val="00BE0C9E"/>
    <w:rsid w:val="00BE0E81"/>
    <w:rsid w:val="00BE2922"/>
    <w:rsid w:val="00BE294C"/>
    <w:rsid w:val="00BE2BA1"/>
    <w:rsid w:val="00BE3476"/>
    <w:rsid w:val="00BE43DD"/>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669"/>
    <w:rsid w:val="00BF0A3D"/>
    <w:rsid w:val="00BF0B0F"/>
    <w:rsid w:val="00BF1352"/>
    <w:rsid w:val="00BF29BB"/>
    <w:rsid w:val="00BF5ABC"/>
    <w:rsid w:val="00BF72F8"/>
    <w:rsid w:val="00C01DE6"/>
    <w:rsid w:val="00C02564"/>
    <w:rsid w:val="00C0308E"/>
    <w:rsid w:val="00C03344"/>
    <w:rsid w:val="00C0432E"/>
    <w:rsid w:val="00C04354"/>
    <w:rsid w:val="00C043DB"/>
    <w:rsid w:val="00C04795"/>
    <w:rsid w:val="00C04D56"/>
    <w:rsid w:val="00C04F5E"/>
    <w:rsid w:val="00C05028"/>
    <w:rsid w:val="00C054B5"/>
    <w:rsid w:val="00C065EB"/>
    <w:rsid w:val="00C07E0B"/>
    <w:rsid w:val="00C07F1A"/>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50C7"/>
    <w:rsid w:val="00C360ED"/>
    <w:rsid w:val="00C37ED7"/>
    <w:rsid w:val="00C40023"/>
    <w:rsid w:val="00C403F2"/>
    <w:rsid w:val="00C4106E"/>
    <w:rsid w:val="00C41827"/>
    <w:rsid w:val="00C42607"/>
    <w:rsid w:val="00C42F52"/>
    <w:rsid w:val="00C4322D"/>
    <w:rsid w:val="00C432F1"/>
    <w:rsid w:val="00C43B8F"/>
    <w:rsid w:val="00C44960"/>
    <w:rsid w:val="00C44B01"/>
    <w:rsid w:val="00C44D40"/>
    <w:rsid w:val="00C44E88"/>
    <w:rsid w:val="00C45620"/>
    <w:rsid w:val="00C45734"/>
    <w:rsid w:val="00C478C3"/>
    <w:rsid w:val="00C47F25"/>
    <w:rsid w:val="00C5041C"/>
    <w:rsid w:val="00C51526"/>
    <w:rsid w:val="00C519D7"/>
    <w:rsid w:val="00C521A7"/>
    <w:rsid w:val="00C52A9D"/>
    <w:rsid w:val="00C53223"/>
    <w:rsid w:val="00C53794"/>
    <w:rsid w:val="00C545EF"/>
    <w:rsid w:val="00C54E91"/>
    <w:rsid w:val="00C553D5"/>
    <w:rsid w:val="00C565EE"/>
    <w:rsid w:val="00C57DDF"/>
    <w:rsid w:val="00C602EC"/>
    <w:rsid w:val="00C60ACC"/>
    <w:rsid w:val="00C60E18"/>
    <w:rsid w:val="00C614E9"/>
    <w:rsid w:val="00C61724"/>
    <w:rsid w:val="00C61E5F"/>
    <w:rsid w:val="00C62BE6"/>
    <w:rsid w:val="00C62E10"/>
    <w:rsid w:val="00C62E30"/>
    <w:rsid w:val="00C6397E"/>
    <w:rsid w:val="00C640E7"/>
    <w:rsid w:val="00C64DE9"/>
    <w:rsid w:val="00C655CF"/>
    <w:rsid w:val="00C65C99"/>
    <w:rsid w:val="00C66398"/>
    <w:rsid w:val="00C66402"/>
    <w:rsid w:val="00C668DE"/>
    <w:rsid w:val="00C66982"/>
    <w:rsid w:val="00C669AF"/>
    <w:rsid w:val="00C66B4C"/>
    <w:rsid w:val="00C672A9"/>
    <w:rsid w:val="00C6751B"/>
    <w:rsid w:val="00C67ACC"/>
    <w:rsid w:val="00C67B3B"/>
    <w:rsid w:val="00C70175"/>
    <w:rsid w:val="00C7125F"/>
    <w:rsid w:val="00C719D0"/>
    <w:rsid w:val="00C723B6"/>
    <w:rsid w:val="00C72843"/>
    <w:rsid w:val="00C72DA8"/>
    <w:rsid w:val="00C72F3F"/>
    <w:rsid w:val="00C736CE"/>
    <w:rsid w:val="00C73990"/>
    <w:rsid w:val="00C739B6"/>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9D3"/>
    <w:rsid w:val="00C90E7C"/>
    <w:rsid w:val="00C90F08"/>
    <w:rsid w:val="00C9184D"/>
    <w:rsid w:val="00C91EAA"/>
    <w:rsid w:val="00C91EBF"/>
    <w:rsid w:val="00C923FB"/>
    <w:rsid w:val="00C926E3"/>
    <w:rsid w:val="00C930DE"/>
    <w:rsid w:val="00C9311E"/>
    <w:rsid w:val="00C938E8"/>
    <w:rsid w:val="00C93D2F"/>
    <w:rsid w:val="00C94AA0"/>
    <w:rsid w:val="00C94B3C"/>
    <w:rsid w:val="00C95883"/>
    <w:rsid w:val="00C95FCE"/>
    <w:rsid w:val="00C96012"/>
    <w:rsid w:val="00C96423"/>
    <w:rsid w:val="00C96CFC"/>
    <w:rsid w:val="00CA07FE"/>
    <w:rsid w:val="00CA0879"/>
    <w:rsid w:val="00CA287A"/>
    <w:rsid w:val="00CA3D2C"/>
    <w:rsid w:val="00CA3D35"/>
    <w:rsid w:val="00CA3FD0"/>
    <w:rsid w:val="00CA4DED"/>
    <w:rsid w:val="00CA4DFB"/>
    <w:rsid w:val="00CA5A47"/>
    <w:rsid w:val="00CA6769"/>
    <w:rsid w:val="00CA6D8C"/>
    <w:rsid w:val="00CA74D6"/>
    <w:rsid w:val="00CA77A1"/>
    <w:rsid w:val="00CB010A"/>
    <w:rsid w:val="00CB182A"/>
    <w:rsid w:val="00CB1FEA"/>
    <w:rsid w:val="00CB23F2"/>
    <w:rsid w:val="00CB2B8E"/>
    <w:rsid w:val="00CB2D42"/>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22F"/>
    <w:rsid w:val="00CC1FA8"/>
    <w:rsid w:val="00CC207F"/>
    <w:rsid w:val="00CC2624"/>
    <w:rsid w:val="00CC27C0"/>
    <w:rsid w:val="00CC3367"/>
    <w:rsid w:val="00CC5176"/>
    <w:rsid w:val="00CC698F"/>
    <w:rsid w:val="00CC7D2E"/>
    <w:rsid w:val="00CD0213"/>
    <w:rsid w:val="00CD1383"/>
    <w:rsid w:val="00CD1523"/>
    <w:rsid w:val="00CD156A"/>
    <w:rsid w:val="00CD2391"/>
    <w:rsid w:val="00CD2417"/>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7162"/>
    <w:rsid w:val="00CE7D7B"/>
    <w:rsid w:val="00CF0787"/>
    <w:rsid w:val="00CF0A17"/>
    <w:rsid w:val="00CF1859"/>
    <w:rsid w:val="00CF2AF3"/>
    <w:rsid w:val="00CF2DA5"/>
    <w:rsid w:val="00CF2E3A"/>
    <w:rsid w:val="00CF2F35"/>
    <w:rsid w:val="00CF37BA"/>
    <w:rsid w:val="00CF3D8F"/>
    <w:rsid w:val="00CF403E"/>
    <w:rsid w:val="00CF48CF"/>
    <w:rsid w:val="00CF50CC"/>
    <w:rsid w:val="00CF5E58"/>
    <w:rsid w:val="00CF6D66"/>
    <w:rsid w:val="00D000EE"/>
    <w:rsid w:val="00D0040A"/>
    <w:rsid w:val="00D0107C"/>
    <w:rsid w:val="00D01DB1"/>
    <w:rsid w:val="00D021E7"/>
    <w:rsid w:val="00D02A19"/>
    <w:rsid w:val="00D02BAD"/>
    <w:rsid w:val="00D02EA0"/>
    <w:rsid w:val="00D0494D"/>
    <w:rsid w:val="00D07793"/>
    <w:rsid w:val="00D11B3D"/>
    <w:rsid w:val="00D11DC6"/>
    <w:rsid w:val="00D12F44"/>
    <w:rsid w:val="00D134DC"/>
    <w:rsid w:val="00D13984"/>
    <w:rsid w:val="00D13D25"/>
    <w:rsid w:val="00D14305"/>
    <w:rsid w:val="00D14CAE"/>
    <w:rsid w:val="00D16B76"/>
    <w:rsid w:val="00D1734E"/>
    <w:rsid w:val="00D1758D"/>
    <w:rsid w:val="00D17D1E"/>
    <w:rsid w:val="00D20DBD"/>
    <w:rsid w:val="00D22654"/>
    <w:rsid w:val="00D22958"/>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3399"/>
    <w:rsid w:val="00D443C0"/>
    <w:rsid w:val="00D44E24"/>
    <w:rsid w:val="00D4504B"/>
    <w:rsid w:val="00D4505B"/>
    <w:rsid w:val="00D4536C"/>
    <w:rsid w:val="00D456B9"/>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3EC7"/>
    <w:rsid w:val="00D640BB"/>
    <w:rsid w:val="00D64A9C"/>
    <w:rsid w:val="00D652AE"/>
    <w:rsid w:val="00D65580"/>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A26"/>
    <w:rsid w:val="00D90ED1"/>
    <w:rsid w:val="00D91DEB"/>
    <w:rsid w:val="00D920A1"/>
    <w:rsid w:val="00D9271B"/>
    <w:rsid w:val="00D9293B"/>
    <w:rsid w:val="00D93AC9"/>
    <w:rsid w:val="00D9582D"/>
    <w:rsid w:val="00D96160"/>
    <w:rsid w:val="00D964A8"/>
    <w:rsid w:val="00D965A3"/>
    <w:rsid w:val="00D96AA6"/>
    <w:rsid w:val="00D97D6E"/>
    <w:rsid w:val="00D97D9C"/>
    <w:rsid w:val="00DA074D"/>
    <w:rsid w:val="00DA110F"/>
    <w:rsid w:val="00DA277D"/>
    <w:rsid w:val="00DA2C4B"/>
    <w:rsid w:val="00DA2CD8"/>
    <w:rsid w:val="00DA32E2"/>
    <w:rsid w:val="00DA3682"/>
    <w:rsid w:val="00DA398F"/>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4835"/>
    <w:rsid w:val="00DD59F5"/>
    <w:rsid w:val="00DD5C58"/>
    <w:rsid w:val="00DD66F3"/>
    <w:rsid w:val="00DE0178"/>
    <w:rsid w:val="00DE0316"/>
    <w:rsid w:val="00DE0C59"/>
    <w:rsid w:val="00DE2AE0"/>
    <w:rsid w:val="00DE2C05"/>
    <w:rsid w:val="00DE30EA"/>
    <w:rsid w:val="00DE3496"/>
    <w:rsid w:val="00DE5899"/>
    <w:rsid w:val="00DE6128"/>
    <w:rsid w:val="00DE6C92"/>
    <w:rsid w:val="00DE7EE4"/>
    <w:rsid w:val="00DF043B"/>
    <w:rsid w:val="00DF1A18"/>
    <w:rsid w:val="00DF2697"/>
    <w:rsid w:val="00DF3111"/>
    <w:rsid w:val="00DF4CAB"/>
    <w:rsid w:val="00DF4DD5"/>
    <w:rsid w:val="00DF5155"/>
    <w:rsid w:val="00DF5531"/>
    <w:rsid w:val="00DF58D0"/>
    <w:rsid w:val="00E00E2E"/>
    <w:rsid w:val="00E014FD"/>
    <w:rsid w:val="00E017CB"/>
    <w:rsid w:val="00E01C04"/>
    <w:rsid w:val="00E01D00"/>
    <w:rsid w:val="00E01FC7"/>
    <w:rsid w:val="00E03116"/>
    <w:rsid w:val="00E03AD1"/>
    <w:rsid w:val="00E0459E"/>
    <w:rsid w:val="00E0496C"/>
    <w:rsid w:val="00E04ADC"/>
    <w:rsid w:val="00E05003"/>
    <w:rsid w:val="00E05144"/>
    <w:rsid w:val="00E05342"/>
    <w:rsid w:val="00E05761"/>
    <w:rsid w:val="00E06D1D"/>
    <w:rsid w:val="00E0705D"/>
    <w:rsid w:val="00E10AF8"/>
    <w:rsid w:val="00E111F8"/>
    <w:rsid w:val="00E11204"/>
    <w:rsid w:val="00E115B0"/>
    <w:rsid w:val="00E11627"/>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2A7"/>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867"/>
    <w:rsid w:val="00E46D14"/>
    <w:rsid w:val="00E47F58"/>
    <w:rsid w:val="00E502D0"/>
    <w:rsid w:val="00E5119E"/>
    <w:rsid w:val="00E511A2"/>
    <w:rsid w:val="00E524B0"/>
    <w:rsid w:val="00E53329"/>
    <w:rsid w:val="00E5380D"/>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13D8"/>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6A0"/>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0E8"/>
    <w:rsid w:val="00E86259"/>
    <w:rsid w:val="00E87EB7"/>
    <w:rsid w:val="00E90574"/>
    <w:rsid w:val="00E90990"/>
    <w:rsid w:val="00E90B9A"/>
    <w:rsid w:val="00E91BE4"/>
    <w:rsid w:val="00E928DA"/>
    <w:rsid w:val="00E93AF7"/>
    <w:rsid w:val="00E945B0"/>
    <w:rsid w:val="00E945C5"/>
    <w:rsid w:val="00E95081"/>
    <w:rsid w:val="00E958B6"/>
    <w:rsid w:val="00E95A54"/>
    <w:rsid w:val="00E96577"/>
    <w:rsid w:val="00E96ABB"/>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657"/>
    <w:rsid w:val="00EB503B"/>
    <w:rsid w:val="00EB6AC3"/>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3E39"/>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3C"/>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41C"/>
    <w:rsid w:val="00F115F6"/>
    <w:rsid w:val="00F11FD7"/>
    <w:rsid w:val="00F12BAC"/>
    <w:rsid w:val="00F13622"/>
    <w:rsid w:val="00F1375D"/>
    <w:rsid w:val="00F14182"/>
    <w:rsid w:val="00F14265"/>
    <w:rsid w:val="00F14729"/>
    <w:rsid w:val="00F150E1"/>
    <w:rsid w:val="00F15654"/>
    <w:rsid w:val="00F15928"/>
    <w:rsid w:val="00F16264"/>
    <w:rsid w:val="00F1649D"/>
    <w:rsid w:val="00F16766"/>
    <w:rsid w:val="00F17A30"/>
    <w:rsid w:val="00F20161"/>
    <w:rsid w:val="00F21E21"/>
    <w:rsid w:val="00F23305"/>
    <w:rsid w:val="00F23991"/>
    <w:rsid w:val="00F23BF5"/>
    <w:rsid w:val="00F241FB"/>
    <w:rsid w:val="00F2559E"/>
    <w:rsid w:val="00F25A5B"/>
    <w:rsid w:val="00F26001"/>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DC1"/>
    <w:rsid w:val="00F45F33"/>
    <w:rsid w:val="00F45F3D"/>
    <w:rsid w:val="00F4683A"/>
    <w:rsid w:val="00F46ED1"/>
    <w:rsid w:val="00F47169"/>
    <w:rsid w:val="00F47335"/>
    <w:rsid w:val="00F4734E"/>
    <w:rsid w:val="00F4735F"/>
    <w:rsid w:val="00F47706"/>
    <w:rsid w:val="00F47A46"/>
    <w:rsid w:val="00F50139"/>
    <w:rsid w:val="00F50DDC"/>
    <w:rsid w:val="00F5101A"/>
    <w:rsid w:val="00F511CD"/>
    <w:rsid w:val="00F51307"/>
    <w:rsid w:val="00F5166A"/>
    <w:rsid w:val="00F516C0"/>
    <w:rsid w:val="00F51E64"/>
    <w:rsid w:val="00F51F9E"/>
    <w:rsid w:val="00F5293A"/>
    <w:rsid w:val="00F52A99"/>
    <w:rsid w:val="00F52D2F"/>
    <w:rsid w:val="00F52D3C"/>
    <w:rsid w:val="00F5321B"/>
    <w:rsid w:val="00F542C6"/>
    <w:rsid w:val="00F54606"/>
    <w:rsid w:val="00F54E4B"/>
    <w:rsid w:val="00F5544C"/>
    <w:rsid w:val="00F5575A"/>
    <w:rsid w:val="00F55914"/>
    <w:rsid w:val="00F55D63"/>
    <w:rsid w:val="00F561C6"/>
    <w:rsid w:val="00F6038E"/>
    <w:rsid w:val="00F611BE"/>
    <w:rsid w:val="00F6220D"/>
    <w:rsid w:val="00F62E3E"/>
    <w:rsid w:val="00F63020"/>
    <w:rsid w:val="00F64863"/>
    <w:rsid w:val="00F65621"/>
    <w:rsid w:val="00F65E29"/>
    <w:rsid w:val="00F6685C"/>
    <w:rsid w:val="00F66F44"/>
    <w:rsid w:val="00F6773F"/>
    <w:rsid w:val="00F67CB2"/>
    <w:rsid w:val="00F700EB"/>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945"/>
    <w:rsid w:val="00F94C19"/>
    <w:rsid w:val="00F97E18"/>
    <w:rsid w:val="00FA0AE3"/>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1349"/>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2E89"/>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31819980">
      <w:bodyDiv w:val="1"/>
      <w:marLeft w:val="0"/>
      <w:marRight w:val="0"/>
      <w:marTop w:val="0"/>
      <w:marBottom w:val="0"/>
      <w:divBdr>
        <w:top w:val="none" w:sz="0" w:space="0" w:color="auto"/>
        <w:left w:val="none" w:sz="0" w:space="0" w:color="auto"/>
        <w:bottom w:val="none" w:sz="0" w:space="0" w:color="auto"/>
        <w:right w:val="none" w:sz="0" w:space="0" w:color="auto"/>
      </w:divBdr>
    </w:div>
    <w:div w:id="245577358">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535234501">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772746834">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036735680">
      <w:bodyDiv w:val="1"/>
      <w:marLeft w:val="0"/>
      <w:marRight w:val="0"/>
      <w:marTop w:val="0"/>
      <w:marBottom w:val="0"/>
      <w:divBdr>
        <w:top w:val="none" w:sz="0" w:space="0" w:color="auto"/>
        <w:left w:val="none" w:sz="0" w:space="0" w:color="auto"/>
        <w:bottom w:val="none" w:sz="0" w:space="0" w:color="auto"/>
        <w:right w:val="none" w:sz="0" w:space="0" w:color="auto"/>
      </w:divBdr>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352416504">
      <w:bodyDiv w:val="1"/>
      <w:marLeft w:val="0"/>
      <w:marRight w:val="0"/>
      <w:marTop w:val="0"/>
      <w:marBottom w:val="0"/>
      <w:divBdr>
        <w:top w:val="none" w:sz="0" w:space="0" w:color="auto"/>
        <w:left w:val="none" w:sz="0" w:space="0" w:color="auto"/>
        <w:bottom w:val="none" w:sz="0" w:space="0" w:color="auto"/>
        <w:right w:val="none" w:sz="0" w:space="0" w:color="auto"/>
      </w:divBdr>
      <w:divsChild>
        <w:div w:id="543761104">
          <w:marLeft w:val="0"/>
          <w:marRight w:val="-12435"/>
          <w:marTop w:val="0"/>
          <w:marBottom w:val="0"/>
          <w:divBdr>
            <w:top w:val="none" w:sz="0" w:space="0" w:color="auto"/>
            <w:left w:val="none" w:sz="0" w:space="0" w:color="auto"/>
            <w:bottom w:val="none" w:sz="0" w:space="0" w:color="auto"/>
            <w:right w:val="none" w:sz="0" w:space="0" w:color="auto"/>
          </w:divBdr>
        </w:div>
        <w:div w:id="102771544">
          <w:marLeft w:val="0"/>
          <w:marRight w:val="-12435"/>
          <w:marTop w:val="0"/>
          <w:marBottom w:val="0"/>
          <w:divBdr>
            <w:top w:val="none" w:sz="0" w:space="0" w:color="auto"/>
            <w:left w:val="none" w:sz="0" w:space="0" w:color="auto"/>
            <w:bottom w:val="none" w:sz="0" w:space="0" w:color="auto"/>
            <w:right w:val="none" w:sz="0" w:space="0" w:color="auto"/>
          </w:divBdr>
        </w:div>
        <w:div w:id="1419718947">
          <w:marLeft w:val="0"/>
          <w:marRight w:val="-12435"/>
          <w:marTop w:val="0"/>
          <w:marBottom w:val="0"/>
          <w:divBdr>
            <w:top w:val="none" w:sz="0" w:space="0" w:color="auto"/>
            <w:left w:val="none" w:sz="0" w:space="0" w:color="auto"/>
            <w:bottom w:val="none" w:sz="0" w:space="0" w:color="auto"/>
            <w:right w:val="none" w:sz="0" w:space="0" w:color="auto"/>
          </w:divBdr>
        </w:div>
        <w:div w:id="287518776">
          <w:marLeft w:val="0"/>
          <w:marRight w:val="-12435"/>
          <w:marTop w:val="0"/>
          <w:marBottom w:val="0"/>
          <w:divBdr>
            <w:top w:val="none" w:sz="0" w:space="0" w:color="auto"/>
            <w:left w:val="none" w:sz="0" w:space="0" w:color="auto"/>
            <w:bottom w:val="none" w:sz="0" w:space="0" w:color="auto"/>
            <w:right w:val="none" w:sz="0" w:space="0" w:color="auto"/>
          </w:divBdr>
        </w:div>
        <w:div w:id="1842424148">
          <w:marLeft w:val="0"/>
          <w:marRight w:val="-12435"/>
          <w:marTop w:val="0"/>
          <w:marBottom w:val="0"/>
          <w:divBdr>
            <w:top w:val="none" w:sz="0" w:space="0" w:color="auto"/>
            <w:left w:val="none" w:sz="0" w:space="0" w:color="auto"/>
            <w:bottom w:val="none" w:sz="0" w:space="0" w:color="auto"/>
            <w:right w:val="none" w:sz="0" w:space="0" w:color="auto"/>
          </w:divBdr>
        </w:div>
        <w:div w:id="24332580">
          <w:marLeft w:val="0"/>
          <w:marRight w:val="-12435"/>
          <w:marTop w:val="0"/>
          <w:marBottom w:val="0"/>
          <w:divBdr>
            <w:top w:val="none" w:sz="0" w:space="0" w:color="auto"/>
            <w:left w:val="none" w:sz="0" w:space="0" w:color="auto"/>
            <w:bottom w:val="none" w:sz="0" w:space="0" w:color="auto"/>
            <w:right w:val="none" w:sz="0" w:space="0" w:color="auto"/>
          </w:divBdr>
        </w:div>
        <w:div w:id="172693020">
          <w:marLeft w:val="0"/>
          <w:marRight w:val="-12435"/>
          <w:marTop w:val="0"/>
          <w:marBottom w:val="0"/>
          <w:divBdr>
            <w:top w:val="none" w:sz="0" w:space="0" w:color="auto"/>
            <w:left w:val="none" w:sz="0" w:space="0" w:color="auto"/>
            <w:bottom w:val="none" w:sz="0" w:space="0" w:color="auto"/>
            <w:right w:val="none" w:sz="0" w:space="0" w:color="auto"/>
          </w:divBdr>
        </w:div>
      </w:divsChild>
    </w:div>
    <w:div w:id="1365593298">
      <w:bodyDiv w:val="1"/>
      <w:marLeft w:val="0"/>
      <w:marRight w:val="0"/>
      <w:marTop w:val="0"/>
      <w:marBottom w:val="0"/>
      <w:divBdr>
        <w:top w:val="none" w:sz="0" w:space="0" w:color="auto"/>
        <w:left w:val="none" w:sz="0" w:space="0" w:color="auto"/>
        <w:bottom w:val="none" w:sz="0" w:space="0" w:color="auto"/>
        <w:right w:val="none" w:sz="0" w:space="0" w:color="auto"/>
      </w:divBdr>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 w:id="1546942218">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14618396">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B3C13-C921-479E-B7F6-1C48B77CB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33</Pages>
  <Words>25444</Words>
  <Characters>145031</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138</cp:revision>
  <dcterms:created xsi:type="dcterms:W3CDTF">2020-03-01T01:41:00Z</dcterms:created>
  <dcterms:modified xsi:type="dcterms:W3CDTF">2020-03-03T23:06:00Z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id="RhNoxu10"/&gt;&lt;style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