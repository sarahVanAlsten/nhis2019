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30913" w14:textId="477ECD80" w:rsidR="00CF0A17" w:rsidRDefault="00CF0A17" w:rsidP="00CF0A17">
      <w:pPr>
        <w:jc w:val="center"/>
        <w:rPr>
          <w:rFonts w:ascii="Times New Roman" w:hAnsi="Times New Roman" w:cs="Times New Roman"/>
          <w:sz w:val="24"/>
          <w:szCs w:val="24"/>
        </w:rPr>
      </w:pPr>
      <w:r>
        <w:rPr>
          <w:rFonts w:ascii="Times New Roman" w:hAnsi="Times New Roman" w:cs="Times New Roman"/>
          <w:sz w:val="24"/>
          <w:szCs w:val="24"/>
        </w:rPr>
        <w:t>Cost-Related Non-adherence and Mortality in Patients with Diabetes and Cardiovascular Disease: A Multi-year Investigation Using the National Health Interview Survey</w:t>
      </w:r>
    </w:p>
    <w:p w14:paraId="669E8529" w14:textId="6A6751AE" w:rsidR="00CF0A17" w:rsidRDefault="00CF0A17" w:rsidP="00CF0A17">
      <w:pPr>
        <w:jc w:val="center"/>
        <w:rPr>
          <w:rFonts w:ascii="Times New Roman" w:hAnsi="Times New Roman" w:cs="Times New Roman"/>
          <w:sz w:val="24"/>
          <w:szCs w:val="24"/>
        </w:rPr>
      </w:pPr>
    </w:p>
    <w:p w14:paraId="18B56D9C" w14:textId="6366F75D" w:rsidR="00CF0A17" w:rsidRDefault="00CF0A17" w:rsidP="00CF0A17">
      <w:pPr>
        <w:jc w:val="center"/>
        <w:rPr>
          <w:rFonts w:ascii="Times New Roman" w:hAnsi="Times New Roman" w:cs="Times New Roman"/>
          <w:sz w:val="24"/>
          <w:szCs w:val="24"/>
        </w:rPr>
      </w:pPr>
      <w:r>
        <w:rPr>
          <w:rFonts w:ascii="Times New Roman" w:hAnsi="Times New Roman" w:cs="Times New Roman"/>
          <w:sz w:val="24"/>
          <w:szCs w:val="24"/>
        </w:rPr>
        <w:t>Sarah Christine Van Alsten</w:t>
      </w:r>
    </w:p>
    <w:p w14:paraId="002C9E1B" w14:textId="41979900" w:rsidR="00CF0A17" w:rsidRDefault="00CF0A17" w:rsidP="00CF0A17">
      <w:pPr>
        <w:jc w:val="center"/>
        <w:rPr>
          <w:rFonts w:ascii="Times New Roman" w:hAnsi="Times New Roman" w:cs="Times New Roman"/>
          <w:sz w:val="24"/>
          <w:szCs w:val="24"/>
        </w:rPr>
      </w:pPr>
    </w:p>
    <w:p w14:paraId="6FD56073" w14:textId="33A167FB" w:rsidR="00C350C7" w:rsidRDefault="00210A91" w:rsidP="00CF0A17">
      <w:pPr>
        <w:jc w:val="center"/>
        <w:rPr>
          <w:rFonts w:ascii="Times New Roman" w:hAnsi="Times New Roman" w:cs="Times New Roman"/>
          <w:sz w:val="24"/>
          <w:szCs w:val="24"/>
        </w:rPr>
      </w:pPr>
      <w:r>
        <w:rPr>
          <w:rFonts w:ascii="Times New Roman" w:hAnsi="Times New Roman" w:cs="Times New Roman"/>
          <w:sz w:val="24"/>
          <w:szCs w:val="24"/>
        </w:rPr>
        <w:t>I, Sarah Van Alsten, have neither given nor received any unauthorized assistance</w:t>
      </w:r>
      <w:r w:rsidR="00C350C7">
        <w:rPr>
          <w:rFonts w:ascii="Times New Roman" w:hAnsi="Times New Roman" w:cs="Times New Roman"/>
          <w:sz w:val="24"/>
          <w:szCs w:val="24"/>
        </w:rPr>
        <w:t xml:space="preserve"> (as detailed in the Brown School student handbook)</w:t>
      </w:r>
      <w:r>
        <w:rPr>
          <w:rFonts w:ascii="Times New Roman" w:hAnsi="Times New Roman" w:cs="Times New Roman"/>
          <w:sz w:val="24"/>
          <w:szCs w:val="24"/>
        </w:rPr>
        <w:t xml:space="preserve"> </w:t>
      </w:r>
      <w:r w:rsidR="00C350C7">
        <w:rPr>
          <w:rFonts w:ascii="Times New Roman" w:hAnsi="Times New Roman" w:cs="Times New Roman"/>
          <w:sz w:val="24"/>
          <w:szCs w:val="24"/>
        </w:rPr>
        <w:t>in the completion of this work. I certify that the work is authentically my own.</w:t>
      </w:r>
    </w:p>
    <w:p w14:paraId="521ECD7E" w14:textId="77777777" w:rsidR="00C350C7" w:rsidRDefault="00C350C7">
      <w:pPr>
        <w:rPr>
          <w:rFonts w:ascii="Times New Roman" w:hAnsi="Times New Roman" w:cs="Times New Roman"/>
          <w:sz w:val="24"/>
          <w:szCs w:val="24"/>
        </w:rPr>
      </w:pPr>
      <w:r>
        <w:rPr>
          <w:rFonts w:ascii="Times New Roman" w:hAnsi="Times New Roman" w:cs="Times New Roman"/>
          <w:sz w:val="24"/>
          <w:szCs w:val="24"/>
        </w:rPr>
        <w:br w:type="page"/>
      </w:r>
    </w:p>
    <w:p w14:paraId="01A7E8C3" w14:textId="11781941" w:rsidR="007566C7" w:rsidRDefault="00514558" w:rsidP="00EA4E5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 AND OBJECTIVES</w:t>
      </w:r>
    </w:p>
    <w:p w14:paraId="38583EA4" w14:textId="1EA252C1" w:rsidR="00B41B59" w:rsidRDefault="005647B0"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Diabetes and cardiovascular disease</w:t>
      </w:r>
      <w:r w:rsidR="00E014FD">
        <w:rPr>
          <w:rFonts w:ascii="Times New Roman" w:hAnsi="Times New Roman" w:cs="Times New Roman"/>
          <w:sz w:val="24"/>
          <w:szCs w:val="24"/>
        </w:rPr>
        <w:t xml:space="preserve"> (CVD)</w:t>
      </w:r>
      <w:r w:rsidR="0036052B">
        <w:rPr>
          <w:rFonts w:ascii="Times New Roman" w:hAnsi="Times New Roman" w:cs="Times New Roman"/>
          <w:sz w:val="24"/>
          <w:szCs w:val="24"/>
        </w:rPr>
        <w:t xml:space="preserve"> </w:t>
      </w:r>
      <w:r w:rsidR="00923336">
        <w:rPr>
          <w:rFonts w:ascii="Times New Roman" w:hAnsi="Times New Roman" w:cs="Times New Roman"/>
          <w:sz w:val="24"/>
          <w:szCs w:val="24"/>
        </w:rPr>
        <w:t xml:space="preserve">currently </w:t>
      </w:r>
      <w:r>
        <w:rPr>
          <w:rFonts w:ascii="Times New Roman" w:hAnsi="Times New Roman" w:cs="Times New Roman"/>
          <w:sz w:val="24"/>
          <w:szCs w:val="24"/>
        </w:rPr>
        <w:t>affect</w:t>
      </w:r>
      <w:r w:rsidR="00114622">
        <w:rPr>
          <w:rFonts w:ascii="Times New Roman" w:hAnsi="Times New Roman" w:cs="Times New Roman"/>
          <w:sz w:val="24"/>
          <w:szCs w:val="24"/>
        </w:rPr>
        <w:t xml:space="preserve"> 15% </w:t>
      </w:r>
      <w:r w:rsidR="00923336">
        <w:rPr>
          <w:rFonts w:ascii="Times New Roman" w:hAnsi="Times New Roman" w:cs="Times New Roman"/>
          <w:sz w:val="24"/>
          <w:szCs w:val="24"/>
        </w:rPr>
        <w:t xml:space="preserve">and </w:t>
      </w:r>
      <w:r w:rsidR="00FD4A35">
        <w:rPr>
          <w:rFonts w:ascii="Times New Roman" w:hAnsi="Times New Roman" w:cs="Times New Roman"/>
          <w:sz w:val="24"/>
          <w:szCs w:val="24"/>
        </w:rPr>
        <w:t>13</w:t>
      </w:r>
      <w:r w:rsidR="00923336">
        <w:rPr>
          <w:rFonts w:ascii="Times New Roman" w:hAnsi="Times New Roman" w:cs="Times New Roman"/>
          <w:sz w:val="24"/>
          <w:szCs w:val="24"/>
        </w:rPr>
        <w:t xml:space="preserve">% </w:t>
      </w:r>
      <w:r w:rsidR="00114622">
        <w:rPr>
          <w:rFonts w:ascii="Times New Roman" w:hAnsi="Times New Roman" w:cs="Times New Roman"/>
          <w:sz w:val="24"/>
          <w:szCs w:val="24"/>
        </w:rPr>
        <w:t>of United States</w:t>
      </w:r>
      <w:r w:rsidR="007977DD">
        <w:rPr>
          <w:rFonts w:ascii="Times New Roman" w:hAnsi="Times New Roman" w:cs="Times New Roman"/>
          <w:sz w:val="24"/>
          <w:szCs w:val="24"/>
        </w:rPr>
        <w:t xml:space="preserve"> (U.S.)</w:t>
      </w:r>
      <w:r w:rsidR="00923336">
        <w:rPr>
          <w:rFonts w:ascii="Times New Roman" w:hAnsi="Times New Roman" w:cs="Times New Roman"/>
          <w:sz w:val="24"/>
          <w:szCs w:val="24"/>
        </w:rPr>
        <w:t xml:space="preserve"> adults, respectively</w:t>
      </w:r>
      <w:r w:rsidR="00A669D6">
        <w:rPr>
          <w:rFonts w:ascii="Times New Roman" w:hAnsi="Times New Roman" w:cs="Times New Roman"/>
          <w:sz w:val="24"/>
          <w:szCs w:val="24"/>
        </w:rPr>
        <w:t>.</w:t>
      </w:r>
      <w:r w:rsidR="004724E2">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{"citationID":"UxbtwPrK","properties":{"formattedCitation":"\\super 1,2\\nosupersub{}","plainCitation":"1,2","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4724E2">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1,2</w:t>
      </w:r>
      <w:r w:rsidR="004724E2">
        <w:rPr>
          <w:rFonts w:ascii="Times New Roman" w:hAnsi="Times New Roman" w:cs="Times New Roman"/>
          <w:sz w:val="24"/>
          <w:szCs w:val="24"/>
        </w:rPr>
        <w:fldChar w:fldCharType="end"/>
      </w:r>
      <w:r w:rsidR="00723C4A">
        <w:rPr>
          <w:rFonts w:ascii="Times New Roman" w:hAnsi="Times New Roman" w:cs="Times New Roman"/>
          <w:sz w:val="24"/>
          <w:szCs w:val="24"/>
        </w:rPr>
        <w:t xml:space="preserve"> </w:t>
      </w:r>
      <w:r w:rsidR="00E4640F">
        <w:rPr>
          <w:rFonts w:ascii="Times New Roman" w:hAnsi="Times New Roman" w:cs="Times New Roman"/>
          <w:sz w:val="24"/>
          <w:szCs w:val="24"/>
        </w:rPr>
        <w:t>These conditions are the seventh and first leading causes of death</w:t>
      </w:r>
      <w:r w:rsidR="007977DD">
        <w:rPr>
          <w:rFonts w:ascii="Times New Roman" w:hAnsi="Times New Roman" w:cs="Times New Roman"/>
          <w:sz w:val="24"/>
          <w:szCs w:val="24"/>
        </w:rPr>
        <w:t xml:space="preserve"> in the U.S.</w:t>
      </w:r>
      <w:r w:rsidR="00A669D6">
        <w:rPr>
          <w:rFonts w:ascii="Times New Roman" w:hAnsi="Times New Roman" w:cs="Times New Roman"/>
          <w:sz w:val="24"/>
          <w:szCs w:val="24"/>
        </w:rPr>
        <w:t>,</w:t>
      </w:r>
      <w:r w:rsidR="009D3E4B">
        <w:rPr>
          <w:rFonts w:ascii="Times New Roman" w:hAnsi="Times New Roman" w:cs="Times New Roman"/>
          <w:sz w:val="24"/>
          <w:szCs w:val="24"/>
        </w:rPr>
        <w:fldChar w:fldCharType="begin"/>
      </w:r>
      <w:r w:rsidR="00534EDD">
        <w:rPr>
          <w:rFonts w:ascii="Times New Roman" w:hAnsi="Times New Roman" w:cs="Times New Roman"/>
          <w:sz w:val="24"/>
          <w:szCs w:val="24"/>
        </w:rPr>
        <w:instrText xml:space="preserve"> ADDIN ZOTERO_ITEM CSL_CITATION {"citationID":"zW8tfZxr","properties":{"formattedCitation":"\\super 3\\nosupersub{}","plainCitation":"3","noteIndex":0},"citationItems":[{"id":605,"uris":["http://zotero.org/users/5917738/items/ISMKNQ4A"],"uri":["http://zotero.org/users/5917738/items/ISMKNQ4A"],"itemData":{"id":605,"type":"article-journal","title":"Mortality in the United States, 2017","author":[{"family":"Murphy","given":"Sherry L"},{"family":"Xu","given":"Jiaquan"},{"family":"Kochanek","given":"Kenneth D"},{"family":"Arias","given":"Elizabeth"}],"issued":{"date-parts":[["2018"]]}}}],"schema":"https://github.com/citation-style-language/schema/raw/master/csl-citation.json"} </w:instrText>
      </w:r>
      <w:r w:rsidR="009D3E4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w:t>
      </w:r>
      <w:r w:rsidR="009D3E4B">
        <w:rPr>
          <w:rFonts w:ascii="Times New Roman" w:hAnsi="Times New Roman" w:cs="Times New Roman"/>
          <w:sz w:val="24"/>
          <w:szCs w:val="24"/>
        </w:rPr>
        <w:fldChar w:fldCharType="end"/>
      </w:r>
      <w:r w:rsidR="00A669D6">
        <w:rPr>
          <w:rFonts w:ascii="Times New Roman" w:hAnsi="Times New Roman" w:cs="Times New Roman"/>
          <w:sz w:val="24"/>
          <w:szCs w:val="24"/>
        </w:rPr>
        <w:t xml:space="preserve"> and though progress has been made in reducing</w:t>
      </w:r>
      <w:r w:rsidR="006C484F">
        <w:rPr>
          <w:rFonts w:ascii="Times New Roman" w:hAnsi="Times New Roman" w:cs="Times New Roman"/>
          <w:sz w:val="24"/>
          <w:szCs w:val="24"/>
        </w:rPr>
        <w:t xml:space="preserve"> incidence and</w:t>
      </w:r>
      <w:r w:rsidR="00A669D6">
        <w:rPr>
          <w:rFonts w:ascii="Times New Roman" w:hAnsi="Times New Roman" w:cs="Times New Roman"/>
          <w:sz w:val="24"/>
          <w:szCs w:val="24"/>
        </w:rPr>
        <w:t xml:space="preserve"> mortality</w:t>
      </w:r>
      <w:r w:rsidR="00123568">
        <w:rPr>
          <w:rFonts w:ascii="Times New Roman" w:hAnsi="Times New Roman" w:cs="Times New Roman"/>
          <w:sz w:val="24"/>
          <w:szCs w:val="24"/>
        </w:rPr>
        <w:t xml:space="preserve"> </w:t>
      </w:r>
      <w:r w:rsidR="006C484F">
        <w:rPr>
          <w:rFonts w:ascii="Times New Roman" w:hAnsi="Times New Roman" w:cs="Times New Roman"/>
          <w:sz w:val="24"/>
          <w:szCs w:val="24"/>
        </w:rPr>
        <w:t>of cardiovascular disease</w:t>
      </w:r>
      <w:r w:rsidR="00BE4E05">
        <w:rPr>
          <w:rFonts w:ascii="Times New Roman" w:hAnsi="Times New Roman" w:cs="Times New Roman"/>
          <w:sz w:val="24"/>
          <w:szCs w:val="24"/>
        </w:rPr>
        <w:t>,</w:t>
      </w:r>
      <w:r w:rsidR="00196914">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{"citationID":"IRKzJkal","properties":{"formattedCitation":"\\super 4,5\\nosupersub{}","plainCitation":"4,5","noteIndex":0},"citationItems":[{"id":909,"uris":["http://zotero.org/users/5917738/items/FXDIRX4E"],"uri":["http://zotero.org/users/5917738/items/FXDIRX4E"],"itemData":{"id":909,"type":"article-journal","container-title":"Circulation","DOI":"10.1161/CIR.0000000000000350","issue":"4","journalAbbreviation":"Circulation","page":"e38-e360","source":"ahajournals.org (Atypon)","title":"Heart Disease and Stroke Statistics—2016 Update","volume":"133","author":[{"literal":"Mozaffarian Dariush"},{"literal":"Benjamin Emelia J."},{"literal":"Go Alan S."},{"literal":"Arnett Donna K."},{"literal":"Blaha Michael J."},{"literal":"Cushman Mary"},{"literal":"Das Sandeep R."},{"literal":"de Ferranti Sarah"},{"literal":"Després Jean-Pierre"},{"literal":"Fullerton Heather J."},{"literal":"Howard Virginia J."},{"literal":"Huffman Mark D."},{"literal":"Isasi Carmen R."},{"literal":"Jiménez Monik C."},{"literal":"Judd Suzanne E."},{"literal":"Kissela Brett M."},{"literal":"Lichtman Judith H."},{"literal":"Lisabeth Lynda D."},{"literal":"Liu Simin"},{"literal":"Mackey Rachel H."},{"literal":"Magid David J."},{"literal":"McGuire Darren K."},{"literal":"Mohler Emile R."},{"literal":"Moy Claudia S."},{"literal":"Muntner Paul"},{"literal":"Mussolino Michael E."},{"literal":"Nasir Khurram"},{"literal":"Neumar Robert W."},{"literal":"Nichol Graham"},{"literal":"Palaniappan Latha"},{"literal":"Pandey Dilip K."},{"literal":"Reeves Mathew J."},{"literal":"Rodriguez Carlos J."},{"literal":"Rosamond Wayne"},{"literal":"Sorlie Paul D."},{"literal":"Stein Joel"},{"literal":"Towfighi Amytis"},{"literal":"Turan Tanya N."},{"literal":"Virani Salim S."},{"literal":"Woo Daniel"},{"literal":"Yeh Robert W."},{"literal":"Turner Melanie B."}],"issued":{"date-parts":[["2016",1,26]]}}},{"id":925,"uris":["http://zotero.org/users/5917738/items/KA32IP2H"],"uri":["http://zotero.org/users/5917738/items/KA32IP2H"],"itemData":{"id":925,"type":"article-journal","abstract":"Objectives\nBackground\nMethods\nResults\nConclusions","container-title":"Journal of the American College of Cardiology","DOI":"10.1016/j.jacc.2013.03.023","ISSN":"07351097","issue":"22","journalAbbreviation":"Journal of the American College of Cardiology","language":"en","page":"2249-2252","source":"DOI.org (Crossref)","title":"Trends in Predicted 10-Year Risk of Coronary Heart Disease and Cardiovascular Disease Among U.S. Adults From 1999 to 2010","volume":"61","author":[{"family":"Ford","given":"Earl S."}],"issued":{"date-parts":[["2013",6]]}}}],"schema":"https://github.com/citation-style-language/schema/raw/master/csl-citation.json"} </w:instrText>
      </w:r>
      <w:r w:rsidR="00196914">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4,5</w:t>
      </w:r>
      <w:r w:rsidR="00196914">
        <w:rPr>
          <w:rFonts w:ascii="Times New Roman" w:hAnsi="Times New Roman" w:cs="Times New Roman"/>
          <w:sz w:val="24"/>
          <w:szCs w:val="24"/>
        </w:rPr>
        <w:fldChar w:fldCharType="end"/>
      </w:r>
      <w:r w:rsidR="00BE4E05">
        <w:rPr>
          <w:rFonts w:ascii="Times New Roman" w:hAnsi="Times New Roman" w:cs="Times New Roman"/>
          <w:sz w:val="24"/>
          <w:szCs w:val="24"/>
        </w:rPr>
        <w:t xml:space="preserve"> </w:t>
      </w:r>
      <w:r w:rsidR="006C484F">
        <w:rPr>
          <w:rFonts w:ascii="Times New Roman" w:hAnsi="Times New Roman" w:cs="Times New Roman"/>
          <w:sz w:val="24"/>
          <w:szCs w:val="24"/>
        </w:rPr>
        <w:t>diabetes incidence is increasing</w:t>
      </w:r>
      <w:r w:rsidR="004B003D">
        <w:rPr>
          <w:rFonts w:ascii="Times New Roman" w:hAnsi="Times New Roman" w:cs="Times New Roman"/>
          <w:sz w:val="24"/>
          <w:szCs w:val="24"/>
        </w:rPr>
        <w:t>, particularly among younger age groups.</w:t>
      </w:r>
      <w:r w:rsidR="009D60CA">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{"citationID":"wWdvuhxC","properties":{"formattedCitation":"\\super 1,6\\nosupersub{}","plainCitation":"1,6","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C"}],"issued":{"date-parts":[["2015"]]}}},{"id":911,"uris":["http://zotero.org/users/5917738/items/ZLQ7L3H3"],"uri":["http://zotero.org/users/5917738/items/ZLQ7L3H3"],"itemData":{"id":911,"type":"article-journal","abstract":"OBJECTIVE To forecast the number of U.S. individuals aged &lt;20 years with type 1 diabetes mellitus (T1DM) or type 2 diabetes mellitus (T2DM) through 2050, accounting for changing demography and diabetes incidence.\nRESEARCH DESIGN AND METHODS We used Markov modeling framework to generate yearly forecasts of the number of individuals in each of three states (diabetes, no diabetes, and death). We used 2001 prevalence and 2002 incidence of T1DM and T2DM from the SEARCH for Diabetes in Youth study and U.S. Census Bureau population demographic projections. Two scenarios were considered for T1DM and T2DM incidence: 1) constant incidence over time; 2) for T1DM yearly percentage increases of 3.5, 2.2, 1.8, and 2.1% by age-groups 0–4 years, 5–9 years, 10–14 years, and 15–19 years, respectively, and for T2DM a yearly 2.3% increase across all ages.\nRESULTS Under scenario 1, the projected number of youth with T1DM rises from 166,018 to 203,382 and with T2DM from 20,203 to 30,111, respectively, in 2010 and 2050. Under scenario 2, the number of youth with T1DM nearly triples from 179,388 in 2010 to 587,488 in 2050 (prevalence 2.13/1,000 and 5.20/1,000 [+144% increase]), with the greatest increase in youth of minority racial/ethnic groups. The number of youth with T2DM almost quadruples from 22,820 in 2010 to 84,131 in 2050; prevalence increases from 0.27/1,000 to 0.75/1,000 (+178% increase).\nCONCLUSIONS A linear increase in diabetes incidence could result in a substantial increase in the number of youth with T1DM and T2DM over the next 40 years, especially those of minority race/ethnicity.","container-title":"Diabetes Care","DOI":"10.2337/dc12-0669","ISSN":"0149-5992, 1935-5548","issue":"12","language":"en","note":"PMID: 23173134","page":"2515-2520","source":"care.diabetesjournals.org","title":"Projections of Type 1 and Type 2 Diabetes Burden in the U.S. Population Aged &amp;lt;20 Years Through 2050: Dynamic modeling of incidence, mortality, and population growth","title-short":"Projections of Type 1 and Type 2 Diabetes Burden in the U.S. Population Aged &amp;lt;20 Years Through 2050","volume":"35","author":[{"family":"Imperatore","given":"Giuseppina"},{"family":"Boyle","given":"James P."},{"family":"Thompson","given":"Theodore J."},{"family":"Case","given":"Doug"},{"family":"Dabelea","given":"Dana"},{"family":"Hamman","given":"Richard F."},{"family":"Lawrence","given":"Jean M."},{"family":"Liese","given":"Angela D."},{"family":"Liu","given":"Lenna L."},{"family":"Mayer-Davis","given":"Elizabeth J."},{"family":"Rodriguez","given":"Beatriz L."},{"family":"Standiford","given":"Debra"},{"family":"Group","given":"for the SEARCH for Diabetes in Youth Study"}],"issued":{"date-parts":[["2012",12,1]]}}}],"schema":"https://github.com/citation-style-language/schema/raw/master/csl-citation.json"} </w:instrText>
      </w:r>
      <w:r w:rsidR="009D60CA">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1,6</w:t>
      </w:r>
      <w:r w:rsidR="009D60CA">
        <w:rPr>
          <w:rFonts w:ascii="Times New Roman" w:hAnsi="Times New Roman" w:cs="Times New Roman"/>
          <w:sz w:val="24"/>
          <w:szCs w:val="24"/>
        </w:rPr>
        <w:fldChar w:fldCharType="end"/>
      </w:r>
    </w:p>
    <w:p w14:paraId="0129D489" w14:textId="46CFDBAC" w:rsidR="00055FDE" w:rsidRDefault="00E57D38"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the substantial human cost</w:t>
      </w:r>
      <w:r w:rsidR="00F2559E">
        <w:rPr>
          <w:rFonts w:ascii="Times New Roman" w:hAnsi="Times New Roman" w:cs="Times New Roman"/>
          <w:sz w:val="24"/>
          <w:szCs w:val="24"/>
        </w:rPr>
        <w:t xml:space="preserve">, diabetes and </w:t>
      </w:r>
      <w:r w:rsidR="00E014FD">
        <w:rPr>
          <w:rFonts w:ascii="Times New Roman" w:hAnsi="Times New Roman" w:cs="Times New Roman"/>
          <w:sz w:val="24"/>
          <w:szCs w:val="24"/>
        </w:rPr>
        <w:t>CVD</w:t>
      </w:r>
      <w:r w:rsidR="00F2559E">
        <w:rPr>
          <w:rFonts w:ascii="Times New Roman" w:hAnsi="Times New Roman" w:cs="Times New Roman"/>
          <w:sz w:val="24"/>
          <w:szCs w:val="24"/>
        </w:rPr>
        <w:t xml:space="preserve"> are associated with significant economic </w:t>
      </w:r>
      <w:r w:rsidR="009B7233">
        <w:rPr>
          <w:rFonts w:ascii="Times New Roman" w:hAnsi="Times New Roman" w:cs="Times New Roman"/>
          <w:sz w:val="24"/>
          <w:szCs w:val="24"/>
        </w:rPr>
        <w:t xml:space="preserve">burden. </w:t>
      </w:r>
      <w:r w:rsidR="009C509F">
        <w:rPr>
          <w:rFonts w:ascii="Times New Roman" w:hAnsi="Times New Roman" w:cs="Times New Roman"/>
          <w:sz w:val="24"/>
          <w:szCs w:val="24"/>
        </w:rPr>
        <w:t xml:space="preserve">Together, </w:t>
      </w:r>
      <w:r w:rsidR="00B41B59">
        <w:rPr>
          <w:rFonts w:ascii="Times New Roman" w:hAnsi="Times New Roman" w:cs="Times New Roman"/>
          <w:sz w:val="24"/>
          <w:szCs w:val="24"/>
        </w:rPr>
        <w:t xml:space="preserve">diabetes and </w:t>
      </w:r>
      <w:r w:rsidR="00E014FD">
        <w:rPr>
          <w:rFonts w:ascii="Times New Roman" w:hAnsi="Times New Roman" w:cs="Times New Roman"/>
          <w:sz w:val="24"/>
          <w:szCs w:val="24"/>
        </w:rPr>
        <w:t>CVD</w:t>
      </w:r>
      <w:r w:rsidR="00B41B59">
        <w:rPr>
          <w:rFonts w:ascii="Times New Roman" w:hAnsi="Times New Roman" w:cs="Times New Roman"/>
          <w:sz w:val="24"/>
          <w:szCs w:val="24"/>
        </w:rPr>
        <w:t xml:space="preserve"> </w:t>
      </w:r>
      <w:r w:rsidR="007C0428">
        <w:rPr>
          <w:rFonts w:ascii="Times New Roman" w:hAnsi="Times New Roman" w:cs="Times New Roman"/>
          <w:sz w:val="24"/>
          <w:szCs w:val="24"/>
        </w:rPr>
        <w:t>account</w:t>
      </w:r>
      <w:r w:rsidR="009C509F">
        <w:rPr>
          <w:rFonts w:ascii="Times New Roman" w:hAnsi="Times New Roman" w:cs="Times New Roman"/>
          <w:sz w:val="24"/>
          <w:szCs w:val="24"/>
        </w:rPr>
        <w:t>ed</w:t>
      </w:r>
      <w:r w:rsidR="007C0428">
        <w:rPr>
          <w:rFonts w:ascii="Times New Roman" w:hAnsi="Times New Roman" w:cs="Times New Roman"/>
          <w:sz w:val="24"/>
          <w:szCs w:val="24"/>
        </w:rPr>
        <w:t xml:space="preserve"> for</w:t>
      </w:r>
      <w:r w:rsidR="007C7BBC">
        <w:rPr>
          <w:rFonts w:ascii="Times New Roman" w:hAnsi="Times New Roman" w:cs="Times New Roman"/>
          <w:sz w:val="24"/>
          <w:szCs w:val="24"/>
        </w:rPr>
        <w:t xml:space="preserve"> nearly $200 billion</w:t>
      </w:r>
      <w:r w:rsidR="00084C1B">
        <w:rPr>
          <w:rFonts w:ascii="Times New Roman" w:hAnsi="Times New Roman" w:cs="Times New Roman"/>
          <w:sz w:val="24"/>
          <w:szCs w:val="24"/>
        </w:rPr>
        <w:t xml:space="preserve"> in </w:t>
      </w:r>
      <w:r w:rsidR="007358E4">
        <w:rPr>
          <w:rFonts w:ascii="Times New Roman" w:hAnsi="Times New Roman" w:cs="Times New Roman"/>
          <w:sz w:val="24"/>
          <w:szCs w:val="24"/>
        </w:rPr>
        <w:t xml:space="preserve">personal </w:t>
      </w:r>
      <w:r w:rsidR="00084C1B">
        <w:rPr>
          <w:rFonts w:ascii="Times New Roman" w:hAnsi="Times New Roman" w:cs="Times New Roman"/>
          <w:sz w:val="24"/>
          <w:szCs w:val="24"/>
        </w:rPr>
        <w:t>healthcare costs in</w:t>
      </w:r>
      <w:r w:rsidR="00B14805">
        <w:rPr>
          <w:rFonts w:ascii="Times New Roman" w:hAnsi="Times New Roman" w:cs="Times New Roman"/>
          <w:sz w:val="24"/>
          <w:szCs w:val="24"/>
        </w:rPr>
        <w:t xml:space="preserve"> the U.S. in</w:t>
      </w:r>
      <w:r w:rsidR="00084C1B">
        <w:rPr>
          <w:rFonts w:ascii="Times New Roman" w:hAnsi="Times New Roman" w:cs="Times New Roman"/>
          <w:sz w:val="24"/>
          <w:szCs w:val="24"/>
        </w:rPr>
        <w:t xml:space="preserve"> 2013</w:t>
      </w:r>
      <w:r w:rsidR="00666177">
        <w:rPr>
          <w:rFonts w:ascii="Times New Roman" w:hAnsi="Times New Roman" w:cs="Times New Roman"/>
          <w:sz w:val="24"/>
          <w:szCs w:val="24"/>
        </w:rPr>
        <w:t>,</w:t>
      </w:r>
      <w:r w:rsidR="00064410">
        <w:rPr>
          <w:rFonts w:ascii="Times New Roman" w:hAnsi="Times New Roman" w:cs="Times New Roman"/>
          <w:sz w:val="24"/>
          <w:szCs w:val="24"/>
        </w:rPr>
        <w:t xml:space="preserve"> </w:t>
      </w:r>
      <w:r w:rsidR="00A93645">
        <w:rPr>
          <w:rFonts w:ascii="Times New Roman" w:hAnsi="Times New Roman" w:cs="Times New Roman"/>
          <w:sz w:val="24"/>
          <w:szCs w:val="24"/>
        </w:rPr>
        <w:t>a figure which increased to $</w:t>
      </w:r>
      <w:r w:rsidR="00CB4012">
        <w:rPr>
          <w:rFonts w:ascii="Times New Roman" w:hAnsi="Times New Roman" w:cs="Times New Roman"/>
          <w:sz w:val="24"/>
          <w:szCs w:val="24"/>
        </w:rPr>
        <w:t>283 billion when</w:t>
      </w:r>
      <w:r w:rsidR="00BC7A30">
        <w:rPr>
          <w:rFonts w:ascii="Times New Roman" w:hAnsi="Times New Roman" w:cs="Times New Roman"/>
          <w:sz w:val="24"/>
          <w:szCs w:val="24"/>
        </w:rPr>
        <w:t xml:space="preserve"> also</w:t>
      </w:r>
      <w:r w:rsidR="00CB4012">
        <w:rPr>
          <w:rFonts w:ascii="Times New Roman" w:hAnsi="Times New Roman" w:cs="Times New Roman"/>
          <w:sz w:val="24"/>
          <w:szCs w:val="24"/>
        </w:rPr>
        <w:t xml:space="preserve"> accounting for treatment of hypertension, a common risk factor for heart disease</w:t>
      </w:r>
      <w:r w:rsidR="00C21C9B">
        <w:rPr>
          <w:rFonts w:ascii="Times New Roman" w:hAnsi="Times New Roman" w:cs="Times New Roman"/>
          <w:sz w:val="24"/>
          <w:szCs w:val="24"/>
        </w:rPr>
        <w:t>.</w:t>
      </w:r>
      <w:r w:rsidR="000237FC">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{"citationID":"mBXWwiw1","properties":{"formattedCitation":"\\super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0237FC">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7</w:t>
      </w:r>
      <w:r w:rsidR="000237FC">
        <w:rPr>
          <w:rFonts w:ascii="Times New Roman" w:hAnsi="Times New Roman" w:cs="Times New Roman"/>
          <w:sz w:val="24"/>
          <w:szCs w:val="24"/>
        </w:rPr>
        <w:fldChar w:fldCharType="end"/>
      </w:r>
      <w:r w:rsidR="00666177">
        <w:rPr>
          <w:rFonts w:ascii="Times New Roman" w:hAnsi="Times New Roman" w:cs="Times New Roman"/>
          <w:sz w:val="24"/>
          <w:szCs w:val="24"/>
        </w:rPr>
        <w:t xml:space="preserve"> </w:t>
      </w:r>
      <w:r w:rsidR="00380267">
        <w:rPr>
          <w:rFonts w:ascii="Times New Roman" w:hAnsi="Times New Roman" w:cs="Times New Roman"/>
          <w:sz w:val="24"/>
          <w:szCs w:val="24"/>
        </w:rPr>
        <w:t>Moreover, e</w:t>
      </w:r>
      <w:r w:rsidR="00F82426">
        <w:rPr>
          <w:rFonts w:ascii="Times New Roman" w:hAnsi="Times New Roman" w:cs="Times New Roman"/>
          <w:sz w:val="24"/>
          <w:szCs w:val="24"/>
        </w:rPr>
        <w:t>xpenditures are expecte</w:t>
      </w:r>
      <w:r w:rsidR="00EA01B8">
        <w:rPr>
          <w:rFonts w:ascii="Times New Roman" w:hAnsi="Times New Roman" w:cs="Times New Roman"/>
          <w:sz w:val="24"/>
          <w:szCs w:val="24"/>
        </w:rPr>
        <w:t>d to grow in the coming decades</w:t>
      </w:r>
      <w:r w:rsidR="00B41B59">
        <w:rPr>
          <w:rFonts w:ascii="Times New Roman" w:hAnsi="Times New Roman" w:cs="Times New Roman"/>
          <w:sz w:val="24"/>
          <w:szCs w:val="24"/>
        </w:rPr>
        <w:t>, largely due to the aging</w:t>
      </w:r>
      <w:r w:rsidR="00F41CE2">
        <w:rPr>
          <w:rFonts w:ascii="Times New Roman" w:hAnsi="Times New Roman" w:cs="Times New Roman"/>
          <w:sz w:val="24"/>
          <w:szCs w:val="24"/>
        </w:rPr>
        <w:t xml:space="preserve"> of the</w:t>
      </w:r>
      <w:r w:rsidR="00B41B59">
        <w:rPr>
          <w:rFonts w:ascii="Times New Roman" w:hAnsi="Times New Roman" w:cs="Times New Roman"/>
          <w:sz w:val="24"/>
          <w:szCs w:val="24"/>
        </w:rPr>
        <w:t xml:space="preserve"> population and increased number of years lived with disease</w:t>
      </w:r>
      <w:r w:rsidR="00B17B59">
        <w:rPr>
          <w:rFonts w:ascii="Times New Roman" w:hAnsi="Times New Roman" w:cs="Times New Roman"/>
          <w:sz w:val="24"/>
          <w:szCs w:val="24"/>
        </w:rPr>
        <w:t>.</w:t>
      </w:r>
      <w:r w:rsidR="00AA302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{"citationID":"ePSh0hZP","properties":{"formattedCitation":"\\super 2,8\\uc0\\u8211{}10\\nosupersub{}","plainCitation":"2,8–10","noteIndex":0},"citationItems":[{"id":915,"uris":["http://zotero.org/users/5917738/items/U9R27A3K"],"uri":["http://zotero.org/users/5917738/items/U9R27A3K"],"itemData":{"id":915,"type":"article-journal","container-title":"Jama","ISSN":"0098-7484","issue":"6","journalAbbreviation":"Jama","page":"591-606","title":"The state of US health, 1990-2010: burden of diseases, injuries, and risk factors","volume":"310","author":[{"family":"Murray","given":"Christopher JL"},{"family":"Abraham","given":"Jerry"},{"family":"Ali","given":"Mohammed K"},{"family":"Alvarado","given":"Miriam"},{"family":"Atkinson","given":"Charles"},{"family":"Baddour","given":"Larry M"},{"family":"Bartels","given":"David H"},{"family":"Benjamin","given":"Emelia J"},{"family":"Bhalla","given":"Kavi"},{"family":"Birbeck","given":"Gretchen"}],"issued":{"date-parts":[["2013"]]}}},{"id":917,"uris":["http://zotero.org/users/5917738/items/K4V7Q7XG"],"uri":["http://zotero.org/users/5917738/items/K4V7Q7XG"],"itemData":{"id":917,"type":"article-journal","abstract":"OBJECTIVE Despite the importance of diabetes for global health, the future economic consequences of the disease remain opaque. We forecast the full global costs of diabetes in adults through the year 2030 and predict the economic consequences of diabetes if global targets under the Sustainable Development Goals (SDG) and World Health Organization Global Action Plan for the Prevention and Control of Noncommunicable Diseases 2013–2020 are met. RESEARCH DESIGN AND METHODS We modeled the absolute and gross domestic product (GDP)-relative economic burden of diabetes in individuals aged 20–79 years using epidemiological and demographic data, as well as recent GDP forecasts for 180 countries. We assumed three scenarios: prevalence and mortality 1) increased only with urbanization and population aging (baseline scenario), 2) increased in line with previous trends (past trends scenario), and 3) achieved global targets (target scenario).\nRESULTS The absolute global economic burden will increase from U.S. $1.3 trillion (95% CI 1.3–1.4) in 2015 to $2.2 trillion (2.2–2.3) in the baseline, $2.5 trillion (2.4–2.6) in the past trends, and $2.1 trillion (2.1–2.2) in the target scenarios by 2030. This translates to an increase in costs as a share of global GDP from 1.8% (1.7–1.9) in 2015 to a maximum of 2.2% (2.1–2.2).\nCONCLUSIONS The global costs of diabetes and its consequences are large and will substantially increase by 2030. Even if countries meet international targets, the global economic burden will not decrease. Policy makers need to take urgent action to prepare health and social security systems to mitigate the effects of diabetes.","container-title":"Diabetes Care","DOI":"10.2337/dc17-1962","ISSN":"0149-5992, 1935-5548","issue":"5","journalAbbreviation":"Dia Care","language":"en","page":"963-970","source":"DOI.org (Crossref)","title":"Global Economic Burden of Diabetes in Adults: Projections From 2015 to 2030","title-short":"Global Economic Burden of Diabetes in Adults","volume":"41","author":[{"family":"Bommer","given":"Christian"},{"family":"Sagalova","given":"Vera"},{"family":"Heesemann","given":"Esther"},{"family":"Manne-Goehler","given":"Jennifer"},{"family":"Atun","given":"Rifat"},{"family":"Bärnighausen","given":"Till"},{"family":"Davies","given":"Justine"},{"family":"Vollmer","given":"Sebastian"}],"issued":{"date-parts":[["2018",5]]}}},{"id":918,"uris":["http://zotero.org/users/5917738/items/CS3IJYXR"],"uri":["http://zotero.org/users/5917738/items/CS3IJYXR"],"itemData":{"id":918,"type":"article-journal","abstract":"&lt;h2&gt;Abstract&lt;/h2&gt;&lt;h3&gt;Aims&lt;/h3&gt;&lt;p&gt;To estimate the global health expenditure on diabetes among people aged 20–79 years for the years 2010 and 2030.&lt;/p&gt;&lt;h3&gt;Methods&lt;/h3&gt;&lt;p&gt;Country-by-country expenditures for 193 countries, expressed in United States Dollars (USD) and in International Dollars (ID), were estimated based on the country's age–sex specific diabetes prevalence and population estimates, per capita health expenditures, and health expenditure ratios per person with and without diabetes. Diabetes prevalence was estimated from studies in 91 countries. Population estimates and health expenditures were from the United Nations and the World Health Organization. The health expenditure ratios were estimated based on utilization and cost data of a large health plan in the U.S. Diabetes expenditures for the year 2030 were projected by considering future changes in demographics and urbanization.&lt;/p&gt;&lt;h3&gt;Results&lt;/h3&gt;&lt;p&gt;The global health expenditure on diabetes is expected to total at least USD 376 billion or ID 418 billion in 2010 and USD 490 billion or ID 561 billion in 2030. Globally, 12% of the health expenditures and USD 1330 (ID 1478) per person are anticipated to be spent on diabetes in 2010. The expenditure varies by region, age group, gender, and country's income level.&lt;/p&gt;&lt;h3&gt;Conclusions&lt;/h3&gt;&lt;p&gt;Diabetes imposes an increasing economic burden on national health care systems worldwide. More prevention efforts are needed to reduce this burden. Meanwhile, the very low expenditures per capita in poor countries indicate that more resources are required to provide basic diabetes care in such settings.&lt;/p&gt;","container-title":"Diabetes Research and Clinical Practice","DOI":"10.1016/j.diabres.2010.01.026","ISSN":"0168-8227, 1872-8227","issue":"3","journalAbbreviation":"Diabetes Research and Clinical Practice","language":"English","note":"PMID: 20171754","page":"293-301","source":"www.diabetesresearchclinicalpractice.com","title":"Global healthcare expenditure on diabetes for 2010 and 2030","volume":"87","author":[{"family":"Zhang","given":"Ping"},{"family":"Zhang","given":"Xinzhi"},{"family":"Brown","given":"Jonathan"},{"family":"Vistisen","given":"Dorte"},{"family":"Sicree","given":"Richard"},{"family":"Shaw","given":"Jonathan"},{"family":"Nichols","given":"Gregory"}],"issued":{"date-parts":[["2010",3,1]]}}},{"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AA302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2,8–10</w:t>
      </w:r>
      <w:r w:rsidR="00AA302D">
        <w:rPr>
          <w:rFonts w:ascii="Times New Roman" w:hAnsi="Times New Roman" w:cs="Times New Roman"/>
          <w:sz w:val="24"/>
          <w:szCs w:val="24"/>
        </w:rPr>
        <w:fldChar w:fldCharType="end"/>
      </w:r>
      <w:r w:rsidR="00E55B49">
        <w:rPr>
          <w:rFonts w:ascii="Times New Roman" w:hAnsi="Times New Roman" w:cs="Times New Roman"/>
          <w:sz w:val="24"/>
          <w:szCs w:val="24"/>
        </w:rPr>
        <w:t xml:space="preserve"> </w:t>
      </w:r>
      <w:r w:rsidR="00BB15DB">
        <w:rPr>
          <w:rFonts w:ascii="Times New Roman" w:hAnsi="Times New Roman" w:cs="Times New Roman"/>
          <w:sz w:val="24"/>
          <w:szCs w:val="24"/>
        </w:rPr>
        <w:t>A substantial portion of these costs will come from p</w:t>
      </w:r>
      <w:r w:rsidR="00D31396">
        <w:rPr>
          <w:rFonts w:ascii="Times New Roman" w:hAnsi="Times New Roman" w:cs="Times New Roman"/>
          <w:sz w:val="24"/>
          <w:szCs w:val="24"/>
        </w:rPr>
        <w:t>rescription</w:t>
      </w:r>
      <w:r w:rsidR="0026333D">
        <w:rPr>
          <w:rFonts w:ascii="Times New Roman" w:hAnsi="Times New Roman" w:cs="Times New Roman"/>
          <w:sz w:val="24"/>
          <w:szCs w:val="24"/>
        </w:rPr>
        <w:t xml:space="preserve"> drug</w:t>
      </w:r>
      <w:r w:rsidR="00BB15DB">
        <w:rPr>
          <w:rFonts w:ascii="Times New Roman" w:hAnsi="Times New Roman" w:cs="Times New Roman"/>
          <w:sz w:val="24"/>
          <w:szCs w:val="24"/>
        </w:rPr>
        <w:t xml:space="preserve"> expenditures, </w:t>
      </w:r>
      <w:r w:rsidR="00681084">
        <w:rPr>
          <w:rFonts w:ascii="Times New Roman" w:hAnsi="Times New Roman" w:cs="Times New Roman"/>
          <w:sz w:val="24"/>
          <w:szCs w:val="24"/>
        </w:rPr>
        <w:t xml:space="preserve">as </w:t>
      </w:r>
      <w:r w:rsidR="00060640">
        <w:rPr>
          <w:rFonts w:ascii="Times New Roman" w:hAnsi="Times New Roman" w:cs="Times New Roman"/>
          <w:sz w:val="24"/>
          <w:szCs w:val="24"/>
        </w:rPr>
        <w:t>drug prices in the U.S. are two to three times higher than in other industrialized nations.</w:t>
      </w:r>
      <w:r w:rsidR="00060640">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{"citationID":"EIZQ8Pup","properties":{"formattedCitation":"\\super 11,12\\nosupersub{}","plainCitation":"11,12","noteIndex":0},"citationItems":[{"id":612,"uris":["http://zotero.org/users/5917738/items/THSRTFUC"],"uri":["http://zotero.org/users/5917738/items/THSRTFUC"],"itemData":{"id":612,"type":"article-journal","abstract":"&lt;h3&gt;Importance&lt;/h3&gt;&lt;p&gt;The increasing cost of prescription drugs in the United States has become a source of concern for patients, prescribers, payers, and policy makers.&lt;/p&gt;&lt;h3&gt;Objectives&lt;/h3&gt;&lt;p&gt;To review the origins and effects of high drug prices in the US market and to consider policy options that could contain the cost of prescription drugs.&lt;/p&gt;&lt;h3&gt;Evidence&lt;/h3&gt;&lt;p&gt;We reviewed the peer-reviewed medical and health policy literature from January 2005 to July 2016 for articles addressing the sources of drug prices in the United States, the justifications and consequences of high prices, and possible solutions.&lt;/p&gt;&lt;h3&gt;Findings&lt;/h3&gt;&lt;p&gt;Per capita prescription drug spending in the United States exceeds that in all other countries, largely driven by brand-name drug prices that have been increasing in recent years at rates far beyond the consumer price index. In 2013, per capita spending on prescription drugs was $858 compared with an average of $400 for 19 other industrialized nations. In the United States, prescription medications now comprise an estimated 17% of overall personal health care services. The most important factor that allows manufacturers to set high drug prices is market exclusivity, protected by monopoly rights awarded upon Food and Drug Administration approval and by patents. The availability of generic drugs after this exclusivity period is the main means of reducing prices in the United States, but access to them may be delayed by numerous business and legal strategies. The primary counterweight against excessive pricing during market exclusivity is the negotiating power of the payer, which is currently constrained by several factors, including the requirement that most government drug payment plans cover nearly all products. Another key contributor to drug spending is physician prescribing choices when comparable alternatives are available at different costs. Although prices are often justified by the high cost of drug development, there is no evidence of an association between research and development costs and prices; rather, prescription drugs are priced in the United States primarily on the basis of what the market will bear.&lt;/p&gt;&lt;h3&gt;Conclusions and Relevance&lt;/h3&gt;&lt;p&gt;High drug prices are the result of the approach the United States has taken to granting government-protected monopolies to drug manufacturers, combined with coverage requirements imposed on government-funded drug benefits. The most realistic short-term strategies to address high prices include enforcing more stringent requirements for the award and extension of exclusivity rights; enhancing competition by ensuring timely generic drug availability; providing greater opportunities for meaningful price negotiation by governmental payers; generating more evidence about comparative cost-effectiveness of therapeutic alternatives; and more effectively educating patients, prescribers, payers, and policy makers about these choices.&lt;/p&gt;","container-title":"JAMA","DOI":"10.1001/jama.2016.11237","ISSN":"0098-7484","issue":"8","journalAbbreviation":"JAMA","language":"en","page":"858-871","source":"jamanetwork.com","title":"The High Cost of Prescription Drugs in the United States: Origins and Prospects for Reform","title-short":"The High Cost of Prescription Drugs in the United States","volume":"316","author":[{"family":"Kesselheim","given":"Aaron S."},{"family":"Avorn","given":"Jerry"},{"family":"Sarpatwari","given":"Ameet"}],"issued":{"date-parts":[["2016",8,23]]}}},{"id":617,"uris":["http://zotero.org/users/5917738/items/5PL6YI29"],"uri":["http://zotero.org/users/5917738/items/5PL6YI29"],"itemData":{"id":617,"type":"book","title":"Health at a Glance 2015","URL":"https://www.oecd-ilibrary.org/content/publication/health_glance-2015-en","author":[{"family":"OECD","given":""}],"issued":{"date-parts":[["2015"]]}}}],"schema":"https://github.com/citation-style-language/schema/raw/master/csl-citation.json"} </w:instrText>
      </w:r>
      <w:r w:rsidR="00060640">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11,12</w:t>
      </w:r>
      <w:r w:rsidR="00060640">
        <w:rPr>
          <w:rFonts w:ascii="Times New Roman" w:hAnsi="Times New Roman" w:cs="Times New Roman"/>
          <w:sz w:val="24"/>
          <w:szCs w:val="24"/>
        </w:rPr>
        <w:fldChar w:fldCharType="end"/>
      </w:r>
      <w:r w:rsidR="00060640">
        <w:rPr>
          <w:rFonts w:ascii="Times New Roman" w:hAnsi="Times New Roman" w:cs="Times New Roman"/>
          <w:sz w:val="24"/>
          <w:szCs w:val="24"/>
        </w:rPr>
        <w:t xml:space="preserve"> </w:t>
      </w:r>
      <w:r w:rsidR="00681084">
        <w:rPr>
          <w:rFonts w:ascii="Times New Roman" w:hAnsi="Times New Roman" w:cs="Times New Roman"/>
          <w:sz w:val="24"/>
          <w:szCs w:val="24"/>
        </w:rPr>
        <w:t xml:space="preserve">Currently, </w:t>
      </w:r>
      <w:r w:rsidR="00D31396">
        <w:rPr>
          <w:rFonts w:ascii="Times New Roman" w:hAnsi="Times New Roman" w:cs="Times New Roman"/>
          <w:sz w:val="24"/>
          <w:szCs w:val="24"/>
        </w:rPr>
        <w:t>57.6%, 11.3%, and 41.2%</w:t>
      </w:r>
      <w:r w:rsidR="00B92CC9">
        <w:rPr>
          <w:rFonts w:ascii="Times New Roman" w:hAnsi="Times New Roman" w:cs="Times New Roman"/>
          <w:sz w:val="24"/>
          <w:szCs w:val="24"/>
        </w:rPr>
        <w:t xml:space="preserve"> </w:t>
      </w:r>
      <w:r w:rsidR="00D8202F">
        <w:rPr>
          <w:rFonts w:ascii="Times New Roman" w:hAnsi="Times New Roman" w:cs="Times New Roman"/>
          <w:sz w:val="24"/>
          <w:szCs w:val="24"/>
        </w:rPr>
        <w:t>o</w:t>
      </w:r>
      <w:r w:rsidR="00B92CC9">
        <w:rPr>
          <w:rFonts w:ascii="Times New Roman" w:hAnsi="Times New Roman" w:cs="Times New Roman"/>
          <w:sz w:val="24"/>
          <w:szCs w:val="24"/>
        </w:rPr>
        <w:t>f</w:t>
      </w:r>
      <w:r w:rsidR="0028503F">
        <w:rPr>
          <w:rFonts w:ascii="Times New Roman" w:hAnsi="Times New Roman" w:cs="Times New Roman"/>
          <w:sz w:val="24"/>
          <w:szCs w:val="24"/>
        </w:rPr>
        <w:t xml:space="preserve"> </w:t>
      </w:r>
      <w:r w:rsidR="00BB15DB">
        <w:rPr>
          <w:rFonts w:ascii="Times New Roman" w:hAnsi="Times New Roman" w:cs="Times New Roman"/>
          <w:sz w:val="24"/>
          <w:szCs w:val="24"/>
        </w:rPr>
        <w:t xml:space="preserve">diabetes, </w:t>
      </w:r>
      <w:r w:rsidR="00E014FD">
        <w:rPr>
          <w:rFonts w:ascii="Times New Roman" w:hAnsi="Times New Roman" w:cs="Times New Roman"/>
          <w:sz w:val="24"/>
          <w:szCs w:val="24"/>
        </w:rPr>
        <w:t>CVD</w:t>
      </w:r>
      <w:r w:rsidR="00BB15DB">
        <w:rPr>
          <w:rFonts w:ascii="Times New Roman" w:hAnsi="Times New Roman" w:cs="Times New Roman"/>
          <w:sz w:val="24"/>
          <w:szCs w:val="24"/>
        </w:rPr>
        <w:t xml:space="preserve"> and </w:t>
      </w:r>
      <w:r w:rsidR="00A70B14">
        <w:rPr>
          <w:rFonts w:ascii="Times New Roman" w:hAnsi="Times New Roman" w:cs="Times New Roman"/>
          <w:sz w:val="24"/>
          <w:szCs w:val="24"/>
        </w:rPr>
        <w:t>hypertension costs, respectively</w:t>
      </w:r>
      <w:r w:rsidR="00D8202F">
        <w:rPr>
          <w:rFonts w:ascii="Times New Roman" w:hAnsi="Times New Roman" w:cs="Times New Roman"/>
          <w:sz w:val="24"/>
          <w:szCs w:val="24"/>
        </w:rPr>
        <w:t>,</w:t>
      </w:r>
      <w:r w:rsidR="00565ABA">
        <w:rPr>
          <w:rFonts w:ascii="Times New Roman" w:hAnsi="Times New Roman" w:cs="Times New Roman"/>
          <w:sz w:val="24"/>
          <w:szCs w:val="24"/>
        </w:rPr>
        <w:t xml:space="preserve"> </w:t>
      </w:r>
      <w:r w:rsidR="009176AA">
        <w:rPr>
          <w:rFonts w:ascii="Times New Roman" w:hAnsi="Times New Roman" w:cs="Times New Roman"/>
          <w:sz w:val="24"/>
          <w:szCs w:val="24"/>
        </w:rPr>
        <w:t xml:space="preserve">are from medication expenditures, </w:t>
      </w:r>
      <w:r w:rsidR="00565ABA">
        <w:rPr>
          <w:rFonts w:ascii="Times New Roman" w:hAnsi="Times New Roman" w:cs="Times New Roman"/>
          <w:sz w:val="24"/>
          <w:szCs w:val="24"/>
        </w:rPr>
        <w:t>and</w:t>
      </w:r>
      <w:r w:rsidR="00604E84">
        <w:rPr>
          <w:rFonts w:ascii="Times New Roman" w:hAnsi="Times New Roman" w:cs="Times New Roman"/>
          <w:sz w:val="24"/>
          <w:szCs w:val="24"/>
        </w:rPr>
        <w:t xml:space="preserve"> </w:t>
      </w:r>
      <w:r w:rsidR="007C5DAA">
        <w:rPr>
          <w:rFonts w:ascii="Times New Roman" w:hAnsi="Times New Roman" w:cs="Times New Roman"/>
          <w:sz w:val="24"/>
          <w:szCs w:val="24"/>
        </w:rPr>
        <w:t xml:space="preserve">these costs are </w:t>
      </w:r>
      <w:r w:rsidR="005A5FB8">
        <w:rPr>
          <w:rFonts w:ascii="Times New Roman" w:hAnsi="Times New Roman" w:cs="Times New Roman"/>
          <w:sz w:val="24"/>
          <w:szCs w:val="24"/>
        </w:rPr>
        <w:t>continuing to</w:t>
      </w:r>
      <w:r w:rsidR="00565ABA">
        <w:rPr>
          <w:rFonts w:ascii="Times New Roman" w:hAnsi="Times New Roman" w:cs="Times New Roman"/>
          <w:sz w:val="24"/>
          <w:szCs w:val="24"/>
        </w:rPr>
        <w:t xml:space="preserve"> grow at </w:t>
      </w:r>
      <w:r w:rsidR="00A21492">
        <w:rPr>
          <w:rFonts w:ascii="Times New Roman" w:hAnsi="Times New Roman" w:cs="Times New Roman"/>
          <w:sz w:val="24"/>
          <w:szCs w:val="24"/>
        </w:rPr>
        <w:t>a</w:t>
      </w:r>
      <w:r w:rsidR="00565ABA">
        <w:rPr>
          <w:rFonts w:ascii="Times New Roman" w:hAnsi="Times New Roman" w:cs="Times New Roman"/>
          <w:sz w:val="24"/>
          <w:szCs w:val="24"/>
        </w:rPr>
        <w:t xml:space="preserve"> rate of 5-6% annually.</w:t>
      </w:r>
      <w:r w:rsidR="0047416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{"citationID":"hmAEFW1z","properties":{"formattedCitation":"\\super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47416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7</w:t>
      </w:r>
      <w:r w:rsidR="0047416D">
        <w:rPr>
          <w:rFonts w:ascii="Times New Roman" w:hAnsi="Times New Roman" w:cs="Times New Roman"/>
          <w:sz w:val="24"/>
          <w:szCs w:val="24"/>
        </w:rPr>
        <w:fldChar w:fldCharType="end"/>
      </w:r>
      <w:r w:rsidR="00C37ED7">
        <w:rPr>
          <w:rFonts w:ascii="Times New Roman" w:hAnsi="Times New Roman" w:cs="Times New Roman"/>
          <w:sz w:val="24"/>
          <w:szCs w:val="24"/>
        </w:rPr>
        <w:t xml:space="preserve"> </w:t>
      </w:r>
      <w:r w:rsidR="0019175B">
        <w:rPr>
          <w:rFonts w:ascii="Times New Roman" w:hAnsi="Times New Roman" w:cs="Times New Roman"/>
          <w:sz w:val="24"/>
          <w:szCs w:val="24"/>
        </w:rPr>
        <w:t>Although exponential</w:t>
      </w:r>
      <w:r w:rsidR="00023CE4">
        <w:rPr>
          <w:rFonts w:ascii="Times New Roman" w:hAnsi="Times New Roman" w:cs="Times New Roman"/>
          <w:sz w:val="24"/>
          <w:szCs w:val="24"/>
        </w:rPr>
        <w:t xml:space="preserve"> price</w:t>
      </w:r>
      <w:r w:rsidR="0019175B">
        <w:rPr>
          <w:rFonts w:ascii="Times New Roman" w:hAnsi="Times New Roman" w:cs="Times New Roman"/>
          <w:sz w:val="24"/>
          <w:szCs w:val="24"/>
        </w:rPr>
        <w:t xml:space="preserve"> increase</w:t>
      </w:r>
      <w:r w:rsidR="00604E84">
        <w:rPr>
          <w:rFonts w:ascii="Times New Roman" w:hAnsi="Times New Roman" w:cs="Times New Roman"/>
          <w:sz w:val="24"/>
          <w:szCs w:val="24"/>
        </w:rPr>
        <w:t>s</w:t>
      </w:r>
      <w:r w:rsidR="0019175B">
        <w:rPr>
          <w:rFonts w:ascii="Times New Roman" w:hAnsi="Times New Roman" w:cs="Times New Roman"/>
          <w:sz w:val="24"/>
          <w:szCs w:val="24"/>
        </w:rPr>
        <w:t xml:space="preserve"> </w:t>
      </w:r>
      <w:r w:rsidR="00683B22">
        <w:rPr>
          <w:rFonts w:ascii="Times New Roman" w:hAnsi="Times New Roman" w:cs="Times New Roman"/>
          <w:sz w:val="24"/>
          <w:szCs w:val="24"/>
        </w:rPr>
        <w:t>ha</w:t>
      </w:r>
      <w:r w:rsidR="00604E84">
        <w:rPr>
          <w:rFonts w:ascii="Times New Roman" w:hAnsi="Times New Roman" w:cs="Times New Roman"/>
          <w:sz w:val="24"/>
          <w:szCs w:val="24"/>
        </w:rPr>
        <w:t>ve</w:t>
      </w:r>
      <w:r w:rsidR="00683B22">
        <w:rPr>
          <w:rFonts w:ascii="Times New Roman" w:hAnsi="Times New Roman" w:cs="Times New Roman"/>
          <w:sz w:val="24"/>
          <w:szCs w:val="24"/>
        </w:rPr>
        <w:t xml:space="preserve"> been most clearly demonstrated for insulin</w:t>
      </w:r>
      <w:r w:rsidR="00D567E9">
        <w:rPr>
          <w:rFonts w:ascii="Times New Roman" w:hAnsi="Times New Roman" w:cs="Times New Roman"/>
          <w:sz w:val="24"/>
          <w:szCs w:val="24"/>
        </w:rPr>
        <w:t>,</w:t>
      </w:r>
      <w:r w:rsidR="008E76CB">
        <w:rPr>
          <w:rFonts w:ascii="Times New Roman" w:hAnsi="Times New Roman" w:cs="Times New Roman"/>
          <w:sz w:val="24"/>
          <w:szCs w:val="24"/>
        </w:rPr>
        <w:t xml:space="preserve"> for which</w:t>
      </w:r>
      <w:r w:rsidR="00D567E9">
        <w:rPr>
          <w:rFonts w:ascii="Times New Roman" w:hAnsi="Times New Roman" w:cs="Times New Roman"/>
          <w:sz w:val="24"/>
          <w:szCs w:val="24"/>
        </w:rPr>
        <w:t xml:space="preserve"> </w:t>
      </w:r>
      <w:r w:rsidR="009D0611">
        <w:rPr>
          <w:rFonts w:ascii="Times New Roman" w:hAnsi="Times New Roman" w:cs="Times New Roman"/>
          <w:sz w:val="24"/>
          <w:szCs w:val="24"/>
        </w:rPr>
        <w:t>cost</w:t>
      </w:r>
      <w:r w:rsidR="00D567E9">
        <w:rPr>
          <w:rFonts w:ascii="Times New Roman" w:hAnsi="Times New Roman" w:cs="Times New Roman"/>
          <w:sz w:val="24"/>
          <w:szCs w:val="24"/>
        </w:rPr>
        <w:t xml:space="preserve"> has </w:t>
      </w:r>
      <w:r w:rsidR="009D0611">
        <w:rPr>
          <w:rFonts w:ascii="Times New Roman" w:hAnsi="Times New Roman" w:cs="Times New Roman"/>
          <w:sz w:val="24"/>
          <w:szCs w:val="24"/>
        </w:rPr>
        <w:t>risen</w:t>
      </w:r>
      <w:r w:rsidR="00D567E9">
        <w:rPr>
          <w:rFonts w:ascii="Times New Roman" w:hAnsi="Times New Roman" w:cs="Times New Roman"/>
          <w:sz w:val="24"/>
          <w:szCs w:val="24"/>
        </w:rPr>
        <w:t xml:space="preserve"> </w:t>
      </w:r>
      <w:r w:rsidR="00C37ED7">
        <w:rPr>
          <w:rFonts w:ascii="Times New Roman" w:hAnsi="Times New Roman" w:cs="Times New Roman"/>
          <w:sz w:val="24"/>
          <w:szCs w:val="24"/>
        </w:rPr>
        <w:t>more than six-fold since 20</w:t>
      </w:r>
      <w:r w:rsidR="00D567E9">
        <w:rPr>
          <w:rFonts w:ascii="Times New Roman" w:hAnsi="Times New Roman" w:cs="Times New Roman"/>
          <w:sz w:val="24"/>
          <w:szCs w:val="24"/>
        </w:rPr>
        <w:t>0</w:t>
      </w:r>
      <w:r w:rsidR="00C37ED7">
        <w:rPr>
          <w:rFonts w:ascii="Times New Roman" w:hAnsi="Times New Roman" w:cs="Times New Roman"/>
          <w:sz w:val="24"/>
          <w:szCs w:val="24"/>
        </w:rPr>
        <w:t>0</w:t>
      </w:r>
      <w:r w:rsidR="00FB5825">
        <w:rPr>
          <w:rFonts w:ascii="Times New Roman" w:hAnsi="Times New Roman" w:cs="Times New Roman"/>
          <w:sz w:val="24"/>
          <w:szCs w:val="24"/>
        </w:rPr>
        <w:t>,</w:t>
      </w:r>
      <w:r w:rsidR="00C37ED7">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{"citationID":"oEN00LAE","properties":{"formattedCitation":"\\super 13,14\\nosupersub{}","plainCitation":"13,14","noteIndex":0},"citationItems":[{"id":611,"uris":["http://zotero.org/users/5917738/items/XU8ETXQP"],"uri":["http://zotero.org/users/5917738/items/XU8ETXQP"],"itemData":{"id":611,"type":"article-journal","container-title":"Jama","ISSN":"0098-7484","issue":"13","journalAbbreviation":"Jama","page":"1400-1402","title":"Expenditures and prices of antihyperglycemic medications in the United States: 2002-2013","volume":"315","author":[{"family":"Hua","given":"Xinyang"},{"family":"Carvalho","given":"Natalie"},{"family":"Tew","given":"Michelle"},{"family":"Huang","given":"Elbert S"},{"family":"Herman","given":"William H"},{"family":"Clarke","given":"Philip"}],"issued":{"date-parts":[["2016"]]}}},{"id":610,"uris":["http://zotero.org/users/5917738/items/LWYZHHJQ"],"uri":["http://zotero.org/users/5917738/items/LWYZHHJQ"],"itemData":{"id":610,"type":"book","publisher":"Health Care Cost Institute","title":"Spending on Individuals with Type 1 Diabetes and the Role of Rapidly Increasing Insulin Prices","author":[{"family":"Biniek","given":"Jean Fuglesten"},{"family":"Johnson","given":"William"}],"issued":{"date-parts":[["2019"]]}}}],"schema":"https://github.com/citation-style-language/schema/raw/master/csl-citation.json"} </w:instrText>
      </w:r>
      <w:r w:rsidR="00C37ED7">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13,14</w:t>
      </w:r>
      <w:r w:rsidR="00C37ED7">
        <w:rPr>
          <w:rFonts w:ascii="Times New Roman" w:hAnsi="Times New Roman" w:cs="Times New Roman"/>
          <w:sz w:val="24"/>
          <w:szCs w:val="24"/>
        </w:rPr>
        <w:fldChar w:fldCharType="end"/>
      </w:r>
      <w:r w:rsidR="005368BE">
        <w:rPr>
          <w:rFonts w:ascii="Times New Roman" w:hAnsi="Times New Roman" w:cs="Times New Roman"/>
          <w:sz w:val="24"/>
          <w:szCs w:val="24"/>
        </w:rPr>
        <w:t xml:space="preserve"> </w:t>
      </w:r>
      <w:r w:rsidR="00604E84">
        <w:rPr>
          <w:rFonts w:ascii="Times New Roman" w:hAnsi="Times New Roman" w:cs="Times New Roman"/>
          <w:sz w:val="24"/>
          <w:szCs w:val="24"/>
        </w:rPr>
        <w:t>they are by</w:t>
      </w:r>
      <w:r w:rsidR="00293AA7">
        <w:rPr>
          <w:rFonts w:ascii="Times New Roman" w:hAnsi="Times New Roman" w:cs="Times New Roman"/>
          <w:sz w:val="24"/>
          <w:szCs w:val="24"/>
        </w:rPr>
        <w:t xml:space="preserve"> no means unique to diabetic medications. </w:t>
      </w:r>
    </w:p>
    <w:p w14:paraId="5FB1CBE9" w14:textId="77777777" w:rsidR="00122C9A" w:rsidRDefault="007677D9" w:rsidP="00122C9A">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 overall health economy</w:t>
      </w:r>
      <w:r w:rsidR="00EF3ABE">
        <w:rPr>
          <w:rFonts w:ascii="Times New Roman" w:hAnsi="Times New Roman" w:cs="Times New Roman"/>
          <w:sz w:val="24"/>
          <w:szCs w:val="24"/>
        </w:rPr>
        <w:t xml:space="preserve"> is impacted by </w:t>
      </w:r>
      <w:r w:rsidR="0012314F">
        <w:rPr>
          <w:rFonts w:ascii="Times New Roman" w:hAnsi="Times New Roman" w:cs="Times New Roman"/>
          <w:sz w:val="24"/>
          <w:szCs w:val="24"/>
        </w:rPr>
        <w:t>rising drug prices</w:t>
      </w:r>
      <w:r>
        <w:rPr>
          <w:rFonts w:ascii="Times New Roman" w:hAnsi="Times New Roman" w:cs="Times New Roman"/>
          <w:sz w:val="24"/>
          <w:szCs w:val="24"/>
        </w:rPr>
        <w:t>,</w:t>
      </w:r>
      <w:r w:rsidR="00703C5E">
        <w:rPr>
          <w:rFonts w:ascii="Times New Roman" w:hAnsi="Times New Roman" w:cs="Times New Roman"/>
          <w:sz w:val="24"/>
          <w:szCs w:val="24"/>
        </w:rPr>
        <w:t xml:space="preserve"> the high</w:t>
      </w:r>
      <w:r w:rsidR="00EF3ABE">
        <w:rPr>
          <w:rFonts w:ascii="Times New Roman" w:hAnsi="Times New Roman" w:cs="Times New Roman"/>
          <w:sz w:val="24"/>
          <w:szCs w:val="24"/>
        </w:rPr>
        <w:t xml:space="preserve"> </w:t>
      </w:r>
      <w:r w:rsidR="00703C5E">
        <w:rPr>
          <w:rFonts w:ascii="Times New Roman" w:hAnsi="Times New Roman" w:cs="Times New Roman"/>
          <w:sz w:val="24"/>
          <w:szCs w:val="24"/>
        </w:rPr>
        <w:t>cost of medication</w:t>
      </w:r>
      <w:r w:rsidR="00EF3ABE">
        <w:rPr>
          <w:rFonts w:ascii="Times New Roman" w:hAnsi="Times New Roman" w:cs="Times New Roman"/>
          <w:sz w:val="24"/>
          <w:szCs w:val="24"/>
        </w:rPr>
        <w:t xml:space="preserve"> primarily affect</w:t>
      </w:r>
      <w:r w:rsidR="00703C5E">
        <w:rPr>
          <w:rFonts w:ascii="Times New Roman" w:hAnsi="Times New Roman" w:cs="Times New Roman"/>
          <w:sz w:val="24"/>
          <w:szCs w:val="24"/>
        </w:rPr>
        <w:t>s</w:t>
      </w:r>
      <w:r w:rsidR="00EF3ABE">
        <w:rPr>
          <w:rFonts w:ascii="Times New Roman" w:hAnsi="Times New Roman" w:cs="Times New Roman"/>
          <w:sz w:val="24"/>
          <w:szCs w:val="24"/>
        </w:rPr>
        <w:t xml:space="preserve"> patients</w:t>
      </w:r>
      <w:r w:rsidR="00160EFA">
        <w:rPr>
          <w:rFonts w:ascii="Times New Roman" w:hAnsi="Times New Roman" w:cs="Times New Roman"/>
          <w:sz w:val="24"/>
          <w:szCs w:val="24"/>
        </w:rPr>
        <w:t>.</w:t>
      </w:r>
      <w:r w:rsidR="00206D06">
        <w:rPr>
          <w:rFonts w:ascii="Times New Roman" w:hAnsi="Times New Roman" w:cs="Times New Roman"/>
          <w:sz w:val="24"/>
          <w:szCs w:val="24"/>
        </w:rPr>
        <w:t xml:space="preserve"> </w:t>
      </w:r>
      <w:r w:rsidR="00361F62">
        <w:rPr>
          <w:rFonts w:ascii="Times New Roman" w:hAnsi="Times New Roman" w:cs="Times New Roman"/>
          <w:sz w:val="24"/>
          <w:szCs w:val="24"/>
        </w:rPr>
        <w:t>Among persons with diabetes or hypertension, cost is the most common</w:t>
      </w:r>
      <w:r w:rsidR="00C82319">
        <w:rPr>
          <w:rFonts w:ascii="Times New Roman" w:hAnsi="Times New Roman" w:cs="Times New Roman"/>
          <w:sz w:val="24"/>
          <w:szCs w:val="24"/>
        </w:rPr>
        <w:t xml:space="preserve"> reason for medication nonadherence</w:t>
      </w:r>
      <w:r w:rsidR="00733130">
        <w:rPr>
          <w:rFonts w:ascii="Times New Roman" w:hAnsi="Times New Roman" w:cs="Times New Roman"/>
          <w:sz w:val="24"/>
          <w:szCs w:val="24"/>
        </w:rPr>
        <w:t xml:space="preserve">, with </w:t>
      </w:r>
      <w:r w:rsidR="00A97498">
        <w:rPr>
          <w:rFonts w:ascii="Times New Roman" w:hAnsi="Times New Roman" w:cs="Times New Roman"/>
          <w:sz w:val="24"/>
          <w:szCs w:val="24"/>
        </w:rPr>
        <w:t>more than two-thirds of patients</w:t>
      </w:r>
      <w:r w:rsidR="00733130">
        <w:rPr>
          <w:rFonts w:ascii="Times New Roman" w:hAnsi="Times New Roman" w:cs="Times New Roman"/>
          <w:sz w:val="24"/>
          <w:szCs w:val="24"/>
        </w:rPr>
        <w:t xml:space="preserve"> reporting skipping or delaying medicat</w:t>
      </w:r>
      <w:r w:rsidR="00EF438F">
        <w:rPr>
          <w:rFonts w:ascii="Times New Roman" w:hAnsi="Times New Roman" w:cs="Times New Roman"/>
          <w:sz w:val="24"/>
          <w:szCs w:val="24"/>
        </w:rPr>
        <w:t>ion use due to financial barriers</w:t>
      </w:r>
      <w:r w:rsidR="00A97498">
        <w:rPr>
          <w:rFonts w:ascii="Times New Roman" w:hAnsi="Times New Roman" w:cs="Times New Roman"/>
          <w:sz w:val="24"/>
          <w:szCs w:val="24"/>
        </w:rPr>
        <w:t>.</w:t>
      </w:r>
      <w:r w:rsidR="00FB405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{"citationID":"jfMkrEDq","properties":{"formattedCitation":"\\super 15\\nosupersub{}","plainCitation":"15","noteIndex":0},"citationItems":[{"id":631,"uris":["http://zotero.org/users/5917738/items/PMLG3HAP"],"uri":["http://zotero.org/users/5917738/items/PMLG3HAP"],"itemData":{"id":631,"type":"article-journal","abstract":"Objective  To identify self‐reported reasons why adults with chronic disease do not fill a new prescription (medication non‐fulfillment) and/or stop taking a medication without their physician telling them to do so (lack of medication persistence)., \nMethods  Participants were sampled in 2008 from a national, internet‐based panel of American adults with chronic disease. A total of 19 830 respondents answered questions about medication non‐fulfillment and medication non‐persistence and reasons for non‐fulfillment and non‐persistence. Among persons self‐identified as non‐fulfillers and non‐persisters, statistical analyses assessed the association between reported reasons for non‐fulfillment and non‐persistence and chronic disease. A subsample of respondents completed an additional survey which included multi‐item scales assessing matched constructs of most of the reasons for non‐fulfillment and non‐persistence. The convergent validity of the self‐reported reasons was assessed against the multi‐item scales., \nResults  The same four reasons were most commonly reported for both medication non‐fulfillment and medication non‐persistence: paying for the medication a financial hardship (56 and 43%, respectively); fear or experience of side effects (46 and 35%, respectively); generic concerns about medications (32 and 23%, respectively); and lack of perceived need for the medication (25 and 23%, respectively). The frequency with which the reasons were reported varied somewhat by chronic disease. The convergent validity of most of the self‐reported reasons was confirmed against multi‐item scales measuring matched constructs., \nConclusions  The same top reasons for medication non‐fulfillment and non‐adherence were observed in a large internet‐based sample of American adults with chronic disease. Future efforts to improve medication adherence should address patients’ medication concerns, perceived need for medications, and perceived medication affordability.","container-title":"Health Expectations : An International Journal of Public Participation in Health Care and Health Policy","DOI":"10.1111/j.1369-7625.2010.00619.x","ISSN":"1369-6513","issue":"3","journalAbbreviation":"Health Expect","note":"PMID: 20860775\nPMCID: PMC5060587","page":"307-320","source":"PubMed Central","title":"Frequency of and reasons for medication non‐fulfillment and non‐persistence among American adults with chronic disease in 2008","volume":"14","author":[{"family":"McHorney","given":"Colleen A."},{"family":"Spain","given":"Charles V."}],"issued":{"date-parts":[["2011",9]]}}}],"schema":"https://github.com/citation-style-language/schema/raw/master/csl-citation.json"} </w:instrText>
      </w:r>
      <w:r w:rsidR="00FB4059">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15</w:t>
      </w:r>
      <w:r w:rsidR="00FB4059">
        <w:rPr>
          <w:rFonts w:ascii="Times New Roman" w:hAnsi="Times New Roman" w:cs="Times New Roman"/>
          <w:sz w:val="24"/>
          <w:szCs w:val="24"/>
        </w:rPr>
        <w:fldChar w:fldCharType="end"/>
      </w:r>
      <w:r w:rsidR="00B57F45">
        <w:rPr>
          <w:rFonts w:ascii="Times New Roman" w:hAnsi="Times New Roman" w:cs="Times New Roman"/>
          <w:sz w:val="24"/>
          <w:szCs w:val="24"/>
        </w:rPr>
        <w:t xml:space="preserve"> </w:t>
      </w:r>
      <w:r w:rsidR="00335300">
        <w:rPr>
          <w:rFonts w:ascii="Times New Roman" w:hAnsi="Times New Roman" w:cs="Times New Roman"/>
          <w:sz w:val="24"/>
          <w:szCs w:val="24"/>
        </w:rPr>
        <w:t>These behaviors,</w:t>
      </w:r>
      <w:r w:rsidR="00921689">
        <w:rPr>
          <w:rFonts w:ascii="Times New Roman" w:hAnsi="Times New Roman" w:cs="Times New Roman"/>
          <w:sz w:val="24"/>
          <w:szCs w:val="24"/>
        </w:rPr>
        <w:t xml:space="preserve"> along with neglecting to fill prescriptions to make medication last longer</w:t>
      </w:r>
      <w:r w:rsidR="006D252E">
        <w:rPr>
          <w:rFonts w:ascii="Times New Roman" w:hAnsi="Times New Roman" w:cs="Times New Roman"/>
          <w:sz w:val="24"/>
          <w:szCs w:val="24"/>
        </w:rPr>
        <w:t xml:space="preserve"> and taking less medication </w:t>
      </w:r>
      <w:r w:rsidR="006D252E">
        <w:rPr>
          <w:rFonts w:ascii="Times New Roman" w:hAnsi="Times New Roman" w:cs="Times New Roman"/>
          <w:sz w:val="24"/>
          <w:szCs w:val="24"/>
        </w:rPr>
        <w:lastRenderedPageBreak/>
        <w:t xml:space="preserve">than prescribed, are </w:t>
      </w:r>
      <w:r w:rsidR="00335300">
        <w:rPr>
          <w:rFonts w:ascii="Times New Roman" w:hAnsi="Times New Roman" w:cs="Times New Roman"/>
          <w:sz w:val="24"/>
          <w:szCs w:val="24"/>
        </w:rPr>
        <w:t>collectively referred to as ‘c</w:t>
      </w:r>
      <w:r w:rsidR="009A006E">
        <w:rPr>
          <w:rFonts w:ascii="Times New Roman" w:hAnsi="Times New Roman" w:cs="Times New Roman"/>
          <w:sz w:val="24"/>
          <w:szCs w:val="24"/>
        </w:rPr>
        <w:t>ost-related nonadherence</w:t>
      </w:r>
      <w:r w:rsidR="00432F76">
        <w:rPr>
          <w:rFonts w:ascii="Times New Roman" w:hAnsi="Times New Roman" w:cs="Times New Roman"/>
          <w:sz w:val="24"/>
          <w:szCs w:val="24"/>
        </w:rPr>
        <w:t>’</w:t>
      </w:r>
      <w:r w:rsidR="009A006E">
        <w:rPr>
          <w:rFonts w:ascii="Times New Roman" w:hAnsi="Times New Roman" w:cs="Times New Roman"/>
          <w:sz w:val="24"/>
          <w:szCs w:val="24"/>
        </w:rPr>
        <w:t xml:space="preserve"> (CRN).</w:t>
      </w:r>
      <w:r w:rsidR="009A006E">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{"citationID":"tZZBU8rM","properties":{"formattedCitation":"\\super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sidR="009A006E">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16</w:t>
      </w:r>
      <w:r w:rsidR="009A006E">
        <w:rPr>
          <w:rFonts w:ascii="Times New Roman" w:hAnsi="Times New Roman" w:cs="Times New Roman"/>
          <w:sz w:val="24"/>
          <w:szCs w:val="24"/>
        </w:rPr>
        <w:fldChar w:fldCharType="end"/>
      </w:r>
      <w:r w:rsidR="009D47F9">
        <w:rPr>
          <w:rFonts w:ascii="Times New Roman" w:hAnsi="Times New Roman" w:cs="Times New Roman"/>
          <w:sz w:val="24"/>
          <w:szCs w:val="24"/>
        </w:rPr>
        <w:t xml:space="preserve"> </w:t>
      </w:r>
      <w:r w:rsidR="00695CA1">
        <w:rPr>
          <w:rFonts w:ascii="Times New Roman" w:hAnsi="Times New Roman" w:cs="Times New Roman"/>
          <w:sz w:val="24"/>
          <w:szCs w:val="24"/>
        </w:rPr>
        <w:t xml:space="preserve">Although </w:t>
      </w:r>
      <w:r w:rsidR="00703E0E">
        <w:rPr>
          <w:rFonts w:ascii="Times New Roman" w:hAnsi="Times New Roman" w:cs="Times New Roman"/>
          <w:sz w:val="24"/>
          <w:szCs w:val="24"/>
        </w:rPr>
        <w:t>CRN may result in</w:t>
      </w:r>
      <w:r w:rsidR="008F6BA5">
        <w:rPr>
          <w:rFonts w:ascii="Times New Roman" w:hAnsi="Times New Roman" w:cs="Times New Roman"/>
          <w:sz w:val="24"/>
          <w:szCs w:val="24"/>
        </w:rPr>
        <w:t xml:space="preserve"> short-term cost savings</w:t>
      </w:r>
      <w:r w:rsidR="00A8447A">
        <w:rPr>
          <w:rFonts w:ascii="Times New Roman" w:hAnsi="Times New Roman" w:cs="Times New Roman"/>
          <w:sz w:val="24"/>
          <w:szCs w:val="24"/>
        </w:rPr>
        <w:t>,</w:t>
      </w:r>
      <w:r w:rsidR="00493CDA">
        <w:rPr>
          <w:rFonts w:ascii="Times New Roman" w:hAnsi="Times New Roman" w:cs="Times New Roman"/>
          <w:sz w:val="24"/>
          <w:szCs w:val="24"/>
        </w:rPr>
        <w:t xml:space="preserve"> </w:t>
      </w:r>
      <w:r w:rsidR="00703E0E">
        <w:rPr>
          <w:rFonts w:ascii="Times New Roman" w:hAnsi="Times New Roman" w:cs="Times New Roman"/>
          <w:sz w:val="24"/>
          <w:szCs w:val="24"/>
        </w:rPr>
        <w:t>nonadherence</w:t>
      </w:r>
      <w:r w:rsidR="003A40B5">
        <w:rPr>
          <w:rFonts w:ascii="Times New Roman" w:hAnsi="Times New Roman" w:cs="Times New Roman"/>
          <w:sz w:val="24"/>
          <w:szCs w:val="24"/>
        </w:rPr>
        <w:t xml:space="preserve"> is </w:t>
      </w:r>
      <w:r w:rsidR="009D47F9">
        <w:rPr>
          <w:rFonts w:ascii="Times New Roman" w:hAnsi="Times New Roman" w:cs="Times New Roman"/>
          <w:sz w:val="24"/>
          <w:szCs w:val="24"/>
        </w:rPr>
        <w:t xml:space="preserve">associated with an increase in U.S. healthcare spending of $1,000 to $8,000 per patient, primarily due to a greater frequency of inpatient hospitalizations and emergency department </w:t>
      </w:r>
      <w:commentRangeStart w:id="0"/>
      <w:r w:rsidR="009D47F9">
        <w:rPr>
          <w:rFonts w:ascii="Times New Roman" w:hAnsi="Times New Roman" w:cs="Times New Roman"/>
          <w:sz w:val="24"/>
          <w:szCs w:val="24"/>
        </w:rPr>
        <w:t>visits</w:t>
      </w:r>
      <w:commentRangeEnd w:id="0"/>
      <w:r w:rsidR="00FE2E89">
        <w:rPr>
          <w:rStyle w:val="CommentReference"/>
        </w:rPr>
        <w:commentReference w:id="0"/>
      </w:r>
      <w:r w:rsidR="009D47F9">
        <w:rPr>
          <w:rFonts w:ascii="Times New Roman" w:hAnsi="Times New Roman" w:cs="Times New Roman"/>
          <w:sz w:val="24"/>
          <w:szCs w:val="24"/>
        </w:rPr>
        <w:t>.</w:t>
      </w:r>
      <w:r w:rsidR="009D47F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{"citationID":"qppAuN1n","properties":{"formattedCitation":"\\super 17\\uc0\\u8211{}21\\nosupersub{}","plainCitation":"17–21","noteIndex":0},"citationItems":[{"id":630,"uris":["http://zotero.org/users/5917738/items/9SXGBD6Q"],"uri":["http://zotero.org/users/5917738/items/9SXGBD6Q"],"itemData":{"id":630,"type":"article-journal","container-title":"Health Affai rs","language":"en","page":"9","source":"Zotero","title":"Medication Adherence Leads To Lower Health Care Use And Costs Despite Increased Drug Spending","author":[{"family":"Roebuck","given":"M Christopher"},{"family":"Liberman","given":"Joshua N"},{"family":"Gemmill-Toyama","given":"Marin"},{"family":"Brennan","given":"Troyen A"}],"issued":{"date-parts":[["2011"]]}}},{"id":644,"uris":["http://zotero.org/users/5917738/items/FKEBC5MR"],"uri":["http://zotero.org/users/5917738/items/FKEBC5MR"],"itemData":{"id":644,"type":"article-journal","abstract":"Objectives Sub-optimal adherence to prescribed medications due to cost is known to have adverse health effects over 2–4 years, but little is known about its longer run effects. Here we quantify whether and how cost-related non-adherence (CRN) inﬂuences the risk of adverse health events over a 10-year period.\nMethods Nationally representative 1994–2004 data from the Health and Retirement Study, conducted by the US University of Michigan, are analyzed for 2460 adults aged 50–59 years in 1994 who were regularly taking medication(s) and had one or more chronic health conditions at baseline (hypertension, heart disease, diabetes, cancer, lung problems, arthritis or had experienced a heart attack or stroke). Regression models are estimated to quantify CRN’s effects on the risk of four different adverse health events, paying careful attention to the potential endogeneity of CRN. Key ﬁndings Patients who underused medication(s) due to cost are signiﬁcantly more likely to see new chronic conditions emerge, to be hospitalized, to experience a heart attack or stroke and to see problems develop limiting their ability to work. We also ﬁnd the more frequent the CRN, the more probable each of these outcomes.\nConclusions Adults in late midlife with chronic conditions who underuse medications for cost reasons place themselves at much higher risk for serious adverse events over the long run.","container-title":"Journal of Pharmaceutical Health Services Research","DOI":"10.1111/j.1759-8893.2012.00087.x","ISSN":"17598885","issue":"2","language":"en","page":"85-93","source":"DOI.org (Crossref)","title":"Long-run health effects of cost-related non-adherence to prescribed medications among adults in late midlife: Long-run health effects, cost-related non-adherence","title-short":"Long-run health effects of cost-related non-adherence to prescribed medications among adults in late midlife","volume":"3","author":[{"family":"Jensen","given":"Gail A."},{"family":"Li","given":"Yong"}],"issued":{"date-parts":[["2012",6]]}}},{"id":640,"uris":["http://zotero.org/users/5917738/items/ZLJ2W89J"],"uri":["http://zotero.org/users/5917738/items/ZLJ2W89J"],"itemData":{"id":640,"type":"article-journal","abstract":"Objective\nThe objective of this study was to evaluate the relationship between self reported cost-related nonadherence to medications and emergency department utilization among a population of Medicare beneficiaries. We hypothesized that persons who reported cost-related medication nonadherence (CRN) would have higher emergency department (ED) use.\n\nMethods\nWe conducted a retrospective cohort study of continuously enrolled Medicare beneficiaries from in 2006 and 2007. We used multivariate logistic regression to evaluate the relationship between ED use and CRN. Our principal dependent variable was any emergency department visit within a 364-day period after the initial interview assessing CRN. Our principal independent variables were two variables to denote CRN: mild CRN, defined as a reduction in medication dose or delay in getting medications because of cost, and severe CRN, defined as a medication not being filled at all due to cost.\n\nResults\nOur sample consisted of 7177 Medicare Cost Beneficiary Survey (MCBS) MCBS respondents. Approximately 7.5 percent of these respondents reported mild CRN only (n=541) and another 8.2 percent reported severe CRN (n=581). Disabled Medicare beneficiaries with severe CRN were more likely to have at least one ED visit (1.53, 95% CI 1.03–2.26) as compared to both disabled Medicare beneficiaries without CRN and elderly Medicare beneficiaries in all CRN categories.\n\nConclusions\nOur results show an association between severe CRN and emergency department use. Disabled beneficiaries under age 65 who report severe CRN were more likely to have at least one emergency department visit, even when adjusting for other factors that impact utilization.","container-title":"Annals of emergency medicine","DOI":"10.1016/j.annemergmed.2013.04.013","ISSN":"0196-0644","issue":"5","journalAbbreviation":"Ann Emerg Med","note":"PMID: 23726522\nPMCID: PMC3812390","source":"PubMed Central","title":"The Relationship Between Emergency Department Use and Cost-Related Medication Nonadherence Among Medicare Beneficiaries","URL":"https://www.ncbi.nlm.nih.gov/pmc/articles/PMC3812390/","volume":"62","author":[{"family":"Blanchard","given":"Janice"},{"family":"Madden","given":"Jeanne M"},{"family":"Ross-Degnan","given":"Dennis"},{"family":"Soumerai","given":"Stephen B."}],"accessed":{"date-parts":[["2019",10,16]]},"issued":{"date-parts":[["2013",11]]}}},{"id":663,"uris":["http://zotero.org/users/5917738/items/95HNBLKN"],"uri":["http://zotero.org/users/5917738/items/95HNBLKN"],"itemData":{"id":663,"type":"article-journal","abstract":"Objective To determine the economic impact of medication non-adherence across multiple disease groups.\nDesign Systematic review.\nEvidence review A comprehensive literature search was conducted in PubMed and Scopus in September 2017. Studies quantifying the cost of medication non-adherence in relation to economic impact were included. Relevant information was extracted and quality assessed using the Drummond checklist.\nResults Seventy-nine individual studies assessing the cost of medication non-adherence across 14 disease groups were included. Wide-scoping cost variations were reported, with lower levels of adherence generally associated with higher total costs. The annual adjusted disease-specific economic cost of non-adherence per person ranged from $949 to $44 190 (in 2015 US$). Costs attributed to ‘all causes’ non-adherence ranged from $5271 to $52 341. Medication possession ratio was the metric most used to calculate patient adherence, with varying cut-off points defining non-adherence. The main indicators used to measure the cost of non-adherence were total cost or total healthcare cost (83% of studies), pharmacy costs (70%), inpatient costs (46%), outpatient costs (50%), emergency department visit costs (27%), medical costs (29%) and hospitalisation costs (18%). Drummond quality assessment yielded 10 studies of high quality with all studies performing partial economic evaluations to varying extents.\nConclusion Medication non-adherence places a significant cost burden on healthcare systems. Current research assessing the economic impact of medication non-adherence is limited and of varying quality, failing to provide adaptable data to influence health policy. The correlation between increased non-adherence and higher disease prevalence should be used to inform policymakers to help circumvent avoidable costs to the healthcare system. Differences in methods make the comparison among studies challenging and an accurate estimation of true magnitude of the cost impossible. Standardisation of the metric measures used to estimate medication non-adherence and development of a streamlined approach to quantify costs is required.\nPROSPERO registration number CRD42015027338.","container-title":"BMJ Open","DOI":"10.1136/bmjopen-2017-016982","ISSN":"2044-6055, 2044-6055","issue":"1","language":"en","note":"PMID: 29358417","page":"e016982","source":"bmjopen.bmj.com","title":"Economic impact of medication non-adherence by disease groups: a systematic review","title-short":"Economic impact of medication non-adherence by disease groups","volume":"8","author":[{"family":"Cutler","given":"Rachelle Louise"},{"family":"Fernandez-Llimos","given":"Fernando"},{"family":"Frommer","given":"Michael"},{"family":"Benrimoj","given":"Charlie"},{"family":"Garcia-Cardenas","given":"Victoria"}],"issued":{"date-parts":[["2018",1,1]]}}},{"id":688,"uris":["http://zotero.org/users/5917738/items/EZCIDLAH"],"uri":["http://zotero.org/users/5917738/items/EZCIDLAH"],"itemData":{"id":688,"type":"article-journal","container-title":"Medical Care","DOI":"10.1097/MLR.0000000000001067","ISSN":"0025-7079","issue":"3","journalAbbreviation":"Medical Care","language":"en","page":"218-224","source":"DOI.org (Crossref)","title":"How Much Does Medication Nonadherence Cost the Medicare Fee-for-Service Program?:","title-short":"How Much Does Medication Nonadherence Cost the Medicare Fee-for-Service Program?","volume":"57","author":[{"family":"Lloyd","given":"Jennifer T."},{"family":"Maresh","given":"Sha"},{"family":"Powers","given":"Christopher A."},{"family":"Shrank","given":"William H."},{"family":"Alley","given":"Dawn E."}],"issued":{"date-parts":[["2019",3]]}}}],"schema":"https://github.com/citation-style-language/schema/raw/master/csl-citation.json"} </w:instrText>
      </w:r>
      <w:r w:rsidR="009D47F9">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17–21</w:t>
      </w:r>
      <w:r w:rsidR="009D47F9">
        <w:rPr>
          <w:rFonts w:ascii="Times New Roman" w:hAnsi="Times New Roman" w:cs="Times New Roman"/>
          <w:sz w:val="24"/>
          <w:szCs w:val="24"/>
        </w:rPr>
        <w:fldChar w:fldCharType="end"/>
      </w:r>
      <w:r w:rsidR="00122C9A">
        <w:rPr>
          <w:rFonts w:ascii="Times New Roman" w:hAnsi="Times New Roman" w:cs="Times New Roman"/>
          <w:sz w:val="24"/>
          <w:szCs w:val="24"/>
        </w:rPr>
        <w:t xml:space="preserve"> </w:t>
      </w:r>
    </w:p>
    <w:p w14:paraId="1EF951FA" w14:textId="37272C68" w:rsidR="00CE0EE3" w:rsidRDefault="00122C9A" w:rsidP="00CD241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Disparities in rates of CRN are also observed by rac</w:t>
      </w:r>
      <w:r w:rsidR="00994490">
        <w:rPr>
          <w:rFonts w:ascii="Times New Roman" w:hAnsi="Times New Roman" w:cs="Times New Roman"/>
          <w:sz w:val="24"/>
          <w:szCs w:val="24"/>
        </w:rPr>
        <w:t>ial and ethnic background</w:t>
      </w:r>
      <w:r>
        <w:rPr>
          <w:rFonts w:ascii="Times New Roman" w:hAnsi="Times New Roman" w:cs="Times New Roman"/>
          <w:sz w:val="24"/>
          <w:szCs w:val="24"/>
        </w:rPr>
        <w:t xml:space="preserve">. </w:t>
      </w:r>
      <w:r w:rsidR="00380619">
        <w:rPr>
          <w:rFonts w:ascii="Times New Roman" w:hAnsi="Times New Roman" w:cs="Times New Roman"/>
          <w:sz w:val="24"/>
          <w:szCs w:val="24"/>
        </w:rPr>
        <w:t xml:space="preserve">Prior to the closing of the Medicare Part D coverage gap, </w:t>
      </w:r>
      <w:r w:rsidR="006D57EC">
        <w:rPr>
          <w:rFonts w:ascii="Times New Roman" w:hAnsi="Times New Roman" w:cs="Times New Roman"/>
          <w:sz w:val="24"/>
          <w:szCs w:val="24"/>
        </w:rPr>
        <w:t>Black</w:t>
      </w:r>
      <w:r w:rsidR="00380619">
        <w:rPr>
          <w:rFonts w:ascii="Times New Roman" w:hAnsi="Times New Roman" w:cs="Times New Roman"/>
          <w:sz w:val="24"/>
          <w:szCs w:val="24"/>
        </w:rPr>
        <w:t xml:space="preserve"> and Hispanic older adults </w:t>
      </w:r>
      <w:r w:rsidR="0060089D">
        <w:rPr>
          <w:rFonts w:ascii="Times New Roman" w:hAnsi="Times New Roman" w:cs="Times New Roman"/>
          <w:sz w:val="24"/>
          <w:szCs w:val="24"/>
        </w:rPr>
        <w:t xml:space="preserve">had </w:t>
      </w:r>
      <w:r w:rsidR="00380619">
        <w:rPr>
          <w:rFonts w:ascii="Times New Roman" w:hAnsi="Times New Roman" w:cs="Times New Roman"/>
          <w:sz w:val="24"/>
          <w:szCs w:val="24"/>
        </w:rPr>
        <w:t xml:space="preserve">30-40% </w:t>
      </w:r>
      <w:r w:rsidR="0060089D">
        <w:rPr>
          <w:rFonts w:ascii="Times New Roman" w:hAnsi="Times New Roman" w:cs="Times New Roman"/>
          <w:sz w:val="24"/>
          <w:szCs w:val="24"/>
        </w:rPr>
        <w:t>higher odds of reporting</w:t>
      </w:r>
      <w:r w:rsidR="00380619">
        <w:rPr>
          <w:rFonts w:ascii="Times New Roman" w:hAnsi="Times New Roman" w:cs="Times New Roman"/>
          <w:sz w:val="24"/>
          <w:szCs w:val="24"/>
        </w:rPr>
        <w:t xml:space="preserve"> at least one form of CRN</w:t>
      </w:r>
      <w:r w:rsidR="006A3A5B">
        <w:rPr>
          <w:rFonts w:ascii="Times New Roman" w:hAnsi="Times New Roman" w:cs="Times New Roman"/>
          <w:sz w:val="24"/>
          <w:szCs w:val="24"/>
        </w:rPr>
        <w:t xml:space="preserve"> than White older adults</w:t>
      </w:r>
      <w:r w:rsidR="00380619">
        <w:rPr>
          <w:rFonts w:ascii="Times New Roman" w:hAnsi="Times New Roman" w:cs="Times New Roman"/>
          <w:sz w:val="24"/>
          <w:szCs w:val="24"/>
        </w:rPr>
        <w:t>, with nearly one out of four</w:t>
      </w:r>
      <w:r w:rsidR="006D57EC">
        <w:rPr>
          <w:rFonts w:ascii="Times New Roman" w:hAnsi="Times New Roman" w:cs="Times New Roman"/>
          <w:sz w:val="24"/>
          <w:szCs w:val="24"/>
        </w:rPr>
        <w:t xml:space="preserve"> Black Medicare enrollees limiting purchases of other basic needs (e.g. groceries and utilities) to be able to afford their prescriptions.</w:t>
      </w:r>
      <w:r w:rsidR="006D57EC">
        <w:rPr>
          <w:rFonts w:ascii="Times New Roman" w:hAnsi="Times New Roman" w:cs="Times New Roman"/>
          <w:sz w:val="24"/>
          <w:szCs w:val="24"/>
        </w:rPr>
        <w:fldChar w:fldCharType="begin"/>
      </w:r>
      <w:r w:rsidR="006D57EC">
        <w:rPr>
          <w:rFonts w:ascii="Times New Roman" w:hAnsi="Times New Roman" w:cs="Times New Roman"/>
          <w:sz w:val="24"/>
          <w:szCs w:val="24"/>
        </w:rPr>
        <w:instrText xml:space="preserve"> ADDIN ZOTERO_ITEM CSL_CITATION {"citationID":"qZbVezWh","properties":{"formattedCitation":"\\super 22\\nosupersub{}","plainCitation":"22","noteIndex":0},"citationItems":[{"id":1438,"uris":["http://zotero.org/users/5917738/items/JJUMG2V9"],"uri":["http://zotero.org/users/5917738/items/JJUMG2V9"],"itemData":{"id":1438,"type":"article-journal","abstract":"BACKGROUND\nNonadherence to prescription drugs results in poorer control of chronic health conditions. Because of significant racial/ethnic disparities in the control of many chronic diseases, differences in the rates of and reasons for medication nonadherence should be studied.\n\nOBJECTIVES\n1) To determine whether rates of and reasons for medication nonadherence vary by race/ethnicity among seniors; and 2) to evaluate whether any association between race/ethnicity and nonadherence is moderated by prescription coverage and income.\n\nDESIGN/SETTING\nCross-sectional national survey, 2003.\n\nPATIENTS\nMedicare beneficiaries ≥65 years of age, who reported their race/ethnicity as white, black, or Hispanic, and who reported taking at least 1 medication (n = 14,829).\n\nMAIN OUTCOME MEASURES\nSelf-reported nonadherence (caused by cost, self-assessed need, or experiences/side effects) during the last 12 months.\n\nRESULTS\nBlacks and Hispanics were more likely than whites to report cost-related nonadherence (35.1%, 36.5%, and 26.7%, respectively, p &lt; .001). There were no racial/ethnic differences in nonadherence caused by experiences or self-assessed need. In analyses controlling for age, gender, number of chronic conditions and medications, education, and presence and type of prescription drug coverage, blacks (odds ratio [OR] 1.38; 95% confidence interval [CI] 1.08–1.78) and Hispanics (1.35; 1.02–1.78) remained more likely to report cost-related nonadherence compared to whites. When income was added to the model, the relationship between cost-related nonadherence and race/ethnicity was no longer statistically significant (p = .12).\n\nCONCLUSIONS\nRacial/ethnic disparities in medication nonadherence exist among seniors, and are related to cost concerns, and not to differences in experiences or self-assessed need. Considering the importance of medication adherence in controlling chronic diseases, affordability of prescriptions should be explicitly addressed to reduce racial/ethnic disparities.","container-title":"Journal of General Internal Medicine","DOI":"10.1007/s11606-007-0385-z","ISSN":"0884-8734","issue":"11","journalAbbreviation":"J Gen Intern Med","note":"PMID: 17882499\nPMCID: PMC2219813","page":"1572-1578","source":"PubMed Central","title":"Race/Ethnicity and Nonadherence to Prescription Medications Among Seniors: Results of a National Study","title-short":"Race/Ethnicity and Nonadherence to Prescription Medications Among Seniors","volume":"22","author":[{"family":"Gellad","given":"Walid F."},{"family":"Haas","given":"Jennifer S."},{"family":"Safran","given":"Dana Gelb"}],"issued":{"date-parts":[["2007",11]]}}}],"schema":"https://github.com/citation-style-language/schema/raw/master/csl-citation.json"} </w:instrText>
      </w:r>
      <w:r w:rsidR="006D57EC">
        <w:rPr>
          <w:rFonts w:ascii="Times New Roman" w:hAnsi="Times New Roman" w:cs="Times New Roman"/>
          <w:sz w:val="24"/>
          <w:szCs w:val="24"/>
        </w:rPr>
        <w:fldChar w:fldCharType="separate"/>
      </w:r>
      <w:r w:rsidR="006D57EC" w:rsidRPr="006D57EC">
        <w:rPr>
          <w:rFonts w:ascii="Times New Roman" w:hAnsi="Times New Roman" w:cs="Times New Roman"/>
          <w:sz w:val="24"/>
          <w:szCs w:val="24"/>
          <w:vertAlign w:val="superscript"/>
        </w:rPr>
        <w:t>22</w:t>
      </w:r>
      <w:r w:rsidR="006D57EC">
        <w:rPr>
          <w:rFonts w:ascii="Times New Roman" w:hAnsi="Times New Roman" w:cs="Times New Roman"/>
          <w:sz w:val="24"/>
          <w:szCs w:val="24"/>
        </w:rPr>
        <w:fldChar w:fldCharType="end"/>
      </w:r>
      <w:r w:rsidR="006D57EC">
        <w:rPr>
          <w:rFonts w:ascii="Times New Roman" w:hAnsi="Times New Roman" w:cs="Times New Roman"/>
          <w:sz w:val="24"/>
          <w:szCs w:val="24"/>
        </w:rPr>
        <w:t xml:space="preserve"> </w:t>
      </w:r>
      <w:r w:rsidR="004D3668">
        <w:rPr>
          <w:rFonts w:ascii="Times New Roman" w:hAnsi="Times New Roman" w:cs="Times New Roman"/>
          <w:sz w:val="24"/>
          <w:szCs w:val="24"/>
        </w:rPr>
        <w:t>Among</w:t>
      </w:r>
      <w:r w:rsidR="00CD2417">
        <w:rPr>
          <w:rFonts w:ascii="Times New Roman" w:hAnsi="Times New Roman" w:cs="Times New Roman"/>
          <w:sz w:val="24"/>
          <w:szCs w:val="24"/>
        </w:rPr>
        <w:t xml:space="preserve"> Black</w:t>
      </w:r>
      <w:r w:rsidR="00612107">
        <w:rPr>
          <w:rFonts w:ascii="Times New Roman" w:hAnsi="Times New Roman" w:cs="Times New Roman"/>
          <w:sz w:val="24"/>
          <w:szCs w:val="24"/>
        </w:rPr>
        <w:t xml:space="preserve"> individuals</w:t>
      </w:r>
      <w:r w:rsidR="00CD2417">
        <w:rPr>
          <w:rFonts w:ascii="Times New Roman" w:hAnsi="Times New Roman" w:cs="Times New Roman"/>
          <w:sz w:val="24"/>
          <w:szCs w:val="24"/>
        </w:rPr>
        <w:t xml:space="preserve"> but not Hispanic</w:t>
      </w:r>
      <w:r w:rsidR="00612107">
        <w:rPr>
          <w:rFonts w:ascii="Times New Roman" w:hAnsi="Times New Roman" w:cs="Times New Roman"/>
          <w:sz w:val="24"/>
          <w:szCs w:val="24"/>
        </w:rPr>
        <w:t xml:space="preserve"> individual</w:t>
      </w:r>
      <w:r w:rsidR="00CD2417">
        <w:rPr>
          <w:rFonts w:ascii="Times New Roman" w:hAnsi="Times New Roman" w:cs="Times New Roman"/>
          <w:sz w:val="24"/>
          <w:szCs w:val="24"/>
        </w:rPr>
        <w:t xml:space="preserve">s, differences persist after adjustment for income, indicating that other factors such as </w:t>
      </w:r>
      <w:r w:rsidR="006623B4">
        <w:rPr>
          <w:rFonts w:ascii="Times New Roman" w:hAnsi="Times New Roman" w:cs="Times New Roman"/>
          <w:sz w:val="24"/>
          <w:szCs w:val="24"/>
        </w:rPr>
        <w:t>household</w:t>
      </w:r>
      <w:r w:rsidR="00CD2417">
        <w:rPr>
          <w:rFonts w:ascii="Times New Roman" w:hAnsi="Times New Roman" w:cs="Times New Roman"/>
          <w:sz w:val="24"/>
          <w:szCs w:val="24"/>
        </w:rPr>
        <w:t xml:space="preserve"> wealth or accessibility of lower deductible prescription coverage plans may contribute to the high rates of CRN </w:t>
      </w:r>
      <w:r w:rsidR="00994490">
        <w:rPr>
          <w:rFonts w:ascii="Times New Roman" w:hAnsi="Times New Roman" w:cs="Times New Roman"/>
          <w:sz w:val="24"/>
          <w:szCs w:val="24"/>
        </w:rPr>
        <w:t>in certain minority groups.</w:t>
      </w:r>
      <w:r w:rsidR="00B30132">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{"citationID":"drNlNbyj","properties":{"formattedCitation":"\\super 23,24\\nosupersub{}","plainCitation":"23,24","noteIndex":0},"citationItems":[{"id":1447,"uris":["http://zotero.org/users/5917738/items/7L6XQJ8K"],"uri":["http://zotero.org/users/5917738/items/7L6XQJ8K"],"itemData":{"id":1447,"type":"article-journal","abstract":"Purpose\nNonadherence to adjuvant hormonal therapy is common and is associated with increased prescription copayment amount and black race. Studies suggest that household wealth may partly explain racial disparities. We investigated the impact of net worth on disparities in adherence and discontinuation.\n\nPatients and Methods\nWe used the OptumInsight insurance claims database to identify women older than age 50 years diagnosed with early breast cancer, from January 1, 2007, to December 31, 2011, who were using hormonal therapy. Nonadherence was defined as a medication possession ratio of ≤ 80% of eligible days over a 2-year period. We evaluated the association of demographic and clinical characteristics, annual household income, household net worth (&lt; $250,000, $250,000 to $750,000, or &gt; $750,000), insurance type, and copayments (&lt; $10, $10 to $20, or &gt; $20) with adherence to hormonal therapy. Logistic regression analyses were conducted by sequentially adding sociodemographic and financial variables to race.\n\nResults\nWe identified 10,302 patients; 2,473 (24%) were nonadherent. In the unadjusted analyses, adherence was negatively associated with black race (odds ratio [OR], 0.76; P &lt; .001), advanced age, comorbidity, and Medicare insurance. Adherence was positively associated with medium (OR, 1.33; P &lt; .001) and high (OR, 1.66; P &lt; .001) compared with low net worth. The negative association of black race with adherence (OR, 0.76) was reduced by adding net worth to the model (OR, 0.84; P &lt; .05). Correcting for other variables had a minimal impact on the association between race and adherence (OR, 0.87; P = .08). The interaction between net worth and race was significant (P &lt; .01).\n\nConclusion\nWe found that net worth partially explains racial disparities in hormonal therapy adherence. These results suggest that economic factors may contribute to disparities in the quality of care.","container-title":"Journal of Clinical Oncology","DOI":"10.1200/JCO.2014.58.3062","ISSN":"0732-183X","issue":"9","journalAbbreviation":"J Clin Oncol","note":"PMID: 25691670\nPMCID: PMC4356713","page":"1053-1059","source":"PubMed Central","title":"Household Net Worth, Racial Disparities, and Hormonal Therapy Adherence Among Women With Early-Stage Breast Cancer","volume":"33","author":[{"family":"Hershman","given":"Dawn L."},{"family":"Tsui","given":"Jennifer"},{"family":"Wright","given":"Jason D."},{"family":"Coromilas","given":"Ellie J."},{"family":"Tsai","given":"Wei Yann"},{"family":"Neugut","given":"Alfred I."}],"issued":{"date-parts":[["2015",3,20]]}}},{"id":1450,"uris":["http://zotero.org/users/5917738/items/P7K9MIRC"],"uri":["http://zotero.org/users/5917738/items/P7K9MIRC"],"itemData":{"id":1450,"type":"article-journal","abstract":"Background:High deductible health plans (HDHP) are associated with high levels of patient cost-sharing and are becoming increasingly used in the United Status as a means of reducing healthcare utilization and spending. Our objective is to determine whether HDHP enrollment is associated with a change in adherence to evidence-based medications to treat cardiovascular risk factors and whether such changes vary based on race/ethnicity or socioeconomic status.Methods and Results:We conducted a retrospective cohort study using an interrupted time series with concurrent control group design among beneficiaries of Aetna—a national commercial insurer. We included 14 866 patients who filled prescriptions for medications to treat hypertension, high cholesterol, or diabetes mellitus between 2009 and 2014 and who switched from a traditional plan into an HDHP and 14 866 controls who did not switch to an HDHP matched based on calendar time, medication class, race/ethnicity, socioeconomic status, and propensity score. We were specifically interested in evaluating 4 prespecified subgroups based on race/ethnicity (white versus nonwhite) and socioeconomic status (higher versus lower). The main outcome was medication adherence as measured by proportion of days covered. The overall cohort had an average age of 53 years, and 44% were women. Baseline adherence was the lowest in the nonwhite patient group. Switching to an HDHP was associated with a decrease in the level of adherence of 5 percentage points across all 4 subgroups (change in level, −5.0%; 95% CI, −5.9% to −4.0%; P&lt;0.0001).Conclusions:HDHP enrollment was associated with a reduction in adherence to medications to treat cardiovascular risk factors. The magnitude of this effect did not vary based on race/ethnicity or socioeconomic status. Because racial/ethnic minorities have lower rates of medication adherence, future studies should evaluate whether HDHP-associated changes in adherence have greater clinical consequences for these patients.","container-title":"Circulation: Cardiovascular Quality and Outcomes","DOI":"10.1161/CIRCOUTCOMES.118.004632","issue":"11","journalAbbreviation":"Circulation: Cardiovascular Quality and Outcomes","note":"publisher: American Heart Association","page":"e004632","source":"ahajournals.org (Atypon)","title":"Impact of High Deductible Health Plans on Cardiovascular Medication Adherence and Health Disparities","volume":"11","author":[{"literal":"Lewey Jennifer"},{"literal":"Gagne Joshua J."},{"literal":"Franklin Jessica"},{"literal":"Lauffenburger Julie C."},{"literal":"Brill Gregory"},{"literal":"Choudhry Niteesh K."}],"issued":{"date-parts":[["2018",11,1]]}}}],"schema":"https://github.com/citation-style-language/schema/raw/master/csl-citation.json"} </w:instrText>
      </w:r>
      <w:r w:rsidR="00B30132">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23,24</w:t>
      </w:r>
      <w:r w:rsidR="00B30132">
        <w:rPr>
          <w:rFonts w:ascii="Times New Roman" w:hAnsi="Times New Roman" w:cs="Times New Roman"/>
          <w:sz w:val="24"/>
          <w:szCs w:val="24"/>
        </w:rPr>
        <w:fldChar w:fldCharType="end"/>
      </w:r>
      <w:r w:rsidR="00CD2417">
        <w:rPr>
          <w:rFonts w:ascii="Times New Roman" w:hAnsi="Times New Roman" w:cs="Times New Roman"/>
          <w:sz w:val="24"/>
          <w:szCs w:val="24"/>
        </w:rPr>
        <w:t xml:space="preserve"> </w:t>
      </w:r>
      <w:r w:rsidR="00994490">
        <w:rPr>
          <w:rFonts w:ascii="Times New Roman" w:hAnsi="Times New Roman" w:cs="Times New Roman"/>
          <w:sz w:val="24"/>
          <w:szCs w:val="24"/>
        </w:rPr>
        <w:t>C</w:t>
      </w:r>
      <w:r w:rsidR="00730B00">
        <w:rPr>
          <w:rFonts w:ascii="Times New Roman" w:hAnsi="Times New Roman" w:cs="Times New Roman"/>
          <w:sz w:val="24"/>
          <w:szCs w:val="24"/>
        </w:rPr>
        <w:t xml:space="preserve">hanges to the Medicare Part D prescription benefit have had mixed effects, reducing disparities in </w:t>
      </w:r>
      <w:r w:rsidR="00F26001">
        <w:rPr>
          <w:rFonts w:ascii="Times New Roman" w:hAnsi="Times New Roman" w:cs="Times New Roman"/>
          <w:sz w:val="24"/>
          <w:szCs w:val="24"/>
        </w:rPr>
        <w:t>total prescription expenditures</w:t>
      </w:r>
      <w:r w:rsidR="00730B00">
        <w:rPr>
          <w:rFonts w:ascii="Times New Roman" w:hAnsi="Times New Roman" w:cs="Times New Roman"/>
          <w:sz w:val="24"/>
          <w:szCs w:val="24"/>
        </w:rPr>
        <w:t xml:space="preserve"> for Hispanic enrollees but increasing disparities between Blacks and Whites</w:t>
      </w:r>
      <w:r w:rsidR="00F26001">
        <w:rPr>
          <w:rFonts w:ascii="Times New Roman" w:hAnsi="Times New Roman" w:cs="Times New Roman"/>
          <w:sz w:val="24"/>
          <w:szCs w:val="24"/>
        </w:rPr>
        <w:t>.</w:t>
      </w:r>
      <w:r w:rsidR="00730B00">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{"citationID":"S8kVZBtD","properties":{"formattedCitation":"\\super 25\\nosupersub{}","plainCitation":"25","noteIndex":0},"citationItems":[{"id":1211,"uris":["http://zotero.org/users/5917738/items/AUJNUYBM"],"uri":["http://zotero.org/users/5917738/items/AUJNUYBM"],"itemData":{"id":1211,"type":"article-journal","abstract":"Objective To evaluate whether Medicare Part D has reduced racial/ethnic disparities in prescription drug utilization and spending. Data Nationally representative data on white, African American, and Hispanic Medicare seniors from the 2002–2009 Medical Expenditure Panel Survey are analyzed. Five measures are examined: filling any prescriptions during the year, the number of prescriptions filled, total annual prescription spending, annual out-of-pocket prescription spending, and average copay level. Study Design We apply the Institute of Medicine's definition of a racial/ethnic disparity and adopt a difference-in-difference-in-differences (DDD) estimator using a multivariate regression framework. The treatment group consists of Medicare seniors, the comparison group, adults without Medicare aged 55–63 years. Principal Findings Difference-in-difference-in-differences estimates suggest that for African Americans Part D increased the disparity in annual spending on prescription drugs by $258 (p = .011), yet had no effect on other measures of prescription drug disparities. For Hispanics, DDD estimates suggest that the program reduced the disparities in annual number of prescriptions filled, annual total and out-of-pocket spending on prescription drugs by 2.9 (p = .077), $282 (p = .019) and $143 (p &lt; .001), respectively. Conclusion Medicare Part D had mixed effects. Although it reduced Hispanic/white disparities related to prescription drugs among seniors, it increased the African American/white disparity in total annual spending on prescription drugs.","container-title":"Health Services Research","DOI":"10.1111/1475-6773.12099","ISSN":"1475-6773","issue":"2","language":"en","page":"502-525","source":"Wiley Online Library","title":"Has Medicare Part D Reduced Racial/Ethnic Disparities in Prescription Drug Use and Spending?","volume":"49","author":[{"family":"Mahmoudi","given":"Elham"},{"family":"Jensen","given":"Gail A."}],"issued":{"date-parts":[["2014"]]}}}],"schema":"https://github.com/citation-style-language/schema/raw/master/csl-citation.json"} </w:instrText>
      </w:r>
      <w:r w:rsidR="00730B00">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25</w:t>
      </w:r>
      <w:r w:rsidR="00730B00">
        <w:rPr>
          <w:rFonts w:ascii="Times New Roman" w:hAnsi="Times New Roman" w:cs="Times New Roman"/>
          <w:sz w:val="24"/>
          <w:szCs w:val="24"/>
        </w:rPr>
        <w:fldChar w:fldCharType="end"/>
      </w:r>
      <w:r w:rsidR="00B65F67">
        <w:rPr>
          <w:rFonts w:ascii="Times New Roman" w:hAnsi="Times New Roman" w:cs="Times New Roman"/>
          <w:sz w:val="24"/>
          <w:szCs w:val="24"/>
        </w:rPr>
        <w:t xml:space="preserve"> </w:t>
      </w:r>
      <w:r w:rsidR="009751DD">
        <w:rPr>
          <w:rFonts w:ascii="Times New Roman" w:hAnsi="Times New Roman" w:cs="Times New Roman"/>
          <w:sz w:val="24"/>
          <w:szCs w:val="24"/>
        </w:rPr>
        <w:t xml:space="preserve"> </w:t>
      </w:r>
      <w:r w:rsidR="00F26001">
        <w:rPr>
          <w:rFonts w:ascii="Times New Roman" w:hAnsi="Times New Roman" w:cs="Times New Roman"/>
          <w:sz w:val="24"/>
          <w:szCs w:val="24"/>
        </w:rPr>
        <w:t>Altogether, this indicates that</w:t>
      </w:r>
      <w:r w:rsidR="00EB442D">
        <w:rPr>
          <w:rFonts w:ascii="Times New Roman" w:hAnsi="Times New Roman" w:cs="Times New Roman"/>
          <w:sz w:val="24"/>
          <w:szCs w:val="24"/>
        </w:rPr>
        <w:t xml:space="preserve"> </w:t>
      </w:r>
      <w:r w:rsidR="00F55EDD">
        <w:rPr>
          <w:rFonts w:ascii="Times New Roman" w:hAnsi="Times New Roman" w:cs="Times New Roman"/>
          <w:sz w:val="24"/>
          <w:szCs w:val="24"/>
        </w:rPr>
        <w:t>although policy changes have</w:t>
      </w:r>
      <w:r w:rsidR="001F0AB2">
        <w:rPr>
          <w:rFonts w:ascii="Times New Roman" w:hAnsi="Times New Roman" w:cs="Times New Roman"/>
          <w:sz w:val="24"/>
          <w:szCs w:val="24"/>
        </w:rPr>
        <w:t xml:space="preserve"> helped increase medical accessibility for some</w:t>
      </w:r>
      <w:r w:rsidR="00F26001">
        <w:rPr>
          <w:rFonts w:ascii="Times New Roman" w:hAnsi="Times New Roman" w:cs="Times New Roman"/>
          <w:sz w:val="24"/>
          <w:szCs w:val="24"/>
        </w:rPr>
        <w:t xml:space="preserve"> marginalized groups</w:t>
      </w:r>
      <w:r w:rsidR="001F0AB2">
        <w:rPr>
          <w:rFonts w:ascii="Times New Roman" w:hAnsi="Times New Roman" w:cs="Times New Roman"/>
          <w:sz w:val="24"/>
          <w:szCs w:val="24"/>
        </w:rPr>
        <w:t xml:space="preserve">, </w:t>
      </w:r>
      <w:r w:rsidR="00CE6E79">
        <w:rPr>
          <w:rFonts w:ascii="Times New Roman" w:hAnsi="Times New Roman" w:cs="Times New Roman"/>
          <w:sz w:val="24"/>
          <w:szCs w:val="24"/>
        </w:rPr>
        <w:t xml:space="preserve">others </w:t>
      </w:r>
      <w:r w:rsidR="004370D4">
        <w:rPr>
          <w:rFonts w:ascii="Times New Roman" w:hAnsi="Times New Roman" w:cs="Times New Roman"/>
          <w:sz w:val="24"/>
          <w:szCs w:val="24"/>
        </w:rPr>
        <w:t xml:space="preserve">still </w:t>
      </w:r>
      <w:r w:rsidR="00F26001">
        <w:rPr>
          <w:rFonts w:ascii="Times New Roman" w:hAnsi="Times New Roman" w:cs="Times New Roman"/>
          <w:sz w:val="24"/>
          <w:szCs w:val="24"/>
        </w:rPr>
        <w:t xml:space="preserve">have greater difficulty </w:t>
      </w:r>
      <w:r w:rsidR="002766D7">
        <w:rPr>
          <w:rFonts w:ascii="Times New Roman" w:hAnsi="Times New Roman" w:cs="Times New Roman"/>
          <w:sz w:val="24"/>
          <w:szCs w:val="24"/>
        </w:rPr>
        <w:t>affording essential medications and</w:t>
      </w:r>
      <w:r w:rsidR="009F48C4">
        <w:rPr>
          <w:rFonts w:ascii="Times New Roman" w:hAnsi="Times New Roman" w:cs="Times New Roman"/>
          <w:sz w:val="24"/>
          <w:szCs w:val="24"/>
        </w:rPr>
        <w:t xml:space="preserve">, by extension, </w:t>
      </w:r>
      <w:r w:rsidR="00AB7FB0">
        <w:rPr>
          <w:rFonts w:ascii="Times New Roman" w:hAnsi="Times New Roman" w:cs="Times New Roman"/>
          <w:sz w:val="24"/>
          <w:szCs w:val="24"/>
        </w:rPr>
        <w:t xml:space="preserve">being able to </w:t>
      </w:r>
      <w:r w:rsidR="00EB442D">
        <w:rPr>
          <w:rFonts w:ascii="Times New Roman" w:hAnsi="Times New Roman" w:cs="Times New Roman"/>
          <w:sz w:val="24"/>
          <w:szCs w:val="24"/>
        </w:rPr>
        <w:t>follow clinical recommendations for management of chronic illness.</w:t>
      </w:r>
      <w:r w:rsidR="004370D4">
        <w:rPr>
          <w:rFonts w:ascii="Times New Roman" w:hAnsi="Times New Roman" w:cs="Times New Roman"/>
          <w:sz w:val="24"/>
          <w:szCs w:val="24"/>
        </w:rPr>
        <w:t xml:space="preserve"> </w:t>
      </w:r>
    </w:p>
    <w:p w14:paraId="17970A0C" w14:textId="73EB1772" w:rsidR="009D42A1" w:rsidRDefault="009F68AC" w:rsidP="004270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11E5D">
        <w:rPr>
          <w:rFonts w:ascii="Times New Roman" w:hAnsi="Times New Roman" w:cs="Times New Roman"/>
          <w:sz w:val="24"/>
          <w:szCs w:val="24"/>
        </w:rPr>
        <w:t>prevalence of CRN among patients with chronic conditions is</w:t>
      </w:r>
      <w:r w:rsidR="005D6F21">
        <w:rPr>
          <w:rFonts w:ascii="Times New Roman" w:hAnsi="Times New Roman" w:cs="Times New Roman"/>
          <w:sz w:val="24"/>
          <w:szCs w:val="24"/>
        </w:rPr>
        <w:t xml:space="preserve"> also</w:t>
      </w:r>
      <w:r w:rsidR="00C11E5D">
        <w:rPr>
          <w:rFonts w:ascii="Times New Roman" w:hAnsi="Times New Roman" w:cs="Times New Roman"/>
          <w:sz w:val="24"/>
          <w:szCs w:val="24"/>
        </w:rPr>
        <w:t xml:space="preserve"> substantially higher than </w:t>
      </w:r>
      <w:r w:rsidR="00821829">
        <w:rPr>
          <w:rFonts w:ascii="Times New Roman" w:hAnsi="Times New Roman" w:cs="Times New Roman"/>
          <w:sz w:val="24"/>
          <w:szCs w:val="24"/>
        </w:rPr>
        <w:t>that of</w:t>
      </w:r>
      <w:r w:rsidR="009452BF">
        <w:rPr>
          <w:rFonts w:ascii="Times New Roman" w:hAnsi="Times New Roman" w:cs="Times New Roman"/>
          <w:sz w:val="24"/>
          <w:szCs w:val="24"/>
        </w:rPr>
        <w:t xml:space="preserve"> </w:t>
      </w:r>
      <w:r w:rsidR="00C11E5D">
        <w:rPr>
          <w:rFonts w:ascii="Times New Roman" w:hAnsi="Times New Roman" w:cs="Times New Roman"/>
          <w:sz w:val="24"/>
          <w:szCs w:val="24"/>
        </w:rPr>
        <w:t>the general population.</w:t>
      </w:r>
      <w:r w:rsidR="005830CB">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{"citationID":"lbBlJzNg","properties":{"formattedCitation":"\\super 26\\nosupersub{}","plainCitation":"26","noteIndex":0},"citationItems":[{"id":678,"uris":["http://zotero.org/users/5917738/items/NFRSXZTV"],"uri":["http://zotero.org/users/5917738/items/NFRSXZTV"],"itemData":{"id":678,"type":"article-journal","abstract":"To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5830CB">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26</w:t>
      </w:r>
      <w:r w:rsidR="005830CB">
        <w:rPr>
          <w:rFonts w:ascii="Times New Roman" w:hAnsi="Times New Roman" w:cs="Times New Roman"/>
          <w:sz w:val="24"/>
          <w:szCs w:val="24"/>
        </w:rPr>
        <w:fldChar w:fldCharType="end"/>
      </w:r>
      <w:r w:rsidR="00581F61">
        <w:rPr>
          <w:rFonts w:ascii="Times New Roman" w:hAnsi="Times New Roman" w:cs="Times New Roman"/>
          <w:sz w:val="24"/>
          <w:szCs w:val="24"/>
        </w:rPr>
        <w:t xml:space="preserve"> For instance, i</w:t>
      </w:r>
      <w:r w:rsidR="00712E7F">
        <w:rPr>
          <w:rFonts w:ascii="Times New Roman" w:hAnsi="Times New Roman" w:cs="Times New Roman"/>
          <w:sz w:val="24"/>
          <w:szCs w:val="24"/>
        </w:rPr>
        <w:t xml:space="preserve">n comparison to </w:t>
      </w:r>
      <w:r w:rsidR="008464FD">
        <w:rPr>
          <w:rFonts w:ascii="Times New Roman" w:hAnsi="Times New Roman" w:cs="Times New Roman"/>
          <w:sz w:val="24"/>
          <w:szCs w:val="24"/>
        </w:rPr>
        <w:t>the 6-7% of U.S. adults w</w:t>
      </w:r>
      <w:r w:rsidR="00D36F8A">
        <w:rPr>
          <w:rFonts w:ascii="Times New Roman" w:hAnsi="Times New Roman" w:cs="Times New Roman"/>
          <w:sz w:val="24"/>
          <w:szCs w:val="24"/>
        </w:rPr>
        <w:t>ho reported</w:t>
      </w:r>
      <w:r w:rsidR="00F03DBF">
        <w:rPr>
          <w:rFonts w:ascii="Times New Roman" w:hAnsi="Times New Roman" w:cs="Times New Roman"/>
          <w:sz w:val="24"/>
          <w:szCs w:val="24"/>
        </w:rPr>
        <w:t xml:space="preserve"> at least one form of CRN in 2016</w:t>
      </w:r>
      <w:r w:rsidR="00581F61">
        <w:rPr>
          <w:rFonts w:ascii="Times New Roman" w:hAnsi="Times New Roman" w:cs="Times New Roman"/>
          <w:sz w:val="24"/>
          <w:szCs w:val="24"/>
        </w:rPr>
        <w:t>,</w:t>
      </w:r>
      <w:r w:rsidR="00B16FF6">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{"citationID":"P5fUpEZL","properties":{"formattedCitation":"\\super 26\\nosupersub{}","plainCitation":"26","noteIndex":0},"citationItems":[{"id":678,"uris":["http://zotero.org/users/5917738/items/NFRSXZTV"],"uri":["http://zotero.org/users/5917738/items/NFRSXZTV"],"itemData":{"id":678,"type":"article-journal","abstract":"To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B16FF6">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26</w:t>
      </w:r>
      <w:r w:rsidR="00B16FF6">
        <w:rPr>
          <w:rFonts w:ascii="Times New Roman" w:hAnsi="Times New Roman" w:cs="Times New Roman"/>
          <w:sz w:val="24"/>
          <w:szCs w:val="24"/>
        </w:rPr>
        <w:fldChar w:fldCharType="end"/>
      </w:r>
      <w:r w:rsidR="00C11E5D">
        <w:rPr>
          <w:rFonts w:ascii="Times New Roman" w:hAnsi="Times New Roman" w:cs="Times New Roman"/>
          <w:sz w:val="24"/>
          <w:szCs w:val="24"/>
        </w:rPr>
        <w:t xml:space="preserve"> </w:t>
      </w:r>
      <w:r w:rsidR="008731F4">
        <w:rPr>
          <w:rFonts w:ascii="Times New Roman" w:hAnsi="Times New Roman" w:cs="Times New Roman"/>
          <w:sz w:val="24"/>
          <w:szCs w:val="24"/>
        </w:rPr>
        <w:t>a 201</w:t>
      </w:r>
      <w:r w:rsidR="006E6A41">
        <w:rPr>
          <w:rFonts w:ascii="Times New Roman" w:hAnsi="Times New Roman" w:cs="Times New Roman"/>
          <w:sz w:val="24"/>
          <w:szCs w:val="24"/>
        </w:rPr>
        <w:t>8</w:t>
      </w:r>
      <w:r w:rsidR="00D021E7">
        <w:rPr>
          <w:rFonts w:ascii="Times New Roman" w:hAnsi="Times New Roman" w:cs="Times New Roman"/>
          <w:sz w:val="24"/>
          <w:szCs w:val="24"/>
        </w:rPr>
        <w:t xml:space="preserve"> survey of </w:t>
      </w:r>
      <w:r w:rsidR="006E6A41">
        <w:rPr>
          <w:rFonts w:ascii="Times New Roman" w:hAnsi="Times New Roman" w:cs="Times New Roman"/>
          <w:sz w:val="24"/>
          <w:szCs w:val="24"/>
        </w:rPr>
        <w:t>627</w:t>
      </w:r>
      <w:r w:rsidR="00D021E7">
        <w:rPr>
          <w:rFonts w:ascii="Times New Roman" w:hAnsi="Times New Roman" w:cs="Times New Roman"/>
          <w:sz w:val="24"/>
          <w:szCs w:val="24"/>
        </w:rPr>
        <w:t xml:space="preserve"> U.S. adults with</w:t>
      </w:r>
      <w:r w:rsidR="0063207B">
        <w:rPr>
          <w:rFonts w:ascii="Times New Roman" w:hAnsi="Times New Roman" w:cs="Times New Roman"/>
          <w:sz w:val="24"/>
          <w:szCs w:val="24"/>
        </w:rPr>
        <w:t xml:space="preserve"> Type 1</w:t>
      </w:r>
      <w:r w:rsidR="00D021E7">
        <w:rPr>
          <w:rFonts w:ascii="Times New Roman" w:hAnsi="Times New Roman" w:cs="Times New Roman"/>
          <w:sz w:val="24"/>
          <w:szCs w:val="24"/>
        </w:rPr>
        <w:t xml:space="preserve"> diabetes </w:t>
      </w:r>
      <w:r w:rsidR="00BA1E0A">
        <w:rPr>
          <w:rFonts w:ascii="Times New Roman" w:hAnsi="Times New Roman" w:cs="Times New Roman"/>
          <w:sz w:val="24"/>
          <w:szCs w:val="24"/>
        </w:rPr>
        <w:t>found that more than 25% had rationed insulin in the previous year to manage costs</w:t>
      </w:r>
      <w:r w:rsidR="00097AA5">
        <w:rPr>
          <w:rFonts w:ascii="Times New Roman" w:hAnsi="Times New Roman" w:cs="Times New Roman"/>
          <w:sz w:val="24"/>
          <w:szCs w:val="24"/>
        </w:rPr>
        <w:t>, with 3.2</w:t>
      </w:r>
      <w:r w:rsidR="00660AF6">
        <w:rPr>
          <w:rFonts w:ascii="Times New Roman" w:hAnsi="Times New Roman" w:cs="Times New Roman"/>
          <w:sz w:val="24"/>
          <w:szCs w:val="24"/>
        </w:rPr>
        <w:t>% of patients rationing insulin on a daily basis and 38.6%</w:t>
      </w:r>
      <w:r w:rsidR="00760456">
        <w:rPr>
          <w:rFonts w:ascii="Times New Roman" w:hAnsi="Times New Roman" w:cs="Times New Roman"/>
          <w:sz w:val="24"/>
          <w:szCs w:val="24"/>
        </w:rPr>
        <w:t xml:space="preserve"> decreasing use of blood </w:t>
      </w:r>
      <w:r w:rsidR="00760456">
        <w:rPr>
          <w:rFonts w:ascii="Times New Roman" w:hAnsi="Times New Roman" w:cs="Times New Roman"/>
          <w:sz w:val="24"/>
          <w:szCs w:val="24"/>
        </w:rPr>
        <w:lastRenderedPageBreak/>
        <w:t>glucose testing equipment to manage costs.</w:t>
      </w:r>
      <w:r w:rsidR="00760456">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{"citationID":"TB9UqZDp","properties":{"formattedCitation":"\\super 27(p1)\\nosupersub{}","plainCitation":"27(p1)","noteIndex":0},"citationItems":[{"id":619,"uris":["http://zotero.org/users/5917738/items/5HKMVCT4"],"uri":["http://zotero.org/users/5917738/items/5HKMVCT4"],"itemData":{"id":619,"type":"report","page":"1-16","title":"Costs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locator":"1"}],"schema":"https://github.com/citation-style-language/schema/raw/master/csl-citation.json"} </w:instrText>
      </w:r>
      <w:r w:rsidR="00760456">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27(p1)</w:t>
      </w:r>
      <w:r w:rsidR="00760456">
        <w:rPr>
          <w:rFonts w:ascii="Times New Roman" w:hAnsi="Times New Roman" w:cs="Times New Roman"/>
          <w:sz w:val="24"/>
          <w:szCs w:val="24"/>
        </w:rPr>
        <w:fldChar w:fldCharType="end"/>
      </w:r>
      <w:r w:rsidR="00760456">
        <w:rPr>
          <w:rFonts w:ascii="Times New Roman" w:hAnsi="Times New Roman" w:cs="Times New Roman"/>
          <w:sz w:val="24"/>
          <w:szCs w:val="24"/>
        </w:rPr>
        <w:t xml:space="preserve"> </w:t>
      </w:r>
      <w:r w:rsidR="00CC5176">
        <w:rPr>
          <w:rFonts w:ascii="Times New Roman" w:hAnsi="Times New Roman" w:cs="Times New Roman"/>
          <w:sz w:val="24"/>
          <w:szCs w:val="24"/>
        </w:rPr>
        <w:t>A 2017 study</w:t>
      </w:r>
      <w:r w:rsidR="00E76CF0">
        <w:rPr>
          <w:rFonts w:ascii="Times New Roman" w:hAnsi="Times New Roman" w:cs="Times New Roman"/>
          <w:sz w:val="24"/>
          <w:szCs w:val="24"/>
        </w:rPr>
        <w:t xml:space="preserve"> by </w:t>
      </w:r>
      <w:proofErr w:type="spellStart"/>
      <w:r w:rsidR="00E76CF0">
        <w:rPr>
          <w:rFonts w:ascii="Times New Roman" w:hAnsi="Times New Roman" w:cs="Times New Roman"/>
          <w:sz w:val="24"/>
          <w:szCs w:val="24"/>
        </w:rPr>
        <w:t>Herkert</w:t>
      </w:r>
      <w:proofErr w:type="spellEnd"/>
      <w:r w:rsidR="00E76CF0">
        <w:rPr>
          <w:rFonts w:ascii="Times New Roman" w:hAnsi="Times New Roman" w:cs="Times New Roman"/>
          <w:sz w:val="24"/>
          <w:szCs w:val="24"/>
        </w:rPr>
        <w:t xml:space="preserve"> and colleagues</w:t>
      </w:r>
      <w:r w:rsidR="00CC5176">
        <w:rPr>
          <w:rFonts w:ascii="Times New Roman" w:hAnsi="Times New Roman" w:cs="Times New Roman"/>
          <w:sz w:val="24"/>
          <w:szCs w:val="24"/>
        </w:rPr>
        <w:t xml:space="preserve"> </w:t>
      </w:r>
      <w:r w:rsidR="00C77DD2">
        <w:rPr>
          <w:rFonts w:ascii="Times New Roman" w:hAnsi="Times New Roman" w:cs="Times New Roman"/>
          <w:sz w:val="24"/>
          <w:szCs w:val="24"/>
        </w:rPr>
        <w:t xml:space="preserve">including </w:t>
      </w:r>
      <w:r w:rsidR="0054752E">
        <w:rPr>
          <w:rFonts w:ascii="Times New Roman" w:hAnsi="Times New Roman" w:cs="Times New Roman"/>
          <w:sz w:val="24"/>
          <w:szCs w:val="24"/>
        </w:rPr>
        <w:t>both Type 1 and Type 2 diabetics</w:t>
      </w:r>
      <w:r w:rsidR="00C77DD2">
        <w:rPr>
          <w:rFonts w:ascii="Times New Roman" w:hAnsi="Times New Roman" w:cs="Times New Roman"/>
          <w:sz w:val="24"/>
          <w:szCs w:val="24"/>
        </w:rPr>
        <w:t xml:space="preserve"> seen at an outpatient clinic</w:t>
      </w:r>
      <w:r w:rsidR="001B6F85">
        <w:rPr>
          <w:rFonts w:ascii="Times New Roman" w:hAnsi="Times New Roman" w:cs="Times New Roman"/>
          <w:sz w:val="24"/>
          <w:szCs w:val="24"/>
        </w:rPr>
        <w:t xml:space="preserve"> reported similar </w:t>
      </w:r>
      <w:r w:rsidR="00853008">
        <w:rPr>
          <w:rFonts w:ascii="Times New Roman" w:hAnsi="Times New Roman" w:cs="Times New Roman"/>
          <w:sz w:val="24"/>
          <w:szCs w:val="24"/>
        </w:rPr>
        <w:t>prevalence of CRN</w:t>
      </w:r>
      <w:r w:rsidR="004E64C5">
        <w:rPr>
          <w:rFonts w:ascii="Times New Roman" w:hAnsi="Times New Roman" w:cs="Times New Roman"/>
          <w:sz w:val="24"/>
          <w:szCs w:val="24"/>
        </w:rPr>
        <w:t xml:space="preserve">, and </w:t>
      </w:r>
      <w:r w:rsidR="00C77DD2">
        <w:rPr>
          <w:rFonts w:ascii="Times New Roman" w:hAnsi="Times New Roman" w:cs="Times New Roman"/>
          <w:sz w:val="24"/>
          <w:szCs w:val="24"/>
        </w:rPr>
        <w:t xml:space="preserve">found that </w:t>
      </w:r>
      <w:r w:rsidR="00001DAB">
        <w:rPr>
          <w:rFonts w:ascii="Times New Roman" w:hAnsi="Times New Roman" w:cs="Times New Roman"/>
          <w:sz w:val="24"/>
          <w:szCs w:val="24"/>
        </w:rPr>
        <w:t>40% of patients with non-adherence did not discuss underuse with their physician</w:t>
      </w:r>
      <w:r w:rsidR="00C11E5D">
        <w:rPr>
          <w:rFonts w:ascii="Times New Roman" w:hAnsi="Times New Roman" w:cs="Times New Roman"/>
          <w:sz w:val="24"/>
          <w:szCs w:val="24"/>
        </w:rPr>
        <w:t>.</w:t>
      </w:r>
      <w:r w:rsidR="00C11E5D">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{"citationID":"guqbvyJ7","properties":{"formattedCitation":"\\super 27,28\\nosupersub{}","plainCitation":"27,28","noteIndex":0},"citationItems":[{"id":619,"uris":["http://zotero.org/users/5917738/items/5HKMVCT4"],"uri":["http://zotero.org/users/5917738/items/5HKMVCT4"],"itemData":{"id":619,"type":"report","page":"1-16","title":"Costs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J."}],"issued":{"date-parts":[["2019",1,1]]}}}],"schema":"https://github.com/citation-style-language/schema/raw/master/csl-citation.json"} </w:instrText>
      </w:r>
      <w:r w:rsidR="00C11E5D">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27,28</w:t>
      </w:r>
      <w:r w:rsidR="00C11E5D">
        <w:rPr>
          <w:rFonts w:ascii="Times New Roman" w:hAnsi="Times New Roman" w:cs="Times New Roman"/>
          <w:sz w:val="24"/>
          <w:szCs w:val="24"/>
        </w:rPr>
        <w:fldChar w:fldCharType="end"/>
      </w:r>
      <w:r w:rsidR="0042705A" w:rsidRPr="0042705A">
        <w:rPr>
          <w:rFonts w:ascii="Times New Roman" w:hAnsi="Times New Roman" w:cs="Times New Roman"/>
          <w:sz w:val="24"/>
          <w:szCs w:val="24"/>
        </w:rPr>
        <w:t xml:space="preserve"> </w:t>
      </w:r>
      <w:r w:rsidR="0042705A">
        <w:rPr>
          <w:rFonts w:ascii="Times New Roman" w:hAnsi="Times New Roman" w:cs="Times New Roman"/>
          <w:sz w:val="24"/>
          <w:szCs w:val="24"/>
        </w:rPr>
        <w:t xml:space="preserve">Mixed samples of U.S. Medicare patients with hypertension, diabetes, and </w:t>
      </w:r>
      <w:r w:rsidR="00E014FD">
        <w:rPr>
          <w:rFonts w:ascii="Times New Roman" w:hAnsi="Times New Roman" w:cs="Times New Roman"/>
          <w:sz w:val="24"/>
          <w:szCs w:val="24"/>
        </w:rPr>
        <w:t>CVD</w:t>
      </w:r>
      <w:r w:rsidR="0042705A">
        <w:rPr>
          <w:rFonts w:ascii="Times New Roman" w:hAnsi="Times New Roman" w:cs="Times New Roman"/>
          <w:sz w:val="24"/>
          <w:szCs w:val="24"/>
        </w:rPr>
        <w:t xml:space="preserve"> reported slightly lower CRN, typically ranging from 7-10%.</w:t>
      </w:r>
      <w:r w:rsidR="0042705A">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{"citationID":"ExrBAMSS","properties":{"formattedCitation":"\\super 29,30\\nosupersub{}","plainCitation":"29,30","noteIndex":0},"citationItems":[{"id":654,"uris":["http://zotero.org/users/5917738/items/UM8BXSBM"],"uri":["http://zotero.org/users/5917738/items/UM8BXSBM"],"itemData":{"id":654,"type":"article-journal","abstract":"Nonadherence,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id":660,"uris":["http://zotero.org/users/5917738/items/JYX9X4PN"],"uri":["http://zotero.org/users/5917738/items/JYX9X4PN"],"itemData":{"id":660,"type":"article-journal","abstract":"Background\nInformation about the about the prevalence and correlates of self-reported medication nonadherence using multiple measures in older adults with chronic cardiovascular conditions is needed.\n\nObjective\nTo examine the prevalence and correlates of self-reported medication nonadherence among community-dwelling elders with chronic cardiovascular conditions.\n\nMethods\nParticipants (n=897) included members from the Health, Aging and Body Composition study with coronary heart disease, diabetes mellitus, and/or hypertension at year 10. Self-reported nonadherence was measured by the 4-item Morisky Medication Adherence Scale (MMAS-4) and 2-item cost-related nonadherence (CRN-2) scale at year 11. Factors (demographic, health status, and access to care) were examined for association with the MMAS-4 and then for association with the CRN-2 scale.\n\nResults\nNonadherence per the MMAS-4 and CRN-2 scale was reported by 40.7% and 7.7% of participants, respectively, with little overlap (3.7%). Multivariable logistic regression analyses found that black race was significantly associated with nonadherence per the MMAS-4 (p=0.002) and the CRN-2 scale (p=0.005). Other correlates of nonadherence per the MMAS-4 (with independent associations) included having cancer (p=0.04), a history of falls (p=0.02), sleep disturbances (p=0.04) and having a hospitalization in the previous 6 months (p=0.005). Conversely, being unmarried (p=0.049), having worse self-reported health (p=0.04) and needs being poorly met by income (p=0.02) showed significant independent associations with nonadherence per the CRN-2 scale.\n\nConclusions\nSelf-reported medication nonadherence was common in older adults with chronic cardiovascular conditions and only one factor – race – was associated with both types. The research implication of this finding is that it highlights the need to measure both types of self-reported nonadherence in older adults. Moreover, the administration of these quick measures in the clinical setting should help identify specific actions such as patient education or greater use of generic medications or pill boxes that may address barriers to medication nonadherence.","container-title":"Research in social &amp; administrative pharmacy : RSAP","DOI":"10.1016/j.sapharm.2012.12.002","ISSN":"1551-7411","issue":"6","journalAbbreviation":"Res Social Adm Pharm","note":"PMID: 23291338\nPMCID: PMC3620923","source":"PubMed Central","title":"Prevalence and Correlates of Self-Reported Medication Non-Adherence among Older Adults with Coronary Heart Disease, Diabetes Mellitus, and/or Hypertension","URL":"https://www.ncbi.nlm.nih.gov/pmc/articles/PMC3620923/","volume":"9","author":[{"family":"Marcum","given":"Zachary A."},{"family":"Zheng","given":"Yan"},{"family":"Perera","given":"Subashan"},{"family":"Strotmeyer","given":"Elsa"},{"family":"Newman","given":"Anne B."},{"family":"Simonsick","given":"Eleanor M."},{"family":"Shorr","given":"Ronald I."},{"family":"Bauer","given":"Douglas C."},{"family":"Donohue","given":"Julie M."},{"family":"Hanlon","given":"Joseph T."}],"accessed":{"date-parts":[["2019",10,16]]},"issued":{"date-parts":[["2013"]]}}}],"schema":"https://github.com/citation-style-language/schema/raw/master/csl-citation.json"} </w:instrText>
      </w:r>
      <w:r w:rsidR="0042705A">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29,30</w:t>
      </w:r>
      <w:r w:rsidR="0042705A">
        <w:rPr>
          <w:rFonts w:ascii="Times New Roman" w:hAnsi="Times New Roman" w:cs="Times New Roman"/>
          <w:sz w:val="24"/>
          <w:szCs w:val="24"/>
        </w:rPr>
        <w:fldChar w:fldCharType="end"/>
      </w:r>
      <w:r w:rsidR="0042705A">
        <w:rPr>
          <w:rFonts w:ascii="Times New Roman" w:hAnsi="Times New Roman" w:cs="Times New Roman"/>
          <w:sz w:val="24"/>
          <w:szCs w:val="24"/>
        </w:rPr>
        <w:t xml:space="preserve"> </w:t>
      </w:r>
      <w:r w:rsidR="00C11E5D" w:rsidRPr="00ED5A08">
        <w:rPr>
          <w:rFonts w:ascii="Times New Roman" w:hAnsi="Times New Roman" w:cs="Times New Roman"/>
          <w:sz w:val="24"/>
          <w:szCs w:val="24"/>
        </w:rPr>
        <w:t xml:space="preserve"> </w:t>
      </w:r>
      <w:r w:rsidR="009D42A1">
        <w:rPr>
          <w:rFonts w:ascii="Times New Roman" w:hAnsi="Times New Roman" w:cs="Times New Roman"/>
          <w:sz w:val="24"/>
          <w:szCs w:val="24"/>
        </w:rPr>
        <w:t>However</w:t>
      </w:r>
      <w:r w:rsidR="0042705A">
        <w:rPr>
          <w:rFonts w:ascii="Times New Roman" w:hAnsi="Times New Roman" w:cs="Times New Roman"/>
          <w:sz w:val="24"/>
          <w:szCs w:val="24"/>
        </w:rPr>
        <w:t xml:space="preserve">, </w:t>
      </w:r>
      <w:r w:rsidR="009D42A1">
        <w:rPr>
          <w:rFonts w:ascii="Times New Roman" w:hAnsi="Times New Roman" w:cs="Times New Roman"/>
          <w:sz w:val="24"/>
          <w:szCs w:val="24"/>
        </w:rPr>
        <w:t xml:space="preserve">these studies </w:t>
      </w:r>
      <w:r w:rsidR="007E7144">
        <w:rPr>
          <w:rFonts w:ascii="Times New Roman" w:hAnsi="Times New Roman" w:cs="Times New Roman"/>
          <w:sz w:val="24"/>
          <w:szCs w:val="24"/>
        </w:rPr>
        <w:t>were limited by</w:t>
      </w:r>
      <w:r w:rsidR="00002A70">
        <w:rPr>
          <w:rFonts w:ascii="Times New Roman" w:hAnsi="Times New Roman" w:cs="Times New Roman"/>
          <w:sz w:val="24"/>
          <w:szCs w:val="24"/>
        </w:rPr>
        <w:t xml:space="preserve"> possible selection bias and non-representative samples.</w:t>
      </w:r>
      <w:r w:rsidR="0042705A">
        <w:rPr>
          <w:rFonts w:ascii="Times New Roman" w:hAnsi="Times New Roman" w:cs="Times New Roman"/>
          <w:sz w:val="24"/>
          <w:szCs w:val="24"/>
        </w:rPr>
        <w:t xml:space="preserve"> </w:t>
      </w:r>
      <w:r w:rsidR="008D21B9">
        <w:rPr>
          <w:rFonts w:ascii="Times New Roman" w:hAnsi="Times New Roman" w:cs="Times New Roman"/>
          <w:sz w:val="24"/>
          <w:szCs w:val="24"/>
        </w:rPr>
        <w:t xml:space="preserve">In each of the studies </w:t>
      </w:r>
      <w:r w:rsidR="000009DF">
        <w:rPr>
          <w:rFonts w:ascii="Times New Roman" w:hAnsi="Times New Roman" w:cs="Times New Roman"/>
          <w:sz w:val="24"/>
          <w:szCs w:val="24"/>
        </w:rPr>
        <w:t>focused on patients with diabetes, survey respondents were not randomly sampled and</w:t>
      </w:r>
      <w:r w:rsidR="002D63B6">
        <w:rPr>
          <w:rFonts w:ascii="Times New Roman" w:hAnsi="Times New Roman" w:cs="Times New Roman"/>
          <w:sz w:val="24"/>
          <w:szCs w:val="24"/>
        </w:rPr>
        <w:t xml:space="preserve"> are likely systematically different from those without </w:t>
      </w:r>
      <w:r w:rsidR="00573F9A">
        <w:rPr>
          <w:rFonts w:ascii="Times New Roman" w:hAnsi="Times New Roman" w:cs="Times New Roman"/>
          <w:sz w:val="24"/>
          <w:szCs w:val="24"/>
        </w:rPr>
        <w:t>consistent access to care</w:t>
      </w:r>
      <w:r w:rsidR="00BE783B">
        <w:rPr>
          <w:rFonts w:ascii="Times New Roman" w:hAnsi="Times New Roman" w:cs="Times New Roman"/>
          <w:sz w:val="24"/>
          <w:szCs w:val="24"/>
        </w:rPr>
        <w:t xml:space="preserve"> or health insurance. Similarly,</w:t>
      </w:r>
      <w:r w:rsidR="006D379B">
        <w:rPr>
          <w:rFonts w:ascii="Times New Roman" w:hAnsi="Times New Roman" w:cs="Times New Roman"/>
          <w:sz w:val="24"/>
          <w:szCs w:val="24"/>
        </w:rPr>
        <w:t xml:space="preserve"> </w:t>
      </w:r>
      <w:r w:rsidR="007B675C">
        <w:rPr>
          <w:rFonts w:ascii="Times New Roman" w:hAnsi="Times New Roman" w:cs="Times New Roman"/>
          <w:sz w:val="24"/>
          <w:szCs w:val="24"/>
        </w:rPr>
        <w:t xml:space="preserve">older </w:t>
      </w:r>
      <w:r w:rsidR="006D379B">
        <w:rPr>
          <w:rFonts w:ascii="Times New Roman" w:hAnsi="Times New Roman" w:cs="Times New Roman"/>
          <w:sz w:val="24"/>
          <w:szCs w:val="24"/>
        </w:rPr>
        <w:t>adults</w:t>
      </w:r>
      <w:r w:rsidR="007B675C">
        <w:rPr>
          <w:rFonts w:ascii="Times New Roman" w:hAnsi="Times New Roman" w:cs="Times New Roman"/>
          <w:sz w:val="24"/>
          <w:szCs w:val="24"/>
        </w:rPr>
        <w:t xml:space="preserve"> with Medicare</w:t>
      </w:r>
      <w:r w:rsidR="00E27E9C">
        <w:rPr>
          <w:rFonts w:ascii="Times New Roman" w:hAnsi="Times New Roman" w:cs="Times New Roman"/>
          <w:sz w:val="24"/>
          <w:szCs w:val="24"/>
        </w:rPr>
        <w:t xml:space="preserve">, by definition, </w:t>
      </w:r>
      <w:r w:rsidR="000406DA">
        <w:rPr>
          <w:rFonts w:ascii="Times New Roman" w:hAnsi="Times New Roman" w:cs="Times New Roman"/>
          <w:sz w:val="24"/>
          <w:szCs w:val="24"/>
        </w:rPr>
        <w:t xml:space="preserve">have better insurance coverage </w:t>
      </w:r>
      <w:r w:rsidR="004C1C80">
        <w:rPr>
          <w:rFonts w:ascii="Times New Roman" w:hAnsi="Times New Roman" w:cs="Times New Roman"/>
          <w:sz w:val="24"/>
          <w:szCs w:val="24"/>
        </w:rPr>
        <w:t xml:space="preserve">and medication benefits than the general U.S. population, and </w:t>
      </w:r>
      <w:r w:rsidR="00DC48DF">
        <w:rPr>
          <w:rFonts w:ascii="Times New Roman" w:hAnsi="Times New Roman" w:cs="Times New Roman"/>
          <w:sz w:val="24"/>
          <w:szCs w:val="24"/>
        </w:rPr>
        <w:t>therefore do not reflect the healthcare experiences of younger, less insured</w:t>
      </w:r>
      <w:r w:rsidR="00AB4DE8">
        <w:rPr>
          <w:rFonts w:ascii="Times New Roman" w:hAnsi="Times New Roman" w:cs="Times New Roman"/>
          <w:sz w:val="24"/>
          <w:szCs w:val="24"/>
        </w:rPr>
        <w:t xml:space="preserve"> adults.</w:t>
      </w:r>
    </w:p>
    <w:p w14:paraId="0A02E7FA" w14:textId="67ECF976" w:rsidR="00E46D14" w:rsidRDefault="00BC08B4" w:rsidP="000825C0">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w:t>
      </w:r>
      <w:r w:rsidR="00BE49A0">
        <w:rPr>
          <w:rFonts w:ascii="Times New Roman" w:hAnsi="Times New Roman" w:cs="Times New Roman"/>
          <w:sz w:val="24"/>
          <w:szCs w:val="24"/>
        </w:rPr>
        <w:t xml:space="preserve"> </w:t>
      </w:r>
      <w:r>
        <w:rPr>
          <w:rFonts w:ascii="Times New Roman" w:hAnsi="Times New Roman" w:cs="Times New Roman"/>
          <w:sz w:val="24"/>
          <w:szCs w:val="24"/>
        </w:rPr>
        <w:t>its high prevalence</w:t>
      </w:r>
      <w:r w:rsidR="00BE49A0">
        <w:rPr>
          <w:rFonts w:ascii="Times New Roman" w:hAnsi="Times New Roman" w:cs="Times New Roman"/>
          <w:sz w:val="24"/>
          <w:szCs w:val="24"/>
        </w:rPr>
        <w:t xml:space="preserve">, </w:t>
      </w:r>
      <w:r w:rsidR="00F70DA2">
        <w:rPr>
          <w:rFonts w:ascii="Times New Roman" w:hAnsi="Times New Roman" w:cs="Times New Roman"/>
          <w:sz w:val="24"/>
          <w:szCs w:val="24"/>
        </w:rPr>
        <w:t xml:space="preserve">few studies have investigated the medical </w:t>
      </w:r>
      <w:r>
        <w:rPr>
          <w:rFonts w:ascii="Times New Roman" w:hAnsi="Times New Roman" w:cs="Times New Roman"/>
          <w:sz w:val="24"/>
          <w:szCs w:val="24"/>
        </w:rPr>
        <w:t xml:space="preserve">implications of CRN. </w:t>
      </w:r>
      <w:r w:rsidR="008A0078">
        <w:rPr>
          <w:rFonts w:ascii="Times New Roman" w:hAnsi="Times New Roman" w:cs="Times New Roman"/>
          <w:sz w:val="24"/>
          <w:szCs w:val="24"/>
        </w:rPr>
        <w:t>In general, non-adherence is associated with greate</w:t>
      </w:r>
      <w:r w:rsidR="00383E29">
        <w:rPr>
          <w:rFonts w:ascii="Times New Roman" w:hAnsi="Times New Roman" w:cs="Times New Roman"/>
          <w:sz w:val="24"/>
          <w:szCs w:val="24"/>
        </w:rPr>
        <w:t>r</w:t>
      </w:r>
      <w:r w:rsidR="00A55E81">
        <w:rPr>
          <w:rFonts w:ascii="Times New Roman" w:hAnsi="Times New Roman" w:cs="Times New Roman"/>
          <w:sz w:val="24"/>
          <w:szCs w:val="24"/>
        </w:rPr>
        <w:t xml:space="preserve"> risk</w:t>
      </w:r>
      <w:r w:rsidR="006B5D15">
        <w:rPr>
          <w:rFonts w:ascii="Times New Roman" w:hAnsi="Times New Roman" w:cs="Times New Roman"/>
          <w:sz w:val="24"/>
          <w:szCs w:val="24"/>
        </w:rPr>
        <w:t xml:space="preserve"> </w:t>
      </w:r>
      <w:r w:rsidR="00383E29">
        <w:rPr>
          <w:rFonts w:ascii="Times New Roman" w:hAnsi="Times New Roman" w:cs="Times New Roman"/>
          <w:sz w:val="24"/>
          <w:szCs w:val="24"/>
        </w:rPr>
        <w:t>for</w:t>
      </w:r>
      <w:r w:rsidR="006B5D15">
        <w:rPr>
          <w:rFonts w:ascii="Times New Roman" w:hAnsi="Times New Roman" w:cs="Times New Roman"/>
          <w:sz w:val="24"/>
          <w:szCs w:val="24"/>
        </w:rPr>
        <w:t xml:space="preserve"> hypertension</w:t>
      </w:r>
      <w:r w:rsidR="006052A8">
        <w:rPr>
          <w:rFonts w:ascii="Times New Roman" w:hAnsi="Times New Roman" w:cs="Times New Roman"/>
          <w:sz w:val="24"/>
          <w:szCs w:val="24"/>
        </w:rPr>
        <w:t>, hypercholesterolemia,</w:t>
      </w:r>
      <w:r w:rsidR="00C62E30">
        <w:rPr>
          <w:rFonts w:ascii="Times New Roman" w:hAnsi="Times New Roman" w:cs="Times New Roman"/>
          <w:sz w:val="24"/>
          <w:szCs w:val="24"/>
        </w:rPr>
        <w:t xml:space="preserve"> elevated</w:t>
      </w:r>
      <w:r w:rsidR="001F5BC7">
        <w:rPr>
          <w:rFonts w:ascii="Times New Roman" w:hAnsi="Times New Roman" w:cs="Times New Roman"/>
          <w:sz w:val="24"/>
          <w:szCs w:val="24"/>
        </w:rPr>
        <w:t xml:space="preserve"> hemoglobin A1C levels</w:t>
      </w:r>
      <w:r w:rsidR="00B44591">
        <w:rPr>
          <w:rFonts w:ascii="Times New Roman" w:hAnsi="Times New Roman" w:cs="Times New Roman"/>
          <w:sz w:val="24"/>
          <w:szCs w:val="24"/>
        </w:rPr>
        <w:t>,</w:t>
      </w:r>
      <w:r w:rsidR="006B6189">
        <w:rPr>
          <w:rFonts w:ascii="Times New Roman" w:hAnsi="Times New Roman" w:cs="Times New Roman"/>
          <w:sz w:val="24"/>
          <w:szCs w:val="24"/>
        </w:rPr>
        <w:t xml:space="preserve"> and mortality</w:t>
      </w:r>
      <w:r w:rsidR="008A0078">
        <w:rPr>
          <w:rFonts w:ascii="Times New Roman" w:hAnsi="Times New Roman" w:cs="Times New Roman"/>
          <w:sz w:val="24"/>
          <w:szCs w:val="24"/>
        </w:rPr>
        <w:t xml:space="preserve"> in diabetics</w:t>
      </w:r>
      <w:r w:rsidR="006B6189">
        <w:rPr>
          <w:rFonts w:ascii="Times New Roman" w:hAnsi="Times New Roman" w:cs="Times New Roman"/>
          <w:sz w:val="24"/>
          <w:szCs w:val="24"/>
        </w:rPr>
        <w:t>,</w:t>
      </w:r>
      <w:r w:rsidR="007D57A2">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{"citationID":"AdoaqJoS","properties":{"formattedCitation":"\\super 28,31,32\\nosupersub{}","plainCitation":"28,31,32","noteIndex":0},"citationItems":[{"id":648,"uris":["http://zotero.org/users/5917738/items/ZZ5J5UA5"],"uri":["http://zotero.org/users/5917738/items/ZZ5J5UA5"],"itemData":{"id":648,"type":"article-journal","abstract":"This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667,"uris":["http://zotero.org/users/5917738/items/6T2PYZLL"],"uri":["http://zotero.org/users/5917738/items/6T2PYZLL"],"itemData":{"id":667,"type":"article-journal","abstract":"&lt;h3&gt;Background&lt;/h3&gt;&lt;p&gt;Medication nonadherence may reduce the effectiveness of therapies. To our knowledge, the association between medication nonadherence and mortality remains unexplored outside the context of clinical trials.&lt;/p&gt;&lt;h3&gt;Methods&lt;/h3&gt;&lt;p&gt;A retrospective cohort study of 11 532 patients with diabetes mellitus in a managed care organization. Medication adherence was calculated as the proportion of days covered for filled prescriptions of oral hypoglycemics, antihypertensives, and statin medications. The primary outcomes of interest were all-cause hospitalization and all-cause mortality. Multivariable regression analyses were performed to assess the independent association between medication adherence and outcomes.&lt;/p&gt;&lt;h3&gt;Results&lt;/h3&gt;&lt;p&gt;Nonadherent patients (proportion of days covered, &amp;lt;80%; prevalence, 21.3%) were younger and had fewer comorbidities compared with adherent patients. During follow-up, nonadherent patients had higher glycosylated hemoglobin, systolic and diastolic blood pressure, and low-density lipoprotein cholesterol levels. In unadjusted analyses, nonadherent patients had higher all-cause hospitalization (23.2% vs 19.2%,&lt;i&gt;P&lt;/i&gt;&amp;lt;.001) and higher all-cause mortality (5.9% vs 4.0%,&lt;i&gt;P&lt;/i&gt;&amp;lt;.001). In multivariable analyses, medication nonadherence remained significantly associated with increased risks for all-cause hospitalization (odds ratio, 1.58; 95% confidence interval, 1.38-1.81;&lt;i&gt;P&lt;/i&gt;&amp;lt;.001) and for all-cause mortality (odds ratio, 1.81; 95% confidence interval, 1.46-2.23;&lt;i&gt;P&lt;/i&gt;&amp;lt;.001). The findings were consistent across patient subgroups and using different cutoffs for the proportion of days covered.&lt;/p&gt;&lt;h3&gt;Conclusions&lt;/h3&gt;&lt;p&gt;Medication nonadherence is prevalent among patients with diabetes mellitus and is associated with adverse outcomes. Interventions are needed to increase medication adherence so that patients can realize the full benefit of prescribed therapies.&lt;/p&gt;","container-title":"Archives of Internal Medicine","DOI":"10.1001/archinte.166.17.1836","ISSN":"0003-9926","issue":"17","journalAbbreviation":"Arch Intern Med","language":"en","page":"1836-1841","source":"jamanetwork.com","title":"Effect of Medication Nonadherence on Hospitalization and Mortality Among Patients With Diabetes Mellitus","volume":"166","author":[{"family":"Ho","given":"P. Michael"},{"family":"Rumsfeld","given":"John S."},{"family":"Masoudi","given":"Frederick A."},{"family":"McClure","given":"David L."},{"family":"Plomondon","given":"Mary E."},{"family":"Steiner","given":"John F."},{"family":"Magid","given":"David J."}],"issued":{"date-parts":[["2006",9,25]]}}},{"id":652,"uris":["http://zotero.org/users/5917738/items/NY2ET4KV"],"uri":["http://zotero.org/users/5917738/items/NY2ET4KV"],"itemData":{"id":652,"type":"article-journal","abstract":"Background: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P."}],"issued":{"date-parts":[["2014",5]]}}}],"schema":"https://github.com/citation-style-language/schema/raw/master/csl-citation.json"} </w:instrText>
      </w:r>
      <w:r w:rsidR="007D57A2">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28,31,32</w:t>
      </w:r>
      <w:r w:rsidR="007D57A2">
        <w:rPr>
          <w:rFonts w:ascii="Times New Roman" w:hAnsi="Times New Roman" w:cs="Times New Roman"/>
          <w:sz w:val="24"/>
          <w:szCs w:val="24"/>
        </w:rPr>
        <w:fldChar w:fldCharType="end"/>
      </w:r>
      <w:r w:rsidR="009F2030">
        <w:rPr>
          <w:rFonts w:ascii="Times New Roman" w:hAnsi="Times New Roman" w:cs="Times New Roman"/>
          <w:sz w:val="24"/>
          <w:szCs w:val="24"/>
        </w:rPr>
        <w:t xml:space="preserve"> </w:t>
      </w:r>
      <w:r w:rsidR="00931F1E">
        <w:rPr>
          <w:rFonts w:ascii="Times New Roman" w:hAnsi="Times New Roman" w:cs="Times New Roman"/>
          <w:sz w:val="24"/>
          <w:szCs w:val="24"/>
        </w:rPr>
        <w:t>and</w:t>
      </w:r>
      <w:r w:rsidR="00C62E30">
        <w:rPr>
          <w:rFonts w:ascii="Times New Roman" w:hAnsi="Times New Roman" w:cs="Times New Roman"/>
          <w:sz w:val="24"/>
          <w:szCs w:val="24"/>
        </w:rPr>
        <w:t xml:space="preserve"> </w:t>
      </w:r>
      <w:r w:rsidR="001129A3">
        <w:rPr>
          <w:rFonts w:ascii="Times New Roman" w:hAnsi="Times New Roman" w:cs="Times New Roman"/>
          <w:sz w:val="24"/>
          <w:szCs w:val="24"/>
        </w:rPr>
        <w:t>with</w:t>
      </w:r>
      <w:r w:rsidR="001F383C">
        <w:rPr>
          <w:rFonts w:ascii="Times New Roman" w:hAnsi="Times New Roman" w:cs="Times New Roman"/>
          <w:sz w:val="24"/>
          <w:szCs w:val="24"/>
        </w:rPr>
        <w:t xml:space="preserve"> </w:t>
      </w:r>
      <w:r w:rsidR="00383E29">
        <w:rPr>
          <w:rFonts w:ascii="Times New Roman" w:hAnsi="Times New Roman" w:cs="Times New Roman"/>
          <w:sz w:val="24"/>
          <w:szCs w:val="24"/>
        </w:rPr>
        <w:t>greater</w:t>
      </w:r>
      <w:r w:rsidR="001F383C">
        <w:rPr>
          <w:rFonts w:ascii="Times New Roman" w:hAnsi="Times New Roman" w:cs="Times New Roman"/>
          <w:sz w:val="24"/>
          <w:szCs w:val="24"/>
        </w:rPr>
        <w:t xml:space="preserve"> risk f</w:t>
      </w:r>
      <w:r w:rsidR="00383E29">
        <w:rPr>
          <w:rFonts w:ascii="Times New Roman" w:hAnsi="Times New Roman" w:cs="Times New Roman"/>
          <w:sz w:val="24"/>
          <w:szCs w:val="24"/>
        </w:rPr>
        <w:t>or</w:t>
      </w:r>
      <w:r w:rsidR="001F383C">
        <w:rPr>
          <w:rFonts w:ascii="Times New Roman" w:hAnsi="Times New Roman" w:cs="Times New Roman"/>
          <w:sz w:val="24"/>
          <w:szCs w:val="24"/>
        </w:rPr>
        <w:t xml:space="preserve"> </w:t>
      </w:r>
      <w:r w:rsidR="00A103B2">
        <w:rPr>
          <w:rFonts w:ascii="Times New Roman" w:hAnsi="Times New Roman" w:cs="Times New Roman"/>
          <w:sz w:val="24"/>
          <w:szCs w:val="24"/>
        </w:rPr>
        <w:t>dyslipidemia</w:t>
      </w:r>
      <w:r w:rsidR="006B6189">
        <w:rPr>
          <w:rFonts w:ascii="Times New Roman" w:hAnsi="Times New Roman" w:cs="Times New Roman"/>
          <w:sz w:val="24"/>
          <w:szCs w:val="24"/>
        </w:rPr>
        <w:t>,</w:t>
      </w:r>
      <w:r w:rsidR="00BE566B">
        <w:rPr>
          <w:rFonts w:ascii="Times New Roman" w:hAnsi="Times New Roman" w:cs="Times New Roman"/>
          <w:sz w:val="24"/>
          <w:szCs w:val="24"/>
        </w:rPr>
        <w:t xml:space="preserve"> extended hospitalizations</w:t>
      </w:r>
      <w:r w:rsidR="006B6189">
        <w:rPr>
          <w:rFonts w:ascii="Times New Roman" w:hAnsi="Times New Roman" w:cs="Times New Roman"/>
          <w:sz w:val="24"/>
          <w:szCs w:val="24"/>
        </w:rPr>
        <w:t>, and mortality</w:t>
      </w:r>
      <w:r w:rsidR="001129A3">
        <w:rPr>
          <w:rFonts w:ascii="Times New Roman" w:hAnsi="Times New Roman" w:cs="Times New Roman"/>
          <w:sz w:val="24"/>
          <w:szCs w:val="24"/>
        </w:rPr>
        <w:t xml:space="preserve"> in patients with hypertension or </w:t>
      </w:r>
      <w:r w:rsidR="00E014FD">
        <w:rPr>
          <w:rFonts w:ascii="Times New Roman" w:hAnsi="Times New Roman" w:cs="Times New Roman"/>
          <w:sz w:val="24"/>
          <w:szCs w:val="24"/>
        </w:rPr>
        <w:t>CVD</w:t>
      </w:r>
      <w:r w:rsidR="009C1803">
        <w:rPr>
          <w:rFonts w:ascii="Times New Roman" w:hAnsi="Times New Roman" w:cs="Times New Roman"/>
          <w:sz w:val="24"/>
          <w:szCs w:val="24"/>
        </w:rPr>
        <w:t>.</w:t>
      </w:r>
      <w:r w:rsidR="004B06BB">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{"citationID":"i6tN3vU0","properties":{"formattedCitation":"\\super 33\\uc0\\u8211{}35\\nosupersub{}","plainCitation":"33–35","noteIndex":0},"citationItems":[{"id":698,"uris":["http://zotero.org/users/5917738/items/YKF7VUL6"],"uri":["http://zotero.org/users/5917738/items/YKF7VUL6"],"itemData":{"id":698,"type":"article-journal","abstract":"ContextThe extent to which drug adherence may affect survival remains unclear, in part because mortality differences may be attributable to “healthy adherer” behavioral attributes more so than to pharmacological benefits.ObjectiveTo explore the relationship between drug adherence and mortality in survivors of acute myocardial infarction (AMI).Design, Setting, and ParticipantsPopulation-based, observational, longitudinal study of 31 455 elderly AMI survivors between 1999 and 2003 in Ontario. All patients filled a prescription for statins, β-blockers, or calcium channel blockers, with the latter drug considered a control given the absence of clinical trial–proven survival benefits.Main Outcome MeasuresPatient adherence was subdivided a priori into 3 categories—high (proportion of days covered, ≥80%), intermediate (proportion of days covered, 40%-79%), and low (proportion of days covered, &amp;lt;40%)—and compared with long-term mortality (median of 2.4 years of follow-up) using multivariable survival models (and propensity analyses) adjusted for sociodemographic factors, illness severity, comorbidities, and concomitant use of evidence-based therapies.ResultsAmong statin users, compared with their high-adherence counterparts, the risk of mortality was greatest for low adherers (deaths in 261/1071 (24%) vs 2310/14 345 (16%); adjusted hazard ratio, 1.25; 95% confidence interval, 1.09-1.42; P = .001) and was intermediary for intermediate adherers (deaths in 472/2407 (20%); adjusted hazard ratio, 1.12; 95% confidence interval, 1.01-1.25; P = .03). A similar but less pronounced dose-response–type adherence-mortality association was observed for β-blockers. Mortality was not associated with adherence to calcium channel blockers. Moreover, sensitivity analyses demonstrated no relationships between drug adherence and cancer-related admissions, outcomes for which biological plausibility do not exist.ConclusionThe long-term survival advantages associated with improved drug adherence after AMI appear to be class-specific, suggesting that adherence outcome benefits are mediated by drug effects and do not merely reflect an epiphenomenon of “healthy adherer” behavioral attributes.","container-title":"JAMA","DOI":"10.1001/jama.297.2.177","ISSN":"0098-7484","issue":"2","journalAbbreviation":"JAMA","language":"en","page":"177-186","source":"jamanetwork.com","title":"Relationship Between Adherence to Evidence-Based Pharmacotherapy and Long-term Mortality After Acute Myocardial Infarction","volume":"297","author":[{"family":"Rasmussen","given":"Jeppe N."},{"family":"Chong","given":"Alice"},{"family":"Alter","given":"David A."}],"issued":{"date-parts":[["2007",1,10]]}}},{"id":701,"uris":["http://zotero.org/users/5917738/items/P6YLAKRG"],"uri":["http://zotero.org/users/5917738/items/P6YLAKRG"],"itemData":{"id":701,"type":"article-journal","abstract":"Background\nLittle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S."}],"issued":{"date-parts":[["2008",4,1]]}}},{"id":709,"uris":["http://zotero.org/users/5917738/items/7UHA69DP"],"uri":["http://zotero.org/users/5917738/items/7UHA69DP"],"itemData":{"id":709,"type":"article-journal","abstract":"BACKGROUND: High out-of-pocket expenditures for prescription medications could lead people with chronic illnesses to restrict their use of these medications. Whether adults experience adverse health outcomes after having restricted medication use because of cost is not known.\nMETHODS: We analyzed data from 2 prospective cohort studies of adults who reported regularly taking prescription medications using 2 waves of the Health and Retirement Study (HRS), a national survey of adults aged 51 to 61 in 1992, and the Asset and Health Dynamics Among the Oldest Old (AHEAD) Study, a national survey of adults aged 70 or older in 1993 (n = 7991). We used multivariable logistic and Poisson regression models to assess the independent effect on health outcomes over 2 to 3 years of follow up of reporting in 1995-1996 having taken less medicine than prescribed because of cost during the prior 2 years. After adjusting for differences in sociodemographic characteristics, health status, smoking, alcohol consumption, body mass index (BMI), and comorbid chronic conditions, we determined the risk of a significant decline in overall health among respondents in good to excellent health at baseline and of developing new disease-related adverse outcomes among respondents with cardiovascular disease, diabetes, arthritis, and depression.\nRESULTS: In adjusted analyses, 32.1% of those who had restricted medications because of cost reported a significant decline in their health status compared with 21.2% of those who had not (adjusted odds ratio [AOR], 1.76; confidence interval [CI], 1.27-2.44). Respondents with cardiovascular disease who restricted medications reported higher rates of angina (11.9% vs. 8.2%; AOR, 1.50; CI, 1.09-2.07) and experienced higher rates of nonfatal heart attacks or strokes (7.8% vs. 5.3%; AOR, 1.51; CI, 1.02-2.25). After adjusting for potential confounders, we found no differences in disease-specific complications among respondents with arthritis and diabetes, and increased rates of depression only among the older cohort.\nCONCLUSIONS: Cost-related medication restriction among middle-aged and elderly Americans is associated with an increased risk of a subsequent decline in their self-reported health status, and among those with preexisting cardiovascular disease with higher rates of angina and nonfatal heart attacks or strokes. Such cost-related medication restriction could be a mechanism for worse health outcomes among low-income and other vulnerable populations who lack adequate insurance coverage.","container-title":"Medical Care","DOI":"10.1097/01.mlr.0000129352.36733.cc","ISSN":"0025-7079","issue":"7","journalAbbreviation":"Med Care","language":"eng","note":"PMID: 15213486","page":"626-634","source":"PubMed","title":"The health effects of restricting prescription medication use because of cost","volume":"42","author":[{"family":"Heisler","given":"Michele"},{"family":"Langa","given":"Kenneth M."},{"family":"Eby","given":"Elizabeth L."},{"family":"Fendrick","given":"A. Mark"},{"family":"Kabeto","given":"Mohammed U."},{"family":"Piette","given":"John D."}],"issued":{"date-parts":[["2004",7]]}}}],"schema":"https://github.com/citation-style-language/schema/raw/master/csl-citation.json"} </w:instrText>
      </w:r>
      <w:r w:rsidR="004B06BB">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33–35</w:t>
      </w:r>
      <w:r w:rsidR="004B06BB">
        <w:rPr>
          <w:rFonts w:ascii="Times New Roman" w:hAnsi="Times New Roman" w:cs="Times New Roman"/>
          <w:sz w:val="24"/>
          <w:szCs w:val="24"/>
        </w:rPr>
        <w:fldChar w:fldCharType="end"/>
      </w:r>
      <w:r w:rsidR="00195374">
        <w:rPr>
          <w:rFonts w:ascii="Times New Roman" w:hAnsi="Times New Roman" w:cs="Times New Roman"/>
          <w:sz w:val="24"/>
          <w:szCs w:val="24"/>
        </w:rPr>
        <w:t xml:space="preserve"> </w:t>
      </w:r>
      <w:r w:rsidR="00B22152">
        <w:rPr>
          <w:rFonts w:ascii="Times New Roman" w:hAnsi="Times New Roman" w:cs="Times New Roman"/>
          <w:sz w:val="24"/>
          <w:szCs w:val="24"/>
        </w:rPr>
        <w:t>Yet</w:t>
      </w:r>
      <w:r w:rsidR="008E5509">
        <w:rPr>
          <w:rFonts w:ascii="Times New Roman" w:hAnsi="Times New Roman" w:cs="Times New Roman"/>
          <w:sz w:val="24"/>
          <w:szCs w:val="24"/>
        </w:rPr>
        <w:t xml:space="preserve">, </w:t>
      </w:r>
      <w:r w:rsidR="000E5DB7">
        <w:rPr>
          <w:rFonts w:ascii="Times New Roman" w:hAnsi="Times New Roman" w:cs="Times New Roman"/>
          <w:sz w:val="24"/>
          <w:szCs w:val="24"/>
        </w:rPr>
        <w:t xml:space="preserve">because </w:t>
      </w:r>
      <w:r w:rsidR="00484091">
        <w:rPr>
          <w:rFonts w:ascii="Times New Roman" w:hAnsi="Times New Roman" w:cs="Times New Roman"/>
          <w:sz w:val="24"/>
          <w:szCs w:val="24"/>
        </w:rPr>
        <w:t>previous studies</w:t>
      </w:r>
      <w:r w:rsidR="004B636B">
        <w:rPr>
          <w:rFonts w:ascii="Times New Roman" w:hAnsi="Times New Roman" w:cs="Times New Roman"/>
          <w:sz w:val="24"/>
          <w:szCs w:val="24"/>
        </w:rPr>
        <w:t xml:space="preserve"> documenting the adverse consequences of medication non-adherence</w:t>
      </w:r>
      <w:r w:rsidR="00484091">
        <w:rPr>
          <w:rFonts w:ascii="Times New Roman" w:hAnsi="Times New Roman" w:cs="Times New Roman"/>
          <w:sz w:val="24"/>
          <w:szCs w:val="24"/>
        </w:rPr>
        <w:t xml:space="preserve"> have not specified </w:t>
      </w:r>
      <w:r w:rsidR="008E5509">
        <w:rPr>
          <w:rFonts w:ascii="Times New Roman" w:hAnsi="Times New Roman" w:cs="Times New Roman"/>
          <w:sz w:val="24"/>
          <w:szCs w:val="24"/>
        </w:rPr>
        <w:t>reasons for non-adherence,</w:t>
      </w:r>
      <w:r w:rsidR="000E5DB7">
        <w:rPr>
          <w:rFonts w:ascii="Times New Roman" w:hAnsi="Times New Roman" w:cs="Times New Roman"/>
          <w:sz w:val="24"/>
          <w:szCs w:val="24"/>
        </w:rPr>
        <w:t xml:space="preserve"> it is unclear </w:t>
      </w:r>
      <w:r w:rsidR="006B6189">
        <w:rPr>
          <w:rFonts w:ascii="Times New Roman" w:hAnsi="Times New Roman" w:cs="Times New Roman"/>
          <w:sz w:val="24"/>
          <w:szCs w:val="24"/>
        </w:rPr>
        <w:t>how</w:t>
      </w:r>
      <w:r w:rsidR="000E5DB7">
        <w:rPr>
          <w:rFonts w:ascii="Times New Roman" w:hAnsi="Times New Roman" w:cs="Times New Roman"/>
          <w:sz w:val="24"/>
          <w:szCs w:val="24"/>
        </w:rPr>
        <w:t xml:space="preserve"> CRN specifically </w:t>
      </w:r>
      <w:r w:rsidR="006B6189">
        <w:rPr>
          <w:rFonts w:ascii="Times New Roman" w:hAnsi="Times New Roman" w:cs="Times New Roman"/>
          <w:sz w:val="24"/>
          <w:szCs w:val="24"/>
        </w:rPr>
        <w:t>contributes to these outcomes.</w:t>
      </w:r>
      <w:r w:rsidR="000E5DB7">
        <w:rPr>
          <w:rFonts w:ascii="Times New Roman" w:hAnsi="Times New Roman" w:cs="Times New Roman"/>
          <w:sz w:val="24"/>
          <w:szCs w:val="24"/>
        </w:rPr>
        <w:t xml:space="preserve"> </w:t>
      </w:r>
      <w:r w:rsidR="00195374">
        <w:rPr>
          <w:rFonts w:ascii="Times New Roman" w:hAnsi="Times New Roman" w:cs="Times New Roman"/>
          <w:sz w:val="24"/>
          <w:szCs w:val="24"/>
        </w:rPr>
        <w:t xml:space="preserve">The </w:t>
      </w:r>
      <w:r w:rsidR="007B7A74">
        <w:rPr>
          <w:rFonts w:ascii="Times New Roman" w:hAnsi="Times New Roman" w:cs="Times New Roman"/>
          <w:sz w:val="24"/>
          <w:szCs w:val="24"/>
        </w:rPr>
        <w:t>aim</w:t>
      </w:r>
      <w:r w:rsidR="002873A3">
        <w:rPr>
          <w:rFonts w:ascii="Times New Roman" w:hAnsi="Times New Roman" w:cs="Times New Roman"/>
          <w:sz w:val="24"/>
          <w:szCs w:val="24"/>
        </w:rPr>
        <w:t>s</w:t>
      </w:r>
      <w:r w:rsidR="00195374">
        <w:rPr>
          <w:rFonts w:ascii="Times New Roman" w:hAnsi="Times New Roman" w:cs="Times New Roman"/>
          <w:sz w:val="24"/>
          <w:szCs w:val="24"/>
        </w:rPr>
        <w:t xml:space="preserve"> of this study </w:t>
      </w:r>
      <w:r w:rsidR="002873A3">
        <w:rPr>
          <w:rFonts w:ascii="Times New Roman" w:hAnsi="Times New Roman" w:cs="Times New Roman"/>
          <w:sz w:val="24"/>
          <w:szCs w:val="24"/>
        </w:rPr>
        <w:t>are a)</w:t>
      </w:r>
      <w:r w:rsidR="00195374">
        <w:rPr>
          <w:rFonts w:ascii="Times New Roman" w:hAnsi="Times New Roman" w:cs="Times New Roman"/>
          <w:sz w:val="24"/>
          <w:szCs w:val="24"/>
        </w:rPr>
        <w:t xml:space="preserve"> </w:t>
      </w:r>
      <w:r w:rsidR="00EB0DB8">
        <w:rPr>
          <w:rFonts w:ascii="Times New Roman" w:hAnsi="Times New Roman" w:cs="Times New Roman"/>
          <w:sz w:val="24"/>
          <w:szCs w:val="24"/>
        </w:rPr>
        <w:t xml:space="preserve">to </w:t>
      </w:r>
      <w:r w:rsidR="006E4915">
        <w:rPr>
          <w:rFonts w:ascii="Times New Roman" w:hAnsi="Times New Roman" w:cs="Times New Roman"/>
          <w:sz w:val="24"/>
          <w:szCs w:val="24"/>
        </w:rPr>
        <w:t>assess</w:t>
      </w:r>
      <w:r w:rsidR="00FC7D30">
        <w:rPr>
          <w:rFonts w:ascii="Times New Roman" w:hAnsi="Times New Roman" w:cs="Times New Roman"/>
          <w:sz w:val="24"/>
          <w:szCs w:val="24"/>
        </w:rPr>
        <w:t xml:space="preserve"> the prevalence of CRN </w:t>
      </w:r>
      <w:r w:rsidR="006E4915">
        <w:rPr>
          <w:rFonts w:ascii="Times New Roman" w:hAnsi="Times New Roman" w:cs="Times New Roman"/>
          <w:sz w:val="24"/>
          <w:szCs w:val="24"/>
        </w:rPr>
        <w:t xml:space="preserve">in </w:t>
      </w:r>
      <w:r w:rsidR="00EB0DB8">
        <w:rPr>
          <w:rFonts w:ascii="Times New Roman" w:hAnsi="Times New Roman" w:cs="Times New Roman"/>
          <w:sz w:val="24"/>
          <w:szCs w:val="24"/>
        </w:rPr>
        <w:t>a representative sample of U.S. adults with diabetes, hypertension</w:t>
      </w:r>
      <w:r w:rsidR="00E014FD">
        <w:rPr>
          <w:rFonts w:ascii="Times New Roman" w:hAnsi="Times New Roman" w:cs="Times New Roman"/>
          <w:sz w:val="24"/>
          <w:szCs w:val="24"/>
        </w:rPr>
        <w:t>, and/or CVD</w:t>
      </w:r>
      <w:r w:rsidR="00EB0DB8">
        <w:rPr>
          <w:rFonts w:ascii="Times New Roman" w:hAnsi="Times New Roman" w:cs="Times New Roman"/>
          <w:sz w:val="24"/>
          <w:szCs w:val="24"/>
        </w:rPr>
        <w:t xml:space="preserve"> </w:t>
      </w:r>
      <w:r w:rsidR="00FC7D30">
        <w:rPr>
          <w:rFonts w:ascii="Times New Roman" w:hAnsi="Times New Roman" w:cs="Times New Roman"/>
          <w:sz w:val="24"/>
          <w:szCs w:val="24"/>
        </w:rPr>
        <w:t>and b)</w:t>
      </w:r>
      <w:r w:rsidR="00EB0DB8">
        <w:rPr>
          <w:rFonts w:ascii="Times New Roman" w:hAnsi="Times New Roman" w:cs="Times New Roman"/>
          <w:sz w:val="24"/>
          <w:szCs w:val="24"/>
        </w:rPr>
        <w:t xml:space="preserve"> to</w:t>
      </w:r>
      <w:r w:rsidR="00FC7D30">
        <w:rPr>
          <w:rFonts w:ascii="Times New Roman" w:hAnsi="Times New Roman" w:cs="Times New Roman"/>
          <w:sz w:val="24"/>
          <w:szCs w:val="24"/>
        </w:rPr>
        <w:t xml:space="preserve"> determine</w:t>
      </w:r>
      <w:r w:rsidR="006E09B7">
        <w:rPr>
          <w:rFonts w:ascii="Times New Roman" w:hAnsi="Times New Roman" w:cs="Times New Roman"/>
          <w:sz w:val="24"/>
          <w:szCs w:val="24"/>
        </w:rPr>
        <w:t xml:space="preserve"> whether CRN </w:t>
      </w:r>
      <w:r w:rsidR="00952FB5">
        <w:rPr>
          <w:rFonts w:ascii="Times New Roman" w:hAnsi="Times New Roman" w:cs="Times New Roman"/>
          <w:sz w:val="24"/>
          <w:szCs w:val="24"/>
        </w:rPr>
        <w:t xml:space="preserve">is associated with higher </w:t>
      </w:r>
      <w:r w:rsidR="006E09B7">
        <w:rPr>
          <w:rFonts w:ascii="Times New Roman" w:hAnsi="Times New Roman" w:cs="Times New Roman"/>
          <w:sz w:val="24"/>
          <w:szCs w:val="24"/>
        </w:rPr>
        <w:t>risk of mortality</w:t>
      </w:r>
      <w:r w:rsidR="00FC532B">
        <w:rPr>
          <w:rFonts w:ascii="Times New Roman" w:hAnsi="Times New Roman" w:cs="Times New Roman"/>
          <w:sz w:val="24"/>
          <w:szCs w:val="24"/>
        </w:rPr>
        <w:t xml:space="preserve"> in </w:t>
      </w:r>
      <w:r w:rsidR="00EB0DB8">
        <w:rPr>
          <w:rFonts w:ascii="Times New Roman" w:hAnsi="Times New Roman" w:cs="Times New Roman"/>
          <w:sz w:val="24"/>
          <w:szCs w:val="24"/>
        </w:rPr>
        <w:t xml:space="preserve">U.S. adults with diabetes, </w:t>
      </w:r>
      <w:r w:rsidR="00E014FD">
        <w:rPr>
          <w:rFonts w:ascii="Times New Roman" w:hAnsi="Times New Roman" w:cs="Times New Roman"/>
          <w:sz w:val="24"/>
          <w:szCs w:val="24"/>
        </w:rPr>
        <w:t>hypertension, and/or CVD.</w:t>
      </w:r>
    </w:p>
    <w:p w14:paraId="1F7D474B" w14:textId="217A6162" w:rsidR="001678F8" w:rsidRDefault="00453456" w:rsidP="00C91EBF">
      <w:pPr>
        <w:keepNext/>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METHODS</w:t>
      </w:r>
    </w:p>
    <w:p w14:paraId="59451C4B" w14:textId="3D93F811" w:rsidR="00D76862" w:rsidRPr="0057583C" w:rsidRDefault="0057583C" w:rsidP="00C91EBF">
      <w:pPr>
        <w:keepNext/>
        <w:spacing w:line="480" w:lineRule="auto"/>
        <w:rPr>
          <w:rFonts w:ascii="Times New Roman" w:hAnsi="Times New Roman" w:cs="Times New Roman"/>
          <w:b/>
          <w:sz w:val="24"/>
          <w:szCs w:val="24"/>
        </w:rPr>
      </w:pPr>
      <w:r>
        <w:rPr>
          <w:rFonts w:ascii="Times New Roman" w:hAnsi="Times New Roman" w:cs="Times New Roman"/>
          <w:b/>
          <w:sz w:val="24"/>
          <w:szCs w:val="24"/>
        </w:rPr>
        <w:t>Source Data</w:t>
      </w:r>
    </w:p>
    <w:p w14:paraId="398D3F96" w14:textId="76AAB269" w:rsidR="00F6685C" w:rsidRDefault="00BA6971" w:rsidP="00C91EBF">
      <w:pPr>
        <w:keepNext/>
        <w:spacing w:line="480" w:lineRule="auto"/>
        <w:rPr>
          <w:rFonts w:ascii="Times New Roman" w:hAnsi="Times New Roman" w:cs="Times New Roman"/>
          <w:sz w:val="24"/>
          <w:szCs w:val="24"/>
        </w:rPr>
      </w:pPr>
      <w:r>
        <w:rPr>
          <w:rFonts w:ascii="Times New Roman" w:hAnsi="Times New Roman" w:cs="Times New Roman"/>
          <w:sz w:val="24"/>
          <w:szCs w:val="24"/>
        </w:rPr>
        <w:tab/>
      </w:r>
      <w:r w:rsidR="00F74FA6">
        <w:rPr>
          <w:rFonts w:ascii="Times New Roman" w:hAnsi="Times New Roman" w:cs="Times New Roman"/>
          <w:sz w:val="24"/>
          <w:szCs w:val="24"/>
        </w:rPr>
        <w:t>This secondary analysis used</w:t>
      </w:r>
      <w:r w:rsidR="006D271C">
        <w:rPr>
          <w:rFonts w:ascii="Times New Roman" w:hAnsi="Times New Roman" w:cs="Times New Roman"/>
          <w:sz w:val="24"/>
          <w:szCs w:val="24"/>
        </w:rPr>
        <w:t xml:space="preserve"> </w:t>
      </w:r>
      <w:r w:rsidR="001053B4">
        <w:rPr>
          <w:rFonts w:ascii="Times New Roman" w:hAnsi="Times New Roman" w:cs="Times New Roman"/>
          <w:sz w:val="24"/>
          <w:szCs w:val="24"/>
        </w:rPr>
        <w:t>publicly available</w:t>
      </w:r>
      <w:r w:rsidR="00F74FA6">
        <w:rPr>
          <w:rFonts w:ascii="Times New Roman" w:hAnsi="Times New Roman" w:cs="Times New Roman"/>
          <w:sz w:val="24"/>
          <w:szCs w:val="24"/>
        </w:rPr>
        <w:t xml:space="preserve"> d</w:t>
      </w:r>
      <w:r>
        <w:rPr>
          <w:rFonts w:ascii="Times New Roman" w:hAnsi="Times New Roman" w:cs="Times New Roman"/>
          <w:sz w:val="24"/>
          <w:szCs w:val="24"/>
        </w:rPr>
        <w:t xml:space="preserve">ata from </w:t>
      </w:r>
      <w:r w:rsidR="00647A82">
        <w:rPr>
          <w:rFonts w:ascii="Times New Roman" w:hAnsi="Times New Roman" w:cs="Times New Roman"/>
          <w:sz w:val="24"/>
          <w:szCs w:val="24"/>
        </w:rPr>
        <w:t xml:space="preserve">the </w:t>
      </w:r>
      <w:r>
        <w:rPr>
          <w:rFonts w:ascii="Times New Roman" w:hAnsi="Times New Roman" w:cs="Times New Roman"/>
          <w:sz w:val="24"/>
          <w:szCs w:val="24"/>
        </w:rPr>
        <w:t>National Health Interview Survey (NHIS)</w:t>
      </w:r>
      <w:r w:rsidR="007F0E5F">
        <w:rPr>
          <w:rFonts w:ascii="Times New Roman" w:hAnsi="Times New Roman" w:cs="Times New Roman"/>
          <w:sz w:val="24"/>
          <w:szCs w:val="24"/>
        </w:rPr>
        <w:t>.</w:t>
      </w:r>
      <w:r w:rsidR="00F47335">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{"citationID":"3Qxc7v40","properties":{"formattedCitation":"\\super 36\\nosupersub{}","plainCitation":"36","noteIndex":0},"citationItems":[{"id":1085,"uris":["http://zotero.org/users/5917738/items/UP9T3ETA"],"uri":["http://zotero.org/users/5917738/items/UP9T3ETA"],"itemData":{"id":1085,"type":"article","title":"IPUMS Health Surveys: National Health Interview Survery, Version 6.4 [dataset]","author":[{"literal":"Lynn A. Blewett"},{"family":"Rivera Drew","given":"Julia A."},{"family":"King","given":"Miriam L."},{"family":"Williams","given":"Kari C.W."}],"issued":{"date-parts":[["2019"]]}}}],"schema":"https://github.com/citation-style-language/schema/raw/master/csl-citation.json"} </w:instrText>
      </w:r>
      <w:r w:rsidR="00F47335">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36</w:t>
      </w:r>
      <w:r w:rsidR="00F47335">
        <w:rPr>
          <w:rFonts w:ascii="Times New Roman" w:hAnsi="Times New Roman" w:cs="Times New Roman"/>
          <w:sz w:val="24"/>
          <w:szCs w:val="24"/>
        </w:rPr>
        <w:fldChar w:fldCharType="end"/>
      </w:r>
      <w:r w:rsidR="007F0E5F">
        <w:rPr>
          <w:rFonts w:ascii="Times New Roman" w:hAnsi="Times New Roman" w:cs="Times New Roman"/>
          <w:sz w:val="24"/>
          <w:szCs w:val="24"/>
        </w:rPr>
        <w:t xml:space="preserve"> The NHIS is</w:t>
      </w:r>
      <w:r>
        <w:rPr>
          <w:rFonts w:ascii="Times New Roman" w:hAnsi="Times New Roman" w:cs="Times New Roman"/>
          <w:sz w:val="24"/>
          <w:szCs w:val="24"/>
        </w:rPr>
        <w:t xml:space="preserve"> a</w:t>
      </w:r>
      <w:r w:rsidR="00BB131B">
        <w:rPr>
          <w:rFonts w:ascii="Times New Roman" w:hAnsi="Times New Roman" w:cs="Times New Roman"/>
          <w:sz w:val="24"/>
          <w:szCs w:val="24"/>
        </w:rPr>
        <w:t xml:space="preserve"> cross</w:t>
      </w:r>
      <w:r w:rsidR="007F0E5F">
        <w:rPr>
          <w:rFonts w:ascii="Times New Roman" w:hAnsi="Times New Roman" w:cs="Times New Roman"/>
          <w:sz w:val="24"/>
          <w:szCs w:val="24"/>
        </w:rPr>
        <w:t>-</w:t>
      </w:r>
      <w:r w:rsidR="00BB131B">
        <w:rPr>
          <w:rFonts w:ascii="Times New Roman" w:hAnsi="Times New Roman" w:cs="Times New Roman"/>
          <w:sz w:val="24"/>
          <w:szCs w:val="24"/>
        </w:rPr>
        <w:t>sectional</w:t>
      </w:r>
      <w:r w:rsidR="007F0E5F">
        <w:rPr>
          <w:rFonts w:ascii="Times New Roman" w:hAnsi="Times New Roman" w:cs="Times New Roman"/>
          <w:sz w:val="24"/>
          <w:szCs w:val="24"/>
        </w:rPr>
        <w:t>, population-representative</w:t>
      </w:r>
      <w:r w:rsidR="00663291">
        <w:rPr>
          <w:rFonts w:ascii="Times New Roman" w:hAnsi="Times New Roman" w:cs="Times New Roman"/>
          <w:sz w:val="24"/>
          <w:szCs w:val="24"/>
        </w:rPr>
        <w:t xml:space="preserve"> multi-sta</w:t>
      </w:r>
      <w:r w:rsidR="00400625">
        <w:rPr>
          <w:rFonts w:ascii="Times New Roman" w:hAnsi="Times New Roman" w:cs="Times New Roman"/>
          <w:sz w:val="24"/>
          <w:szCs w:val="24"/>
        </w:rPr>
        <w:t>g</w:t>
      </w:r>
      <w:r w:rsidR="00663291">
        <w:rPr>
          <w:rFonts w:ascii="Times New Roman" w:hAnsi="Times New Roman" w:cs="Times New Roman"/>
          <w:sz w:val="24"/>
          <w:szCs w:val="24"/>
        </w:rPr>
        <w:t>e probability sample</w:t>
      </w:r>
      <w:r w:rsidR="00BB131B">
        <w:rPr>
          <w:rFonts w:ascii="Times New Roman" w:hAnsi="Times New Roman" w:cs="Times New Roman"/>
          <w:sz w:val="24"/>
          <w:szCs w:val="24"/>
        </w:rPr>
        <w:t xml:space="preserve"> of </w:t>
      </w:r>
      <w:r w:rsidR="0040465E">
        <w:rPr>
          <w:rFonts w:ascii="Times New Roman" w:hAnsi="Times New Roman" w:cs="Times New Roman"/>
          <w:sz w:val="24"/>
          <w:szCs w:val="24"/>
        </w:rPr>
        <w:t xml:space="preserve">non-institutionalized </w:t>
      </w:r>
      <w:r w:rsidR="00BB131B">
        <w:rPr>
          <w:rFonts w:ascii="Times New Roman" w:hAnsi="Times New Roman" w:cs="Times New Roman"/>
          <w:sz w:val="24"/>
          <w:szCs w:val="24"/>
        </w:rPr>
        <w:t>U.S. adults</w:t>
      </w:r>
      <w:r w:rsidR="007F0E5F">
        <w:rPr>
          <w:rFonts w:ascii="Times New Roman" w:hAnsi="Times New Roman" w:cs="Times New Roman"/>
          <w:sz w:val="24"/>
          <w:szCs w:val="24"/>
        </w:rPr>
        <w:t xml:space="preserve"> administered annually by the National Center for Health Statistics</w:t>
      </w:r>
      <w:r w:rsidR="00663291">
        <w:rPr>
          <w:rFonts w:ascii="Times New Roman" w:hAnsi="Times New Roman" w:cs="Times New Roman"/>
          <w:sz w:val="24"/>
          <w:szCs w:val="24"/>
        </w:rPr>
        <w:t>.</w:t>
      </w:r>
      <w:r w:rsidR="003A7EBD">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{"citationID":"oCEe7cxU","properties":{"formattedCitation":"\\super 37\\nosupersub{}","plainCitation":"37","noteIndex":0},"citationItems":[{"id":724,"uris":["http://zotero.org/users/5917738/items/ETTWAPBV"],"uri":["http://zotero.org/users/5917738/items/ETTWAPBV"],"itemData":{"id":724,"type":"webpage","language":"en-us","title":"NHIS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3A7EBD">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37</w:t>
      </w:r>
      <w:r w:rsidR="003A7EBD">
        <w:rPr>
          <w:rFonts w:ascii="Times New Roman" w:hAnsi="Times New Roman" w:cs="Times New Roman"/>
          <w:sz w:val="24"/>
          <w:szCs w:val="24"/>
        </w:rPr>
        <w:fldChar w:fldCharType="end"/>
      </w:r>
      <w:r w:rsidR="007F297B">
        <w:rPr>
          <w:rFonts w:ascii="Times New Roman" w:hAnsi="Times New Roman" w:cs="Times New Roman"/>
          <w:sz w:val="24"/>
          <w:szCs w:val="24"/>
        </w:rPr>
        <w:t xml:space="preserve"> </w:t>
      </w:r>
      <w:r w:rsidR="00FB74B1">
        <w:rPr>
          <w:rFonts w:ascii="Times New Roman" w:hAnsi="Times New Roman" w:cs="Times New Roman"/>
          <w:sz w:val="24"/>
          <w:szCs w:val="24"/>
        </w:rPr>
        <w:t>Briefly, a</w:t>
      </w:r>
      <w:r w:rsidR="00387B95">
        <w:rPr>
          <w:rFonts w:ascii="Times New Roman" w:hAnsi="Times New Roman" w:cs="Times New Roman"/>
          <w:sz w:val="24"/>
          <w:szCs w:val="24"/>
        </w:rPr>
        <w:t>ll</w:t>
      </w:r>
      <w:r w:rsidR="00CC207F">
        <w:rPr>
          <w:rFonts w:ascii="Times New Roman" w:hAnsi="Times New Roman" w:cs="Times New Roman"/>
          <w:sz w:val="24"/>
          <w:szCs w:val="24"/>
        </w:rPr>
        <w:t xml:space="preserve"> interviews were conducted using computer-assisted personal interviews by trained</w:t>
      </w:r>
      <w:r w:rsidR="00387B95">
        <w:rPr>
          <w:rFonts w:ascii="Times New Roman" w:hAnsi="Times New Roman" w:cs="Times New Roman"/>
          <w:sz w:val="24"/>
          <w:szCs w:val="24"/>
        </w:rPr>
        <w:t xml:space="preserve"> U.S. Census Bureau staff</w:t>
      </w:r>
      <w:r w:rsidR="00991BEF">
        <w:rPr>
          <w:rFonts w:ascii="Times New Roman" w:hAnsi="Times New Roman" w:cs="Times New Roman"/>
          <w:sz w:val="24"/>
          <w:szCs w:val="24"/>
        </w:rPr>
        <w:t>, and consist</w:t>
      </w:r>
      <w:r w:rsidR="00220EB0">
        <w:rPr>
          <w:rFonts w:ascii="Times New Roman" w:hAnsi="Times New Roman" w:cs="Times New Roman"/>
          <w:sz w:val="24"/>
          <w:szCs w:val="24"/>
        </w:rPr>
        <w:t>ed</w:t>
      </w:r>
      <w:r w:rsidR="00991BEF">
        <w:rPr>
          <w:rFonts w:ascii="Times New Roman" w:hAnsi="Times New Roman" w:cs="Times New Roman"/>
          <w:sz w:val="24"/>
          <w:szCs w:val="24"/>
        </w:rPr>
        <w:t xml:space="preserve"> of two parts: 1) the ‘core’ questionnaire and 2) supplemental questions.</w:t>
      </w:r>
      <w:r w:rsidR="00453889">
        <w:rPr>
          <w:rFonts w:ascii="Times New Roman" w:hAnsi="Times New Roman" w:cs="Times New Roman"/>
          <w:sz w:val="24"/>
          <w:szCs w:val="24"/>
        </w:rPr>
        <w:t xml:space="preserve"> The core questionnaire consist</w:t>
      </w:r>
      <w:r w:rsidR="008963E8">
        <w:rPr>
          <w:rFonts w:ascii="Times New Roman" w:hAnsi="Times New Roman" w:cs="Times New Roman"/>
          <w:sz w:val="24"/>
          <w:szCs w:val="24"/>
        </w:rPr>
        <w:t>ed</w:t>
      </w:r>
      <w:r w:rsidR="00453889">
        <w:rPr>
          <w:rFonts w:ascii="Times New Roman" w:hAnsi="Times New Roman" w:cs="Times New Roman"/>
          <w:sz w:val="24"/>
          <w:szCs w:val="24"/>
        </w:rPr>
        <w:t xml:space="preserve"> of four subsections (Household, Family, Sample Adult, and Sample Child)</w:t>
      </w:r>
      <w:r w:rsidR="00481FE4">
        <w:rPr>
          <w:rFonts w:ascii="Times New Roman" w:hAnsi="Times New Roman" w:cs="Times New Roman"/>
          <w:sz w:val="24"/>
          <w:szCs w:val="24"/>
        </w:rPr>
        <w:t xml:space="preserve"> which broadly assess</w:t>
      </w:r>
      <w:r w:rsidR="00554529">
        <w:rPr>
          <w:rFonts w:ascii="Times New Roman" w:hAnsi="Times New Roman" w:cs="Times New Roman"/>
          <w:sz w:val="24"/>
          <w:szCs w:val="24"/>
        </w:rPr>
        <w:t xml:space="preserve"> basic</w:t>
      </w:r>
      <w:r w:rsidR="00481FE4">
        <w:rPr>
          <w:rFonts w:ascii="Times New Roman" w:hAnsi="Times New Roman" w:cs="Times New Roman"/>
          <w:sz w:val="24"/>
          <w:szCs w:val="24"/>
        </w:rPr>
        <w:t xml:space="preserve"> demographic information</w:t>
      </w:r>
      <w:r w:rsidR="00680A9E">
        <w:rPr>
          <w:rFonts w:ascii="Times New Roman" w:hAnsi="Times New Roman" w:cs="Times New Roman"/>
          <w:sz w:val="24"/>
          <w:szCs w:val="24"/>
        </w:rPr>
        <w:t>, health status, healthcare access and uti</w:t>
      </w:r>
      <w:r w:rsidR="00C32984">
        <w:rPr>
          <w:rFonts w:ascii="Times New Roman" w:hAnsi="Times New Roman" w:cs="Times New Roman"/>
          <w:sz w:val="24"/>
          <w:szCs w:val="24"/>
        </w:rPr>
        <w:t>lization, and health behaviors.</w:t>
      </w:r>
      <w:r w:rsidR="00834AF6">
        <w:rPr>
          <w:rFonts w:ascii="Times New Roman" w:hAnsi="Times New Roman" w:cs="Times New Roman"/>
          <w:sz w:val="24"/>
          <w:szCs w:val="24"/>
        </w:rPr>
        <w:t xml:space="preserve"> Supplemental questions var</w:t>
      </w:r>
      <w:r w:rsidR="004B3CE2">
        <w:rPr>
          <w:rFonts w:ascii="Times New Roman" w:hAnsi="Times New Roman" w:cs="Times New Roman"/>
          <w:sz w:val="24"/>
          <w:szCs w:val="24"/>
        </w:rPr>
        <w:t>y</w:t>
      </w:r>
      <w:r w:rsidR="00834AF6">
        <w:rPr>
          <w:rFonts w:ascii="Times New Roman" w:hAnsi="Times New Roman" w:cs="Times New Roman"/>
          <w:sz w:val="24"/>
          <w:szCs w:val="24"/>
        </w:rPr>
        <w:t xml:space="preserve"> from year to year </w:t>
      </w:r>
      <w:r w:rsidR="000260B5">
        <w:rPr>
          <w:rFonts w:ascii="Times New Roman" w:hAnsi="Times New Roman" w:cs="Times New Roman"/>
          <w:sz w:val="24"/>
          <w:szCs w:val="24"/>
        </w:rPr>
        <w:t xml:space="preserve">to assess current health issues, and have included topics such </w:t>
      </w:r>
      <w:r w:rsidR="00CC7D2E">
        <w:rPr>
          <w:rFonts w:ascii="Times New Roman" w:hAnsi="Times New Roman" w:cs="Times New Roman"/>
          <w:sz w:val="24"/>
          <w:szCs w:val="24"/>
        </w:rPr>
        <w:t>as in-depth healthcare utilization and insurance information, cancer screening, and mental health.</w:t>
      </w:r>
      <w:r w:rsidR="00C32984">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{"citationID":"5WSinQQn","properties":{"formattedCitation":"\\super 37\\nosupersub{}","plainCitation":"37","noteIndex":0},"citationItems":[{"id":724,"uris":["http://zotero.org/users/5917738/items/ETTWAPBV"],"uri":["http://zotero.org/users/5917738/items/ETTWAPBV"],"itemData":{"id":724,"type":"webpage","language":"en-us","title":"NHIS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C32984">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37</w:t>
      </w:r>
      <w:r w:rsidR="00C32984">
        <w:rPr>
          <w:rFonts w:ascii="Times New Roman" w:hAnsi="Times New Roman" w:cs="Times New Roman"/>
          <w:sz w:val="24"/>
          <w:szCs w:val="24"/>
        </w:rPr>
        <w:fldChar w:fldCharType="end"/>
      </w:r>
      <w:r w:rsidR="00955108">
        <w:rPr>
          <w:rFonts w:ascii="Times New Roman" w:hAnsi="Times New Roman" w:cs="Times New Roman"/>
          <w:sz w:val="24"/>
          <w:szCs w:val="24"/>
        </w:rPr>
        <w:t xml:space="preserve"> </w:t>
      </w:r>
      <w:r w:rsidR="007609C6">
        <w:rPr>
          <w:rFonts w:ascii="Times New Roman" w:hAnsi="Times New Roman" w:cs="Times New Roman"/>
          <w:sz w:val="24"/>
          <w:szCs w:val="24"/>
        </w:rPr>
        <w:t>Questions relating to CRN were introduced into the survey in 20</w:t>
      </w:r>
      <w:r w:rsidR="00540E7F">
        <w:rPr>
          <w:rFonts w:ascii="Times New Roman" w:hAnsi="Times New Roman" w:cs="Times New Roman"/>
          <w:sz w:val="24"/>
          <w:szCs w:val="24"/>
        </w:rPr>
        <w:t>0</w:t>
      </w:r>
      <w:r w:rsidR="007609C6">
        <w:rPr>
          <w:rFonts w:ascii="Times New Roman" w:hAnsi="Times New Roman" w:cs="Times New Roman"/>
          <w:sz w:val="24"/>
          <w:szCs w:val="24"/>
        </w:rPr>
        <w:t>0</w:t>
      </w:r>
      <w:r w:rsidR="00047414">
        <w:rPr>
          <w:rFonts w:ascii="Times New Roman" w:hAnsi="Times New Roman" w:cs="Times New Roman"/>
          <w:sz w:val="24"/>
          <w:szCs w:val="24"/>
        </w:rPr>
        <w:t xml:space="preserve">, </w:t>
      </w:r>
      <w:r w:rsidR="00E014FD">
        <w:rPr>
          <w:rFonts w:ascii="Times New Roman" w:hAnsi="Times New Roman" w:cs="Times New Roman"/>
          <w:sz w:val="24"/>
          <w:szCs w:val="24"/>
        </w:rPr>
        <w:t>thus,</w:t>
      </w:r>
      <w:r w:rsidR="00047414">
        <w:rPr>
          <w:rFonts w:ascii="Times New Roman" w:hAnsi="Times New Roman" w:cs="Times New Roman"/>
          <w:sz w:val="24"/>
          <w:szCs w:val="24"/>
        </w:rPr>
        <w:t xml:space="preserve"> </w:t>
      </w:r>
      <w:r w:rsidR="00BE56B5">
        <w:rPr>
          <w:rFonts w:ascii="Times New Roman" w:hAnsi="Times New Roman" w:cs="Times New Roman"/>
          <w:sz w:val="24"/>
          <w:szCs w:val="24"/>
        </w:rPr>
        <w:t xml:space="preserve">in the current study </w:t>
      </w:r>
      <w:r w:rsidR="002C5E6F">
        <w:rPr>
          <w:rFonts w:ascii="Times New Roman" w:hAnsi="Times New Roman" w:cs="Times New Roman"/>
          <w:sz w:val="24"/>
          <w:szCs w:val="24"/>
        </w:rPr>
        <w:t xml:space="preserve">I </w:t>
      </w:r>
      <w:r w:rsidR="005B0E84">
        <w:rPr>
          <w:rFonts w:ascii="Times New Roman" w:hAnsi="Times New Roman" w:cs="Times New Roman"/>
          <w:sz w:val="24"/>
          <w:szCs w:val="24"/>
        </w:rPr>
        <w:t>include</w:t>
      </w:r>
      <w:r w:rsidR="00283906">
        <w:rPr>
          <w:rFonts w:ascii="Times New Roman" w:hAnsi="Times New Roman" w:cs="Times New Roman"/>
          <w:sz w:val="24"/>
          <w:szCs w:val="24"/>
        </w:rPr>
        <w:t>d</w:t>
      </w:r>
      <w:r w:rsidR="005B0E84">
        <w:rPr>
          <w:rFonts w:ascii="Times New Roman" w:hAnsi="Times New Roman" w:cs="Times New Roman"/>
          <w:sz w:val="24"/>
          <w:szCs w:val="24"/>
        </w:rPr>
        <w:t xml:space="preserve"> data from the 2000 to 2014 waves</w:t>
      </w:r>
      <w:r w:rsidR="00BE56B5">
        <w:rPr>
          <w:rFonts w:ascii="Times New Roman" w:hAnsi="Times New Roman" w:cs="Times New Roman"/>
          <w:sz w:val="24"/>
          <w:szCs w:val="24"/>
        </w:rPr>
        <w:t xml:space="preserve"> only </w:t>
      </w:r>
      <w:r w:rsidR="00415238">
        <w:rPr>
          <w:rFonts w:ascii="Times New Roman" w:hAnsi="Times New Roman" w:cs="Times New Roman"/>
          <w:sz w:val="24"/>
          <w:szCs w:val="24"/>
        </w:rPr>
        <w:t>.</w:t>
      </w:r>
    </w:p>
    <w:p w14:paraId="2C86E297" w14:textId="3A0F7B00" w:rsidR="008963E8" w:rsidRPr="008963E8" w:rsidRDefault="008963E8"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35BB7ED" w14:textId="602E1D8E" w:rsidR="000B14E6" w:rsidRDefault="000B14E6" w:rsidP="001678F8">
      <w:pPr>
        <w:spacing w:line="480" w:lineRule="auto"/>
        <w:rPr>
          <w:rFonts w:ascii="Times New Roman" w:hAnsi="Times New Roman" w:cs="Times New Roman"/>
          <w:iCs/>
          <w:sz w:val="24"/>
          <w:szCs w:val="24"/>
        </w:rPr>
      </w:pPr>
      <w:r>
        <w:rPr>
          <w:rFonts w:ascii="Times New Roman" w:hAnsi="Times New Roman" w:cs="Times New Roman"/>
          <w:sz w:val="24"/>
          <w:szCs w:val="24"/>
        </w:rPr>
        <w:tab/>
      </w:r>
      <w:r w:rsidR="002C5E6F">
        <w:rPr>
          <w:rFonts w:ascii="Times New Roman" w:hAnsi="Times New Roman" w:cs="Times New Roman"/>
          <w:sz w:val="24"/>
          <w:szCs w:val="24"/>
        </w:rPr>
        <w:t xml:space="preserve">I </w:t>
      </w:r>
      <w:r w:rsidR="00CD466F">
        <w:rPr>
          <w:rFonts w:ascii="Times New Roman" w:hAnsi="Times New Roman" w:cs="Times New Roman"/>
          <w:sz w:val="24"/>
          <w:szCs w:val="24"/>
        </w:rPr>
        <w:t>restrict</w:t>
      </w:r>
      <w:r w:rsidR="004746C7">
        <w:rPr>
          <w:rFonts w:ascii="Times New Roman" w:hAnsi="Times New Roman" w:cs="Times New Roman"/>
          <w:sz w:val="24"/>
          <w:szCs w:val="24"/>
        </w:rPr>
        <w:t>ed</w:t>
      </w:r>
      <w:r w:rsidR="00CD466F">
        <w:rPr>
          <w:rFonts w:ascii="Times New Roman" w:hAnsi="Times New Roman" w:cs="Times New Roman"/>
          <w:sz w:val="24"/>
          <w:szCs w:val="24"/>
        </w:rPr>
        <w:t xml:space="preserve"> </w:t>
      </w:r>
      <w:r w:rsidR="00C668DE">
        <w:rPr>
          <w:rFonts w:ascii="Times New Roman" w:hAnsi="Times New Roman" w:cs="Times New Roman"/>
          <w:sz w:val="24"/>
          <w:szCs w:val="24"/>
        </w:rPr>
        <w:t>the</w:t>
      </w:r>
      <w:commentRangeStart w:id="1"/>
      <w:r w:rsidR="00CD466F">
        <w:rPr>
          <w:rFonts w:ascii="Times New Roman" w:hAnsi="Times New Roman" w:cs="Times New Roman"/>
          <w:sz w:val="24"/>
          <w:szCs w:val="24"/>
        </w:rPr>
        <w:t xml:space="preserve"> </w:t>
      </w:r>
      <w:commentRangeEnd w:id="1"/>
      <w:r w:rsidR="00FE2E89">
        <w:rPr>
          <w:rStyle w:val="CommentReference"/>
        </w:rPr>
        <w:commentReference w:id="1"/>
      </w:r>
      <w:r w:rsidR="00CD466F">
        <w:rPr>
          <w:rFonts w:ascii="Times New Roman" w:hAnsi="Times New Roman" w:cs="Times New Roman"/>
          <w:sz w:val="24"/>
          <w:szCs w:val="24"/>
        </w:rPr>
        <w:t>study sample to</w:t>
      </w:r>
      <w:r w:rsidR="00656ACF">
        <w:rPr>
          <w:rFonts w:ascii="Times New Roman" w:hAnsi="Times New Roman" w:cs="Times New Roman"/>
          <w:sz w:val="24"/>
          <w:szCs w:val="24"/>
        </w:rPr>
        <w:t xml:space="preserve"> </w:t>
      </w:r>
      <w:r w:rsidR="0046707F">
        <w:rPr>
          <w:rFonts w:ascii="Times New Roman" w:hAnsi="Times New Roman" w:cs="Times New Roman"/>
          <w:sz w:val="24"/>
          <w:szCs w:val="24"/>
        </w:rPr>
        <w:t>individuals</w:t>
      </w:r>
      <w:r w:rsidR="00FA1EAD">
        <w:rPr>
          <w:rFonts w:ascii="Times New Roman" w:hAnsi="Times New Roman" w:cs="Times New Roman"/>
          <w:sz w:val="24"/>
          <w:szCs w:val="24"/>
        </w:rPr>
        <w:t xml:space="preserve"> age 18 </w:t>
      </w:r>
      <w:r w:rsidR="00E26124">
        <w:rPr>
          <w:rFonts w:ascii="Times New Roman" w:hAnsi="Times New Roman" w:cs="Times New Roman"/>
          <w:sz w:val="24"/>
          <w:szCs w:val="24"/>
        </w:rPr>
        <w:t xml:space="preserve">and over </w:t>
      </w:r>
      <w:r w:rsidR="00B12ABC">
        <w:rPr>
          <w:rFonts w:ascii="Times New Roman" w:hAnsi="Times New Roman" w:cs="Times New Roman"/>
          <w:sz w:val="24"/>
          <w:szCs w:val="24"/>
        </w:rPr>
        <w:t>w</w:t>
      </w:r>
      <w:r w:rsidR="00C6751B">
        <w:rPr>
          <w:rFonts w:ascii="Times New Roman" w:hAnsi="Times New Roman" w:cs="Times New Roman"/>
          <w:sz w:val="24"/>
          <w:szCs w:val="24"/>
        </w:rPr>
        <w:t xml:space="preserve">ith </w:t>
      </w:r>
      <w:r w:rsidR="00B12ABC">
        <w:rPr>
          <w:rFonts w:ascii="Times New Roman" w:hAnsi="Times New Roman" w:cs="Times New Roman"/>
          <w:sz w:val="24"/>
          <w:szCs w:val="24"/>
        </w:rPr>
        <w:t>diabetes</w:t>
      </w:r>
      <w:r w:rsidR="00D37289">
        <w:rPr>
          <w:rFonts w:ascii="Times New Roman" w:hAnsi="Times New Roman" w:cs="Times New Roman"/>
          <w:sz w:val="24"/>
          <w:szCs w:val="24"/>
        </w:rPr>
        <w:t>, hypertension,</w:t>
      </w:r>
      <w:r w:rsidR="00813B8E">
        <w:rPr>
          <w:rFonts w:ascii="Times New Roman" w:hAnsi="Times New Roman" w:cs="Times New Roman"/>
          <w:sz w:val="24"/>
          <w:szCs w:val="24"/>
        </w:rPr>
        <w:t xml:space="preserve"> </w:t>
      </w:r>
      <w:r w:rsidR="00B12ABC">
        <w:rPr>
          <w:rFonts w:ascii="Times New Roman" w:hAnsi="Times New Roman" w:cs="Times New Roman"/>
          <w:sz w:val="24"/>
          <w:szCs w:val="24"/>
        </w:rPr>
        <w:t xml:space="preserve">and/or </w:t>
      </w:r>
      <w:r w:rsidR="00E014FD">
        <w:rPr>
          <w:rFonts w:ascii="Times New Roman" w:hAnsi="Times New Roman" w:cs="Times New Roman"/>
          <w:sz w:val="24"/>
          <w:szCs w:val="24"/>
        </w:rPr>
        <w:t>CVD</w:t>
      </w:r>
      <w:r w:rsidR="00590B7A">
        <w:rPr>
          <w:rFonts w:ascii="Times New Roman" w:hAnsi="Times New Roman" w:cs="Times New Roman"/>
          <w:sz w:val="24"/>
          <w:szCs w:val="24"/>
        </w:rPr>
        <w:t xml:space="preserve"> </w:t>
      </w:r>
      <w:r w:rsidR="00CD466F">
        <w:rPr>
          <w:rFonts w:ascii="Times New Roman" w:hAnsi="Times New Roman" w:cs="Times New Roman"/>
          <w:sz w:val="24"/>
          <w:szCs w:val="24"/>
        </w:rPr>
        <w:t>for this</w:t>
      </w:r>
      <w:r w:rsidR="00E014FD">
        <w:rPr>
          <w:rFonts w:ascii="Times New Roman" w:hAnsi="Times New Roman" w:cs="Times New Roman"/>
          <w:sz w:val="24"/>
          <w:szCs w:val="24"/>
        </w:rPr>
        <w:t xml:space="preserve"> secondary data analysis</w:t>
      </w:r>
      <w:r w:rsidR="00B12ABC">
        <w:rPr>
          <w:rFonts w:ascii="Times New Roman" w:hAnsi="Times New Roman" w:cs="Times New Roman"/>
          <w:sz w:val="24"/>
          <w:szCs w:val="24"/>
        </w:rPr>
        <w:t>.</w:t>
      </w:r>
      <w:r w:rsidR="002C75EE">
        <w:rPr>
          <w:rFonts w:ascii="Times New Roman" w:hAnsi="Times New Roman" w:cs="Times New Roman"/>
          <w:sz w:val="24"/>
          <w:szCs w:val="24"/>
        </w:rPr>
        <w:t xml:space="preserve"> </w:t>
      </w:r>
      <w:r w:rsidR="005D1021">
        <w:rPr>
          <w:rFonts w:ascii="Times New Roman" w:hAnsi="Times New Roman" w:cs="Times New Roman"/>
          <w:sz w:val="24"/>
          <w:szCs w:val="24"/>
        </w:rPr>
        <w:t>Diabetes diagnosis was ascertained through a single item</w:t>
      </w:r>
      <w:r w:rsidR="00DC08B6">
        <w:rPr>
          <w:rFonts w:ascii="Times New Roman" w:hAnsi="Times New Roman" w:cs="Times New Roman"/>
          <w:sz w:val="24"/>
          <w:szCs w:val="24"/>
        </w:rPr>
        <w:t>, asking</w:t>
      </w:r>
      <w:r w:rsidR="00C6751B">
        <w:rPr>
          <w:rFonts w:ascii="Times New Roman" w:hAnsi="Times New Roman" w:cs="Times New Roman"/>
          <w:sz w:val="24"/>
          <w:szCs w:val="24"/>
        </w:rPr>
        <w:t xml:space="preserve"> whethe</w:t>
      </w:r>
      <w:r w:rsidR="00C27FB1">
        <w:rPr>
          <w:rFonts w:ascii="Times New Roman" w:hAnsi="Times New Roman" w:cs="Times New Roman"/>
          <w:sz w:val="24"/>
          <w:szCs w:val="24"/>
        </w:rPr>
        <w:t>r participants had been told by a medical professional that they had</w:t>
      </w:r>
      <w:r w:rsidR="001D3BF1">
        <w:rPr>
          <w:rFonts w:ascii="Times New Roman" w:hAnsi="Times New Roman" w:cs="Times New Roman"/>
          <w:sz w:val="24"/>
          <w:szCs w:val="24"/>
        </w:rPr>
        <w:t xml:space="preserve"> “</w:t>
      </w:r>
      <w:r w:rsidR="00364825">
        <w:rPr>
          <w:rFonts w:ascii="Times New Roman" w:hAnsi="Times New Roman" w:cs="Times New Roman"/>
          <w:sz w:val="24"/>
          <w:szCs w:val="24"/>
        </w:rPr>
        <w:t>(Other than during pregnancy)</w:t>
      </w:r>
      <w:r w:rsidR="004419ED">
        <w:rPr>
          <w:rFonts w:ascii="Times New Roman" w:hAnsi="Times New Roman" w:cs="Times New Roman"/>
          <w:sz w:val="24"/>
          <w:szCs w:val="24"/>
        </w:rPr>
        <w:t xml:space="preserve"> dia</w:t>
      </w:r>
      <w:r w:rsidR="00C837EE">
        <w:rPr>
          <w:rFonts w:ascii="Times New Roman" w:hAnsi="Times New Roman" w:cs="Times New Roman"/>
          <w:sz w:val="24"/>
          <w:szCs w:val="24"/>
        </w:rPr>
        <w:t>betes or sugar diabetes?”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B1412D">
        <w:rPr>
          <w:rFonts w:ascii="Times New Roman" w:hAnsi="Times New Roman" w:cs="Times New Roman"/>
          <w:iCs/>
          <w:sz w:val="24"/>
          <w:szCs w:val="24"/>
        </w:rPr>
        <w:t>39,571</w:t>
      </w:r>
      <w:r w:rsidR="00107959">
        <w:rPr>
          <w:rFonts w:ascii="Times New Roman" w:hAnsi="Times New Roman" w:cs="Times New Roman"/>
          <w:iCs/>
          <w:sz w:val="24"/>
          <w:szCs w:val="24"/>
        </w:rPr>
        <w:t>)</w:t>
      </w:r>
      <w:r w:rsidR="00C27FB1">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C86D52">
        <w:rPr>
          <w:rFonts w:ascii="Times New Roman" w:hAnsi="Times New Roman" w:cs="Times New Roman"/>
          <w:sz w:val="24"/>
          <w:szCs w:val="24"/>
        </w:rPr>
        <w:t xml:space="preserve">operationalized </w:t>
      </w:r>
      <w:r w:rsidR="00D71540">
        <w:rPr>
          <w:rFonts w:ascii="Times New Roman" w:hAnsi="Times New Roman" w:cs="Times New Roman"/>
          <w:sz w:val="24"/>
          <w:szCs w:val="24"/>
        </w:rPr>
        <w:t>CVD</w:t>
      </w:r>
      <w:r w:rsidR="000E0CA0">
        <w:rPr>
          <w:rFonts w:ascii="Times New Roman" w:hAnsi="Times New Roman" w:cs="Times New Roman"/>
          <w:sz w:val="24"/>
          <w:szCs w:val="24"/>
        </w:rPr>
        <w:t xml:space="preserve"> </w:t>
      </w:r>
      <w:r w:rsidR="00E014FD">
        <w:rPr>
          <w:rFonts w:ascii="Times New Roman" w:hAnsi="Times New Roman" w:cs="Times New Roman"/>
          <w:sz w:val="24"/>
          <w:szCs w:val="24"/>
        </w:rPr>
        <w:t>as</w:t>
      </w:r>
      <w:r w:rsidR="001C65DA">
        <w:rPr>
          <w:rFonts w:ascii="Times New Roman" w:hAnsi="Times New Roman" w:cs="Times New Roman"/>
          <w:sz w:val="24"/>
          <w:szCs w:val="24"/>
        </w:rPr>
        <w:t xml:space="preserve"> a diagnosis of </w:t>
      </w:r>
      <w:r w:rsidR="005174B1">
        <w:rPr>
          <w:rFonts w:ascii="Times New Roman" w:hAnsi="Times New Roman" w:cs="Times New Roman"/>
          <w:sz w:val="24"/>
          <w:szCs w:val="24"/>
        </w:rPr>
        <w:t>one or more</w:t>
      </w:r>
      <w:r w:rsidR="001C65DA">
        <w:rPr>
          <w:rFonts w:ascii="Times New Roman" w:hAnsi="Times New Roman" w:cs="Times New Roman"/>
          <w:sz w:val="24"/>
          <w:szCs w:val="24"/>
        </w:rPr>
        <w:t xml:space="preserve"> of the following:</w:t>
      </w:r>
      <w:r w:rsidR="00C837EE">
        <w:rPr>
          <w:rFonts w:ascii="Times New Roman" w:hAnsi="Times New Roman" w:cs="Times New Roman"/>
          <w:sz w:val="24"/>
          <w:szCs w:val="24"/>
        </w:rPr>
        <w:t xml:space="preserve"> </w:t>
      </w:r>
      <w:r w:rsidR="009849C8">
        <w:rPr>
          <w:rFonts w:ascii="Times New Roman" w:hAnsi="Times New Roman" w:cs="Times New Roman"/>
          <w:sz w:val="24"/>
          <w:szCs w:val="24"/>
        </w:rPr>
        <w:t>“</w:t>
      </w:r>
      <w:r w:rsidR="005934D0">
        <w:rPr>
          <w:rFonts w:ascii="Times New Roman" w:hAnsi="Times New Roman" w:cs="Times New Roman"/>
          <w:sz w:val="24"/>
          <w:szCs w:val="24"/>
        </w:rPr>
        <w:t>a heart attack (sometimes called myocardial infarction?”</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CF3D8F">
        <w:rPr>
          <w:rFonts w:ascii="Times New Roman" w:hAnsi="Times New Roman" w:cs="Times New Roman"/>
          <w:iCs/>
          <w:sz w:val="24"/>
          <w:szCs w:val="24"/>
        </w:rPr>
        <w:t>16,142</w:t>
      </w:r>
      <w:r w:rsidR="00107959">
        <w:rPr>
          <w:rFonts w:ascii="Times New Roman" w:hAnsi="Times New Roman" w:cs="Times New Roman"/>
          <w:iCs/>
          <w:sz w:val="24"/>
          <w:szCs w:val="24"/>
        </w:rPr>
        <w:t>)</w:t>
      </w:r>
      <w:r w:rsidR="005934D0">
        <w:rPr>
          <w:rFonts w:ascii="Times New Roman" w:hAnsi="Times New Roman" w:cs="Times New Roman"/>
          <w:sz w:val="24"/>
          <w:szCs w:val="24"/>
        </w:rPr>
        <w:t>, “</w:t>
      </w:r>
      <w:r w:rsidR="001222D0">
        <w:rPr>
          <w:rFonts w:ascii="Times New Roman" w:hAnsi="Times New Roman" w:cs="Times New Roman"/>
          <w:sz w:val="24"/>
          <w:szCs w:val="24"/>
        </w:rPr>
        <w:t>angina pectoris?”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786F0B">
        <w:rPr>
          <w:rFonts w:ascii="Times New Roman" w:hAnsi="Times New Roman" w:cs="Times New Roman"/>
          <w:iCs/>
          <w:sz w:val="24"/>
          <w:szCs w:val="24"/>
        </w:rPr>
        <w:t>11,064</w:t>
      </w:r>
      <w:r w:rsidR="00107959">
        <w:rPr>
          <w:rFonts w:ascii="Times New Roman" w:hAnsi="Times New Roman" w:cs="Times New Roman"/>
          <w:iCs/>
          <w:sz w:val="24"/>
          <w:szCs w:val="24"/>
        </w:rPr>
        <w:t>)</w:t>
      </w:r>
      <w:r w:rsidR="001222D0">
        <w:rPr>
          <w:rFonts w:ascii="Times New Roman" w:hAnsi="Times New Roman" w:cs="Times New Roman"/>
          <w:sz w:val="24"/>
          <w:szCs w:val="24"/>
        </w:rPr>
        <w:t xml:space="preserve">, </w:t>
      </w:r>
      <w:r w:rsidR="00DA3D5B">
        <w:rPr>
          <w:rFonts w:ascii="Times New Roman" w:hAnsi="Times New Roman" w:cs="Times New Roman"/>
          <w:sz w:val="24"/>
          <w:szCs w:val="24"/>
        </w:rPr>
        <w:t>“coronary heart disease</w:t>
      </w:r>
      <w:r w:rsidR="00067B61">
        <w:rPr>
          <w:rFonts w:ascii="Times New Roman" w:hAnsi="Times New Roman" w:cs="Times New Roman"/>
          <w:sz w:val="24"/>
          <w:szCs w:val="24"/>
        </w:rPr>
        <w:t xml:space="preserve"> (CHD)</w:t>
      </w:r>
      <w:r w:rsidR="00DA3D5B">
        <w:rPr>
          <w:rFonts w:ascii="Times New Roman" w:hAnsi="Times New Roman" w:cs="Times New Roman"/>
          <w:sz w:val="24"/>
          <w:szCs w:val="24"/>
        </w:rPr>
        <w:t>?”</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C1A11">
        <w:rPr>
          <w:rFonts w:ascii="Times New Roman" w:hAnsi="Times New Roman" w:cs="Times New Roman"/>
          <w:iCs/>
          <w:sz w:val="24"/>
          <w:szCs w:val="24"/>
        </w:rPr>
        <w:t>21,005</w:t>
      </w:r>
      <w:r w:rsidR="00107959">
        <w:rPr>
          <w:rFonts w:ascii="Times New Roman" w:hAnsi="Times New Roman" w:cs="Times New Roman"/>
          <w:iCs/>
          <w:sz w:val="24"/>
          <w:szCs w:val="24"/>
        </w:rPr>
        <w:t>)</w:t>
      </w:r>
      <w:r w:rsidR="00DA3D5B">
        <w:rPr>
          <w:rFonts w:ascii="Times New Roman" w:hAnsi="Times New Roman" w:cs="Times New Roman"/>
          <w:sz w:val="24"/>
          <w:szCs w:val="24"/>
        </w:rPr>
        <w:t>,</w:t>
      </w:r>
      <w:r w:rsidR="00242BB8">
        <w:rPr>
          <w:rFonts w:ascii="Times New Roman" w:hAnsi="Times New Roman" w:cs="Times New Roman"/>
          <w:sz w:val="24"/>
          <w:szCs w:val="24"/>
        </w:rPr>
        <w:t xml:space="preserve"> or</w:t>
      </w:r>
      <w:r w:rsidR="00DA3D5B">
        <w:rPr>
          <w:rFonts w:ascii="Times New Roman" w:hAnsi="Times New Roman" w:cs="Times New Roman"/>
          <w:sz w:val="24"/>
          <w:szCs w:val="24"/>
        </w:rPr>
        <w:t xml:space="preserve"> “a</w:t>
      </w:r>
      <w:r w:rsidR="00020461">
        <w:rPr>
          <w:rFonts w:ascii="Times New Roman" w:hAnsi="Times New Roman" w:cs="Times New Roman"/>
          <w:sz w:val="24"/>
          <w:szCs w:val="24"/>
        </w:rPr>
        <w:t>ny kind of</w:t>
      </w:r>
      <w:r w:rsidR="00DA3D5B">
        <w:rPr>
          <w:rFonts w:ascii="Times New Roman" w:hAnsi="Times New Roman" w:cs="Times New Roman"/>
          <w:sz w:val="24"/>
          <w:szCs w:val="24"/>
        </w:rPr>
        <w:t xml:space="preserve"> heart condition other than</w:t>
      </w:r>
      <w:r w:rsidR="00E97358">
        <w:rPr>
          <w:rFonts w:ascii="Times New Roman" w:hAnsi="Times New Roman" w:cs="Times New Roman"/>
          <w:sz w:val="24"/>
          <w:szCs w:val="24"/>
        </w:rPr>
        <w:t xml:space="preserve"> coronary heart disease, angina pectoris, or a </w:t>
      </w:r>
      <w:r w:rsidR="00E97358">
        <w:rPr>
          <w:rFonts w:ascii="Times New Roman" w:hAnsi="Times New Roman" w:cs="Times New Roman"/>
          <w:sz w:val="24"/>
          <w:szCs w:val="24"/>
        </w:rPr>
        <w:lastRenderedPageBreak/>
        <w:t>heart attack?”</w:t>
      </w:r>
      <w:r w:rsidR="002C637E">
        <w:rPr>
          <w:rFonts w:ascii="Times New Roman" w:hAnsi="Times New Roman" w:cs="Times New Roman"/>
          <w:sz w:val="24"/>
          <w:szCs w:val="24"/>
        </w:rPr>
        <w:t xml:space="preserve"> </w:t>
      </w:r>
      <w:r w:rsidR="00107959">
        <w:rPr>
          <w:rFonts w:ascii="Times New Roman" w:hAnsi="Times New Roman" w:cs="Times New Roman"/>
          <w:sz w:val="24"/>
          <w:szCs w:val="24"/>
        </w:rPr>
        <w:t>(</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D7102">
        <w:rPr>
          <w:rFonts w:ascii="Times New Roman" w:hAnsi="Times New Roman" w:cs="Times New Roman"/>
          <w:iCs/>
          <w:sz w:val="24"/>
          <w:szCs w:val="24"/>
        </w:rPr>
        <w:t>35,016</w:t>
      </w:r>
      <w:r w:rsidR="00107959">
        <w:rPr>
          <w:rFonts w:ascii="Times New Roman" w:hAnsi="Times New Roman" w:cs="Times New Roman"/>
          <w:iCs/>
          <w:sz w:val="24"/>
          <w:szCs w:val="24"/>
        </w:rPr>
        <w:t>)</w:t>
      </w:r>
      <w:r w:rsidR="001660EA">
        <w:rPr>
          <w:rFonts w:ascii="Times New Roman" w:hAnsi="Times New Roman" w:cs="Times New Roman"/>
          <w:iCs/>
          <w:sz w:val="24"/>
          <w:szCs w:val="24"/>
        </w:rPr>
        <w:t xml:space="preserve"> or “</w:t>
      </w:r>
      <w:r w:rsidR="00E47F58">
        <w:rPr>
          <w:rFonts w:ascii="Times New Roman" w:hAnsi="Times New Roman" w:cs="Times New Roman"/>
          <w:iCs/>
          <w:sz w:val="24"/>
          <w:szCs w:val="24"/>
        </w:rPr>
        <w:t>a</w:t>
      </w:r>
      <w:r w:rsidR="00A61CA9">
        <w:rPr>
          <w:rFonts w:ascii="Times New Roman" w:hAnsi="Times New Roman" w:cs="Times New Roman"/>
          <w:iCs/>
          <w:sz w:val="24"/>
          <w:szCs w:val="24"/>
        </w:rPr>
        <w:t>ny kind of</w:t>
      </w:r>
      <w:r w:rsidR="00E47F58">
        <w:rPr>
          <w:rFonts w:ascii="Times New Roman" w:hAnsi="Times New Roman" w:cs="Times New Roman"/>
          <w:iCs/>
          <w:sz w:val="24"/>
          <w:szCs w:val="24"/>
        </w:rPr>
        <w:t xml:space="preserve"> stroke?</w:t>
      </w:r>
      <w:r w:rsidR="001660EA">
        <w:rPr>
          <w:rFonts w:ascii="Times New Roman" w:hAnsi="Times New Roman" w:cs="Times New Roman"/>
          <w:iCs/>
          <w:sz w:val="24"/>
          <w:szCs w:val="24"/>
        </w:rPr>
        <w:t xml:space="preserve">” </w:t>
      </w:r>
      <w:r w:rsidR="001660EA">
        <w:rPr>
          <w:rFonts w:ascii="Times New Roman" w:hAnsi="Times New Roman" w:cs="Times New Roman"/>
          <w:sz w:val="24"/>
          <w:szCs w:val="24"/>
        </w:rPr>
        <w:t>(</w:t>
      </w:r>
      <w:r w:rsidR="001660EA">
        <w:rPr>
          <w:rFonts w:ascii="Times New Roman" w:hAnsi="Times New Roman" w:cs="Times New Roman"/>
          <w:i/>
          <w:sz w:val="24"/>
          <w:szCs w:val="24"/>
        </w:rPr>
        <w:t xml:space="preserve">N </w:t>
      </w:r>
      <w:r w:rsidR="001660EA">
        <w:rPr>
          <w:rFonts w:ascii="Times New Roman" w:hAnsi="Times New Roman" w:cs="Times New Roman"/>
          <w:iCs/>
          <w:sz w:val="24"/>
          <w:szCs w:val="24"/>
        </w:rPr>
        <w:t xml:space="preserve">= </w:t>
      </w:r>
      <w:r w:rsidR="0075296C">
        <w:rPr>
          <w:rFonts w:ascii="Times New Roman" w:hAnsi="Times New Roman" w:cs="Times New Roman"/>
          <w:iCs/>
          <w:sz w:val="24"/>
          <w:szCs w:val="24"/>
        </w:rPr>
        <w:t>13,214</w:t>
      </w:r>
      <w:r w:rsidR="00A13BD0">
        <w:rPr>
          <w:rFonts w:ascii="Times New Roman" w:hAnsi="Times New Roman" w:cs="Times New Roman"/>
          <w:iCs/>
          <w:sz w:val="24"/>
          <w:szCs w:val="24"/>
        </w:rPr>
        <w:t xml:space="preserve">). </w:t>
      </w:r>
      <w:r w:rsidR="000E0CA0">
        <w:rPr>
          <w:rFonts w:ascii="Times New Roman" w:hAnsi="Times New Roman" w:cs="Times New Roman"/>
          <w:iCs/>
          <w:sz w:val="24"/>
          <w:szCs w:val="24"/>
        </w:rPr>
        <w:t>In total, t</w:t>
      </w:r>
      <w:r w:rsidR="00A975C5">
        <w:rPr>
          <w:rFonts w:ascii="Times New Roman" w:hAnsi="Times New Roman" w:cs="Times New Roman"/>
          <w:iCs/>
          <w:sz w:val="24"/>
          <w:szCs w:val="24"/>
        </w:rPr>
        <w:t>here</w:t>
      </w:r>
      <w:r w:rsidR="001A5C14">
        <w:rPr>
          <w:rFonts w:ascii="Times New Roman" w:hAnsi="Times New Roman" w:cs="Times New Roman"/>
          <w:iCs/>
          <w:sz w:val="24"/>
          <w:szCs w:val="24"/>
        </w:rPr>
        <w:t xml:space="preserve"> w</w:t>
      </w:r>
      <w:r w:rsidR="006972FC">
        <w:rPr>
          <w:rFonts w:ascii="Times New Roman" w:hAnsi="Times New Roman" w:cs="Times New Roman"/>
          <w:iCs/>
          <w:sz w:val="24"/>
          <w:szCs w:val="24"/>
        </w:rPr>
        <w:t xml:space="preserve">ere </w:t>
      </w:r>
      <w:r w:rsidR="00F0566A">
        <w:rPr>
          <w:rFonts w:ascii="Times New Roman" w:hAnsi="Times New Roman" w:cs="Times New Roman"/>
          <w:iCs/>
          <w:sz w:val="24"/>
          <w:szCs w:val="24"/>
        </w:rPr>
        <w:t>61,968</w:t>
      </w:r>
      <w:r w:rsidR="008E1A82">
        <w:rPr>
          <w:rFonts w:ascii="Times New Roman" w:hAnsi="Times New Roman" w:cs="Times New Roman"/>
          <w:iCs/>
          <w:sz w:val="24"/>
          <w:szCs w:val="24"/>
        </w:rPr>
        <w:t xml:space="preserve"> </w:t>
      </w:r>
      <w:r w:rsidR="00E014FD">
        <w:rPr>
          <w:rFonts w:ascii="Times New Roman" w:hAnsi="Times New Roman" w:cs="Times New Roman"/>
          <w:iCs/>
          <w:sz w:val="24"/>
          <w:szCs w:val="24"/>
        </w:rPr>
        <w:t xml:space="preserve">respondents </w:t>
      </w:r>
      <w:r w:rsidR="008E1A82">
        <w:rPr>
          <w:rFonts w:ascii="Times New Roman" w:hAnsi="Times New Roman" w:cs="Times New Roman"/>
          <w:iCs/>
          <w:sz w:val="24"/>
          <w:szCs w:val="24"/>
        </w:rPr>
        <w:t>with CVD.</w:t>
      </w:r>
      <w:r w:rsidR="00A3250F">
        <w:rPr>
          <w:rFonts w:ascii="Times New Roman" w:hAnsi="Times New Roman" w:cs="Times New Roman"/>
          <w:iCs/>
          <w:sz w:val="24"/>
          <w:szCs w:val="24"/>
        </w:rPr>
        <w:t xml:space="preserve"> </w:t>
      </w:r>
      <w:r w:rsidR="0035422C">
        <w:rPr>
          <w:rFonts w:ascii="Times New Roman" w:hAnsi="Times New Roman" w:cs="Times New Roman"/>
          <w:iCs/>
          <w:sz w:val="24"/>
          <w:szCs w:val="24"/>
        </w:rPr>
        <w:t xml:space="preserve">Additionally, </w:t>
      </w:r>
      <w:r w:rsidR="002C5E6F">
        <w:rPr>
          <w:rFonts w:ascii="Times New Roman" w:hAnsi="Times New Roman" w:cs="Times New Roman"/>
          <w:iCs/>
          <w:sz w:val="24"/>
          <w:szCs w:val="24"/>
        </w:rPr>
        <w:t xml:space="preserve">I </w:t>
      </w:r>
      <w:r w:rsidR="0035422C">
        <w:rPr>
          <w:rFonts w:ascii="Times New Roman" w:hAnsi="Times New Roman" w:cs="Times New Roman"/>
          <w:iCs/>
          <w:sz w:val="24"/>
          <w:szCs w:val="24"/>
        </w:rPr>
        <w:t xml:space="preserve">considered an </w:t>
      </w:r>
      <w:r w:rsidR="00D71540">
        <w:rPr>
          <w:rFonts w:ascii="Times New Roman" w:hAnsi="Times New Roman" w:cs="Times New Roman"/>
          <w:iCs/>
          <w:sz w:val="24"/>
          <w:szCs w:val="24"/>
        </w:rPr>
        <w:t xml:space="preserve">alternate classification of </w:t>
      </w:r>
      <w:r w:rsidR="00A3250F">
        <w:rPr>
          <w:rFonts w:ascii="Times New Roman" w:hAnsi="Times New Roman" w:cs="Times New Roman"/>
          <w:iCs/>
          <w:sz w:val="24"/>
          <w:szCs w:val="24"/>
        </w:rPr>
        <w:t>CVD</w:t>
      </w:r>
      <w:r w:rsidR="00156500">
        <w:rPr>
          <w:rFonts w:ascii="Times New Roman" w:hAnsi="Times New Roman" w:cs="Times New Roman"/>
          <w:iCs/>
          <w:sz w:val="24"/>
          <w:szCs w:val="24"/>
        </w:rPr>
        <w:t xml:space="preserve"> </w:t>
      </w:r>
      <w:r w:rsidR="0035422C">
        <w:rPr>
          <w:rFonts w:ascii="Times New Roman" w:hAnsi="Times New Roman" w:cs="Times New Roman"/>
          <w:iCs/>
          <w:sz w:val="24"/>
          <w:szCs w:val="24"/>
        </w:rPr>
        <w:t>including</w:t>
      </w:r>
      <w:r w:rsidR="001C2082">
        <w:rPr>
          <w:rFonts w:ascii="Times New Roman" w:hAnsi="Times New Roman" w:cs="Times New Roman"/>
          <w:iCs/>
          <w:sz w:val="24"/>
          <w:szCs w:val="24"/>
        </w:rPr>
        <w:t xml:space="preserve"> diagnosis of</w:t>
      </w:r>
      <w:r w:rsidR="00156500">
        <w:rPr>
          <w:rFonts w:ascii="Times New Roman" w:hAnsi="Times New Roman" w:cs="Times New Roman"/>
          <w:iCs/>
          <w:sz w:val="24"/>
          <w:szCs w:val="24"/>
        </w:rPr>
        <w:t xml:space="preserve"> hypertension</w:t>
      </w:r>
      <w:r w:rsidR="00A13BD0">
        <w:rPr>
          <w:rFonts w:ascii="Times New Roman" w:hAnsi="Times New Roman" w:cs="Times New Roman"/>
          <w:iCs/>
          <w:sz w:val="24"/>
          <w:szCs w:val="24"/>
        </w:rPr>
        <w:t xml:space="preserve"> (</w:t>
      </w:r>
      <w:r w:rsidR="00A13BD0">
        <w:rPr>
          <w:rFonts w:ascii="Times New Roman" w:hAnsi="Times New Roman" w:cs="Times New Roman"/>
          <w:i/>
          <w:sz w:val="24"/>
          <w:szCs w:val="24"/>
        </w:rPr>
        <w:t xml:space="preserve">N </w:t>
      </w:r>
      <w:r w:rsidR="00A13BD0">
        <w:rPr>
          <w:rFonts w:ascii="Times New Roman" w:hAnsi="Times New Roman" w:cs="Times New Roman"/>
          <w:iCs/>
          <w:sz w:val="24"/>
          <w:szCs w:val="24"/>
        </w:rPr>
        <w:t xml:space="preserve">= </w:t>
      </w:r>
      <w:r w:rsidR="001D7102">
        <w:rPr>
          <w:rFonts w:ascii="Times New Roman" w:hAnsi="Times New Roman" w:cs="Times New Roman"/>
          <w:iCs/>
          <w:sz w:val="24"/>
          <w:szCs w:val="24"/>
        </w:rPr>
        <w:t>133,967</w:t>
      </w:r>
      <w:r w:rsidR="00A13BD0">
        <w:rPr>
          <w:rFonts w:ascii="Times New Roman" w:hAnsi="Times New Roman" w:cs="Times New Roman"/>
          <w:iCs/>
          <w:sz w:val="24"/>
          <w:szCs w:val="24"/>
        </w:rPr>
        <w:t>)</w:t>
      </w:r>
      <w:r w:rsidR="0035422C">
        <w:rPr>
          <w:rFonts w:ascii="Times New Roman" w:hAnsi="Times New Roman" w:cs="Times New Roman"/>
          <w:iCs/>
          <w:sz w:val="24"/>
          <w:szCs w:val="24"/>
        </w:rPr>
        <w:t>; under this expanded definition</w:t>
      </w:r>
      <w:r w:rsidR="00A13BD0">
        <w:rPr>
          <w:rFonts w:ascii="Times New Roman" w:hAnsi="Times New Roman" w:cs="Times New Roman"/>
          <w:iCs/>
          <w:sz w:val="24"/>
          <w:szCs w:val="24"/>
        </w:rPr>
        <w:t xml:space="preserve"> a total of</w:t>
      </w:r>
      <w:r w:rsidR="00893C88">
        <w:rPr>
          <w:rFonts w:ascii="Times New Roman" w:hAnsi="Times New Roman" w:cs="Times New Roman"/>
          <w:iCs/>
          <w:sz w:val="24"/>
          <w:szCs w:val="24"/>
        </w:rPr>
        <w:t xml:space="preserve"> </w:t>
      </w:r>
      <w:r w:rsidR="003A6971">
        <w:rPr>
          <w:rFonts w:ascii="Times New Roman" w:hAnsi="Times New Roman" w:cs="Times New Roman"/>
          <w:iCs/>
          <w:sz w:val="24"/>
          <w:szCs w:val="24"/>
        </w:rPr>
        <w:t>156,892</w:t>
      </w:r>
      <w:r w:rsidR="00A13BD0">
        <w:rPr>
          <w:rFonts w:ascii="Times New Roman" w:hAnsi="Times New Roman" w:cs="Times New Roman"/>
          <w:iCs/>
          <w:sz w:val="24"/>
          <w:szCs w:val="24"/>
        </w:rPr>
        <w:t xml:space="preserve"> partici</w:t>
      </w:r>
      <w:r w:rsidR="000C6150">
        <w:rPr>
          <w:rFonts w:ascii="Times New Roman" w:hAnsi="Times New Roman" w:cs="Times New Roman"/>
          <w:iCs/>
          <w:sz w:val="24"/>
          <w:szCs w:val="24"/>
        </w:rPr>
        <w:t xml:space="preserve">pants </w:t>
      </w:r>
      <w:r w:rsidR="00547FB4">
        <w:rPr>
          <w:rFonts w:ascii="Times New Roman" w:hAnsi="Times New Roman" w:cs="Times New Roman"/>
          <w:iCs/>
          <w:sz w:val="24"/>
          <w:szCs w:val="24"/>
        </w:rPr>
        <w:t>were considered to have</w:t>
      </w:r>
      <w:r w:rsidR="000C6150">
        <w:rPr>
          <w:rFonts w:ascii="Times New Roman" w:hAnsi="Times New Roman" w:cs="Times New Roman"/>
          <w:iCs/>
          <w:sz w:val="24"/>
          <w:szCs w:val="24"/>
        </w:rPr>
        <w:t xml:space="preserve"> </w:t>
      </w:r>
      <w:r w:rsidR="00893C88">
        <w:rPr>
          <w:rFonts w:ascii="Times New Roman" w:hAnsi="Times New Roman" w:cs="Times New Roman"/>
          <w:iCs/>
          <w:sz w:val="24"/>
          <w:szCs w:val="24"/>
        </w:rPr>
        <w:t xml:space="preserve">CVD. </w:t>
      </w:r>
    </w:p>
    <w:p w14:paraId="5E2B997A" w14:textId="71AFC002" w:rsidR="0057583C"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Measures</w:t>
      </w:r>
    </w:p>
    <w:p w14:paraId="3D76BE64" w14:textId="5A1EE04E" w:rsidR="00D83CC4" w:rsidRDefault="00C51526"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Primary Exposure</w:t>
      </w:r>
    </w:p>
    <w:p w14:paraId="07060722" w14:textId="08F6279A" w:rsidR="00AC5004" w:rsidRPr="00F86FC7" w:rsidRDefault="009F7B4F"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C668DE">
        <w:rPr>
          <w:rFonts w:ascii="Times New Roman" w:hAnsi="Times New Roman" w:cs="Times New Roman"/>
          <w:sz w:val="24"/>
          <w:szCs w:val="24"/>
        </w:rPr>
        <w:t>The</w:t>
      </w:r>
      <w:commentRangeStart w:id="2"/>
      <w:r w:rsidR="00D96AA6">
        <w:rPr>
          <w:rFonts w:ascii="Times New Roman" w:hAnsi="Times New Roman" w:cs="Times New Roman"/>
          <w:sz w:val="24"/>
          <w:szCs w:val="24"/>
        </w:rPr>
        <w:t xml:space="preserve"> </w:t>
      </w:r>
      <w:commentRangeEnd w:id="2"/>
      <w:r w:rsidR="00FE2E89">
        <w:rPr>
          <w:rStyle w:val="CommentReference"/>
        </w:rPr>
        <w:commentReference w:id="2"/>
      </w:r>
      <w:r w:rsidR="00D96AA6">
        <w:rPr>
          <w:rFonts w:ascii="Times New Roman" w:hAnsi="Times New Roman" w:cs="Times New Roman"/>
          <w:sz w:val="24"/>
          <w:szCs w:val="24"/>
        </w:rPr>
        <w:t>primary expos</w:t>
      </w:r>
      <w:r w:rsidR="004746C7">
        <w:rPr>
          <w:rFonts w:ascii="Times New Roman" w:hAnsi="Times New Roman" w:cs="Times New Roman"/>
          <w:sz w:val="24"/>
          <w:szCs w:val="24"/>
        </w:rPr>
        <w:t>ure of interest was CRN</w:t>
      </w:r>
      <w:r w:rsidR="00256DF1">
        <w:rPr>
          <w:rFonts w:ascii="Times New Roman" w:hAnsi="Times New Roman" w:cs="Times New Roman"/>
          <w:sz w:val="24"/>
          <w:szCs w:val="24"/>
        </w:rPr>
        <w:t>.</w:t>
      </w:r>
      <w:r w:rsidR="00DC4307">
        <w:rPr>
          <w:rFonts w:ascii="Times New Roman" w:hAnsi="Times New Roman" w:cs="Times New Roman"/>
          <w:sz w:val="24"/>
          <w:szCs w:val="24"/>
        </w:rPr>
        <w:t xml:space="preserve"> Because </w:t>
      </w:r>
      <w:r w:rsidR="00541300">
        <w:rPr>
          <w:rFonts w:ascii="Times New Roman" w:hAnsi="Times New Roman" w:cs="Times New Roman"/>
          <w:sz w:val="24"/>
          <w:szCs w:val="24"/>
        </w:rPr>
        <w:t>CRN was assessed differently</w:t>
      </w:r>
      <w:r w:rsidR="00F7494D">
        <w:rPr>
          <w:rFonts w:ascii="Times New Roman" w:hAnsi="Times New Roman" w:cs="Times New Roman"/>
          <w:sz w:val="24"/>
          <w:szCs w:val="24"/>
        </w:rPr>
        <w:t xml:space="preserve"> in the NHIS</w:t>
      </w:r>
      <w:r w:rsidR="00462B51">
        <w:rPr>
          <w:rFonts w:ascii="Times New Roman" w:hAnsi="Times New Roman" w:cs="Times New Roman"/>
          <w:sz w:val="24"/>
          <w:szCs w:val="24"/>
        </w:rPr>
        <w:t xml:space="preserve"> </w:t>
      </w:r>
      <w:r w:rsidR="00FC30C8">
        <w:rPr>
          <w:rFonts w:ascii="Times New Roman" w:hAnsi="Times New Roman" w:cs="Times New Roman"/>
          <w:sz w:val="24"/>
          <w:szCs w:val="24"/>
        </w:rPr>
        <w:t>before and after 2010,</w:t>
      </w:r>
      <w:r w:rsidR="004746C7">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EE7D1C">
        <w:rPr>
          <w:rFonts w:ascii="Times New Roman" w:hAnsi="Times New Roman" w:cs="Times New Roman"/>
          <w:sz w:val="24"/>
          <w:szCs w:val="24"/>
        </w:rPr>
        <w:t xml:space="preserve">harmonized </w:t>
      </w:r>
      <w:r w:rsidR="004746C7">
        <w:rPr>
          <w:rFonts w:ascii="Times New Roman" w:hAnsi="Times New Roman" w:cs="Times New Roman"/>
          <w:sz w:val="24"/>
          <w:szCs w:val="24"/>
        </w:rPr>
        <w:t xml:space="preserve">data </w:t>
      </w:r>
      <w:r w:rsidR="00EE7D1C">
        <w:rPr>
          <w:rFonts w:ascii="Times New Roman" w:hAnsi="Times New Roman" w:cs="Times New Roman"/>
          <w:sz w:val="24"/>
          <w:szCs w:val="24"/>
        </w:rPr>
        <w:t xml:space="preserve">to generate a single </w:t>
      </w:r>
      <w:r w:rsidR="00881DD3">
        <w:rPr>
          <w:rFonts w:ascii="Times New Roman" w:hAnsi="Times New Roman" w:cs="Times New Roman"/>
          <w:sz w:val="24"/>
          <w:szCs w:val="24"/>
        </w:rPr>
        <w:t>dichotomous</w:t>
      </w:r>
      <w:r w:rsidR="00824A57">
        <w:rPr>
          <w:rFonts w:ascii="Times New Roman" w:hAnsi="Times New Roman" w:cs="Times New Roman"/>
          <w:sz w:val="24"/>
          <w:szCs w:val="24"/>
        </w:rPr>
        <w:t xml:space="preserve"> variable </w:t>
      </w:r>
      <w:r w:rsidR="006938CF">
        <w:rPr>
          <w:rFonts w:ascii="Times New Roman" w:hAnsi="Times New Roman" w:cs="Times New Roman"/>
          <w:sz w:val="24"/>
          <w:szCs w:val="24"/>
        </w:rPr>
        <w:t>representing whether a participant had</w:t>
      </w:r>
      <w:r w:rsidR="002E487F">
        <w:rPr>
          <w:rFonts w:ascii="Times New Roman" w:hAnsi="Times New Roman" w:cs="Times New Roman"/>
          <w:sz w:val="24"/>
          <w:szCs w:val="24"/>
        </w:rPr>
        <w:t xml:space="preserve"> </w:t>
      </w:r>
      <w:r w:rsidR="00703288">
        <w:rPr>
          <w:rFonts w:ascii="Times New Roman" w:hAnsi="Times New Roman" w:cs="Times New Roman"/>
          <w:sz w:val="24"/>
          <w:szCs w:val="24"/>
        </w:rPr>
        <w:t xml:space="preserve">experienced CRN </w:t>
      </w:r>
      <w:r w:rsidR="002E487F">
        <w:rPr>
          <w:rFonts w:ascii="Times New Roman" w:hAnsi="Times New Roman" w:cs="Times New Roman"/>
          <w:sz w:val="24"/>
          <w:szCs w:val="24"/>
        </w:rPr>
        <w:t xml:space="preserve">in </w:t>
      </w:r>
      <w:r w:rsidR="007B165F">
        <w:rPr>
          <w:rFonts w:ascii="Times New Roman" w:hAnsi="Times New Roman" w:cs="Times New Roman"/>
          <w:sz w:val="24"/>
          <w:szCs w:val="24"/>
        </w:rPr>
        <w:t>the previous year</w:t>
      </w:r>
      <w:r w:rsidR="002E487F">
        <w:rPr>
          <w:rFonts w:ascii="Times New Roman" w:hAnsi="Times New Roman" w:cs="Times New Roman"/>
          <w:sz w:val="24"/>
          <w:szCs w:val="24"/>
        </w:rPr>
        <w:t>.</w:t>
      </w:r>
      <w:r w:rsidR="00256DF1">
        <w:rPr>
          <w:rFonts w:ascii="Times New Roman" w:hAnsi="Times New Roman" w:cs="Times New Roman"/>
          <w:sz w:val="24"/>
          <w:szCs w:val="24"/>
        </w:rPr>
        <w:t xml:space="preserve"> From 2000</w:t>
      </w:r>
      <w:r w:rsidR="0039552A">
        <w:rPr>
          <w:rFonts w:ascii="Times New Roman" w:hAnsi="Times New Roman" w:cs="Times New Roman"/>
          <w:sz w:val="24"/>
          <w:szCs w:val="24"/>
        </w:rPr>
        <w:t xml:space="preserve"> to 200</w:t>
      </w:r>
      <w:r w:rsidR="001474D5">
        <w:rPr>
          <w:rFonts w:ascii="Times New Roman" w:hAnsi="Times New Roman" w:cs="Times New Roman"/>
          <w:sz w:val="24"/>
          <w:szCs w:val="24"/>
        </w:rPr>
        <w:t>9</w:t>
      </w:r>
      <w:r w:rsidR="0083659E">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4746C7">
        <w:rPr>
          <w:rFonts w:ascii="Times New Roman" w:hAnsi="Times New Roman" w:cs="Times New Roman"/>
          <w:sz w:val="24"/>
          <w:szCs w:val="24"/>
        </w:rPr>
        <w:t xml:space="preserve">operationalized </w:t>
      </w:r>
      <w:r w:rsidR="0083659E">
        <w:rPr>
          <w:rFonts w:ascii="Times New Roman" w:hAnsi="Times New Roman" w:cs="Times New Roman"/>
          <w:sz w:val="24"/>
          <w:szCs w:val="24"/>
        </w:rPr>
        <w:t>CRN</w:t>
      </w:r>
      <w:r w:rsidR="00EA2C63">
        <w:rPr>
          <w:rFonts w:ascii="Times New Roman" w:hAnsi="Times New Roman" w:cs="Times New Roman"/>
          <w:sz w:val="24"/>
          <w:szCs w:val="24"/>
        </w:rPr>
        <w:t xml:space="preserve"> as</w:t>
      </w:r>
      <w:r w:rsidR="0083659E">
        <w:rPr>
          <w:rFonts w:ascii="Times New Roman" w:hAnsi="Times New Roman" w:cs="Times New Roman"/>
          <w:sz w:val="24"/>
          <w:szCs w:val="24"/>
        </w:rPr>
        <w:t xml:space="preserve"> a </w:t>
      </w:r>
      <w:r w:rsidR="002E0FAF">
        <w:rPr>
          <w:rFonts w:ascii="Times New Roman" w:hAnsi="Times New Roman" w:cs="Times New Roman"/>
          <w:sz w:val="24"/>
          <w:szCs w:val="24"/>
        </w:rPr>
        <w:t xml:space="preserve">positive response to </w:t>
      </w:r>
      <w:r w:rsidR="00E82809">
        <w:rPr>
          <w:rFonts w:ascii="Times New Roman" w:hAnsi="Times New Roman" w:cs="Times New Roman"/>
          <w:sz w:val="24"/>
          <w:szCs w:val="24"/>
        </w:rPr>
        <w:t>the</w:t>
      </w:r>
      <w:r w:rsidR="00724C8A">
        <w:rPr>
          <w:rFonts w:ascii="Times New Roman" w:hAnsi="Times New Roman" w:cs="Times New Roman"/>
          <w:sz w:val="24"/>
          <w:szCs w:val="24"/>
        </w:rPr>
        <w:t xml:space="preserve"> </w:t>
      </w:r>
      <w:r w:rsidR="0083659E">
        <w:rPr>
          <w:rFonts w:ascii="Times New Roman" w:hAnsi="Times New Roman" w:cs="Times New Roman"/>
          <w:sz w:val="24"/>
          <w:szCs w:val="24"/>
        </w:rPr>
        <w:t>single item</w:t>
      </w:r>
      <w:r w:rsidR="00B145EA">
        <w:rPr>
          <w:rFonts w:ascii="Times New Roman" w:hAnsi="Times New Roman" w:cs="Times New Roman"/>
          <w:sz w:val="24"/>
          <w:szCs w:val="24"/>
        </w:rPr>
        <w:t xml:space="preserve"> asking whether p</w:t>
      </w:r>
      <w:r w:rsidR="00130C5B">
        <w:rPr>
          <w:rFonts w:ascii="Times New Roman" w:hAnsi="Times New Roman" w:cs="Times New Roman"/>
          <w:sz w:val="24"/>
          <w:szCs w:val="24"/>
        </w:rPr>
        <w:t>articipants had needed, but could</w:t>
      </w:r>
      <w:r w:rsidR="005F7EA1">
        <w:rPr>
          <w:rFonts w:ascii="Times New Roman" w:hAnsi="Times New Roman" w:cs="Times New Roman"/>
          <w:sz w:val="24"/>
          <w:szCs w:val="24"/>
        </w:rPr>
        <w:t xml:space="preserve"> no</w:t>
      </w:r>
      <w:r w:rsidR="00130C5B">
        <w:rPr>
          <w:rFonts w:ascii="Times New Roman" w:hAnsi="Times New Roman" w:cs="Times New Roman"/>
          <w:sz w:val="24"/>
          <w:szCs w:val="24"/>
        </w:rPr>
        <w:t xml:space="preserve">t afford, medication in the previous year. </w:t>
      </w:r>
      <w:r w:rsidR="006550F9">
        <w:rPr>
          <w:rFonts w:ascii="Times New Roman" w:hAnsi="Times New Roman" w:cs="Times New Roman"/>
          <w:sz w:val="24"/>
          <w:szCs w:val="24"/>
        </w:rPr>
        <w:t xml:space="preserve">From </w:t>
      </w:r>
      <w:r w:rsidR="00603DD2">
        <w:rPr>
          <w:rFonts w:ascii="Times New Roman" w:hAnsi="Times New Roman" w:cs="Times New Roman"/>
          <w:sz w:val="24"/>
          <w:szCs w:val="24"/>
        </w:rPr>
        <w:t>2010 to 2014</w:t>
      </w:r>
      <w:r w:rsidR="006550F9">
        <w:rPr>
          <w:rFonts w:ascii="Times New Roman" w:hAnsi="Times New Roman" w:cs="Times New Roman"/>
          <w:sz w:val="24"/>
          <w:szCs w:val="24"/>
        </w:rPr>
        <w:t>, participants were asked</w:t>
      </w:r>
      <w:r w:rsidR="00B94BC8">
        <w:rPr>
          <w:rFonts w:ascii="Times New Roman" w:hAnsi="Times New Roman" w:cs="Times New Roman"/>
          <w:sz w:val="24"/>
          <w:szCs w:val="24"/>
        </w:rPr>
        <w:t xml:space="preserve"> </w:t>
      </w:r>
      <w:r w:rsidR="005F13F2">
        <w:rPr>
          <w:rFonts w:ascii="Times New Roman" w:hAnsi="Times New Roman" w:cs="Times New Roman"/>
          <w:sz w:val="24"/>
          <w:szCs w:val="24"/>
        </w:rPr>
        <w:t xml:space="preserve">about </w:t>
      </w:r>
      <w:r w:rsidR="004746C7">
        <w:rPr>
          <w:rFonts w:ascii="Times New Roman" w:hAnsi="Times New Roman" w:cs="Times New Roman"/>
          <w:sz w:val="24"/>
          <w:szCs w:val="24"/>
        </w:rPr>
        <w:t xml:space="preserve">additional </w:t>
      </w:r>
      <w:r w:rsidR="005F13F2">
        <w:rPr>
          <w:rFonts w:ascii="Times New Roman" w:hAnsi="Times New Roman" w:cs="Times New Roman"/>
          <w:sz w:val="24"/>
          <w:szCs w:val="24"/>
        </w:rPr>
        <w:t xml:space="preserve">specific </w:t>
      </w:r>
      <w:r w:rsidR="00A43F30">
        <w:rPr>
          <w:rFonts w:ascii="Times New Roman" w:hAnsi="Times New Roman" w:cs="Times New Roman"/>
          <w:sz w:val="24"/>
          <w:szCs w:val="24"/>
        </w:rPr>
        <w:t>CRN behaviors</w:t>
      </w:r>
      <w:r w:rsidR="00585F1E">
        <w:rPr>
          <w:rFonts w:ascii="Times New Roman" w:hAnsi="Times New Roman" w:cs="Times New Roman"/>
          <w:sz w:val="24"/>
          <w:szCs w:val="24"/>
        </w:rPr>
        <w:t xml:space="preserve">, thus </w:t>
      </w:r>
      <w:r w:rsidR="002C5E6F">
        <w:rPr>
          <w:rFonts w:ascii="Times New Roman" w:hAnsi="Times New Roman" w:cs="Times New Roman"/>
          <w:sz w:val="24"/>
          <w:szCs w:val="24"/>
        </w:rPr>
        <w:t xml:space="preserve">I </w:t>
      </w:r>
      <w:r w:rsidR="004746C7">
        <w:rPr>
          <w:rFonts w:ascii="Times New Roman" w:hAnsi="Times New Roman" w:cs="Times New Roman"/>
          <w:sz w:val="24"/>
          <w:szCs w:val="24"/>
        </w:rPr>
        <w:t xml:space="preserve">operationalized </w:t>
      </w:r>
      <w:r w:rsidR="00B94BC8">
        <w:rPr>
          <w:rFonts w:ascii="Times New Roman" w:hAnsi="Times New Roman" w:cs="Times New Roman"/>
          <w:sz w:val="24"/>
          <w:szCs w:val="24"/>
        </w:rPr>
        <w:t xml:space="preserve">CRN as any </w:t>
      </w:r>
      <w:r w:rsidR="00540B2B">
        <w:rPr>
          <w:rFonts w:ascii="Times New Roman" w:hAnsi="Times New Roman" w:cs="Times New Roman"/>
          <w:sz w:val="24"/>
          <w:szCs w:val="24"/>
        </w:rPr>
        <w:t xml:space="preserve">affirmative response to </w:t>
      </w:r>
      <w:r w:rsidR="004B26F4">
        <w:rPr>
          <w:rFonts w:ascii="Times New Roman" w:hAnsi="Times New Roman" w:cs="Times New Roman"/>
          <w:sz w:val="24"/>
          <w:szCs w:val="24"/>
        </w:rPr>
        <w:t xml:space="preserve">items asking participants whether, in order to save money, they had </w:t>
      </w:r>
      <w:r w:rsidR="009F347C">
        <w:rPr>
          <w:rFonts w:ascii="Times New Roman" w:hAnsi="Times New Roman" w:cs="Times New Roman"/>
          <w:sz w:val="24"/>
          <w:szCs w:val="24"/>
        </w:rPr>
        <w:t xml:space="preserve">1) </w:t>
      </w:r>
      <w:r w:rsidR="00630DAE">
        <w:rPr>
          <w:rFonts w:ascii="Times New Roman" w:hAnsi="Times New Roman" w:cs="Times New Roman"/>
          <w:sz w:val="24"/>
          <w:szCs w:val="24"/>
        </w:rPr>
        <w:t>skipped medication doses</w:t>
      </w:r>
      <w:r w:rsidR="002039C5">
        <w:rPr>
          <w:rFonts w:ascii="Times New Roman" w:hAnsi="Times New Roman" w:cs="Times New Roman"/>
          <w:sz w:val="24"/>
          <w:szCs w:val="24"/>
        </w:rPr>
        <w:t>,</w:t>
      </w:r>
      <w:r w:rsidR="009F347C">
        <w:rPr>
          <w:rFonts w:ascii="Times New Roman" w:hAnsi="Times New Roman" w:cs="Times New Roman"/>
          <w:sz w:val="24"/>
          <w:szCs w:val="24"/>
        </w:rPr>
        <w:t xml:space="preserve"> 2)</w:t>
      </w:r>
      <w:r w:rsidR="002039C5">
        <w:rPr>
          <w:rFonts w:ascii="Times New Roman" w:hAnsi="Times New Roman" w:cs="Times New Roman"/>
          <w:sz w:val="24"/>
          <w:szCs w:val="24"/>
        </w:rPr>
        <w:t xml:space="preserve"> taken less medicine than prescribed, or </w:t>
      </w:r>
      <w:r w:rsidR="009F347C">
        <w:rPr>
          <w:rFonts w:ascii="Times New Roman" w:hAnsi="Times New Roman" w:cs="Times New Roman"/>
          <w:sz w:val="24"/>
          <w:szCs w:val="24"/>
        </w:rPr>
        <w:t xml:space="preserve">3) </w:t>
      </w:r>
      <w:r w:rsidR="002039C5">
        <w:rPr>
          <w:rFonts w:ascii="Times New Roman" w:hAnsi="Times New Roman" w:cs="Times New Roman"/>
          <w:sz w:val="24"/>
          <w:szCs w:val="24"/>
        </w:rPr>
        <w:t>delayed taking medicine</w:t>
      </w:r>
      <w:r w:rsidR="00643C41">
        <w:rPr>
          <w:rFonts w:ascii="Times New Roman" w:hAnsi="Times New Roman" w:cs="Times New Roman"/>
          <w:sz w:val="24"/>
          <w:szCs w:val="24"/>
        </w:rPr>
        <w:t xml:space="preserve"> in the last year.</w:t>
      </w:r>
      <w:r w:rsidR="00CE3277">
        <w:rPr>
          <w:rFonts w:ascii="Times New Roman" w:hAnsi="Times New Roman" w:cs="Times New Roman"/>
          <w:sz w:val="24"/>
          <w:szCs w:val="24"/>
        </w:rPr>
        <w:t xml:space="preserve"> Although t</w:t>
      </w:r>
      <w:r w:rsidR="0009678C">
        <w:rPr>
          <w:rFonts w:ascii="Times New Roman" w:hAnsi="Times New Roman" w:cs="Times New Roman"/>
          <w:sz w:val="24"/>
          <w:szCs w:val="24"/>
        </w:rPr>
        <w:t>hree</w:t>
      </w:r>
      <w:r w:rsidR="00CE3277">
        <w:rPr>
          <w:rFonts w:ascii="Times New Roman" w:hAnsi="Times New Roman" w:cs="Times New Roman"/>
          <w:sz w:val="24"/>
          <w:szCs w:val="24"/>
        </w:rPr>
        <w:t xml:space="preserve"> other questions</w:t>
      </w:r>
      <w:r w:rsidR="0009678C">
        <w:rPr>
          <w:rFonts w:ascii="Times New Roman" w:hAnsi="Times New Roman" w:cs="Times New Roman"/>
          <w:sz w:val="24"/>
          <w:szCs w:val="24"/>
        </w:rPr>
        <w:t xml:space="preserve"> </w:t>
      </w:r>
      <w:r w:rsidR="00E111F8">
        <w:rPr>
          <w:rFonts w:ascii="Times New Roman" w:hAnsi="Times New Roman" w:cs="Times New Roman"/>
          <w:sz w:val="24"/>
          <w:szCs w:val="24"/>
        </w:rPr>
        <w:t>about</w:t>
      </w:r>
      <w:r w:rsidR="0009678C">
        <w:rPr>
          <w:rFonts w:ascii="Times New Roman" w:hAnsi="Times New Roman" w:cs="Times New Roman"/>
          <w:sz w:val="24"/>
          <w:szCs w:val="24"/>
        </w:rPr>
        <w:t xml:space="preserve"> cost-related barriers to medication use (“asked doctor for cheaper medication”, “obtained medication from foreign country”, “used alternative medication”) </w:t>
      </w:r>
      <w:r w:rsidR="00AD0C5D">
        <w:rPr>
          <w:rFonts w:ascii="Times New Roman" w:hAnsi="Times New Roman" w:cs="Times New Roman"/>
          <w:sz w:val="24"/>
          <w:szCs w:val="24"/>
        </w:rPr>
        <w:t xml:space="preserve">were also </w:t>
      </w:r>
      <w:r w:rsidR="00E111F8">
        <w:rPr>
          <w:rFonts w:ascii="Times New Roman" w:hAnsi="Times New Roman" w:cs="Times New Roman"/>
          <w:sz w:val="24"/>
          <w:szCs w:val="24"/>
        </w:rPr>
        <w:t>assessed</w:t>
      </w:r>
      <w:r w:rsidR="00AD0C5D">
        <w:rPr>
          <w:rFonts w:ascii="Times New Roman" w:hAnsi="Times New Roman" w:cs="Times New Roman"/>
          <w:sz w:val="24"/>
          <w:szCs w:val="24"/>
        </w:rPr>
        <w:t xml:space="preserve"> in the NHIS</w:t>
      </w:r>
      <w:r w:rsidR="00E111F8">
        <w:rPr>
          <w:rFonts w:ascii="Times New Roman" w:hAnsi="Times New Roman" w:cs="Times New Roman"/>
          <w:sz w:val="24"/>
          <w:szCs w:val="24"/>
        </w:rPr>
        <w:t>, these were not included</w:t>
      </w:r>
      <w:r w:rsidR="006A1309">
        <w:rPr>
          <w:rFonts w:ascii="Times New Roman" w:hAnsi="Times New Roman" w:cs="Times New Roman"/>
          <w:sz w:val="24"/>
          <w:szCs w:val="24"/>
        </w:rPr>
        <w:t xml:space="preserve"> as CRN measures given that</w:t>
      </w:r>
      <w:r w:rsidR="00567BE5">
        <w:rPr>
          <w:rFonts w:ascii="Times New Roman" w:hAnsi="Times New Roman" w:cs="Times New Roman"/>
          <w:sz w:val="24"/>
          <w:szCs w:val="24"/>
        </w:rPr>
        <w:t xml:space="preserve"> they represent substitution, rather than abstinence, behaviors</w:t>
      </w:r>
      <w:r w:rsidR="0035088A">
        <w:rPr>
          <w:rFonts w:ascii="Times New Roman" w:hAnsi="Times New Roman" w:cs="Times New Roman"/>
          <w:sz w:val="24"/>
          <w:szCs w:val="24"/>
        </w:rPr>
        <w:t>. Further,</w:t>
      </w:r>
      <w:r w:rsidR="009464DC">
        <w:rPr>
          <w:rFonts w:ascii="Times New Roman" w:hAnsi="Times New Roman" w:cs="Times New Roman"/>
          <w:sz w:val="24"/>
          <w:szCs w:val="24"/>
        </w:rPr>
        <w:t xml:space="preserve"> a previous factor analysis </w:t>
      </w:r>
      <w:r w:rsidR="0035088A">
        <w:rPr>
          <w:rFonts w:ascii="Times New Roman" w:hAnsi="Times New Roman" w:cs="Times New Roman"/>
          <w:sz w:val="24"/>
          <w:szCs w:val="24"/>
        </w:rPr>
        <w:t>showed</w:t>
      </w:r>
      <w:r w:rsidR="009464DC">
        <w:rPr>
          <w:rFonts w:ascii="Times New Roman" w:hAnsi="Times New Roman" w:cs="Times New Roman"/>
          <w:sz w:val="24"/>
          <w:szCs w:val="24"/>
        </w:rPr>
        <w:t xml:space="preserve"> that the</w:t>
      </w:r>
      <w:r w:rsidR="0035088A">
        <w:rPr>
          <w:rFonts w:ascii="Times New Roman" w:hAnsi="Times New Roman" w:cs="Times New Roman"/>
          <w:sz w:val="24"/>
          <w:szCs w:val="24"/>
        </w:rPr>
        <w:t xml:space="preserve"> latter three questions </w:t>
      </w:r>
      <w:r w:rsidR="00B449BF">
        <w:rPr>
          <w:rFonts w:ascii="Times New Roman" w:hAnsi="Times New Roman" w:cs="Times New Roman"/>
          <w:sz w:val="24"/>
          <w:szCs w:val="24"/>
        </w:rPr>
        <w:t>do not</w:t>
      </w:r>
      <w:r w:rsidR="009464DC">
        <w:rPr>
          <w:rFonts w:ascii="Times New Roman" w:hAnsi="Times New Roman" w:cs="Times New Roman"/>
          <w:sz w:val="24"/>
          <w:szCs w:val="24"/>
        </w:rPr>
        <w:t xml:space="preserve"> significantly load onto</w:t>
      </w:r>
      <w:r w:rsidR="00572180">
        <w:rPr>
          <w:rFonts w:ascii="Times New Roman" w:hAnsi="Times New Roman" w:cs="Times New Roman"/>
          <w:sz w:val="24"/>
          <w:szCs w:val="24"/>
        </w:rPr>
        <w:t xml:space="preserve"> </w:t>
      </w:r>
      <w:r w:rsidR="00170A1E">
        <w:rPr>
          <w:rFonts w:ascii="Times New Roman" w:hAnsi="Times New Roman" w:cs="Times New Roman"/>
          <w:sz w:val="24"/>
          <w:szCs w:val="24"/>
        </w:rPr>
        <w:t>an</w:t>
      </w:r>
      <w:r w:rsidR="00572180">
        <w:rPr>
          <w:rFonts w:ascii="Times New Roman" w:hAnsi="Times New Roman" w:cs="Times New Roman"/>
          <w:sz w:val="24"/>
          <w:szCs w:val="24"/>
        </w:rPr>
        <w:t xml:space="preserve"> adherence factor.</w:t>
      </w:r>
      <w:r w:rsidR="0044496B">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{"citationID":"wKbqO4Ul","properties":{"formattedCitation":"\\super 38\\nosupersub{}","plainCitation":"38","noteIndex":0},"citationItems":[{"id":657,"uris":["http://zotero.org/users/5917738/items/JT7KHDR2"],"uri":["http://zotero.org/users/5917738/items/JT7KHDR2"],"itemData":{"id":657,"type":"article-journal","abstract":"Background\nCost-related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44496B">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38</w:t>
      </w:r>
      <w:r w:rsidR="0044496B">
        <w:rPr>
          <w:rFonts w:ascii="Times New Roman" w:hAnsi="Times New Roman" w:cs="Times New Roman"/>
          <w:sz w:val="24"/>
          <w:szCs w:val="24"/>
        </w:rPr>
        <w:fldChar w:fldCharType="end"/>
      </w:r>
      <w:r w:rsidR="00616E89">
        <w:rPr>
          <w:rFonts w:ascii="Times New Roman" w:hAnsi="Times New Roman" w:cs="Times New Roman"/>
          <w:sz w:val="24"/>
          <w:szCs w:val="24"/>
        </w:rPr>
        <w:t xml:space="preserve"> </w:t>
      </w:r>
    </w:p>
    <w:p w14:paraId="52801B65" w14:textId="66AE8218" w:rsidR="00170A1E" w:rsidRDefault="00C51526" w:rsidP="001678F8">
      <w:pPr>
        <w:spacing w:line="480" w:lineRule="auto"/>
        <w:rPr>
          <w:rFonts w:ascii="Times New Roman" w:hAnsi="Times New Roman" w:cs="Times New Roman"/>
          <w:i/>
          <w:sz w:val="24"/>
          <w:szCs w:val="24"/>
        </w:rPr>
      </w:pPr>
      <w:r>
        <w:rPr>
          <w:rFonts w:ascii="Times New Roman" w:hAnsi="Times New Roman" w:cs="Times New Roman"/>
          <w:i/>
          <w:sz w:val="24"/>
          <w:szCs w:val="24"/>
        </w:rPr>
        <w:t>Outcome</w:t>
      </w:r>
      <w:r w:rsidR="001D2845">
        <w:rPr>
          <w:rFonts w:ascii="Times New Roman" w:hAnsi="Times New Roman" w:cs="Times New Roman"/>
          <w:i/>
          <w:sz w:val="24"/>
          <w:szCs w:val="24"/>
        </w:rPr>
        <w:t xml:space="preserve"> Measures</w:t>
      </w:r>
    </w:p>
    <w:p w14:paraId="282B1311" w14:textId="6E54B737" w:rsidR="00F86FC7" w:rsidRDefault="00C51526" w:rsidP="001678F8">
      <w:pPr>
        <w:spacing w:line="480" w:lineRule="auto"/>
        <w:rPr>
          <w:rFonts w:ascii="Times New Roman" w:hAnsi="Times New Roman" w:cs="Times New Roman"/>
          <w:iCs/>
          <w:sz w:val="24"/>
          <w:szCs w:val="24"/>
        </w:rPr>
      </w:pPr>
      <w:r>
        <w:rPr>
          <w:rFonts w:ascii="Times New Roman" w:hAnsi="Times New Roman" w:cs="Times New Roman"/>
          <w:iCs/>
          <w:sz w:val="24"/>
          <w:szCs w:val="24"/>
        </w:rPr>
        <w:lastRenderedPageBreak/>
        <w:tab/>
      </w:r>
      <w:r w:rsidR="00AC5004">
        <w:rPr>
          <w:rFonts w:ascii="Times New Roman" w:hAnsi="Times New Roman" w:cs="Times New Roman"/>
          <w:iCs/>
          <w:sz w:val="24"/>
          <w:szCs w:val="24"/>
        </w:rPr>
        <w:t xml:space="preserve">The </w:t>
      </w:r>
      <w:r w:rsidR="009B4760">
        <w:rPr>
          <w:rFonts w:ascii="Times New Roman" w:hAnsi="Times New Roman" w:cs="Times New Roman"/>
          <w:iCs/>
          <w:sz w:val="24"/>
          <w:szCs w:val="24"/>
        </w:rPr>
        <w:t xml:space="preserve">two </w:t>
      </w:r>
      <w:r w:rsidR="00AC5004">
        <w:rPr>
          <w:rFonts w:ascii="Times New Roman" w:hAnsi="Times New Roman" w:cs="Times New Roman"/>
          <w:iCs/>
          <w:sz w:val="24"/>
          <w:szCs w:val="24"/>
        </w:rPr>
        <w:t>primary outcome</w:t>
      </w:r>
      <w:r w:rsidR="009B4760">
        <w:rPr>
          <w:rFonts w:ascii="Times New Roman" w:hAnsi="Times New Roman" w:cs="Times New Roman"/>
          <w:iCs/>
          <w:sz w:val="24"/>
          <w:szCs w:val="24"/>
        </w:rPr>
        <w:t>s</w:t>
      </w:r>
      <w:r w:rsidR="00AC5004">
        <w:rPr>
          <w:rFonts w:ascii="Times New Roman" w:hAnsi="Times New Roman" w:cs="Times New Roman"/>
          <w:iCs/>
          <w:sz w:val="24"/>
          <w:szCs w:val="24"/>
        </w:rPr>
        <w:t xml:space="preserve"> </w:t>
      </w:r>
      <w:r w:rsidR="00F92CFC">
        <w:rPr>
          <w:rFonts w:ascii="Times New Roman" w:hAnsi="Times New Roman" w:cs="Times New Roman"/>
          <w:iCs/>
          <w:sz w:val="24"/>
          <w:szCs w:val="24"/>
        </w:rPr>
        <w:t xml:space="preserve">for </w:t>
      </w:r>
      <w:r w:rsidR="00C9311E">
        <w:rPr>
          <w:rFonts w:ascii="Times New Roman" w:hAnsi="Times New Roman" w:cs="Times New Roman"/>
          <w:iCs/>
          <w:sz w:val="24"/>
          <w:szCs w:val="24"/>
        </w:rPr>
        <w:t>this analys</w:t>
      </w:r>
      <w:r w:rsidR="00F92CFC">
        <w:rPr>
          <w:rFonts w:ascii="Times New Roman" w:hAnsi="Times New Roman" w:cs="Times New Roman"/>
          <w:iCs/>
          <w:sz w:val="24"/>
          <w:szCs w:val="24"/>
        </w:rPr>
        <w:t xml:space="preserve">is </w:t>
      </w:r>
      <w:r w:rsidR="00AC5004">
        <w:rPr>
          <w:rFonts w:ascii="Times New Roman" w:hAnsi="Times New Roman" w:cs="Times New Roman"/>
          <w:iCs/>
          <w:sz w:val="24"/>
          <w:szCs w:val="24"/>
        </w:rPr>
        <w:t>w</w:t>
      </w:r>
      <w:r w:rsidR="009B4760">
        <w:rPr>
          <w:rFonts w:ascii="Times New Roman" w:hAnsi="Times New Roman" w:cs="Times New Roman"/>
          <w:iCs/>
          <w:sz w:val="24"/>
          <w:szCs w:val="24"/>
        </w:rPr>
        <w:t>ere all-cause and</w:t>
      </w:r>
      <w:r w:rsidR="00AC5004">
        <w:rPr>
          <w:rFonts w:ascii="Times New Roman" w:hAnsi="Times New Roman" w:cs="Times New Roman"/>
          <w:iCs/>
          <w:sz w:val="24"/>
          <w:szCs w:val="24"/>
        </w:rPr>
        <w:t xml:space="preserve"> </w:t>
      </w:r>
      <w:r w:rsidR="001C0865">
        <w:rPr>
          <w:rFonts w:ascii="Times New Roman" w:hAnsi="Times New Roman" w:cs="Times New Roman"/>
          <w:iCs/>
          <w:sz w:val="24"/>
          <w:szCs w:val="24"/>
        </w:rPr>
        <w:t>disease-specific</w:t>
      </w:r>
      <w:r w:rsidR="00AC5004">
        <w:rPr>
          <w:rFonts w:ascii="Times New Roman" w:hAnsi="Times New Roman" w:cs="Times New Roman"/>
          <w:iCs/>
          <w:sz w:val="24"/>
          <w:szCs w:val="24"/>
        </w:rPr>
        <w:t xml:space="preserve"> mortality. </w:t>
      </w:r>
      <w:r w:rsidR="00DB0627">
        <w:rPr>
          <w:rFonts w:ascii="Times New Roman" w:hAnsi="Times New Roman" w:cs="Times New Roman"/>
          <w:iCs/>
          <w:sz w:val="24"/>
          <w:szCs w:val="24"/>
        </w:rPr>
        <w:t>Vital status through</w:t>
      </w:r>
      <w:r w:rsidR="00EA583B">
        <w:rPr>
          <w:rFonts w:ascii="Times New Roman" w:hAnsi="Times New Roman" w:cs="Times New Roman"/>
          <w:iCs/>
          <w:sz w:val="24"/>
          <w:szCs w:val="24"/>
        </w:rPr>
        <w:t xml:space="preserve"> December</w:t>
      </w:r>
      <w:r w:rsidR="00DB0627">
        <w:rPr>
          <w:rFonts w:ascii="Times New Roman" w:hAnsi="Times New Roman" w:cs="Times New Roman"/>
          <w:iCs/>
          <w:sz w:val="24"/>
          <w:szCs w:val="24"/>
        </w:rPr>
        <w:t xml:space="preserve"> 2015</w:t>
      </w:r>
      <w:r>
        <w:rPr>
          <w:rFonts w:ascii="Times New Roman" w:hAnsi="Times New Roman" w:cs="Times New Roman"/>
          <w:iCs/>
          <w:sz w:val="24"/>
          <w:szCs w:val="24"/>
        </w:rPr>
        <w:t xml:space="preserve"> was determined through</w:t>
      </w:r>
      <w:r w:rsidR="00EA583B">
        <w:rPr>
          <w:rFonts w:ascii="Times New Roman" w:hAnsi="Times New Roman" w:cs="Times New Roman"/>
          <w:iCs/>
          <w:sz w:val="24"/>
          <w:szCs w:val="24"/>
        </w:rPr>
        <w:t xml:space="preserve"> probabilistic record</w:t>
      </w:r>
      <w:r>
        <w:rPr>
          <w:rFonts w:ascii="Times New Roman" w:hAnsi="Times New Roman" w:cs="Times New Roman"/>
          <w:iCs/>
          <w:sz w:val="24"/>
          <w:szCs w:val="24"/>
        </w:rPr>
        <w:t xml:space="preserve"> linkage </w:t>
      </w:r>
      <w:r w:rsidR="00952E77">
        <w:rPr>
          <w:rFonts w:ascii="Times New Roman" w:hAnsi="Times New Roman" w:cs="Times New Roman"/>
          <w:iCs/>
          <w:sz w:val="24"/>
          <w:szCs w:val="24"/>
        </w:rPr>
        <w:t xml:space="preserve">to </w:t>
      </w:r>
      <w:r w:rsidR="00DB0627">
        <w:rPr>
          <w:rFonts w:ascii="Times New Roman" w:hAnsi="Times New Roman" w:cs="Times New Roman"/>
          <w:iCs/>
          <w:sz w:val="24"/>
          <w:szCs w:val="24"/>
        </w:rPr>
        <w:t>the National Death Index.</w:t>
      </w:r>
      <w:r w:rsidR="00654BBF">
        <w:rPr>
          <w:rFonts w:ascii="Times New Roman" w:hAnsi="Times New Roman" w:cs="Times New Roman"/>
          <w:iCs/>
          <w:sz w:val="24"/>
          <w:szCs w:val="24"/>
        </w:rPr>
        <w:t xml:space="preserve"> </w:t>
      </w:r>
      <w:r w:rsidR="00D97D6E">
        <w:rPr>
          <w:rFonts w:ascii="Times New Roman" w:hAnsi="Times New Roman" w:cs="Times New Roman"/>
          <w:iCs/>
          <w:sz w:val="24"/>
          <w:szCs w:val="24"/>
        </w:rPr>
        <w:t>Respondents</w:t>
      </w:r>
      <w:r w:rsidR="00654BBF">
        <w:rPr>
          <w:rFonts w:ascii="Times New Roman" w:hAnsi="Times New Roman" w:cs="Times New Roman"/>
          <w:iCs/>
          <w:sz w:val="24"/>
          <w:szCs w:val="24"/>
        </w:rPr>
        <w:t xml:space="preserve"> younger than age 18 </w:t>
      </w:r>
      <w:r w:rsidR="00981BD3">
        <w:rPr>
          <w:rFonts w:ascii="Times New Roman" w:hAnsi="Times New Roman" w:cs="Times New Roman"/>
          <w:iCs/>
          <w:sz w:val="24"/>
          <w:szCs w:val="24"/>
        </w:rPr>
        <w:t>and those</w:t>
      </w:r>
      <w:r w:rsidR="00A71B21">
        <w:rPr>
          <w:rFonts w:ascii="Times New Roman" w:hAnsi="Times New Roman" w:cs="Times New Roman"/>
          <w:iCs/>
          <w:sz w:val="24"/>
          <w:szCs w:val="24"/>
        </w:rPr>
        <w:t xml:space="preserve"> providing insufficient</w:t>
      </w:r>
      <w:r w:rsidR="009A5B70">
        <w:rPr>
          <w:rFonts w:ascii="Times New Roman" w:hAnsi="Times New Roman" w:cs="Times New Roman"/>
          <w:iCs/>
          <w:sz w:val="24"/>
          <w:szCs w:val="24"/>
        </w:rPr>
        <w:t xml:space="preserve"> identifying</w:t>
      </w:r>
      <w:r w:rsidR="00A71B21">
        <w:rPr>
          <w:rFonts w:ascii="Times New Roman" w:hAnsi="Times New Roman" w:cs="Times New Roman"/>
          <w:iCs/>
          <w:sz w:val="24"/>
          <w:szCs w:val="24"/>
        </w:rPr>
        <w:t xml:space="preserve"> </w:t>
      </w:r>
      <w:r w:rsidR="00535AAE">
        <w:rPr>
          <w:rFonts w:ascii="Times New Roman" w:hAnsi="Times New Roman" w:cs="Times New Roman"/>
          <w:iCs/>
          <w:sz w:val="24"/>
          <w:szCs w:val="24"/>
        </w:rPr>
        <w:t>information</w:t>
      </w:r>
      <w:r w:rsidR="00A71B21">
        <w:rPr>
          <w:rFonts w:ascii="Times New Roman" w:hAnsi="Times New Roman" w:cs="Times New Roman"/>
          <w:iCs/>
          <w:sz w:val="24"/>
          <w:szCs w:val="24"/>
        </w:rPr>
        <w:t xml:space="preserve"> were not </w:t>
      </w:r>
      <w:r w:rsidR="00A1486B">
        <w:rPr>
          <w:rFonts w:ascii="Times New Roman" w:hAnsi="Times New Roman" w:cs="Times New Roman"/>
          <w:iCs/>
          <w:sz w:val="24"/>
          <w:szCs w:val="24"/>
        </w:rPr>
        <w:t>eligible for l</w:t>
      </w:r>
      <w:r w:rsidR="009A5B70">
        <w:rPr>
          <w:rFonts w:ascii="Times New Roman" w:hAnsi="Times New Roman" w:cs="Times New Roman"/>
          <w:iCs/>
          <w:sz w:val="24"/>
          <w:szCs w:val="24"/>
        </w:rPr>
        <w:t>inkage</w:t>
      </w:r>
      <w:r w:rsidR="00C272D3">
        <w:rPr>
          <w:rFonts w:ascii="Times New Roman" w:hAnsi="Times New Roman" w:cs="Times New Roman"/>
          <w:iCs/>
          <w:sz w:val="24"/>
          <w:szCs w:val="24"/>
        </w:rPr>
        <w:t xml:space="preserve">. </w:t>
      </w:r>
      <w:r w:rsidR="00C065EB">
        <w:rPr>
          <w:rFonts w:ascii="Times New Roman" w:hAnsi="Times New Roman" w:cs="Times New Roman"/>
          <w:iCs/>
          <w:sz w:val="24"/>
          <w:szCs w:val="24"/>
        </w:rPr>
        <w:t>Given that</w:t>
      </w:r>
      <w:r w:rsidR="00066D48">
        <w:rPr>
          <w:rFonts w:ascii="Times New Roman" w:hAnsi="Times New Roman" w:cs="Times New Roman"/>
          <w:iCs/>
          <w:sz w:val="24"/>
          <w:szCs w:val="24"/>
        </w:rPr>
        <w:t xml:space="preserve"> </w:t>
      </w:r>
      <w:r w:rsidR="00CE5D3F">
        <w:rPr>
          <w:rFonts w:ascii="Times New Roman" w:hAnsi="Times New Roman" w:cs="Times New Roman"/>
          <w:iCs/>
          <w:sz w:val="24"/>
          <w:szCs w:val="24"/>
        </w:rPr>
        <w:t xml:space="preserve">ineligible </w:t>
      </w:r>
      <w:r w:rsidR="00066D48">
        <w:rPr>
          <w:rFonts w:ascii="Times New Roman" w:hAnsi="Times New Roman" w:cs="Times New Roman"/>
          <w:iCs/>
          <w:sz w:val="24"/>
          <w:szCs w:val="24"/>
        </w:rPr>
        <w:t xml:space="preserve">individuals may differ systematically from </w:t>
      </w:r>
      <w:r w:rsidR="007E4FB2">
        <w:rPr>
          <w:rFonts w:ascii="Times New Roman" w:hAnsi="Times New Roman" w:cs="Times New Roman"/>
          <w:iCs/>
          <w:sz w:val="24"/>
          <w:szCs w:val="24"/>
        </w:rPr>
        <w:t xml:space="preserve">those who are eligible, </w:t>
      </w:r>
      <w:r w:rsidR="002C5E6F">
        <w:rPr>
          <w:rFonts w:ascii="Times New Roman" w:hAnsi="Times New Roman" w:cs="Times New Roman"/>
          <w:iCs/>
          <w:sz w:val="24"/>
          <w:szCs w:val="24"/>
        </w:rPr>
        <w:t xml:space="preserve">I </w:t>
      </w:r>
      <w:r w:rsidR="00590173">
        <w:rPr>
          <w:rFonts w:ascii="Times New Roman" w:hAnsi="Times New Roman" w:cs="Times New Roman"/>
          <w:iCs/>
          <w:sz w:val="24"/>
          <w:szCs w:val="24"/>
        </w:rPr>
        <w:t>applied mortality-specific weights to</w:t>
      </w:r>
      <w:r w:rsidR="00C04795">
        <w:rPr>
          <w:rFonts w:ascii="Times New Roman" w:hAnsi="Times New Roman" w:cs="Times New Roman"/>
          <w:iCs/>
          <w:sz w:val="24"/>
          <w:szCs w:val="24"/>
        </w:rPr>
        <w:t xml:space="preserve"> a</w:t>
      </w:r>
      <w:r w:rsidR="00C77EFC">
        <w:rPr>
          <w:rFonts w:ascii="Times New Roman" w:hAnsi="Times New Roman" w:cs="Times New Roman"/>
          <w:iCs/>
          <w:sz w:val="24"/>
          <w:szCs w:val="24"/>
        </w:rPr>
        <w:t>l</w:t>
      </w:r>
      <w:r w:rsidR="006F0E31">
        <w:rPr>
          <w:rFonts w:ascii="Times New Roman" w:hAnsi="Times New Roman" w:cs="Times New Roman"/>
          <w:iCs/>
          <w:sz w:val="24"/>
          <w:szCs w:val="24"/>
        </w:rPr>
        <w:t>l-cause and disease-specific mortality analyses</w:t>
      </w:r>
      <w:r w:rsidR="00590173">
        <w:rPr>
          <w:rFonts w:ascii="Times New Roman" w:hAnsi="Times New Roman" w:cs="Times New Roman"/>
          <w:iCs/>
          <w:sz w:val="24"/>
          <w:szCs w:val="24"/>
        </w:rPr>
        <w:t xml:space="preserve"> </w:t>
      </w:r>
      <w:r w:rsidR="00031565">
        <w:rPr>
          <w:rFonts w:ascii="Times New Roman" w:hAnsi="Times New Roman" w:cs="Times New Roman"/>
          <w:iCs/>
          <w:sz w:val="24"/>
          <w:szCs w:val="24"/>
        </w:rPr>
        <w:t xml:space="preserve">to correct for </w:t>
      </w:r>
      <w:r w:rsidR="000A7F4A">
        <w:rPr>
          <w:rFonts w:ascii="Times New Roman" w:hAnsi="Times New Roman" w:cs="Times New Roman"/>
          <w:iCs/>
          <w:sz w:val="24"/>
          <w:szCs w:val="24"/>
        </w:rPr>
        <w:t>possible selection bias</w:t>
      </w:r>
      <w:r w:rsidR="00401507">
        <w:rPr>
          <w:rFonts w:ascii="Times New Roman" w:hAnsi="Times New Roman" w:cs="Times New Roman"/>
          <w:iCs/>
          <w:sz w:val="24"/>
          <w:szCs w:val="24"/>
        </w:rPr>
        <w:t>.</w:t>
      </w:r>
      <w:r w:rsidR="00935AF6">
        <w:rPr>
          <w:rFonts w:ascii="Times New Roman" w:hAnsi="Times New Roman" w:cs="Times New Roman"/>
          <w:iCs/>
          <w:sz w:val="24"/>
          <w:szCs w:val="24"/>
        </w:rPr>
        <w:t xml:space="preserve"> </w:t>
      </w:r>
      <w:r w:rsidR="00CB4411">
        <w:rPr>
          <w:rFonts w:ascii="Times New Roman" w:hAnsi="Times New Roman" w:cs="Times New Roman"/>
          <w:iCs/>
          <w:sz w:val="24"/>
          <w:szCs w:val="24"/>
        </w:rPr>
        <w:t>Further, as t</w:t>
      </w:r>
      <w:r w:rsidR="005F36FE">
        <w:rPr>
          <w:rFonts w:ascii="Times New Roman" w:hAnsi="Times New Roman" w:cs="Times New Roman"/>
          <w:iCs/>
          <w:sz w:val="24"/>
          <w:szCs w:val="24"/>
        </w:rPr>
        <w:t>he</w:t>
      </w:r>
      <w:r w:rsidR="00324D31">
        <w:rPr>
          <w:rFonts w:ascii="Times New Roman" w:hAnsi="Times New Roman" w:cs="Times New Roman"/>
          <w:iCs/>
          <w:sz w:val="24"/>
          <w:szCs w:val="24"/>
        </w:rPr>
        <w:t xml:space="preserve"> public</w:t>
      </w:r>
      <w:r w:rsidR="002200E4">
        <w:rPr>
          <w:rFonts w:ascii="Times New Roman" w:hAnsi="Times New Roman" w:cs="Times New Roman"/>
          <w:iCs/>
          <w:sz w:val="24"/>
          <w:szCs w:val="24"/>
        </w:rPr>
        <w:t xml:space="preserve"> </w:t>
      </w:r>
      <w:r w:rsidR="00324D31">
        <w:rPr>
          <w:rFonts w:ascii="Times New Roman" w:hAnsi="Times New Roman" w:cs="Times New Roman"/>
          <w:iCs/>
          <w:sz w:val="24"/>
          <w:szCs w:val="24"/>
        </w:rPr>
        <w:t xml:space="preserve">use data </w:t>
      </w:r>
      <w:r w:rsidR="005F36FE">
        <w:rPr>
          <w:rFonts w:ascii="Times New Roman" w:hAnsi="Times New Roman" w:cs="Times New Roman"/>
          <w:iCs/>
          <w:sz w:val="24"/>
          <w:szCs w:val="24"/>
        </w:rPr>
        <w:t>provides only year and quarter of death rather than</w:t>
      </w:r>
      <w:r w:rsidR="00324D31">
        <w:rPr>
          <w:rFonts w:ascii="Times New Roman" w:hAnsi="Times New Roman" w:cs="Times New Roman"/>
          <w:iCs/>
          <w:sz w:val="24"/>
          <w:szCs w:val="24"/>
        </w:rPr>
        <w:t xml:space="preserve"> exact dates,</w:t>
      </w:r>
      <w:r w:rsidR="005F36FE">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071762">
        <w:rPr>
          <w:rFonts w:ascii="Times New Roman" w:hAnsi="Times New Roman" w:cs="Times New Roman"/>
          <w:iCs/>
          <w:sz w:val="24"/>
          <w:szCs w:val="24"/>
        </w:rPr>
        <w:t xml:space="preserve">calculated </w:t>
      </w:r>
      <w:r w:rsidR="00D360B8">
        <w:rPr>
          <w:rFonts w:ascii="Times New Roman" w:hAnsi="Times New Roman" w:cs="Times New Roman"/>
          <w:iCs/>
          <w:sz w:val="24"/>
          <w:szCs w:val="24"/>
        </w:rPr>
        <w:t xml:space="preserve">follow-up time </w:t>
      </w:r>
      <w:r w:rsidR="00071762">
        <w:rPr>
          <w:rFonts w:ascii="Times New Roman" w:hAnsi="Times New Roman" w:cs="Times New Roman"/>
          <w:iCs/>
          <w:sz w:val="24"/>
          <w:szCs w:val="24"/>
        </w:rPr>
        <w:t xml:space="preserve">as </w:t>
      </w:r>
      <w:r w:rsidR="000C3B1D">
        <w:rPr>
          <w:rFonts w:ascii="Times New Roman" w:hAnsi="Times New Roman" w:cs="Times New Roman"/>
          <w:iCs/>
          <w:sz w:val="24"/>
          <w:szCs w:val="24"/>
        </w:rPr>
        <w:t>the span between</w:t>
      </w:r>
      <w:r w:rsidR="00D360B8">
        <w:rPr>
          <w:rFonts w:ascii="Times New Roman" w:hAnsi="Times New Roman" w:cs="Times New Roman"/>
          <w:iCs/>
          <w:sz w:val="24"/>
          <w:szCs w:val="24"/>
        </w:rPr>
        <w:t xml:space="preserve"> date of interview </w:t>
      </w:r>
      <w:r w:rsidR="000C3B1D">
        <w:rPr>
          <w:rFonts w:ascii="Times New Roman" w:hAnsi="Times New Roman" w:cs="Times New Roman"/>
          <w:iCs/>
          <w:sz w:val="24"/>
          <w:szCs w:val="24"/>
        </w:rPr>
        <w:t>and</w:t>
      </w:r>
      <w:r w:rsidR="00D360B8">
        <w:rPr>
          <w:rFonts w:ascii="Times New Roman" w:hAnsi="Times New Roman" w:cs="Times New Roman"/>
          <w:iCs/>
          <w:sz w:val="24"/>
          <w:szCs w:val="24"/>
        </w:rPr>
        <w:t xml:space="preserve"> the last day </w:t>
      </w:r>
      <w:r w:rsidR="003D0177">
        <w:rPr>
          <w:rFonts w:ascii="Times New Roman" w:hAnsi="Times New Roman" w:cs="Times New Roman"/>
          <w:iCs/>
          <w:sz w:val="24"/>
          <w:szCs w:val="24"/>
        </w:rPr>
        <w:t>in the quarter and year of death</w:t>
      </w:r>
      <w:r w:rsidR="002200E4">
        <w:rPr>
          <w:rFonts w:ascii="Times New Roman" w:hAnsi="Times New Roman" w:cs="Times New Roman"/>
          <w:iCs/>
          <w:sz w:val="24"/>
          <w:szCs w:val="24"/>
        </w:rPr>
        <w:t>, when vital status was ascertained</w:t>
      </w:r>
      <w:r w:rsidR="00730B04">
        <w:rPr>
          <w:rFonts w:ascii="Times New Roman" w:hAnsi="Times New Roman" w:cs="Times New Roman"/>
          <w:iCs/>
          <w:sz w:val="24"/>
          <w:szCs w:val="24"/>
        </w:rPr>
        <w:t xml:space="preserve">. </w:t>
      </w:r>
      <w:r w:rsidR="009770EE">
        <w:rPr>
          <w:rFonts w:ascii="Times New Roman" w:hAnsi="Times New Roman" w:cs="Times New Roman"/>
          <w:iCs/>
          <w:sz w:val="24"/>
          <w:szCs w:val="24"/>
        </w:rPr>
        <w:t>For surviving individuals, f</w:t>
      </w:r>
      <w:r w:rsidR="00F0196D">
        <w:rPr>
          <w:rFonts w:ascii="Times New Roman" w:hAnsi="Times New Roman" w:cs="Times New Roman"/>
          <w:iCs/>
          <w:sz w:val="24"/>
          <w:szCs w:val="24"/>
        </w:rPr>
        <w:t>ollow-up time</w:t>
      </w:r>
      <w:r w:rsidR="00730B04">
        <w:rPr>
          <w:rFonts w:ascii="Times New Roman" w:hAnsi="Times New Roman" w:cs="Times New Roman"/>
          <w:iCs/>
          <w:sz w:val="24"/>
          <w:szCs w:val="24"/>
        </w:rPr>
        <w:t xml:space="preserve"> </w:t>
      </w:r>
      <w:r w:rsidR="00706E33">
        <w:rPr>
          <w:rFonts w:ascii="Times New Roman" w:hAnsi="Times New Roman" w:cs="Times New Roman"/>
          <w:iCs/>
          <w:sz w:val="24"/>
          <w:szCs w:val="24"/>
        </w:rPr>
        <w:t>was censored at</w:t>
      </w:r>
      <w:r w:rsidR="00FA765B">
        <w:rPr>
          <w:rFonts w:ascii="Times New Roman" w:hAnsi="Times New Roman" w:cs="Times New Roman"/>
          <w:iCs/>
          <w:sz w:val="24"/>
          <w:szCs w:val="24"/>
        </w:rPr>
        <w:t xml:space="preserve"> December </w:t>
      </w:r>
      <w:r w:rsidR="00706E33">
        <w:rPr>
          <w:rFonts w:ascii="Times New Roman" w:hAnsi="Times New Roman" w:cs="Times New Roman"/>
          <w:iCs/>
          <w:sz w:val="24"/>
          <w:szCs w:val="24"/>
        </w:rPr>
        <w:t xml:space="preserve">31, </w:t>
      </w:r>
      <w:r w:rsidR="00FA765B">
        <w:rPr>
          <w:rFonts w:ascii="Times New Roman" w:hAnsi="Times New Roman" w:cs="Times New Roman"/>
          <w:iCs/>
          <w:sz w:val="24"/>
          <w:szCs w:val="24"/>
        </w:rPr>
        <w:t>2015</w:t>
      </w:r>
      <w:r w:rsidR="003D0177">
        <w:rPr>
          <w:rFonts w:ascii="Times New Roman" w:hAnsi="Times New Roman" w:cs="Times New Roman"/>
          <w:iCs/>
          <w:sz w:val="24"/>
          <w:szCs w:val="24"/>
        </w:rPr>
        <w:t>.</w:t>
      </w:r>
      <w:r w:rsidR="004C6DD9">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535AAE">
        <w:rPr>
          <w:rFonts w:ascii="Times New Roman" w:hAnsi="Times New Roman" w:cs="Times New Roman"/>
          <w:iCs/>
          <w:sz w:val="24"/>
          <w:szCs w:val="24"/>
        </w:rPr>
        <w:t>excluded t</w:t>
      </w:r>
      <w:r w:rsidR="00806C3E">
        <w:rPr>
          <w:rFonts w:ascii="Times New Roman" w:hAnsi="Times New Roman" w:cs="Times New Roman"/>
          <w:iCs/>
          <w:sz w:val="24"/>
          <w:szCs w:val="24"/>
        </w:rPr>
        <w:t>en participants with diabetes (</w:t>
      </w:r>
      <w:r w:rsidR="00462F5E">
        <w:rPr>
          <w:rFonts w:ascii="Times New Roman" w:hAnsi="Times New Roman" w:cs="Times New Roman"/>
          <w:iCs/>
          <w:sz w:val="24"/>
          <w:szCs w:val="24"/>
        </w:rPr>
        <w:t>0.0007</w:t>
      </w:r>
      <w:r w:rsidR="00BE3476">
        <w:rPr>
          <w:rFonts w:ascii="Times New Roman" w:hAnsi="Times New Roman" w:cs="Times New Roman"/>
          <w:iCs/>
          <w:sz w:val="24"/>
          <w:szCs w:val="24"/>
        </w:rPr>
        <w:t xml:space="preserve"> </w:t>
      </w:r>
      <w:r w:rsidR="00806C3E">
        <w:rPr>
          <w:rFonts w:ascii="Times New Roman" w:hAnsi="Times New Roman" w:cs="Times New Roman"/>
          <w:iCs/>
          <w:sz w:val="24"/>
          <w:szCs w:val="24"/>
        </w:rPr>
        <w:t>%) and eight participants with heart conditions or CVD (</w:t>
      </w:r>
      <w:r w:rsidR="00BE3476">
        <w:rPr>
          <w:rFonts w:ascii="Times New Roman" w:hAnsi="Times New Roman" w:cs="Times New Roman"/>
          <w:iCs/>
          <w:sz w:val="24"/>
          <w:szCs w:val="24"/>
        </w:rPr>
        <w:t xml:space="preserve">0.0003 </w:t>
      </w:r>
      <w:r w:rsidR="00806C3E">
        <w:rPr>
          <w:rFonts w:ascii="Times New Roman" w:hAnsi="Times New Roman" w:cs="Times New Roman"/>
          <w:iCs/>
          <w:sz w:val="24"/>
          <w:szCs w:val="24"/>
        </w:rPr>
        <w:t>%) from analyse</w:t>
      </w:r>
      <w:r w:rsidR="00A51501">
        <w:rPr>
          <w:rFonts w:ascii="Times New Roman" w:hAnsi="Times New Roman" w:cs="Times New Roman"/>
          <w:iCs/>
          <w:sz w:val="24"/>
          <w:szCs w:val="24"/>
        </w:rPr>
        <w:t xml:space="preserve">s </w:t>
      </w:r>
      <w:r w:rsidR="005F5545">
        <w:rPr>
          <w:rFonts w:ascii="Times New Roman" w:hAnsi="Times New Roman" w:cs="Times New Roman"/>
          <w:iCs/>
          <w:sz w:val="24"/>
          <w:szCs w:val="24"/>
        </w:rPr>
        <w:t>because</w:t>
      </w:r>
      <w:r w:rsidR="00A51501">
        <w:rPr>
          <w:rFonts w:ascii="Times New Roman" w:hAnsi="Times New Roman" w:cs="Times New Roman"/>
          <w:iCs/>
          <w:sz w:val="24"/>
          <w:szCs w:val="24"/>
        </w:rPr>
        <w:t xml:space="preserve"> recorded death dates occurred prior to interview dates.</w:t>
      </w:r>
      <w:r w:rsidR="00D43399" w:rsidRPr="00D43399">
        <w:rPr>
          <w:rFonts w:ascii="Times New Roman" w:hAnsi="Times New Roman" w:cs="Times New Roman"/>
          <w:sz w:val="24"/>
          <w:szCs w:val="24"/>
        </w:rPr>
        <w:t xml:space="preserve"> </w:t>
      </w:r>
      <w:r w:rsidR="00D43399">
        <w:rPr>
          <w:rFonts w:ascii="Times New Roman" w:hAnsi="Times New Roman" w:cs="Times New Roman"/>
          <w:sz w:val="24"/>
          <w:szCs w:val="24"/>
        </w:rPr>
        <w:t>Figure 1 shows a conceptual model of the factors which contribute to CRN, and the proposed association between CRN and mortality.</w:t>
      </w:r>
    </w:p>
    <w:p w14:paraId="37FEDB6A" w14:textId="459CB007" w:rsidR="00D376CF" w:rsidRDefault="00D376CF" w:rsidP="0005474B">
      <w:pPr>
        <w:keepNext/>
        <w:spacing w:line="480" w:lineRule="auto"/>
        <w:rPr>
          <w:rFonts w:ascii="Times New Roman" w:hAnsi="Times New Roman" w:cs="Times New Roman"/>
          <w:i/>
          <w:sz w:val="24"/>
          <w:szCs w:val="24"/>
        </w:rPr>
      </w:pPr>
      <w:r w:rsidRPr="009A529D">
        <w:rPr>
          <w:rFonts w:ascii="Times New Roman" w:hAnsi="Times New Roman" w:cs="Times New Roman"/>
          <w:i/>
          <w:sz w:val="24"/>
          <w:szCs w:val="24"/>
        </w:rPr>
        <w:t>All-cause mortality</w:t>
      </w:r>
    </w:p>
    <w:p w14:paraId="047E8166" w14:textId="4DC09045" w:rsidR="002A5D86" w:rsidRPr="00726EBF" w:rsidRDefault="004B5C72" w:rsidP="0005474B">
      <w:pPr>
        <w:keepNext/>
        <w:spacing w:line="480" w:lineRule="auto"/>
        <w:rPr>
          <w:rFonts w:ascii="Times New Roman" w:hAnsi="Times New Roman" w:cs="Times New Roman"/>
          <w:iCs/>
          <w:sz w:val="24"/>
          <w:szCs w:val="24"/>
        </w:rPr>
      </w:pPr>
      <w:r>
        <w:rPr>
          <w:rFonts w:ascii="Times New Roman" w:hAnsi="Times New Roman" w:cs="Times New Roman"/>
          <w:i/>
          <w:sz w:val="24"/>
          <w:szCs w:val="24"/>
        </w:rPr>
        <w:tab/>
      </w:r>
      <w:r w:rsidR="002C5E6F">
        <w:rPr>
          <w:rFonts w:ascii="Times New Roman" w:hAnsi="Times New Roman" w:cs="Times New Roman"/>
          <w:sz w:val="24"/>
          <w:szCs w:val="24"/>
        </w:rPr>
        <w:t xml:space="preserve">I </w:t>
      </w:r>
      <w:r w:rsidR="00865160">
        <w:rPr>
          <w:rFonts w:ascii="Times New Roman" w:hAnsi="Times New Roman" w:cs="Times New Roman"/>
          <w:sz w:val="24"/>
          <w:szCs w:val="24"/>
        </w:rPr>
        <w:t xml:space="preserve">operationalized </w:t>
      </w:r>
      <w:r w:rsidR="00865160">
        <w:rPr>
          <w:rFonts w:ascii="Times New Roman" w:hAnsi="Times New Roman" w:cs="Times New Roman"/>
          <w:iCs/>
          <w:sz w:val="24"/>
          <w:szCs w:val="24"/>
        </w:rPr>
        <w:t>a</w:t>
      </w:r>
      <w:r w:rsidR="00EA3FAE">
        <w:rPr>
          <w:rFonts w:ascii="Times New Roman" w:hAnsi="Times New Roman" w:cs="Times New Roman"/>
          <w:iCs/>
          <w:sz w:val="24"/>
          <w:szCs w:val="24"/>
        </w:rPr>
        <w:t>ll</w:t>
      </w:r>
      <w:r w:rsidR="00C23B66">
        <w:rPr>
          <w:rFonts w:ascii="Times New Roman" w:hAnsi="Times New Roman" w:cs="Times New Roman"/>
          <w:iCs/>
          <w:sz w:val="24"/>
          <w:szCs w:val="24"/>
        </w:rPr>
        <w:t>-cause mortality as defined a</w:t>
      </w:r>
      <w:r w:rsidR="00695B1B">
        <w:rPr>
          <w:rFonts w:ascii="Times New Roman" w:hAnsi="Times New Roman" w:cs="Times New Roman"/>
          <w:iCs/>
          <w:sz w:val="24"/>
          <w:szCs w:val="24"/>
        </w:rPr>
        <w:t>s</w:t>
      </w:r>
      <w:r w:rsidR="0063683C">
        <w:rPr>
          <w:rFonts w:ascii="Times New Roman" w:hAnsi="Times New Roman" w:cs="Times New Roman"/>
          <w:iCs/>
          <w:sz w:val="24"/>
          <w:szCs w:val="24"/>
        </w:rPr>
        <w:t xml:space="preserve"> any positive record of death</w:t>
      </w:r>
      <w:r w:rsidR="00C23B66">
        <w:rPr>
          <w:rFonts w:ascii="Times New Roman" w:hAnsi="Times New Roman" w:cs="Times New Roman"/>
          <w:iCs/>
          <w:sz w:val="24"/>
          <w:szCs w:val="24"/>
        </w:rPr>
        <w:t xml:space="preserve"> </w:t>
      </w:r>
      <w:r w:rsidR="0063683C">
        <w:rPr>
          <w:rFonts w:ascii="Times New Roman" w:hAnsi="Times New Roman" w:cs="Times New Roman"/>
          <w:iCs/>
          <w:sz w:val="24"/>
          <w:szCs w:val="24"/>
        </w:rPr>
        <w:t>in the</w:t>
      </w:r>
      <w:r w:rsidR="00670124">
        <w:rPr>
          <w:rFonts w:ascii="Times New Roman" w:hAnsi="Times New Roman" w:cs="Times New Roman"/>
          <w:iCs/>
          <w:sz w:val="24"/>
          <w:szCs w:val="24"/>
        </w:rPr>
        <w:t xml:space="preserve"> National Death Index</w:t>
      </w:r>
      <w:r w:rsidR="0063683C">
        <w:rPr>
          <w:rFonts w:ascii="Times New Roman" w:hAnsi="Times New Roman" w:cs="Times New Roman"/>
          <w:iCs/>
          <w:sz w:val="24"/>
          <w:szCs w:val="24"/>
        </w:rPr>
        <w:t>.</w:t>
      </w:r>
    </w:p>
    <w:p w14:paraId="1A7BBE7F" w14:textId="47DF4118" w:rsidR="00D376CF" w:rsidRDefault="009A529D" w:rsidP="001678F8">
      <w:pPr>
        <w:spacing w:line="480" w:lineRule="auto"/>
        <w:rPr>
          <w:rFonts w:ascii="Times New Roman" w:hAnsi="Times New Roman" w:cs="Times New Roman"/>
          <w:i/>
          <w:sz w:val="24"/>
          <w:szCs w:val="24"/>
        </w:rPr>
      </w:pPr>
      <w:r w:rsidRPr="009A529D">
        <w:rPr>
          <w:rFonts w:ascii="Times New Roman" w:hAnsi="Times New Roman" w:cs="Times New Roman"/>
          <w:i/>
          <w:sz w:val="24"/>
          <w:szCs w:val="24"/>
        </w:rPr>
        <w:t>Disease-specific mortality</w:t>
      </w:r>
    </w:p>
    <w:p w14:paraId="5AD116C0" w14:textId="6715EF7D" w:rsidR="002A5D86" w:rsidRPr="002A5D86" w:rsidRDefault="002A5D86" w:rsidP="001678F8">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CF37BA">
        <w:rPr>
          <w:rFonts w:ascii="Times New Roman" w:hAnsi="Times New Roman" w:cs="Times New Roman"/>
          <w:iCs/>
          <w:sz w:val="24"/>
          <w:szCs w:val="24"/>
        </w:rPr>
        <w:t xml:space="preserve">Probabilistic </w:t>
      </w:r>
      <w:r w:rsidR="001913F0">
        <w:rPr>
          <w:rFonts w:ascii="Times New Roman" w:hAnsi="Times New Roman" w:cs="Times New Roman"/>
          <w:iCs/>
          <w:sz w:val="24"/>
          <w:szCs w:val="24"/>
        </w:rPr>
        <w:t>linkage between participant records and the N</w:t>
      </w:r>
      <w:r w:rsidR="00670124">
        <w:rPr>
          <w:rFonts w:ascii="Times New Roman" w:hAnsi="Times New Roman" w:cs="Times New Roman"/>
          <w:iCs/>
          <w:sz w:val="24"/>
          <w:szCs w:val="24"/>
        </w:rPr>
        <w:t>ational Death Index</w:t>
      </w:r>
      <w:r w:rsidR="001913F0">
        <w:rPr>
          <w:rFonts w:ascii="Times New Roman" w:hAnsi="Times New Roman" w:cs="Times New Roman"/>
          <w:iCs/>
          <w:sz w:val="24"/>
          <w:szCs w:val="24"/>
        </w:rPr>
        <w:t xml:space="preserve"> w</w:t>
      </w:r>
      <w:r w:rsidR="0013021A">
        <w:rPr>
          <w:rFonts w:ascii="Times New Roman" w:hAnsi="Times New Roman" w:cs="Times New Roman"/>
          <w:iCs/>
          <w:sz w:val="24"/>
          <w:szCs w:val="24"/>
        </w:rPr>
        <w:t>as</w:t>
      </w:r>
      <w:r w:rsidR="001913F0">
        <w:rPr>
          <w:rFonts w:ascii="Times New Roman" w:hAnsi="Times New Roman" w:cs="Times New Roman"/>
          <w:iCs/>
          <w:sz w:val="24"/>
          <w:szCs w:val="24"/>
        </w:rPr>
        <w:t xml:space="preserve"> used</w:t>
      </w:r>
      <w:r w:rsidR="0086616C">
        <w:rPr>
          <w:rFonts w:ascii="Times New Roman" w:hAnsi="Times New Roman" w:cs="Times New Roman"/>
          <w:iCs/>
          <w:sz w:val="24"/>
          <w:szCs w:val="24"/>
        </w:rPr>
        <w:t xml:space="preserve"> by </w:t>
      </w:r>
      <w:r w:rsidR="00CF48CF">
        <w:rPr>
          <w:rFonts w:ascii="Times New Roman" w:hAnsi="Times New Roman" w:cs="Times New Roman"/>
          <w:iCs/>
          <w:sz w:val="24"/>
          <w:szCs w:val="24"/>
        </w:rPr>
        <w:t>staff</w:t>
      </w:r>
      <w:r w:rsidR="003A364F">
        <w:rPr>
          <w:rFonts w:ascii="Times New Roman" w:hAnsi="Times New Roman" w:cs="Times New Roman"/>
          <w:iCs/>
          <w:sz w:val="24"/>
          <w:szCs w:val="24"/>
        </w:rPr>
        <w:t xml:space="preserve"> at the National Center for Health Statistics</w:t>
      </w:r>
      <w:r w:rsidR="001913F0">
        <w:rPr>
          <w:rFonts w:ascii="Times New Roman" w:hAnsi="Times New Roman" w:cs="Times New Roman"/>
          <w:iCs/>
          <w:sz w:val="24"/>
          <w:szCs w:val="24"/>
        </w:rPr>
        <w:t xml:space="preserve"> to determine leading and contributing causes of death for</w:t>
      </w:r>
      <w:r w:rsidR="00A7222F">
        <w:rPr>
          <w:rFonts w:ascii="Times New Roman" w:hAnsi="Times New Roman" w:cs="Times New Roman"/>
          <w:iCs/>
          <w:sz w:val="24"/>
          <w:szCs w:val="24"/>
        </w:rPr>
        <w:t xml:space="preserve"> all participants with recorded mortality events.</w:t>
      </w:r>
      <w:r w:rsidR="001913F0">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13021A">
        <w:rPr>
          <w:rFonts w:ascii="Times New Roman" w:hAnsi="Times New Roman" w:cs="Times New Roman"/>
          <w:iCs/>
          <w:sz w:val="24"/>
          <w:szCs w:val="24"/>
        </w:rPr>
        <w:t>defined d</w:t>
      </w:r>
      <w:r w:rsidR="00A7222F">
        <w:rPr>
          <w:rFonts w:ascii="Times New Roman" w:hAnsi="Times New Roman" w:cs="Times New Roman"/>
          <w:iCs/>
          <w:sz w:val="24"/>
          <w:szCs w:val="24"/>
        </w:rPr>
        <w:t>isease</w:t>
      </w:r>
      <w:r w:rsidR="00EA4972">
        <w:rPr>
          <w:rFonts w:ascii="Times New Roman" w:hAnsi="Times New Roman" w:cs="Times New Roman"/>
          <w:iCs/>
          <w:sz w:val="24"/>
          <w:szCs w:val="24"/>
        </w:rPr>
        <w:t xml:space="preserve">-specific </w:t>
      </w:r>
      <w:r w:rsidR="00396C49">
        <w:rPr>
          <w:rFonts w:ascii="Times New Roman" w:hAnsi="Times New Roman" w:cs="Times New Roman"/>
          <w:iCs/>
          <w:sz w:val="24"/>
          <w:szCs w:val="24"/>
        </w:rPr>
        <w:t>d</w:t>
      </w:r>
      <w:r w:rsidR="00EA4972">
        <w:rPr>
          <w:rFonts w:ascii="Times New Roman" w:hAnsi="Times New Roman" w:cs="Times New Roman"/>
          <w:iCs/>
          <w:sz w:val="24"/>
          <w:szCs w:val="24"/>
        </w:rPr>
        <w:t xml:space="preserve">eaths due to diabetes </w:t>
      </w:r>
      <w:r w:rsidR="0013021A">
        <w:rPr>
          <w:rFonts w:ascii="Times New Roman" w:hAnsi="Times New Roman" w:cs="Times New Roman"/>
          <w:iCs/>
          <w:sz w:val="24"/>
          <w:szCs w:val="24"/>
        </w:rPr>
        <w:t>as those</w:t>
      </w:r>
      <w:r w:rsidR="00EA4972">
        <w:rPr>
          <w:rFonts w:ascii="Times New Roman" w:hAnsi="Times New Roman" w:cs="Times New Roman"/>
          <w:iCs/>
          <w:sz w:val="24"/>
          <w:szCs w:val="24"/>
        </w:rPr>
        <w:t xml:space="preserve"> in which diabetes </w:t>
      </w:r>
      <w:r w:rsidR="007B40AA">
        <w:rPr>
          <w:rFonts w:ascii="Times New Roman" w:hAnsi="Times New Roman" w:cs="Times New Roman"/>
          <w:iCs/>
          <w:sz w:val="24"/>
          <w:szCs w:val="24"/>
        </w:rPr>
        <w:t xml:space="preserve">(ICD-10 codes E10 – E14) </w:t>
      </w:r>
      <w:r w:rsidR="005365EE">
        <w:rPr>
          <w:rFonts w:ascii="Times New Roman" w:hAnsi="Times New Roman" w:cs="Times New Roman"/>
          <w:iCs/>
          <w:sz w:val="24"/>
          <w:szCs w:val="24"/>
        </w:rPr>
        <w:t>wa</w:t>
      </w:r>
      <w:r w:rsidR="00EA4972">
        <w:rPr>
          <w:rFonts w:ascii="Times New Roman" w:hAnsi="Times New Roman" w:cs="Times New Roman"/>
          <w:iCs/>
          <w:sz w:val="24"/>
          <w:szCs w:val="24"/>
        </w:rPr>
        <w:t>s listed as the primary cause of death and those in which diabetes</w:t>
      </w:r>
      <w:r w:rsidR="008B7593">
        <w:rPr>
          <w:rFonts w:ascii="Times New Roman" w:hAnsi="Times New Roman" w:cs="Times New Roman"/>
          <w:iCs/>
          <w:sz w:val="24"/>
          <w:szCs w:val="24"/>
        </w:rPr>
        <w:t xml:space="preserve"> </w:t>
      </w:r>
      <w:r w:rsidR="005365EE">
        <w:rPr>
          <w:rFonts w:ascii="Times New Roman" w:hAnsi="Times New Roman" w:cs="Times New Roman"/>
          <w:iCs/>
          <w:sz w:val="24"/>
          <w:szCs w:val="24"/>
        </w:rPr>
        <w:t>was</w:t>
      </w:r>
      <w:r w:rsidR="00EA4972">
        <w:rPr>
          <w:rFonts w:ascii="Times New Roman" w:hAnsi="Times New Roman" w:cs="Times New Roman"/>
          <w:iCs/>
          <w:sz w:val="24"/>
          <w:szCs w:val="24"/>
        </w:rPr>
        <w:t xml:space="preserve"> flagged as a contributing cause of death by probabilistic </w:t>
      </w:r>
      <w:r w:rsidR="007B40AA">
        <w:rPr>
          <w:rFonts w:ascii="Times New Roman" w:hAnsi="Times New Roman" w:cs="Times New Roman"/>
          <w:iCs/>
          <w:sz w:val="24"/>
          <w:szCs w:val="24"/>
        </w:rPr>
        <w:lastRenderedPageBreak/>
        <w:t xml:space="preserve">record </w:t>
      </w:r>
      <w:r w:rsidR="00D50821">
        <w:rPr>
          <w:rFonts w:ascii="Times New Roman" w:hAnsi="Times New Roman" w:cs="Times New Roman"/>
          <w:iCs/>
          <w:sz w:val="24"/>
          <w:szCs w:val="24"/>
        </w:rPr>
        <w:t>linkage</w:t>
      </w:r>
      <w:r w:rsidR="00136154">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D50821">
        <w:rPr>
          <w:rFonts w:ascii="Times New Roman" w:hAnsi="Times New Roman" w:cs="Times New Roman"/>
          <w:iCs/>
          <w:sz w:val="24"/>
          <w:szCs w:val="24"/>
        </w:rPr>
        <w:t>included t</w:t>
      </w:r>
      <w:r w:rsidR="002B4336">
        <w:rPr>
          <w:rFonts w:ascii="Times New Roman" w:hAnsi="Times New Roman" w:cs="Times New Roman"/>
          <w:iCs/>
          <w:sz w:val="24"/>
          <w:szCs w:val="24"/>
        </w:rPr>
        <w:t xml:space="preserve">wo definitions of disease-specific deaths </w:t>
      </w:r>
      <w:r w:rsidR="00173612">
        <w:rPr>
          <w:rFonts w:ascii="Times New Roman" w:hAnsi="Times New Roman" w:cs="Times New Roman"/>
          <w:iCs/>
          <w:sz w:val="24"/>
          <w:szCs w:val="24"/>
        </w:rPr>
        <w:t>for individuals with CVD, depending upon whether the definition of CVD was expanded to include hypertension. For the narrower definition,</w:t>
      </w:r>
      <w:r w:rsidR="00FA6C4F">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FA6C4F">
        <w:rPr>
          <w:rFonts w:ascii="Times New Roman" w:hAnsi="Times New Roman" w:cs="Times New Roman"/>
          <w:iCs/>
          <w:sz w:val="24"/>
          <w:szCs w:val="24"/>
        </w:rPr>
        <w:t>operationalized</w:t>
      </w:r>
      <w:r w:rsidR="00173612">
        <w:rPr>
          <w:rFonts w:ascii="Times New Roman" w:hAnsi="Times New Roman" w:cs="Times New Roman"/>
          <w:iCs/>
          <w:sz w:val="24"/>
          <w:szCs w:val="24"/>
        </w:rPr>
        <w:t xml:space="preserve"> d</w:t>
      </w:r>
      <w:r w:rsidR="00136154">
        <w:rPr>
          <w:rFonts w:ascii="Times New Roman" w:hAnsi="Times New Roman" w:cs="Times New Roman"/>
          <w:iCs/>
          <w:sz w:val="24"/>
          <w:szCs w:val="24"/>
        </w:rPr>
        <w:t>isease-specific deaths due to CVD</w:t>
      </w:r>
      <w:r w:rsidR="0093067D">
        <w:rPr>
          <w:rFonts w:ascii="Times New Roman" w:hAnsi="Times New Roman" w:cs="Times New Roman"/>
          <w:iCs/>
          <w:sz w:val="24"/>
          <w:szCs w:val="24"/>
        </w:rPr>
        <w:t xml:space="preserve"> </w:t>
      </w:r>
      <w:r w:rsidR="00FA6C4F">
        <w:rPr>
          <w:rFonts w:ascii="Times New Roman" w:hAnsi="Times New Roman" w:cs="Times New Roman"/>
          <w:iCs/>
          <w:sz w:val="24"/>
          <w:szCs w:val="24"/>
        </w:rPr>
        <w:t xml:space="preserve">as </w:t>
      </w:r>
      <w:r w:rsidR="007D2846">
        <w:rPr>
          <w:rFonts w:ascii="Times New Roman" w:hAnsi="Times New Roman" w:cs="Times New Roman"/>
          <w:iCs/>
          <w:sz w:val="24"/>
          <w:szCs w:val="24"/>
        </w:rPr>
        <w:t xml:space="preserve">those in which the leading cause of death was </w:t>
      </w:r>
      <w:r w:rsidR="002E1747">
        <w:rPr>
          <w:rFonts w:ascii="Times New Roman" w:hAnsi="Times New Roman" w:cs="Times New Roman"/>
          <w:iCs/>
          <w:sz w:val="24"/>
          <w:szCs w:val="24"/>
        </w:rPr>
        <w:t>listed as disease</w:t>
      </w:r>
      <w:r w:rsidR="007E3BD3">
        <w:rPr>
          <w:rFonts w:ascii="Times New Roman" w:hAnsi="Times New Roman" w:cs="Times New Roman"/>
          <w:iCs/>
          <w:sz w:val="24"/>
          <w:szCs w:val="24"/>
        </w:rPr>
        <w:t>s</w:t>
      </w:r>
      <w:r w:rsidR="002E1747">
        <w:rPr>
          <w:rFonts w:ascii="Times New Roman" w:hAnsi="Times New Roman" w:cs="Times New Roman"/>
          <w:iCs/>
          <w:sz w:val="24"/>
          <w:szCs w:val="24"/>
        </w:rPr>
        <w:t xml:space="preserve"> of the heart </w:t>
      </w:r>
      <w:r w:rsidR="00E6045C" w:rsidRPr="00E6045C">
        <w:rPr>
          <w:rFonts w:ascii="Times New Roman" w:hAnsi="Times New Roman" w:cs="Times New Roman"/>
          <w:iCs/>
          <w:sz w:val="24"/>
          <w:szCs w:val="24"/>
        </w:rPr>
        <w:t>(ICD-10 codes I00-I09, I11, I13, I20-I51)</w:t>
      </w:r>
      <w:r w:rsidR="002E1747">
        <w:rPr>
          <w:rFonts w:ascii="Times New Roman" w:hAnsi="Times New Roman" w:cs="Times New Roman"/>
          <w:iCs/>
          <w:sz w:val="24"/>
          <w:szCs w:val="24"/>
        </w:rPr>
        <w:t xml:space="preserve"> or </w:t>
      </w:r>
      <w:r w:rsidR="00B477CA">
        <w:rPr>
          <w:rFonts w:ascii="Times New Roman" w:hAnsi="Times New Roman" w:cs="Times New Roman"/>
          <w:iCs/>
          <w:sz w:val="24"/>
          <w:szCs w:val="24"/>
        </w:rPr>
        <w:t>cerebrovascular diseases (ICD</w:t>
      </w:r>
      <w:r w:rsidR="00C043DB">
        <w:rPr>
          <w:rFonts w:ascii="Times New Roman" w:hAnsi="Times New Roman" w:cs="Times New Roman"/>
          <w:iCs/>
          <w:sz w:val="24"/>
          <w:szCs w:val="24"/>
        </w:rPr>
        <w:t>-10 codes I60 – I69)</w:t>
      </w:r>
      <w:r w:rsidR="007321EB">
        <w:rPr>
          <w:rFonts w:ascii="Times New Roman" w:hAnsi="Times New Roman" w:cs="Times New Roman"/>
          <w:iCs/>
          <w:sz w:val="24"/>
          <w:szCs w:val="24"/>
        </w:rPr>
        <w:t>. For the</w:t>
      </w:r>
      <w:r w:rsidR="00DE0C59">
        <w:rPr>
          <w:rFonts w:ascii="Times New Roman" w:hAnsi="Times New Roman" w:cs="Times New Roman"/>
          <w:iCs/>
          <w:sz w:val="24"/>
          <w:szCs w:val="24"/>
        </w:rPr>
        <w:t xml:space="preserve"> expanded definition of CVD including hypertension,</w:t>
      </w:r>
      <w:r w:rsidR="004E081E">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C45620">
        <w:rPr>
          <w:rFonts w:ascii="Times New Roman" w:hAnsi="Times New Roman" w:cs="Times New Roman"/>
          <w:iCs/>
          <w:sz w:val="24"/>
          <w:szCs w:val="24"/>
        </w:rPr>
        <w:t xml:space="preserve">operationalized </w:t>
      </w:r>
      <w:r w:rsidR="004E081E">
        <w:rPr>
          <w:rFonts w:ascii="Times New Roman" w:hAnsi="Times New Roman" w:cs="Times New Roman"/>
          <w:iCs/>
          <w:sz w:val="24"/>
          <w:szCs w:val="24"/>
        </w:rPr>
        <w:t xml:space="preserve">disease-specific deaths </w:t>
      </w:r>
      <w:r w:rsidR="00AE44F4">
        <w:rPr>
          <w:rFonts w:ascii="Times New Roman" w:hAnsi="Times New Roman" w:cs="Times New Roman"/>
          <w:iCs/>
          <w:sz w:val="24"/>
          <w:szCs w:val="24"/>
        </w:rPr>
        <w:t>as</w:t>
      </w:r>
      <w:r w:rsidR="004E081E">
        <w:rPr>
          <w:rFonts w:ascii="Times New Roman" w:hAnsi="Times New Roman" w:cs="Times New Roman"/>
          <w:iCs/>
          <w:sz w:val="24"/>
          <w:szCs w:val="24"/>
        </w:rPr>
        <w:t xml:space="preserve"> all </w:t>
      </w:r>
      <w:r w:rsidR="00933832">
        <w:rPr>
          <w:rFonts w:ascii="Times New Roman" w:hAnsi="Times New Roman" w:cs="Times New Roman"/>
          <w:iCs/>
          <w:sz w:val="24"/>
          <w:szCs w:val="24"/>
        </w:rPr>
        <w:t>causes listed in the narrow definition</w:t>
      </w:r>
      <w:r w:rsidR="00471E27">
        <w:rPr>
          <w:rFonts w:ascii="Times New Roman" w:hAnsi="Times New Roman" w:cs="Times New Roman"/>
          <w:iCs/>
          <w:sz w:val="24"/>
          <w:szCs w:val="24"/>
        </w:rPr>
        <w:t xml:space="preserve"> as well as e</w:t>
      </w:r>
      <w:r w:rsidR="00471E27" w:rsidRPr="00471E27">
        <w:rPr>
          <w:rFonts w:ascii="Times New Roman" w:hAnsi="Times New Roman" w:cs="Times New Roman"/>
          <w:iCs/>
          <w:sz w:val="24"/>
          <w:szCs w:val="24"/>
        </w:rPr>
        <w:t>ssential hypertension and hypertensive renal disease (</w:t>
      </w:r>
      <w:r w:rsidR="00471E27">
        <w:rPr>
          <w:rFonts w:ascii="Times New Roman" w:hAnsi="Times New Roman" w:cs="Times New Roman"/>
          <w:iCs/>
          <w:sz w:val="24"/>
          <w:szCs w:val="24"/>
        </w:rPr>
        <w:t xml:space="preserve">ICD-10 codes </w:t>
      </w:r>
      <w:r w:rsidR="00471E27" w:rsidRPr="00471E27">
        <w:rPr>
          <w:rFonts w:ascii="Times New Roman" w:hAnsi="Times New Roman" w:cs="Times New Roman"/>
          <w:iCs/>
          <w:sz w:val="24"/>
          <w:szCs w:val="24"/>
        </w:rPr>
        <w:t xml:space="preserve">I10, I12, </w:t>
      </w:r>
      <w:r w:rsidR="00471E27">
        <w:rPr>
          <w:rFonts w:ascii="Times New Roman" w:hAnsi="Times New Roman" w:cs="Times New Roman"/>
          <w:iCs/>
          <w:sz w:val="24"/>
          <w:szCs w:val="24"/>
        </w:rPr>
        <w:t xml:space="preserve">and </w:t>
      </w:r>
      <w:r w:rsidR="00471E27" w:rsidRPr="00471E27">
        <w:rPr>
          <w:rFonts w:ascii="Times New Roman" w:hAnsi="Times New Roman" w:cs="Times New Roman"/>
          <w:iCs/>
          <w:sz w:val="24"/>
          <w:szCs w:val="24"/>
        </w:rPr>
        <w:t>I15</w:t>
      </w:r>
      <w:r w:rsidR="00471E27">
        <w:rPr>
          <w:rFonts w:ascii="Times New Roman" w:hAnsi="Times New Roman" w:cs="Times New Roman"/>
          <w:iCs/>
          <w:sz w:val="24"/>
          <w:szCs w:val="24"/>
        </w:rPr>
        <w:t>).</w:t>
      </w:r>
      <w:r w:rsidR="00F5544C">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AE44F4">
        <w:rPr>
          <w:rFonts w:ascii="Times New Roman" w:hAnsi="Times New Roman" w:cs="Times New Roman"/>
          <w:iCs/>
          <w:sz w:val="24"/>
          <w:szCs w:val="24"/>
        </w:rPr>
        <w:t>defined d</w:t>
      </w:r>
      <w:r w:rsidR="00B018DB">
        <w:rPr>
          <w:rFonts w:ascii="Times New Roman" w:hAnsi="Times New Roman" w:cs="Times New Roman"/>
          <w:iCs/>
          <w:sz w:val="24"/>
          <w:szCs w:val="24"/>
        </w:rPr>
        <w:t>isease-specific mortality separately</w:t>
      </w:r>
      <w:r w:rsidR="00CB1FEA">
        <w:rPr>
          <w:rFonts w:ascii="Times New Roman" w:hAnsi="Times New Roman" w:cs="Times New Roman"/>
          <w:iCs/>
          <w:sz w:val="24"/>
          <w:szCs w:val="24"/>
        </w:rPr>
        <w:t xml:space="preserve"> by condition of interest such that i</w:t>
      </w:r>
      <w:r w:rsidR="00B018DB">
        <w:rPr>
          <w:rFonts w:ascii="Times New Roman" w:hAnsi="Times New Roman" w:cs="Times New Roman"/>
          <w:iCs/>
          <w:sz w:val="24"/>
          <w:szCs w:val="24"/>
        </w:rPr>
        <w:t>ndividuals with a history of more than one condition (e.g. diabetes and hypertension)</w:t>
      </w:r>
      <w:r w:rsidR="00CB1FEA">
        <w:rPr>
          <w:rFonts w:ascii="Times New Roman" w:hAnsi="Times New Roman" w:cs="Times New Roman"/>
          <w:iCs/>
          <w:sz w:val="24"/>
          <w:szCs w:val="24"/>
        </w:rPr>
        <w:t xml:space="preserve"> were only considered to have </w:t>
      </w:r>
      <w:r w:rsidR="00A6420B">
        <w:rPr>
          <w:rFonts w:ascii="Times New Roman" w:hAnsi="Times New Roman" w:cs="Times New Roman"/>
          <w:iCs/>
          <w:sz w:val="24"/>
          <w:szCs w:val="24"/>
        </w:rPr>
        <w:t>the outcome</w:t>
      </w:r>
      <w:r w:rsidR="00CB5272">
        <w:rPr>
          <w:rFonts w:ascii="Times New Roman" w:hAnsi="Times New Roman" w:cs="Times New Roman"/>
          <w:iCs/>
          <w:sz w:val="24"/>
          <w:szCs w:val="24"/>
        </w:rPr>
        <w:t xml:space="preserve"> in </w:t>
      </w:r>
      <w:r w:rsidR="008B11A3">
        <w:rPr>
          <w:rFonts w:ascii="Times New Roman" w:hAnsi="Times New Roman" w:cs="Times New Roman"/>
          <w:iCs/>
          <w:sz w:val="24"/>
          <w:szCs w:val="24"/>
        </w:rPr>
        <w:t>analyses</w:t>
      </w:r>
      <w:r w:rsidR="00CB5272">
        <w:rPr>
          <w:rFonts w:ascii="Times New Roman" w:hAnsi="Times New Roman" w:cs="Times New Roman"/>
          <w:iCs/>
          <w:sz w:val="24"/>
          <w:szCs w:val="24"/>
        </w:rPr>
        <w:t xml:space="preserve"> where </w:t>
      </w:r>
      <w:r w:rsidR="001F5D97">
        <w:rPr>
          <w:rFonts w:ascii="Times New Roman" w:hAnsi="Times New Roman" w:cs="Times New Roman"/>
          <w:iCs/>
          <w:sz w:val="24"/>
          <w:szCs w:val="24"/>
        </w:rPr>
        <w:t xml:space="preserve">the listed cause of death </w:t>
      </w:r>
      <w:r w:rsidR="00211E24">
        <w:rPr>
          <w:rFonts w:ascii="Times New Roman" w:hAnsi="Times New Roman" w:cs="Times New Roman"/>
          <w:iCs/>
          <w:sz w:val="24"/>
          <w:szCs w:val="24"/>
        </w:rPr>
        <w:t xml:space="preserve">matched the </w:t>
      </w:r>
      <w:r w:rsidR="00E638B1">
        <w:rPr>
          <w:rFonts w:ascii="Times New Roman" w:hAnsi="Times New Roman" w:cs="Times New Roman"/>
          <w:iCs/>
          <w:sz w:val="24"/>
          <w:szCs w:val="24"/>
        </w:rPr>
        <w:t xml:space="preserve">primary </w:t>
      </w:r>
      <w:r w:rsidR="00211E24">
        <w:rPr>
          <w:rFonts w:ascii="Times New Roman" w:hAnsi="Times New Roman" w:cs="Times New Roman"/>
          <w:iCs/>
          <w:sz w:val="24"/>
          <w:szCs w:val="24"/>
        </w:rPr>
        <w:t xml:space="preserve">disease of interest. For example, if an individual with both diabetes and </w:t>
      </w:r>
      <w:r w:rsidR="004B15BF">
        <w:rPr>
          <w:rFonts w:ascii="Times New Roman" w:hAnsi="Times New Roman" w:cs="Times New Roman"/>
          <w:iCs/>
          <w:sz w:val="24"/>
          <w:szCs w:val="24"/>
        </w:rPr>
        <w:t>CVD</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had diabetes listed as the primary cause of death</w:t>
      </w:r>
      <w:r w:rsidR="00222E0C">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8B11A3">
        <w:rPr>
          <w:rFonts w:ascii="Times New Roman" w:hAnsi="Times New Roman" w:cs="Times New Roman"/>
          <w:iCs/>
          <w:sz w:val="24"/>
          <w:szCs w:val="24"/>
        </w:rPr>
        <w:t>considered them to have</w:t>
      </w:r>
      <w:r w:rsidR="00E638B1">
        <w:rPr>
          <w:rFonts w:ascii="Times New Roman" w:hAnsi="Times New Roman" w:cs="Times New Roman"/>
          <w:iCs/>
          <w:sz w:val="24"/>
          <w:szCs w:val="24"/>
        </w:rPr>
        <w:t xml:space="preserve"> disease</w:t>
      </w:r>
      <w:r w:rsidR="008B11A3">
        <w:rPr>
          <w:rFonts w:ascii="Times New Roman" w:hAnsi="Times New Roman" w:cs="Times New Roman"/>
          <w:iCs/>
          <w:sz w:val="24"/>
          <w:szCs w:val="24"/>
        </w:rPr>
        <w:t>-</w:t>
      </w:r>
      <w:r w:rsidR="00E638B1">
        <w:rPr>
          <w:rFonts w:ascii="Times New Roman" w:hAnsi="Times New Roman" w:cs="Times New Roman"/>
          <w:iCs/>
          <w:sz w:val="24"/>
          <w:szCs w:val="24"/>
        </w:rPr>
        <w:t>specific morality in</w:t>
      </w:r>
      <w:r w:rsidR="00F11FD7">
        <w:rPr>
          <w:rFonts w:ascii="Times New Roman" w:hAnsi="Times New Roman" w:cs="Times New Roman"/>
          <w:iCs/>
          <w:sz w:val="24"/>
          <w:szCs w:val="24"/>
        </w:rPr>
        <w:t xml:space="preserve"> </w:t>
      </w:r>
      <w:r w:rsidR="004B15BF">
        <w:rPr>
          <w:rFonts w:ascii="Times New Roman" w:hAnsi="Times New Roman" w:cs="Times New Roman"/>
          <w:iCs/>
          <w:sz w:val="24"/>
          <w:szCs w:val="24"/>
        </w:rPr>
        <w:t xml:space="preserve">diabetes </w:t>
      </w:r>
      <w:r w:rsidR="00E638B1">
        <w:rPr>
          <w:rFonts w:ascii="Times New Roman" w:hAnsi="Times New Roman" w:cs="Times New Roman"/>
          <w:iCs/>
          <w:sz w:val="24"/>
          <w:szCs w:val="24"/>
        </w:rPr>
        <w:t xml:space="preserve">analyses </w:t>
      </w:r>
      <w:r w:rsidR="004B15BF">
        <w:rPr>
          <w:rFonts w:ascii="Times New Roman" w:hAnsi="Times New Roman" w:cs="Times New Roman"/>
          <w:iCs/>
          <w:sz w:val="24"/>
          <w:szCs w:val="24"/>
        </w:rPr>
        <w:t xml:space="preserve">but not in CVD </w:t>
      </w:r>
      <w:r w:rsidR="00E638B1">
        <w:rPr>
          <w:rFonts w:ascii="Times New Roman" w:hAnsi="Times New Roman" w:cs="Times New Roman"/>
          <w:iCs/>
          <w:sz w:val="24"/>
          <w:szCs w:val="24"/>
        </w:rPr>
        <w:t>analyses.</w:t>
      </w:r>
    </w:p>
    <w:p w14:paraId="7D11A2BC" w14:textId="18C96D79" w:rsidR="00F6685C" w:rsidRDefault="00F6685C" w:rsidP="0005474B">
      <w:pPr>
        <w:keepNext/>
        <w:spacing w:line="480" w:lineRule="auto"/>
        <w:rPr>
          <w:rFonts w:ascii="Times New Roman" w:hAnsi="Times New Roman" w:cs="Times New Roman"/>
          <w:i/>
          <w:iCs/>
          <w:sz w:val="24"/>
          <w:szCs w:val="24"/>
        </w:rPr>
      </w:pPr>
      <w:r>
        <w:rPr>
          <w:rFonts w:ascii="Times New Roman" w:hAnsi="Times New Roman" w:cs="Times New Roman"/>
          <w:i/>
          <w:iCs/>
          <w:sz w:val="24"/>
          <w:szCs w:val="24"/>
        </w:rPr>
        <w:t>Statistical Analyses</w:t>
      </w:r>
    </w:p>
    <w:p w14:paraId="5532220F" w14:textId="54B20A27" w:rsidR="000D13A3" w:rsidRDefault="00005EE7" w:rsidP="0005474B">
      <w:pPr>
        <w:keepNext/>
        <w:spacing w:line="480" w:lineRule="auto"/>
        <w:rPr>
          <w:rFonts w:ascii="Times New Roman" w:hAnsi="Times New Roman" w:cs="Times New Roman"/>
          <w:sz w:val="24"/>
          <w:szCs w:val="24"/>
        </w:rPr>
      </w:pPr>
      <w:r>
        <w:rPr>
          <w:rFonts w:ascii="Times New Roman" w:hAnsi="Times New Roman" w:cs="Times New Roman"/>
          <w:sz w:val="24"/>
          <w:szCs w:val="24"/>
        </w:rPr>
        <w:tab/>
      </w:r>
      <w:r w:rsidR="002C5E6F">
        <w:rPr>
          <w:rFonts w:ascii="Times New Roman" w:hAnsi="Times New Roman" w:cs="Times New Roman"/>
          <w:sz w:val="24"/>
          <w:szCs w:val="24"/>
        </w:rPr>
        <w:t xml:space="preserve">I </w:t>
      </w:r>
      <w:r w:rsidR="00921E04">
        <w:rPr>
          <w:rFonts w:ascii="Times New Roman" w:hAnsi="Times New Roman" w:cs="Times New Roman"/>
          <w:sz w:val="24"/>
          <w:szCs w:val="24"/>
        </w:rPr>
        <w:t>compared b</w:t>
      </w:r>
      <w:r w:rsidR="00C15B3C">
        <w:rPr>
          <w:rFonts w:ascii="Times New Roman" w:hAnsi="Times New Roman" w:cs="Times New Roman"/>
          <w:sz w:val="24"/>
          <w:szCs w:val="24"/>
        </w:rPr>
        <w:t>aseline demographic characteristics of participants with and without CRN using</w:t>
      </w:r>
      <w:r w:rsidR="003C38AA">
        <w:rPr>
          <w:rFonts w:ascii="Times New Roman" w:hAnsi="Times New Roman" w:cs="Times New Roman"/>
          <w:sz w:val="24"/>
          <w:szCs w:val="24"/>
        </w:rPr>
        <w:t xml:space="preserve"> design-based</w:t>
      </w:r>
      <w:r w:rsidR="00C15B3C">
        <w:rPr>
          <w:rFonts w:ascii="Times New Roman" w:hAnsi="Times New Roman" w:cs="Times New Roman"/>
          <w:sz w:val="24"/>
          <w:szCs w:val="24"/>
        </w:rPr>
        <w:t xml:space="preserve"> </w:t>
      </w:r>
      <w:r w:rsidR="00005D8E">
        <w:rPr>
          <w:rFonts w:ascii="Times New Roman" w:hAnsi="Times New Roman" w:cs="Times New Roman"/>
          <w:sz w:val="24"/>
          <w:szCs w:val="24"/>
        </w:rPr>
        <w:t>χ</w:t>
      </w:r>
      <w:r w:rsidR="00005D8E">
        <w:rPr>
          <w:rFonts w:ascii="Times New Roman" w:hAnsi="Times New Roman" w:cs="Times New Roman"/>
          <w:sz w:val="24"/>
          <w:szCs w:val="24"/>
          <w:vertAlign w:val="superscript"/>
        </w:rPr>
        <w:t xml:space="preserve">2 </w:t>
      </w:r>
      <w:r w:rsidR="00005D8E">
        <w:rPr>
          <w:rFonts w:ascii="Times New Roman" w:hAnsi="Times New Roman" w:cs="Times New Roman"/>
          <w:sz w:val="24"/>
          <w:szCs w:val="24"/>
        </w:rPr>
        <w:t>and</w:t>
      </w:r>
      <w:r w:rsidR="00B02287">
        <w:rPr>
          <w:rFonts w:ascii="Times New Roman" w:hAnsi="Times New Roman" w:cs="Times New Roman"/>
          <w:sz w:val="24"/>
          <w:szCs w:val="24"/>
        </w:rPr>
        <w:t xml:space="preserve"> </w:t>
      </w:r>
      <w:r w:rsidR="00962264">
        <w:rPr>
          <w:rFonts w:ascii="Times New Roman" w:hAnsi="Times New Roman" w:cs="Times New Roman"/>
          <w:sz w:val="24"/>
          <w:szCs w:val="24"/>
        </w:rPr>
        <w:t xml:space="preserve">Wilcoxon </w:t>
      </w:r>
      <w:r w:rsidR="008B2F2D">
        <w:rPr>
          <w:rFonts w:ascii="Times New Roman" w:hAnsi="Times New Roman" w:cs="Times New Roman"/>
          <w:sz w:val="24"/>
          <w:szCs w:val="24"/>
        </w:rPr>
        <w:t>signed rank tests</w:t>
      </w:r>
      <w:r w:rsidR="00FC7641">
        <w:rPr>
          <w:rFonts w:ascii="Times New Roman" w:hAnsi="Times New Roman" w:cs="Times New Roman"/>
          <w:sz w:val="24"/>
          <w:szCs w:val="24"/>
        </w:rPr>
        <w:t xml:space="preserve"> for categorical and </w:t>
      </w:r>
      <w:r w:rsidR="006366AB">
        <w:rPr>
          <w:rFonts w:ascii="Times New Roman" w:hAnsi="Times New Roman" w:cs="Times New Roman"/>
          <w:sz w:val="24"/>
          <w:szCs w:val="24"/>
        </w:rPr>
        <w:t>continuous variables, respectively</w:t>
      </w:r>
      <w:r w:rsidR="007622DF">
        <w:rPr>
          <w:rFonts w:ascii="Times New Roman" w:hAnsi="Times New Roman" w:cs="Times New Roman"/>
          <w:sz w:val="24"/>
          <w:szCs w:val="24"/>
        </w:rPr>
        <w:t>.</w:t>
      </w:r>
      <w:r w:rsidR="00A72773">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021062">
        <w:rPr>
          <w:rFonts w:ascii="Times New Roman" w:hAnsi="Times New Roman" w:cs="Times New Roman"/>
          <w:sz w:val="24"/>
          <w:szCs w:val="24"/>
        </w:rPr>
        <w:t>used</w:t>
      </w:r>
      <w:r w:rsidR="00A72773">
        <w:rPr>
          <w:rFonts w:ascii="Times New Roman" w:hAnsi="Times New Roman" w:cs="Times New Roman"/>
          <w:sz w:val="24"/>
          <w:szCs w:val="24"/>
        </w:rPr>
        <w:t xml:space="preserve"> </w:t>
      </w:r>
      <w:r>
        <w:rPr>
          <w:rFonts w:ascii="Times New Roman" w:hAnsi="Times New Roman" w:cs="Times New Roman"/>
          <w:sz w:val="24"/>
          <w:szCs w:val="24"/>
        </w:rPr>
        <w:t xml:space="preserve">Cox </w:t>
      </w:r>
      <w:r w:rsidR="00C602EC">
        <w:rPr>
          <w:rFonts w:ascii="Times New Roman" w:hAnsi="Times New Roman" w:cs="Times New Roman"/>
          <w:sz w:val="24"/>
          <w:szCs w:val="24"/>
        </w:rPr>
        <w:t>proportional hazard</w:t>
      </w:r>
      <w:r w:rsidR="00C269B0">
        <w:rPr>
          <w:rFonts w:ascii="Times New Roman" w:hAnsi="Times New Roman" w:cs="Times New Roman"/>
          <w:sz w:val="24"/>
          <w:szCs w:val="24"/>
        </w:rPr>
        <w:t xml:space="preserve"> </w:t>
      </w:r>
      <w:r w:rsidR="00793F22">
        <w:rPr>
          <w:rFonts w:ascii="Times New Roman" w:hAnsi="Times New Roman" w:cs="Times New Roman"/>
          <w:sz w:val="24"/>
          <w:szCs w:val="24"/>
        </w:rPr>
        <w:t>regressions</w:t>
      </w:r>
      <w:r w:rsidR="00021062">
        <w:rPr>
          <w:rFonts w:ascii="Times New Roman" w:hAnsi="Times New Roman" w:cs="Times New Roman"/>
          <w:sz w:val="24"/>
          <w:szCs w:val="24"/>
        </w:rPr>
        <w:t xml:space="preserve"> to assess the associations between CRN and all-cause and disease specific mortality risks</w:t>
      </w:r>
      <w:r w:rsidR="002F02A4">
        <w:rPr>
          <w:rFonts w:ascii="Times New Roman" w:hAnsi="Times New Roman" w:cs="Times New Roman"/>
          <w:sz w:val="24"/>
          <w:szCs w:val="24"/>
        </w:rPr>
        <w:t xml:space="preserve"> among</w:t>
      </w:r>
      <w:r w:rsidR="00021062">
        <w:rPr>
          <w:rFonts w:ascii="Times New Roman" w:hAnsi="Times New Roman" w:cs="Times New Roman"/>
          <w:sz w:val="24"/>
          <w:szCs w:val="24"/>
        </w:rPr>
        <w:t xml:space="preserve"> individuals with diabetes or CVD</w:t>
      </w:r>
      <w:r w:rsidR="009A13B5">
        <w:rPr>
          <w:rFonts w:ascii="Times New Roman" w:hAnsi="Times New Roman" w:cs="Times New Roman"/>
          <w:sz w:val="24"/>
          <w:szCs w:val="24"/>
        </w:rPr>
        <w:t>.</w:t>
      </w:r>
      <w:r w:rsidR="00021062">
        <w:rPr>
          <w:rFonts w:ascii="Times New Roman" w:hAnsi="Times New Roman" w:cs="Times New Roman"/>
          <w:sz w:val="24"/>
          <w:szCs w:val="24"/>
        </w:rPr>
        <w:t xml:space="preserve"> Consistent with </w:t>
      </w:r>
      <w:r w:rsidR="002B15DB">
        <w:rPr>
          <w:rFonts w:ascii="Times New Roman" w:hAnsi="Times New Roman" w:cs="Times New Roman"/>
          <w:sz w:val="24"/>
          <w:szCs w:val="24"/>
        </w:rPr>
        <w:t xml:space="preserve">my </w:t>
      </w:r>
      <w:commentRangeStart w:id="3"/>
      <w:commentRangeEnd w:id="3"/>
      <w:r w:rsidR="00FE2E89">
        <w:rPr>
          <w:rStyle w:val="CommentReference"/>
        </w:rPr>
        <w:commentReference w:id="3"/>
      </w:r>
      <w:r w:rsidR="00021062">
        <w:rPr>
          <w:rFonts w:ascii="Times New Roman" w:hAnsi="Times New Roman" w:cs="Times New Roman"/>
          <w:sz w:val="24"/>
          <w:szCs w:val="24"/>
        </w:rPr>
        <w:t>operationalization of CVD,</w:t>
      </w:r>
      <w:r w:rsidR="009A13B5">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944B5B">
        <w:rPr>
          <w:rFonts w:ascii="Times New Roman" w:hAnsi="Times New Roman" w:cs="Times New Roman"/>
          <w:sz w:val="24"/>
          <w:szCs w:val="24"/>
        </w:rPr>
        <w:t xml:space="preserve">modelled </w:t>
      </w:r>
      <w:r w:rsidR="00021062">
        <w:rPr>
          <w:rFonts w:ascii="Times New Roman" w:hAnsi="Times New Roman" w:cs="Times New Roman"/>
          <w:sz w:val="24"/>
          <w:szCs w:val="24"/>
        </w:rPr>
        <w:t xml:space="preserve">associations </w:t>
      </w:r>
      <w:r w:rsidR="00AB6FBA">
        <w:rPr>
          <w:rFonts w:ascii="Times New Roman" w:hAnsi="Times New Roman" w:cs="Times New Roman"/>
          <w:sz w:val="24"/>
          <w:szCs w:val="24"/>
        </w:rPr>
        <w:t xml:space="preserve">between CRN and </w:t>
      </w:r>
      <w:r w:rsidR="003A0792">
        <w:rPr>
          <w:rFonts w:ascii="Times New Roman" w:hAnsi="Times New Roman" w:cs="Times New Roman"/>
          <w:sz w:val="24"/>
          <w:szCs w:val="24"/>
        </w:rPr>
        <w:t xml:space="preserve">mortality </w:t>
      </w:r>
      <w:r w:rsidR="002F02A4">
        <w:rPr>
          <w:rFonts w:ascii="Times New Roman" w:hAnsi="Times New Roman" w:cs="Times New Roman"/>
          <w:sz w:val="24"/>
          <w:szCs w:val="24"/>
        </w:rPr>
        <w:t>amo</w:t>
      </w:r>
      <w:r w:rsidR="00944B5B">
        <w:rPr>
          <w:rFonts w:ascii="Times New Roman" w:hAnsi="Times New Roman" w:cs="Times New Roman"/>
          <w:sz w:val="24"/>
          <w:szCs w:val="24"/>
        </w:rPr>
        <w:t>n</w:t>
      </w:r>
      <w:r w:rsidR="002F02A4">
        <w:rPr>
          <w:rFonts w:ascii="Times New Roman" w:hAnsi="Times New Roman" w:cs="Times New Roman"/>
          <w:sz w:val="24"/>
          <w:szCs w:val="24"/>
        </w:rPr>
        <w:t>g</w:t>
      </w:r>
      <w:r w:rsidR="00944B5B">
        <w:rPr>
          <w:rFonts w:ascii="Times New Roman" w:hAnsi="Times New Roman" w:cs="Times New Roman"/>
          <w:sz w:val="24"/>
          <w:szCs w:val="24"/>
        </w:rPr>
        <w:t xml:space="preserve"> two </w:t>
      </w:r>
      <w:r w:rsidR="002F02A4">
        <w:rPr>
          <w:rFonts w:ascii="Times New Roman" w:hAnsi="Times New Roman" w:cs="Times New Roman"/>
          <w:sz w:val="24"/>
          <w:szCs w:val="24"/>
        </w:rPr>
        <w:t>subsamples of participants with CVD</w:t>
      </w:r>
      <w:r w:rsidR="00CD2ECC">
        <w:rPr>
          <w:rFonts w:ascii="Times New Roman" w:hAnsi="Times New Roman" w:cs="Times New Roman"/>
          <w:sz w:val="24"/>
          <w:szCs w:val="24"/>
        </w:rPr>
        <w:t xml:space="preserve">: </w:t>
      </w:r>
      <w:r w:rsidR="00D872CA">
        <w:rPr>
          <w:rFonts w:ascii="Times New Roman" w:hAnsi="Times New Roman" w:cs="Times New Roman"/>
          <w:sz w:val="24"/>
          <w:szCs w:val="24"/>
        </w:rPr>
        <w:t>one,</w:t>
      </w:r>
      <w:r w:rsidR="001E1631">
        <w:rPr>
          <w:rFonts w:ascii="Times New Roman" w:hAnsi="Times New Roman" w:cs="Times New Roman"/>
          <w:sz w:val="24"/>
          <w:szCs w:val="24"/>
        </w:rPr>
        <w:t xml:space="preserve"> </w:t>
      </w:r>
      <w:r w:rsidR="005B3E96">
        <w:rPr>
          <w:rFonts w:ascii="Times New Roman" w:hAnsi="Times New Roman" w:cs="Times New Roman"/>
          <w:sz w:val="24"/>
          <w:szCs w:val="24"/>
        </w:rPr>
        <w:t>among those who met criteria for</w:t>
      </w:r>
      <w:r w:rsidR="009B49A0">
        <w:rPr>
          <w:rFonts w:ascii="Times New Roman" w:hAnsi="Times New Roman" w:cs="Times New Roman"/>
          <w:sz w:val="24"/>
          <w:szCs w:val="24"/>
        </w:rPr>
        <w:t xml:space="preserve"> the narrow definition of </w:t>
      </w:r>
      <w:r w:rsidR="001E1631">
        <w:rPr>
          <w:rFonts w:ascii="Times New Roman" w:hAnsi="Times New Roman" w:cs="Times New Roman"/>
          <w:sz w:val="24"/>
          <w:szCs w:val="24"/>
        </w:rPr>
        <w:t xml:space="preserve">stroke or any heart condition, excluding hypertension, and two, </w:t>
      </w:r>
      <w:r w:rsidR="005B3E96">
        <w:rPr>
          <w:rFonts w:ascii="Times New Roman" w:hAnsi="Times New Roman" w:cs="Times New Roman"/>
          <w:sz w:val="24"/>
          <w:szCs w:val="24"/>
        </w:rPr>
        <w:lastRenderedPageBreak/>
        <w:t>among those who met criteria under the</w:t>
      </w:r>
      <w:r w:rsidR="009B49A0">
        <w:rPr>
          <w:rFonts w:ascii="Times New Roman" w:hAnsi="Times New Roman" w:cs="Times New Roman"/>
          <w:sz w:val="24"/>
          <w:szCs w:val="24"/>
        </w:rPr>
        <w:t xml:space="preserve"> expanded definition of </w:t>
      </w:r>
      <w:r w:rsidR="001E1631">
        <w:rPr>
          <w:rFonts w:ascii="Times New Roman" w:hAnsi="Times New Roman" w:cs="Times New Roman"/>
          <w:sz w:val="24"/>
          <w:szCs w:val="24"/>
        </w:rPr>
        <w:t xml:space="preserve">stroke or any heart condition, including hypertension. </w:t>
      </w:r>
    </w:p>
    <w:p w14:paraId="75C1B883" w14:textId="52DB7F7B" w:rsidR="00CE2D8A" w:rsidRDefault="00534F84" w:rsidP="001A19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all-cause mortality, </w:t>
      </w:r>
      <w:r w:rsidR="002C5E6F">
        <w:rPr>
          <w:rFonts w:ascii="Times New Roman" w:hAnsi="Times New Roman" w:cs="Times New Roman"/>
          <w:sz w:val="24"/>
          <w:szCs w:val="24"/>
        </w:rPr>
        <w:t xml:space="preserve">I </w:t>
      </w:r>
      <w:r w:rsidR="00A50ABD">
        <w:rPr>
          <w:rFonts w:ascii="Times New Roman" w:hAnsi="Times New Roman" w:cs="Times New Roman"/>
          <w:sz w:val="24"/>
          <w:szCs w:val="24"/>
        </w:rPr>
        <w:t xml:space="preserve">first </w:t>
      </w:r>
      <w:r w:rsidR="00E31045">
        <w:rPr>
          <w:rFonts w:ascii="Times New Roman" w:hAnsi="Times New Roman" w:cs="Times New Roman"/>
          <w:sz w:val="24"/>
          <w:szCs w:val="24"/>
        </w:rPr>
        <w:t>fit an unadjusted</w:t>
      </w:r>
      <w:r w:rsidR="00A50ABD">
        <w:rPr>
          <w:rFonts w:ascii="Times New Roman" w:hAnsi="Times New Roman" w:cs="Times New Roman"/>
          <w:sz w:val="24"/>
          <w:szCs w:val="24"/>
        </w:rPr>
        <w:t xml:space="preserve"> model</w:t>
      </w:r>
      <w:r>
        <w:rPr>
          <w:rFonts w:ascii="Times New Roman" w:hAnsi="Times New Roman" w:cs="Times New Roman"/>
          <w:sz w:val="24"/>
          <w:szCs w:val="24"/>
        </w:rPr>
        <w:t xml:space="preserve"> includ</w:t>
      </w:r>
      <w:r w:rsidR="00A50ABD">
        <w:rPr>
          <w:rFonts w:ascii="Times New Roman" w:hAnsi="Times New Roman" w:cs="Times New Roman"/>
          <w:sz w:val="24"/>
          <w:szCs w:val="24"/>
        </w:rPr>
        <w:t>ing</w:t>
      </w:r>
      <w:r>
        <w:rPr>
          <w:rFonts w:ascii="Times New Roman" w:hAnsi="Times New Roman" w:cs="Times New Roman"/>
          <w:sz w:val="24"/>
          <w:szCs w:val="24"/>
        </w:rPr>
        <w:t xml:space="preserve"> only CRN, </w:t>
      </w:r>
      <w:r w:rsidR="001934D3">
        <w:rPr>
          <w:rFonts w:ascii="Times New Roman" w:hAnsi="Times New Roman" w:cs="Times New Roman"/>
          <w:sz w:val="24"/>
          <w:szCs w:val="24"/>
        </w:rPr>
        <w:t>then</w:t>
      </w:r>
      <w:r w:rsidR="00F12BAC">
        <w:rPr>
          <w:rFonts w:ascii="Times New Roman" w:hAnsi="Times New Roman" w:cs="Times New Roman"/>
          <w:sz w:val="24"/>
          <w:szCs w:val="24"/>
        </w:rPr>
        <w:t xml:space="preserve"> adjusted for</w:t>
      </w:r>
      <w:r w:rsidR="00FD78EF">
        <w:rPr>
          <w:rFonts w:ascii="Times New Roman" w:hAnsi="Times New Roman" w:cs="Times New Roman"/>
          <w:sz w:val="24"/>
          <w:szCs w:val="24"/>
        </w:rPr>
        <w:t xml:space="preserve"> </w:t>
      </w:r>
      <w:bookmarkStart w:id="4" w:name="_Hlk33084389"/>
      <w:r w:rsidR="00F12BAC">
        <w:rPr>
          <w:rFonts w:ascii="Times New Roman" w:hAnsi="Times New Roman" w:cs="Times New Roman"/>
          <w:sz w:val="24"/>
          <w:szCs w:val="24"/>
        </w:rPr>
        <w:t>age, sex, insurance (private, public, Medicare, other, or none), race (white, Black or African American, Hispanic or Latino, Asian, or other), education (≤ high school, some college, college degree or greater),</w:t>
      </w:r>
      <w:r w:rsidR="007A0C7E">
        <w:rPr>
          <w:rFonts w:ascii="Times New Roman" w:hAnsi="Times New Roman" w:cs="Times New Roman"/>
          <w:sz w:val="24"/>
          <w:szCs w:val="24"/>
        </w:rPr>
        <w:t xml:space="preserve"> and diagnoses of other chronic conditions: cancer (all models), diabetes (CVD models only), hypertension (diabetes and CVD models not including hypertension) and CVD (diabetes models only)</w:t>
      </w:r>
      <w:bookmarkEnd w:id="4"/>
      <w:r w:rsidR="009D5E0B">
        <w:rPr>
          <w:rFonts w:ascii="Times New Roman" w:hAnsi="Times New Roman" w:cs="Times New Roman"/>
          <w:sz w:val="24"/>
          <w:szCs w:val="24"/>
        </w:rPr>
        <w:t xml:space="preserve">. </w:t>
      </w:r>
      <w:commentRangeStart w:id="5"/>
      <w:r w:rsidR="002C5E6F">
        <w:rPr>
          <w:rFonts w:ascii="Times New Roman" w:hAnsi="Times New Roman" w:cs="Times New Roman"/>
          <w:sz w:val="24"/>
          <w:szCs w:val="24"/>
        </w:rPr>
        <w:t xml:space="preserve">I </w:t>
      </w:r>
      <w:r w:rsidR="00147862">
        <w:rPr>
          <w:rFonts w:ascii="Times New Roman" w:hAnsi="Times New Roman" w:cs="Times New Roman"/>
          <w:sz w:val="24"/>
          <w:szCs w:val="24"/>
        </w:rPr>
        <w:t xml:space="preserve">selected adjustment variables </w:t>
      </w:r>
      <w:r w:rsidR="00630345">
        <w:rPr>
          <w:rFonts w:ascii="Times New Roman" w:hAnsi="Times New Roman" w:cs="Times New Roman"/>
          <w:sz w:val="24"/>
          <w:szCs w:val="24"/>
        </w:rPr>
        <w:t xml:space="preserve">using a directed acyclic graph </w:t>
      </w:r>
      <w:r w:rsidR="00147862">
        <w:rPr>
          <w:rFonts w:ascii="Times New Roman" w:hAnsi="Times New Roman" w:cs="Times New Roman"/>
          <w:sz w:val="24"/>
          <w:szCs w:val="24"/>
        </w:rPr>
        <w:t>as</w:t>
      </w:r>
      <w:r w:rsidR="00630345">
        <w:rPr>
          <w:rFonts w:ascii="Times New Roman" w:hAnsi="Times New Roman" w:cs="Times New Roman"/>
          <w:sz w:val="24"/>
          <w:szCs w:val="24"/>
        </w:rPr>
        <w:t xml:space="preserve"> those with</w:t>
      </w:r>
      <w:r w:rsidR="00A747D4">
        <w:rPr>
          <w:rFonts w:ascii="Times New Roman" w:hAnsi="Times New Roman" w:cs="Times New Roman"/>
          <w:sz w:val="24"/>
          <w:szCs w:val="24"/>
        </w:rPr>
        <w:t xml:space="preserve"> known </w:t>
      </w:r>
      <w:r w:rsidR="00F12BAC">
        <w:rPr>
          <w:rFonts w:ascii="Times New Roman" w:hAnsi="Times New Roman" w:cs="Times New Roman"/>
          <w:sz w:val="24"/>
          <w:szCs w:val="24"/>
        </w:rPr>
        <w:t>or suspected confound</w:t>
      </w:r>
      <w:r w:rsidR="00F6038E">
        <w:rPr>
          <w:rFonts w:ascii="Times New Roman" w:hAnsi="Times New Roman" w:cs="Times New Roman"/>
          <w:sz w:val="24"/>
          <w:szCs w:val="24"/>
        </w:rPr>
        <w:t>ing</w:t>
      </w:r>
      <w:r w:rsidR="00F12BAC">
        <w:rPr>
          <w:rFonts w:ascii="Times New Roman" w:hAnsi="Times New Roman" w:cs="Times New Roman"/>
          <w:sz w:val="24"/>
          <w:szCs w:val="24"/>
        </w:rPr>
        <w:t xml:space="preserve"> relationship between CRN and mortality (Supplementa</w:t>
      </w:r>
      <w:r w:rsidR="00FC1349">
        <w:rPr>
          <w:rFonts w:ascii="Times New Roman" w:hAnsi="Times New Roman" w:cs="Times New Roman"/>
          <w:sz w:val="24"/>
          <w:szCs w:val="24"/>
        </w:rPr>
        <w:t>ry</w:t>
      </w:r>
      <w:r w:rsidR="00F12BAC">
        <w:rPr>
          <w:rFonts w:ascii="Times New Roman" w:hAnsi="Times New Roman" w:cs="Times New Roman"/>
          <w:sz w:val="24"/>
          <w:szCs w:val="24"/>
        </w:rPr>
        <w:t xml:space="preserve"> Figure </w:t>
      </w:r>
      <w:r w:rsidR="00F6038E">
        <w:rPr>
          <w:rFonts w:ascii="Times New Roman" w:hAnsi="Times New Roman" w:cs="Times New Roman"/>
          <w:sz w:val="24"/>
          <w:szCs w:val="24"/>
        </w:rPr>
        <w:t>1</w:t>
      </w:r>
      <w:r w:rsidR="00F12BAC">
        <w:rPr>
          <w:rFonts w:ascii="Times New Roman" w:hAnsi="Times New Roman" w:cs="Times New Roman"/>
          <w:sz w:val="24"/>
          <w:szCs w:val="24"/>
        </w:rPr>
        <w:t>).</w:t>
      </w:r>
      <w:r w:rsidR="00F12BAC">
        <w:rPr>
          <w:rFonts w:ascii="Times New Roman" w:hAnsi="Times New Roman" w:cs="Times New Roman"/>
          <w:sz w:val="24"/>
          <w:szCs w:val="24"/>
        </w:rPr>
        <w:fldChar w:fldCharType="begin"/>
      </w:r>
      <w:r w:rsidR="000C5CA4">
        <w:rPr>
          <w:rFonts w:ascii="Times New Roman" w:hAnsi="Times New Roman" w:cs="Times New Roman"/>
          <w:sz w:val="24"/>
          <w:szCs w:val="24"/>
        </w:rPr>
        <w:instrText xml:space="preserve"> ADDIN ZOTERO_ITEM CSL_CITATION {"citationID":"qYz50rch","properties":{"formattedCitation":"\\super 39\\uc0\\u8211{}41\\nosupersub{}","plainCitation":"39–41","noteIndex":0},"citationItems":[{"id":671,"uris":["http://zotero.org/users/5917738/items/LCNLI38B"],"uri":["http://zotero.org/users/5917738/items/LCNLI38B"],"itemData":{"id":671,"type":"article-journal","abstract":"Objective: Under 50% of type 2 diabetic patients achieve the recommended glycemic control. One barrier to glycemic control is patients' cost-related nonadherence to medications. We hypothesize gender differences in medication nonadherence due to costs among diabetic patients.\nMethods: US National Health Interview Survey (2011 to 2014) data yielded 5260 males and 6188 females with diabetes for over a year. We applied 2 analytic methods (A and B below) across multiple outcome measures (1 to 4) of medication nonadherence due to cost. The key independent variable was participant's gender.\nResults: Across methods and measure, females consistently report significantly higher rates of medication nonadherence due to costs. Pearson's χ2 showed that female patients were more likely to (1) skip medication (13.5%–10.2%; P &lt; .001), take less than prescribed medication (13.9%–10.5%; P &lt; .001), delay filling prescriptions (16.8%–12.5%; P &lt; .001), and ask doctors to prescribe lower-cost alternative medications (31.8%–28.0%; P &lt; .001). Controlling for covariates, logistic regression models found females more likely to skip medication (OR, 1.30; 95% CI, 1.09–1.55), take less than prescribed medication (OR, 1.26; 95%, CI, 1.06–1.50), delay filling prescriptions, (OR, 1.29; 95% CI, 1.11–1.50), and request lower-cost medication (OR, 1.17; 95% CI, 1.04–1.32). Our results report other factors that influence medication adherence, including socioeconomic and health status variables.\nConclusions: A significant gender-based disparity exists on cost-related nonadherence of medication among diabetic patients. Health care providers and policy-makers should pay close attention to find ways to address cost-related nonadherence of medication among patients with chronic illness, especially among female patients.","container-title":"The Journal of the American Board of Family Medicine","DOI":"10.3122/jabfm.2018.05.180039","ISSN":"1557-2625, 1558-7118","issue":"5","journalAbbreviation":"J Am Board Fam Med","language":"en","note":"PMID: 30201670","page":"743-751","source":"www.jabfm.org","title":"The Role of Gender in Cost-Related Medication Nonadherence Among Patients with Diabetes","volume":"31","author":[{"family":"Bhuyan","given":"Soumitra S."},{"family":"Shiyanbola","given":"Olayinka"},{"family":"Deka","given":"Pallav"},{"family":"Isehunwa","given":"Oluwaseyi O."},{"family":"Chandak","given":"Aastha"},{"family":"Huang","given":"Sean"},{"family":"Wang","given":"Yang"},{"family":"Bhatt","given":"Jay"},{"family":"Ning","given":"Lu"},{"family":"Lin","given":"Wang Jun"},{"family":"Wyant","given":"David"},{"family":"Kedia","given":"Satish"},{"family":"Chang","given":"Cyril F."}],"issued":{"date-parts":[["2018",9,1]]}}},{"id":675,"uris":["http://zotero.org/users/5917738/items/VAYY9PMF"],"uri":["http://zotero.org/users/5917738/items/VAYY9PMF"],"itemData":{"id":675,"type":"article-journal","abstract":"Supplemental Digital Content is available in the text","container-title":"Medicine","DOI":"10.1097/MD.0000000000005641","ISSN":"0025-7974","issue":"4","journalAbbreviation":"Medicine (Baltimore)","note":"PMID: 28121920\nPMCID: PMC5287944","source":"PubMed Central","title":"Nonadherence to antihypertensive drugs","URL":"https://www.ncbi.nlm.nih.gov/pmc/articles/PMC5287944/","volume":"96","author":[{"family":"Abegaz","given":"Tadesse Melaku"},{"family":"Shehab","given":"Abdulla"},{"family":"Gebreyohannes","given":"Eyob Alemayehu"},{"family":"Bhagavathula","given":"Akshaya Srikanth"},{"family":"Elnour","given":"Asim Ahmed"}],"accessed":{"date-parts":[["2019",10,19]]},"issued":{"date-parts":[["2017",1,27]]}}},{"id":496,"uris":["http://zotero.org/users/5917738/items/4ETI6HN6"],"uri":["http://zotero.org/users/5917738/items/4ETI6HN6"],"itemData":{"id":496,"type":"article-journal","container-title":"Journal of Behavioral Medicine","DOI":"10.1007/s10865-005-2562-z","ISSN":"0160-7715, 1573-3521","issue":"1","journalAbbreviation":"J Behav Med","language":"en","page":"43-51","source":"DOI.org (Crossref)","title":"Patient Strategies to Cope with High Prescription Medication Costs: Who is Cutting Back on Necessities, Increasing Debt, or Underusing Medications?","title-short":"Patient Strategies to Cope with High Prescription Medication Costs","volume":"28","author":[{"family":"Heisler","given":"Michele"},{"family":"Wagner","given":"Todd H."},{"family":"Piette","given":"John D."}],"issued":{"date-parts":[["2005",2]]}}}],"schema":"https://github.com/citation-style-language/schema/raw/master/csl-citation.json"} </w:instrText>
      </w:r>
      <w:r w:rsidR="00F12BAC">
        <w:rPr>
          <w:rFonts w:ascii="Times New Roman" w:hAnsi="Times New Roman" w:cs="Times New Roman"/>
          <w:sz w:val="24"/>
          <w:szCs w:val="24"/>
        </w:rPr>
        <w:fldChar w:fldCharType="separate"/>
      </w:r>
      <w:r w:rsidR="000C5CA4" w:rsidRPr="000C5CA4">
        <w:rPr>
          <w:rFonts w:ascii="Times New Roman" w:hAnsi="Times New Roman" w:cs="Times New Roman"/>
          <w:sz w:val="24"/>
          <w:szCs w:val="24"/>
          <w:vertAlign w:val="superscript"/>
        </w:rPr>
        <w:t>39–41</w:t>
      </w:r>
      <w:r w:rsidR="00F12BAC">
        <w:rPr>
          <w:rFonts w:ascii="Times New Roman" w:hAnsi="Times New Roman" w:cs="Times New Roman"/>
          <w:sz w:val="24"/>
          <w:szCs w:val="24"/>
        </w:rPr>
        <w:fldChar w:fldCharType="end"/>
      </w:r>
      <w:commentRangeEnd w:id="5"/>
      <w:r w:rsidR="00FE2E89">
        <w:rPr>
          <w:rStyle w:val="CommentReference"/>
        </w:rPr>
        <w:commentReference w:id="5"/>
      </w:r>
      <w:r w:rsidR="00E4159B">
        <w:rPr>
          <w:rFonts w:ascii="Times New Roman" w:hAnsi="Times New Roman" w:cs="Times New Roman"/>
          <w:sz w:val="24"/>
          <w:szCs w:val="24"/>
        </w:rPr>
        <w:t xml:space="preserve"> </w:t>
      </w:r>
      <w:r w:rsidR="000D68D1">
        <w:rPr>
          <w:rFonts w:ascii="Times New Roman" w:hAnsi="Times New Roman" w:cs="Times New Roman"/>
          <w:sz w:val="24"/>
          <w:szCs w:val="24"/>
        </w:rPr>
        <w:t>Similarly, t</w:t>
      </w:r>
      <w:r w:rsidR="001A1999">
        <w:rPr>
          <w:rFonts w:ascii="Times New Roman" w:hAnsi="Times New Roman" w:cs="Times New Roman"/>
          <w:sz w:val="24"/>
          <w:szCs w:val="24"/>
        </w:rPr>
        <w:t xml:space="preserve">o estimate the </w:t>
      </w:r>
      <w:r w:rsidR="008A1790">
        <w:rPr>
          <w:rFonts w:ascii="Times New Roman" w:hAnsi="Times New Roman" w:cs="Times New Roman"/>
          <w:sz w:val="24"/>
          <w:szCs w:val="24"/>
        </w:rPr>
        <w:t xml:space="preserve">unadjusted and adjusted </w:t>
      </w:r>
      <w:r w:rsidR="001A1999">
        <w:rPr>
          <w:rFonts w:ascii="Times New Roman" w:hAnsi="Times New Roman" w:cs="Times New Roman"/>
          <w:sz w:val="24"/>
          <w:szCs w:val="24"/>
        </w:rPr>
        <w:t xml:space="preserve">association between CRN and </w:t>
      </w:r>
      <w:r w:rsidR="000D68D1">
        <w:rPr>
          <w:rFonts w:ascii="Times New Roman" w:hAnsi="Times New Roman" w:cs="Times New Roman"/>
          <w:sz w:val="24"/>
          <w:szCs w:val="24"/>
        </w:rPr>
        <w:t xml:space="preserve">disease-specific mortality, </w:t>
      </w:r>
      <w:r w:rsidR="002C5E6F">
        <w:rPr>
          <w:rFonts w:ascii="Times New Roman" w:hAnsi="Times New Roman" w:cs="Times New Roman"/>
          <w:sz w:val="24"/>
          <w:szCs w:val="24"/>
        </w:rPr>
        <w:t xml:space="preserve">I </w:t>
      </w:r>
      <w:r w:rsidR="00E928DA">
        <w:rPr>
          <w:rFonts w:ascii="Times New Roman" w:hAnsi="Times New Roman" w:cs="Times New Roman"/>
          <w:sz w:val="24"/>
          <w:szCs w:val="24"/>
        </w:rPr>
        <w:t>first fit a model including only CRN</w:t>
      </w:r>
      <w:r w:rsidR="00493CAF">
        <w:rPr>
          <w:rFonts w:ascii="Times New Roman" w:hAnsi="Times New Roman" w:cs="Times New Roman"/>
          <w:sz w:val="24"/>
          <w:szCs w:val="24"/>
        </w:rPr>
        <w:t xml:space="preserve"> </w:t>
      </w:r>
      <w:r w:rsidR="00E928DA">
        <w:rPr>
          <w:rFonts w:ascii="Times New Roman" w:hAnsi="Times New Roman" w:cs="Times New Roman"/>
          <w:sz w:val="24"/>
          <w:szCs w:val="24"/>
        </w:rPr>
        <w:t>then</w:t>
      </w:r>
      <w:r w:rsidR="004C7468">
        <w:rPr>
          <w:rFonts w:ascii="Times New Roman" w:hAnsi="Times New Roman" w:cs="Times New Roman"/>
          <w:sz w:val="24"/>
          <w:szCs w:val="24"/>
        </w:rPr>
        <w:t xml:space="preserve">, adjusted for </w:t>
      </w:r>
      <w:r w:rsidR="001675CF">
        <w:rPr>
          <w:rFonts w:ascii="Times New Roman" w:hAnsi="Times New Roman" w:cs="Times New Roman"/>
          <w:sz w:val="24"/>
          <w:szCs w:val="24"/>
        </w:rPr>
        <w:t xml:space="preserve">all confounders in all-cause mortality models except </w:t>
      </w:r>
      <w:r w:rsidR="00E752CC">
        <w:rPr>
          <w:rFonts w:ascii="Times New Roman" w:hAnsi="Times New Roman" w:cs="Times New Roman"/>
          <w:sz w:val="24"/>
          <w:szCs w:val="24"/>
        </w:rPr>
        <w:t xml:space="preserve">presence of </w:t>
      </w:r>
      <w:r w:rsidR="001675CF">
        <w:rPr>
          <w:rFonts w:ascii="Times New Roman" w:hAnsi="Times New Roman" w:cs="Times New Roman"/>
          <w:sz w:val="24"/>
          <w:szCs w:val="24"/>
        </w:rPr>
        <w:t>additional chronic conditions</w:t>
      </w:r>
      <w:r w:rsidR="00C47F25">
        <w:rPr>
          <w:rFonts w:ascii="Times New Roman" w:hAnsi="Times New Roman" w:cs="Times New Roman"/>
          <w:sz w:val="24"/>
          <w:szCs w:val="24"/>
        </w:rPr>
        <w:t xml:space="preserve"> (</w:t>
      </w:r>
      <w:r w:rsidR="00037FD9">
        <w:rPr>
          <w:rFonts w:ascii="Times New Roman" w:hAnsi="Times New Roman" w:cs="Times New Roman"/>
          <w:sz w:val="24"/>
          <w:szCs w:val="24"/>
        </w:rPr>
        <w:t>Supplementary</w:t>
      </w:r>
      <w:r w:rsidR="00C47F25">
        <w:rPr>
          <w:rFonts w:ascii="Times New Roman" w:hAnsi="Times New Roman" w:cs="Times New Roman"/>
          <w:sz w:val="24"/>
          <w:szCs w:val="24"/>
        </w:rPr>
        <w:t xml:space="preserve"> Figure </w:t>
      </w:r>
      <w:r w:rsidR="00FF6EDA">
        <w:rPr>
          <w:rFonts w:ascii="Times New Roman" w:hAnsi="Times New Roman" w:cs="Times New Roman"/>
          <w:sz w:val="24"/>
          <w:szCs w:val="24"/>
        </w:rPr>
        <w:t>2</w:t>
      </w:r>
      <w:r w:rsidR="00C47F25">
        <w:rPr>
          <w:rFonts w:ascii="Times New Roman" w:hAnsi="Times New Roman" w:cs="Times New Roman"/>
          <w:sz w:val="24"/>
          <w:szCs w:val="24"/>
        </w:rPr>
        <w:t>)</w:t>
      </w:r>
      <w:r w:rsidR="001675CF">
        <w:rPr>
          <w:rFonts w:ascii="Times New Roman" w:hAnsi="Times New Roman" w:cs="Times New Roman"/>
          <w:sz w:val="24"/>
          <w:szCs w:val="24"/>
        </w:rPr>
        <w:t>.</w:t>
      </w:r>
      <w:r w:rsidR="00A7635D">
        <w:rPr>
          <w:rFonts w:ascii="Times New Roman" w:hAnsi="Times New Roman" w:cs="Times New Roman"/>
          <w:sz w:val="24"/>
          <w:szCs w:val="24"/>
        </w:rPr>
        <w:t xml:space="preserve"> Unless otherwise noted, hazard estimates for CRN represent the total, rather than the direct</w:t>
      </w:r>
      <w:r w:rsidR="00E502D0">
        <w:rPr>
          <w:rFonts w:ascii="Times New Roman" w:hAnsi="Times New Roman" w:cs="Times New Roman"/>
          <w:sz w:val="24"/>
          <w:szCs w:val="24"/>
        </w:rPr>
        <w:t>,</w:t>
      </w:r>
      <w:r w:rsidR="00A7635D">
        <w:rPr>
          <w:rFonts w:ascii="Times New Roman" w:hAnsi="Times New Roman" w:cs="Times New Roman"/>
          <w:sz w:val="24"/>
          <w:szCs w:val="24"/>
        </w:rPr>
        <w:t xml:space="preserve"> effect of CRN on mortality</w:t>
      </w:r>
      <w:r w:rsidR="00807D6E">
        <w:rPr>
          <w:rFonts w:ascii="Times New Roman" w:hAnsi="Times New Roman" w:cs="Times New Roman"/>
          <w:sz w:val="24"/>
          <w:szCs w:val="24"/>
        </w:rPr>
        <w:t xml:space="preserve">, and </w:t>
      </w:r>
      <w:r w:rsidR="002C5E6F">
        <w:rPr>
          <w:rFonts w:ascii="Times New Roman" w:hAnsi="Times New Roman" w:cs="Times New Roman"/>
          <w:sz w:val="24"/>
          <w:szCs w:val="24"/>
        </w:rPr>
        <w:t xml:space="preserve">I </w:t>
      </w:r>
      <w:r w:rsidR="00C0308E">
        <w:rPr>
          <w:rFonts w:ascii="Times New Roman" w:hAnsi="Times New Roman" w:cs="Times New Roman"/>
          <w:sz w:val="24"/>
          <w:szCs w:val="24"/>
        </w:rPr>
        <w:t>present coefficients for</w:t>
      </w:r>
      <w:r w:rsidR="00DD1BB5">
        <w:rPr>
          <w:rFonts w:ascii="Times New Roman" w:hAnsi="Times New Roman" w:cs="Times New Roman"/>
          <w:sz w:val="24"/>
          <w:szCs w:val="24"/>
        </w:rPr>
        <w:t xml:space="preserve"> confounders </w:t>
      </w:r>
      <w:r w:rsidR="000D149D">
        <w:rPr>
          <w:rFonts w:ascii="Times New Roman" w:hAnsi="Times New Roman" w:cs="Times New Roman"/>
          <w:sz w:val="24"/>
          <w:szCs w:val="24"/>
        </w:rPr>
        <w:t>as</w:t>
      </w:r>
      <w:r w:rsidR="00DD1BB5">
        <w:rPr>
          <w:rFonts w:ascii="Times New Roman" w:hAnsi="Times New Roman" w:cs="Times New Roman"/>
          <w:sz w:val="24"/>
          <w:szCs w:val="24"/>
        </w:rPr>
        <w:t xml:space="preserve"> supplementary </w:t>
      </w:r>
      <w:r w:rsidR="00852BFC">
        <w:rPr>
          <w:rFonts w:ascii="Times New Roman" w:hAnsi="Times New Roman" w:cs="Times New Roman"/>
          <w:sz w:val="24"/>
          <w:szCs w:val="24"/>
        </w:rPr>
        <w:t xml:space="preserve">data </w:t>
      </w:r>
      <w:r w:rsidR="00E502D0">
        <w:rPr>
          <w:rFonts w:ascii="Times New Roman" w:hAnsi="Times New Roman" w:cs="Times New Roman"/>
          <w:sz w:val="24"/>
          <w:szCs w:val="24"/>
        </w:rPr>
        <w:t>because these estimates can</w:t>
      </w:r>
      <w:r w:rsidR="00F62E3E">
        <w:rPr>
          <w:rFonts w:ascii="Times New Roman" w:hAnsi="Times New Roman" w:cs="Times New Roman"/>
          <w:sz w:val="24"/>
          <w:szCs w:val="24"/>
        </w:rPr>
        <w:t xml:space="preserve">not </w:t>
      </w:r>
      <w:r w:rsidR="00191146">
        <w:rPr>
          <w:rFonts w:ascii="Times New Roman" w:hAnsi="Times New Roman" w:cs="Times New Roman"/>
          <w:sz w:val="24"/>
          <w:szCs w:val="24"/>
        </w:rPr>
        <w:t>typically be</w:t>
      </w:r>
      <w:r w:rsidR="00F62E3E">
        <w:rPr>
          <w:rFonts w:ascii="Times New Roman" w:hAnsi="Times New Roman" w:cs="Times New Roman"/>
          <w:sz w:val="24"/>
          <w:szCs w:val="24"/>
        </w:rPr>
        <w:t xml:space="preserve"> interpreted as</w:t>
      </w:r>
      <w:r w:rsidR="001675CF">
        <w:rPr>
          <w:rFonts w:ascii="Times New Roman" w:hAnsi="Times New Roman" w:cs="Times New Roman"/>
          <w:sz w:val="24"/>
          <w:szCs w:val="24"/>
        </w:rPr>
        <w:t xml:space="preserve"> </w:t>
      </w:r>
      <w:r w:rsidR="00191146">
        <w:rPr>
          <w:rFonts w:ascii="Times New Roman" w:hAnsi="Times New Roman" w:cs="Times New Roman"/>
          <w:sz w:val="24"/>
          <w:szCs w:val="24"/>
        </w:rPr>
        <w:t xml:space="preserve">either </w:t>
      </w:r>
      <w:r w:rsidR="00907C34">
        <w:rPr>
          <w:rFonts w:ascii="Times New Roman" w:hAnsi="Times New Roman" w:cs="Times New Roman"/>
          <w:sz w:val="24"/>
          <w:szCs w:val="24"/>
        </w:rPr>
        <w:t xml:space="preserve">the </w:t>
      </w:r>
      <w:r w:rsidR="00191146">
        <w:rPr>
          <w:rFonts w:ascii="Times New Roman" w:hAnsi="Times New Roman" w:cs="Times New Roman"/>
          <w:sz w:val="24"/>
          <w:szCs w:val="24"/>
        </w:rPr>
        <w:t>direct or total effects</w:t>
      </w:r>
      <w:r w:rsidR="00091370">
        <w:rPr>
          <w:rFonts w:ascii="Times New Roman" w:hAnsi="Times New Roman" w:cs="Times New Roman"/>
          <w:sz w:val="24"/>
          <w:szCs w:val="24"/>
        </w:rPr>
        <w:t xml:space="preserve"> of covariate</w:t>
      </w:r>
      <w:r w:rsidR="00907C34">
        <w:rPr>
          <w:rFonts w:ascii="Times New Roman" w:hAnsi="Times New Roman" w:cs="Times New Roman"/>
          <w:sz w:val="24"/>
          <w:szCs w:val="24"/>
        </w:rPr>
        <w:t>s</w:t>
      </w:r>
      <w:r w:rsidR="00091370">
        <w:rPr>
          <w:rFonts w:ascii="Times New Roman" w:hAnsi="Times New Roman" w:cs="Times New Roman"/>
          <w:sz w:val="24"/>
          <w:szCs w:val="24"/>
        </w:rPr>
        <w:t xml:space="preserve"> on mortality.</w:t>
      </w:r>
      <w:r w:rsidR="000F73D6">
        <w:rPr>
          <w:rFonts w:ascii="Times New Roman" w:hAnsi="Times New Roman" w:cs="Times New Roman"/>
          <w:sz w:val="24"/>
          <w:szCs w:val="24"/>
        </w:rPr>
        <w:fldChar w:fldCharType="begin"/>
      </w:r>
      <w:r w:rsidR="00B30132">
        <w:rPr>
          <w:rFonts w:ascii="Times New Roman" w:hAnsi="Times New Roman" w:cs="Times New Roman"/>
          <w:sz w:val="24"/>
          <w:szCs w:val="24"/>
        </w:rPr>
        <w:instrText xml:space="preserve"> ADDIN ZOTERO_ITEM CSL_CITATION {"citationID":"gcUSUdrF","properties":{"formattedCitation":"\\super 42\\nosupersub{}","plainCitation":"42","noteIndex":0},"citationItems":[{"id":1133,"uris":["http://zotero.org/users/5917738/items/I4BPN39W"],"uri":["http://zotero.org/users/5917738/items/I4BPN39W"],"itemData":{"id":1133,"type":"article-journal","abstract":"It is common to present multiple adjusted effect estimates from a single model in a single table. For example, a table might show odds ratios for one or more exposures and also for several confounders from a single logistic regression. This can lead to mistaken interpretations of these estimates. We use causal diagrams to display the sources of the problems. Presentation of exposure and confounder effect estimates from a single model may lead to several interpretative difficulties, inviting confusion of direct-effect estimates with total-effect estimates for covariates in the model. These effect estimates may also be confounded even though the effect estimate for the main exposure is not confounded. Interpretation of these effect estimates is further complicated by heterogeneity (variation, modification) of the exposure effect measure across covariate levels. We offer suggestions to limit potential misunderstandings when multiple effect estimates are presented, including precise distinction between total and direct effect measures from a single model, and use of multiple models tailored to yield total-effect estimates for covariates.","container-title":"American Journal of Epidemiology","DOI":"10.1093/aje/kws412","ISSN":"0002-9262","issue":"4","journalAbbreviation":"Am J Epidemiol","note":"PMID: 23371353\nPMCID: PMC3626058","page":"292-298","source":"PubMed Central","title":"The Table 2 Fallacy: Presenting and Interpreting Confounder and Modifier Coefficients","title-short":"The Table 2 Fallacy","volume":"177","author":[{"family":"Westreich","given":"Daniel"},{"family":"Greenland","given":"Sander"}],"issued":{"date-parts":[["2013",2,15]]}}}],"schema":"https://github.com/citation-style-language/schema/raw/master/csl-citation.json"} </w:instrText>
      </w:r>
      <w:r w:rsidR="000F73D6">
        <w:rPr>
          <w:rFonts w:ascii="Times New Roman" w:hAnsi="Times New Roman" w:cs="Times New Roman"/>
          <w:sz w:val="24"/>
          <w:szCs w:val="24"/>
        </w:rPr>
        <w:fldChar w:fldCharType="separate"/>
      </w:r>
      <w:r w:rsidR="00B30132" w:rsidRPr="00B30132">
        <w:rPr>
          <w:rFonts w:ascii="Times New Roman" w:hAnsi="Times New Roman" w:cs="Times New Roman"/>
          <w:sz w:val="24"/>
          <w:szCs w:val="24"/>
          <w:vertAlign w:val="superscript"/>
        </w:rPr>
        <w:t>42</w:t>
      </w:r>
      <w:r w:rsidR="000F73D6">
        <w:rPr>
          <w:rFonts w:ascii="Times New Roman" w:hAnsi="Times New Roman" w:cs="Times New Roman"/>
          <w:sz w:val="24"/>
          <w:szCs w:val="24"/>
        </w:rPr>
        <w:fldChar w:fldCharType="end"/>
      </w:r>
      <w:r w:rsidR="00BD2FE6">
        <w:rPr>
          <w:rFonts w:ascii="Times New Roman" w:hAnsi="Times New Roman" w:cs="Times New Roman"/>
          <w:sz w:val="24"/>
          <w:szCs w:val="24"/>
        </w:rPr>
        <w:t xml:space="preserve"> </w:t>
      </w:r>
      <w:r w:rsidR="00BE7CF4">
        <w:rPr>
          <w:rFonts w:ascii="Times New Roman" w:hAnsi="Times New Roman" w:cs="Times New Roman"/>
          <w:sz w:val="24"/>
          <w:szCs w:val="24"/>
        </w:rPr>
        <w:t xml:space="preserve">Among participants </w:t>
      </w:r>
      <w:r w:rsidR="00414168">
        <w:rPr>
          <w:rFonts w:ascii="Times New Roman" w:hAnsi="Times New Roman" w:cs="Times New Roman"/>
          <w:sz w:val="24"/>
          <w:szCs w:val="24"/>
        </w:rPr>
        <w:t>with diagnoses of diabetes or CVD w</w:t>
      </w:r>
      <w:r w:rsidR="009E025C">
        <w:rPr>
          <w:rFonts w:ascii="Times New Roman" w:hAnsi="Times New Roman" w:cs="Times New Roman"/>
          <w:sz w:val="24"/>
          <w:szCs w:val="24"/>
        </w:rPr>
        <w:t>ho were eligible for linkage to the N</w:t>
      </w:r>
      <w:r w:rsidR="00E95081">
        <w:rPr>
          <w:rFonts w:ascii="Times New Roman" w:hAnsi="Times New Roman" w:cs="Times New Roman"/>
          <w:sz w:val="24"/>
          <w:szCs w:val="24"/>
        </w:rPr>
        <w:t>ational Death Index</w:t>
      </w:r>
      <w:r w:rsidR="009E025C">
        <w:rPr>
          <w:rFonts w:ascii="Times New Roman" w:hAnsi="Times New Roman" w:cs="Times New Roman"/>
          <w:sz w:val="24"/>
          <w:szCs w:val="24"/>
        </w:rPr>
        <w:t xml:space="preserve">, </w:t>
      </w:r>
      <w:r w:rsidR="00E95081">
        <w:rPr>
          <w:rFonts w:ascii="Times New Roman" w:hAnsi="Times New Roman" w:cs="Times New Roman"/>
          <w:sz w:val="24"/>
          <w:szCs w:val="24"/>
        </w:rPr>
        <w:t>fewer</w:t>
      </w:r>
      <w:r w:rsidR="009E025C">
        <w:rPr>
          <w:rFonts w:ascii="Times New Roman" w:hAnsi="Times New Roman" w:cs="Times New Roman"/>
          <w:sz w:val="24"/>
          <w:szCs w:val="24"/>
        </w:rPr>
        <w:t xml:space="preserve"> than 1% </w:t>
      </w:r>
      <w:r w:rsidR="00E95081">
        <w:rPr>
          <w:rFonts w:ascii="Times New Roman" w:hAnsi="Times New Roman" w:cs="Times New Roman"/>
          <w:sz w:val="24"/>
          <w:szCs w:val="24"/>
        </w:rPr>
        <w:t>were</w:t>
      </w:r>
      <w:r w:rsidR="00743065">
        <w:rPr>
          <w:rFonts w:ascii="Times New Roman" w:hAnsi="Times New Roman" w:cs="Times New Roman"/>
          <w:sz w:val="24"/>
          <w:szCs w:val="24"/>
        </w:rPr>
        <w:t xml:space="preserve"> missing </w:t>
      </w:r>
      <w:r w:rsidR="00744226">
        <w:rPr>
          <w:rFonts w:ascii="Times New Roman" w:hAnsi="Times New Roman" w:cs="Times New Roman"/>
          <w:sz w:val="24"/>
          <w:szCs w:val="24"/>
        </w:rPr>
        <w:t>data</w:t>
      </w:r>
      <w:r w:rsidR="009E025C">
        <w:rPr>
          <w:rFonts w:ascii="Times New Roman" w:hAnsi="Times New Roman" w:cs="Times New Roman"/>
          <w:sz w:val="24"/>
          <w:szCs w:val="24"/>
        </w:rPr>
        <w:t xml:space="preserve"> on covariates</w:t>
      </w:r>
      <w:r w:rsidR="000A18FB">
        <w:rPr>
          <w:rFonts w:ascii="Times New Roman" w:hAnsi="Times New Roman" w:cs="Times New Roman"/>
          <w:sz w:val="24"/>
          <w:szCs w:val="24"/>
        </w:rPr>
        <w:t>, and cases with missing data were deleted listwise</w:t>
      </w:r>
      <w:r w:rsidR="00743065">
        <w:rPr>
          <w:rFonts w:ascii="Times New Roman" w:hAnsi="Times New Roman" w:cs="Times New Roman"/>
          <w:sz w:val="24"/>
          <w:szCs w:val="24"/>
        </w:rPr>
        <w:t>.</w:t>
      </w:r>
      <w:r w:rsidR="00B82557">
        <w:rPr>
          <w:rFonts w:ascii="Times New Roman" w:hAnsi="Times New Roman" w:cs="Times New Roman"/>
          <w:sz w:val="24"/>
          <w:szCs w:val="24"/>
        </w:rPr>
        <w:t xml:space="preserve"> </w:t>
      </w:r>
    </w:p>
    <w:p w14:paraId="02796B11" w14:textId="533432FF" w:rsidR="00005EE7" w:rsidRDefault="03C04D5D" w:rsidP="00692954">
      <w:pPr>
        <w:spacing w:line="480" w:lineRule="auto"/>
        <w:ind w:firstLine="720"/>
        <w:rPr>
          <w:rFonts w:ascii="Times New Roman" w:hAnsi="Times New Roman" w:cs="Times New Roman"/>
          <w:sz w:val="24"/>
          <w:szCs w:val="24"/>
        </w:rPr>
      </w:pPr>
      <w:r w:rsidRPr="03C04D5D">
        <w:rPr>
          <w:rFonts w:ascii="Times New Roman" w:hAnsi="Times New Roman" w:cs="Times New Roman"/>
          <w:sz w:val="24"/>
          <w:szCs w:val="24"/>
        </w:rPr>
        <w:t xml:space="preserve">Additionally, I conducted a sensitivity analysis by stratifying at year of interview (≤ 2010, &gt; 2010) to determine if the change in measurement of CRN in 2010 substantially impacted findings. I evaluated models for presence of influential observations and multicollinearity using standardized </w:t>
      </w:r>
      <w:proofErr w:type="spellStart"/>
      <w:r w:rsidRPr="03C04D5D">
        <w:rPr>
          <w:rFonts w:ascii="Times New Roman" w:hAnsi="Times New Roman" w:cs="Times New Roman"/>
          <w:sz w:val="24"/>
          <w:szCs w:val="24"/>
        </w:rPr>
        <w:t>dfbeta</w:t>
      </w:r>
      <w:proofErr w:type="spellEnd"/>
      <w:r w:rsidRPr="03C04D5D">
        <w:rPr>
          <w:rFonts w:ascii="Times New Roman" w:hAnsi="Times New Roman" w:cs="Times New Roman"/>
          <w:sz w:val="24"/>
          <w:szCs w:val="24"/>
        </w:rPr>
        <w:t xml:space="preserve"> values, and variance inflation factors, respectively, tested for proportional hazards using scaled Schoenfeld residuals,</w:t>
      </w:r>
      <w:r w:rsidR="00B949B8" w:rsidRPr="03C04D5D">
        <w:rPr>
          <w:rFonts w:ascii="Times New Roman" w:hAnsi="Times New Roman" w:cs="Times New Roman"/>
          <w:sz w:val="24"/>
          <w:szCs w:val="24"/>
        </w:rPr>
        <w:fldChar w:fldCharType="begin"/>
      </w:r>
      <w:r w:rsidR="00B949B8" w:rsidRPr="03C04D5D">
        <w:rPr>
          <w:rFonts w:ascii="Times New Roman" w:hAnsi="Times New Roman" w:cs="Times New Roman"/>
          <w:sz w:val="24"/>
          <w:szCs w:val="24"/>
        </w:rPr>
        <w:instrText xml:space="preserve"> ADDIN ZOTERO_ITEM CSL_CITATION {"citationID":"pPdix7h0","properties":{"formattedCitation":"\\super 43\\nosupersub{}","plainCitation":"43","noteIndex":0},"citationItems":[{"id":1087,"uris":["http://zotero.org/users/5917738/items/C9P954VX"],"uri":["http://zotero.org/users/5917738/items/C9P954VX"],"itemData":{"id":1087,"type":"article-journal","abstract":"Nonproportional hazards can often be expressed by extending the Cox model to include time varying coefficients; e.g., for a single covariate, the hazard function for subject i is modelled as exp β(t)Zi(t). A common example is a treatment effect that decreases with time. We show that the function β(t) can be directly visualized by smoothing an appropriate residual plot. Also, many tests of proportional hazards, including those of Cox (1972), Gill &amp; Schumacher (1987), Harrell (1986), Lin (1991), Moreau, O'Quigley &amp; Mesbah (1985), Nagelkerke, Oosting &amp; Hart (1984), O'Quigley &amp; Pessione (1989), Schoenfeld (1980) and Wei (1984) are related to time-weighted score tests of the proportional hazards hypothesis, and can be visualized as a weighted least-squares line fitted to the residual plot.","archive":"JSTOR","container-title":"Biometrika","DOI":"10.2307/2337123","ISSN":"0006-3444","issue":"3","page":"515-526","source":"JSTOR","title":"Proportional Hazards Tests and Diagnostics Based on Weighted Residuals","volume":"81","author":[{"family":"Grambsch","given":"Patricia M."},{"family":"Therneau","given":"Terry M."}],"issued":{"date-parts":[["1994"]]}}}],"schema":"https://github.com/citation-style-language/schema/raw/master/csl-citation.json"} </w:instrText>
      </w:r>
      <w:r w:rsidR="00B949B8" w:rsidRPr="03C04D5D">
        <w:rPr>
          <w:rFonts w:ascii="Times New Roman" w:hAnsi="Times New Roman" w:cs="Times New Roman"/>
          <w:sz w:val="24"/>
          <w:szCs w:val="24"/>
        </w:rPr>
        <w:fldChar w:fldCharType="separate"/>
      </w:r>
      <w:r w:rsidRPr="03C04D5D">
        <w:rPr>
          <w:rFonts w:ascii="Times New Roman" w:hAnsi="Times New Roman" w:cs="Times New Roman"/>
          <w:sz w:val="24"/>
          <w:szCs w:val="24"/>
          <w:vertAlign w:val="superscript"/>
        </w:rPr>
        <w:t>43</w:t>
      </w:r>
      <w:r w:rsidR="00B949B8" w:rsidRPr="03C04D5D">
        <w:rPr>
          <w:rFonts w:ascii="Times New Roman" w:hAnsi="Times New Roman" w:cs="Times New Roman"/>
          <w:sz w:val="24"/>
          <w:szCs w:val="24"/>
        </w:rPr>
        <w:fldChar w:fldCharType="end"/>
      </w:r>
      <w:r w:rsidRPr="03C04D5D">
        <w:rPr>
          <w:rFonts w:ascii="Times New Roman" w:hAnsi="Times New Roman" w:cs="Times New Roman"/>
          <w:sz w:val="24"/>
          <w:szCs w:val="24"/>
        </w:rPr>
        <w:t xml:space="preserve"> and assessed log-linearity of by plotting Martingale </w:t>
      </w:r>
      <w:r w:rsidRPr="03C04D5D">
        <w:rPr>
          <w:rFonts w:ascii="Times New Roman" w:hAnsi="Times New Roman" w:cs="Times New Roman"/>
          <w:sz w:val="24"/>
          <w:szCs w:val="24"/>
        </w:rPr>
        <w:lastRenderedPageBreak/>
        <w:t>residuals against continuous predictors (i.e. age). In instances where models did not meet assumptions, I performed further sensitivity analyses to assess the robustness of results against violations: for influential observations, I deleted suspected influential cases and then refit models, for log-linearity, I inspected plots for points at which the log-hazard deviated from linearity and refit models using natural splines at inflection points. All analyses were conducted in R, version 3.6.1,</w:t>
      </w:r>
      <w:r w:rsidR="00B949B8" w:rsidRPr="03C04D5D">
        <w:rPr>
          <w:rFonts w:ascii="Times New Roman" w:hAnsi="Times New Roman" w:cs="Times New Roman"/>
          <w:sz w:val="24"/>
          <w:szCs w:val="24"/>
        </w:rPr>
        <w:fldChar w:fldCharType="begin"/>
      </w:r>
      <w:r w:rsidR="00B949B8" w:rsidRPr="03C04D5D">
        <w:rPr>
          <w:rFonts w:ascii="Times New Roman" w:hAnsi="Times New Roman" w:cs="Times New Roman"/>
          <w:sz w:val="24"/>
          <w:szCs w:val="24"/>
        </w:rPr>
        <w:instrText xml:space="preserve"> ADDIN ZOTERO_ITEM CSL_CITATION {"citationID":"BmLeulYb","properties":{"formattedCitation":"\\super 44\\nosupersub{}","plainCitation":"44","noteIndex":0},"citationItems":[{"id":1021,"uris":["http://zotero.org/users/5917738/items/C9W2X5AH"],"uri":["http://zotero.org/users/5917738/items/C9W2X5AH"],"itemData":{"id":1021,"type":"book","event-place":"Vienna,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B949B8" w:rsidRPr="03C04D5D">
        <w:rPr>
          <w:rFonts w:ascii="Times New Roman" w:hAnsi="Times New Roman" w:cs="Times New Roman"/>
          <w:sz w:val="24"/>
          <w:szCs w:val="24"/>
        </w:rPr>
        <w:fldChar w:fldCharType="separate"/>
      </w:r>
      <w:r w:rsidRPr="03C04D5D">
        <w:rPr>
          <w:rFonts w:ascii="Times New Roman" w:hAnsi="Times New Roman" w:cs="Times New Roman"/>
          <w:sz w:val="24"/>
          <w:szCs w:val="24"/>
          <w:vertAlign w:val="superscript"/>
        </w:rPr>
        <w:t>44</w:t>
      </w:r>
      <w:r w:rsidR="00B949B8" w:rsidRPr="03C04D5D">
        <w:rPr>
          <w:rFonts w:ascii="Times New Roman" w:hAnsi="Times New Roman" w:cs="Times New Roman"/>
          <w:sz w:val="24"/>
          <w:szCs w:val="24"/>
        </w:rPr>
        <w:fldChar w:fldCharType="end"/>
      </w:r>
      <w:r w:rsidRPr="03C04D5D">
        <w:rPr>
          <w:rFonts w:ascii="Times New Roman" w:hAnsi="Times New Roman" w:cs="Times New Roman"/>
          <w:sz w:val="24"/>
          <w:szCs w:val="24"/>
        </w:rPr>
        <w:t xml:space="preserve"> and RStudio, version</w:t>
      </w:r>
      <w:r>
        <w:t xml:space="preserve"> </w:t>
      </w:r>
      <w:r w:rsidRPr="03C04D5D">
        <w:rPr>
          <w:rFonts w:ascii="Times New Roman" w:hAnsi="Times New Roman" w:cs="Times New Roman"/>
          <w:sz w:val="24"/>
          <w:szCs w:val="24"/>
        </w:rPr>
        <w:t>1.2.5019.</w:t>
      </w:r>
      <w:r w:rsidR="00B949B8" w:rsidRPr="03C04D5D">
        <w:rPr>
          <w:rFonts w:ascii="Times New Roman" w:hAnsi="Times New Roman" w:cs="Times New Roman"/>
          <w:sz w:val="24"/>
          <w:szCs w:val="24"/>
        </w:rPr>
        <w:fldChar w:fldCharType="begin"/>
      </w:r>
      <w:r w:rsidR="00B949B8" w:rsidRPr="03C04D5D">
        <w:rPr>
          <w:rFonts w:ascii="Times New Roman" w:hAnsi="Times New Roman" w:cs="Times New Roman"/>
          <w:sz w:val="24"/>
          <w:szCs w:val="24"/>
        </w:rPr>
        <w:instrText xml:space="preserve"> ADDIN ZOTERO_ITEM CSL_CITATION {"citationID":"x8vs1aOB","properties":{"formattedCitation":"\\super 45\\nosupersub{}","plainCitation":"45","noteIndex":0},"citationItems":[{"id":1126,"uris":["http://zotero.org/users/5917738/items/LK3WKERN"],"uri":["http://zotero.org/users/5917738/items/LK3WKERN"],"itemData":{"id":1126,"type":"book","event-place":"Boston, MA","publisher":"RStudio, Inc.","publisher-place":"Boston, MA","title":"RStudio: Integrated Development for R","URL":"http://www.rstudio.com/","version":"1.2.5019","author":[{"family":"R Studio Team","given":""}],"issued":{"date-parts":[["2019"]]}}}],"schema":"https://github.com/citation-style-language/schema/raw/master/csl-citation.json"} </w:instrText>
      </w:r>
      <w:r w:rsidR="00B949B8" w:rsidRPr="03C04D5D">
        <w:rPr>
          <w:rFonts w:ascii="Times New Roman" w:hAnsi="Times New Roman" w:cs="Times New Roman"/>
          <w:sz w:val="24"/>
          <w:szCs w:val="24"/>
        </w:rPr>
        <w:fldChar w:fldCharType="separate"/>
      </w:r>
      <w:r w:rsidRPr="03C04D5D">
        <w:rPr>
          <w:rFonts w:ascii="Times New Roman" w:hAnsi="Times New Roman" w:cs="Times New Roman"/>
          <w:sz w:val="24"/>
          <w:szCs w:val="24"/>
          <w:vertAlign w:val="superscript"/>
        </w:rPr>
        <w:t>45</w:t>
      </w:r>
      <w:r w:rsidR="00B949B8" w:rsidRPr="03C04D5D">
        <w:rPr>
          <w:rFonts w:ascii="Times New Roman" w:hAnsi="Times New Roman" w:cs="Times New Roman"/>
          <w:sz w:val="24"/>
          <w:szCs w:val="24"/>
        </w:rPr>
        <w:fldChar w:fldCharType="end"/>
      </w:r>
      <w:r w:rsidRPr="03C04D5D">
        <w:rPr>
          <w:rFonts w:ascii="Times New Roman" w:hAnsi="Times New Roman" w:cs="Times New Roman"/>
          <w:sz w:val="24"/>
          <w:szCs w:val="24"/>
        </w:rPr>
        <w:t xml:space="preserve"> Cox models were performed using the </w:t>
      </w:r>
      <w:r w:rsidRPr="03C04D5D">
        <w:rPr>
          <w:rFonts w:ascii="Times New Roman" w:hAnsi="Times New Roman" w:cs="Times New Roman"/>
          <w:i/>
          <w:iCs/>
          <w:sz w:val="24"/>
          <w:szCs w:val="24"/>
        </w:rPr>
        <w:t xml:space="preserve">survival </w:t>
      </w:r>
      <w:r w:rsidRPr="03C04D5D">
        <w:rPr>
          <w:rFonts w:ascii="Times New Roman" w:hAnsi="Times New Roman" w:cs="Times New Roman"/>
          <w:sz w:val="24"/>
          <w:szCs w:val="24"/>
        </w:rPr>
        <w:t>package,</w:t>
      </w:r>
      <w:r w:rsidR="00B949B8" w:rsidRPr="03C04D5D">
        <w:rPr>
          <w:rFonts w:ascii="Times New Roman" w:hAnsi="Times New Roman" w:cs="Times New Roman"/>
          <w:sz w:val="24"/>
          <w:szCs w:val="24"/>
        </w:rPr>
        <w:fldChar w:fldCharType="begin"/>
      </w:r>
      <w:r w:rsidR="00B949B8" w:rsidRPr="03C04D5D">
        <w:rPr>
          <w:rFonts w:ascii="Times New Roman" w:hAnsi="Times New Roman" w:cs="Times New Roman"/>
          <w:sz w:val="24"/>
          <w:szCs w:val="24"/>
        </w:rPr>
        <w:instrText xml:space="preserve"> ADDIN ZOTERO_ITEM CSL_CITATION {"citationID":"mn8CbsHj","properties":{"formattedCitation":"\\super 46\\nosupersub{}","plainCitation":"46","noteIndex":0},"citationItems":[{"id":1127,"uris":["http://zotero.org/users/5917738/items/VYABRGI3"],"uri":["http://zotero.org/users/5917738/items/VYABRGI3"],"itemData":{"id":1127,"type":"article-journal","title":"survival: Survival analysis. R package version 2.38-3","author":[{"family":"Therneau","given":"T"},{"family":"Lumley","given":"T"}],"issued":{"date-parts":[["2015"]]}}}],"schema":"https://github.com/citation-style-language/schema/raw/master/csl-citation.json"} </w:instrText>
      </w:r>
      <w:r w:rsidR="00B949B8" w:rsidRPr="03C04D5D">
        <w:rPr>
          <w:rFonts w:ascii="Times New Roman" w:hAnsi="Times New Roman" w:cs="Times New Roman"/>
          <w:sz w:val="24"/>
          <w:szCs w:val="24"/>
        </w:rPr>
        <w:fldChar w:fldCharType="separate"/>
      </w:r>
      <w:r w:rsidRPr="03C04D5D">
        <w:rPr>
          <w:rFonts w:ascii="Times New Roman" w:hAnsi="Times New Roman" w:cs="Times New Roman"/>
          <w:sz w:val="24"/>
          <w:szCs w:val="24"/>
          <w:vertAlign w:val="superscript"/>
        </w:rPr>
        <w:t>46</w:t>
      </w:r>
      <w:r w:rsidR="00B949B8" w:rsidRPr="03C04D5D">
        <w:rPr>
          <w:rFonts w:ascii="Times New Roman" w:hAnsi="Times New Roman" w:cs="Times New Roman"/>
          <w:sz w:val="24"/>
          <w:szCs w:val="24"/>
        </w:rPr>
        <w:fldChar w:fldCharType="end"/>
      </w:r>
      <w:r w:rsidRPr="03C04D5D">
        <w:rPr>
          <w:rFonts w:ascii="Times New Roman" w:hAnsi="Times New Roman" w:cs="Times New Roman"/>
          <w:sz w:val="24"/>
          <w:szCs w:val="24"/>
        </w:rPr>
        <w:t xml:space="preserve"> and, to account for the complex sampling methodology of the NHIS, all regressions and descriptive statistics were adjusted for survey design using the </w:t>
      </w:r>
      <w:r w:rsidRPr="03C04D5D">
        <w:rPr>
          <w:rFonts w:ascii="Times New Roman" w:hAnsi="Times New Roman" w:cs="Times New Roman"/>
          <w:i/>
          <w:iCs/>
          <w:sz w:val="24"/>
          <w:szCs w:val="24"/>
        </w:rPr>
        <w:t>survey</w:t>
      </w:r>
      <w:r w:rsidRPr="03C04D5D">
        <w:rPr>
          <w:rFonts w:ascii="Times New Roman" w:hAnsi="Times New Roman" w:cs="Times New Roman"/>
          <w:sz w:val="24"/>
          <w:szCs w:val="24"/>
        </w:rPr>
        <w:t xml:space="preserve"> package.</w:t>
      </w:r>
      <w:r w:rsidR="00B949B8" w:rsidRPr="03C04D5D">
        <w:rPr>
          <w:rFonts w:ascii="Times New Roman" w:hAnsi="Times New Roman" w:cs="Times New Roman"/>
          <w:sz w:val="24"/>
          <w:szCs w:val="24"/>
        </w:rPr>
        <w:fldChar w:fldCharType="begin"/>
      </w:r>
      <w:r w:rsidR="00B949B8" w:rsidRPr="03C04D5D">
        <w:rPr>
          <w:rFonts w:ascii="Times New Roman" w:hAnsi="Times New Roman" w:cs="Times New Roman"/>
          <w:sz w:val="24"/>
          <w:szCs w:val="24"/>
        </w:rPr>
        <w:instrText xml:space="preserve"> ADDIN ZOTERO_ITEM CSL_CITATION {"citationID":"gc8Bzq7D","properties":{"formattedCitation":"\\super 47\\nosupersub{}","plainCitation":"47","noteIndex":0},"citationItems":[{"id":1018,"uris":["http://zotero.org/users/5917738/items/WRL4YBWR"],"uri":["http://zotero.org/users/5917738/items/WRL4YBWR"],"itemData":{"id":1018,"type":"article-journal","container-title":"Journal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B949B8" w:rsidRPr="03C04D5D">
        <w:rPr>
          <w:rFonts w:ascii="Times New Roman" w:hAnsi="Times New Roman" w:cs="Times New Roman"/>
          <w:sz w:val="24"/>
          <w:szCs w:val="24"/>
        </w:rPr>
        <w:fldChar w:fldCharType="separate"/>
      </w:r>
      <w:r w:rsidRPr="03C04D5D">
        <w:rPr>
          <w:rFonts w:ascii="Times New Roman" w:hAnsi="Times New Roman" w:cs="Times New Roman"/>
          <w:sz w:val="24"/>
          <w:szCs w:val="24"/>
          <w:vertAlign w:val="superscript"/>
        </w:rPr>
        <w:t>47</w:t>
      </w:r>
      <w:r w:rsidR="00B949B8" w:rsidRPr="03C04D5D">
        <w:rPr>
          <w:rFonts w:ascii="Times New Roman" w:hAnsi="Times New Roman" w:cs="Times New Roman"/>
          <w:sz w:val="24"/>
          <w:szCs w:val="24"/>
        </w:rPr>
        <w:fldChar w:fldCharType="end"/>
      </w:r>
      <w:r w:rsidRPr="03C04D5D">
        <w:rPr>
          <w:rFonts w:ascii="Times New Roman" w:hAnsi="Times New Roman" w:cs="Times New Roman"/>
          <w:sz w:val="24"/>
          <w:szCs w:val="24"/>
        </w:rPr>
        <w:t xml:space="preserve"> All code</w:t>
      </w:r>
      <w:r w:rsidR="005A30F6">
        <w:rPr>
          <w:rFonts w:ascii="Times New Roman" w:hAnsi="Times New Roman" w:cs="Times New Roman"/>
          <w:sz w:val="24"/>
          <w:szCs w:val="24"/>
        </w:rPr>
        <w:t xml:space="preserve"> and data</w:t>
      </w:r>
      <w:r w:rsidRPr="03C04D5D">
        <w:rPr>
          <w:rFonts w:ascii="Times New Roman" w:hAnsi="Times New Roman" w:cs="Times New Roman"/>
          <w:sz w:val="24"/>
          <w:szCs w:val="24"/>
        </w:rPr>
        <w:t xml:space="preserve"> used to conduct analyses </w:t>
      </w:r>
      <w:r w:rsidR="005A30F6">
        <w:rPr>
          <w:rFonts w:ascii="Times New Roman" w:hAnsi="Times New Roman" w:cs="Times New Roman"/>
          <w:sz w:val="24"/>
          <w:szCs w:val="24"/>
        </w:rPr>
        <w:t>are</w:t>
      </w:r>
      <w:r w:rsidRPr="03C04D5D">
        <w:rPr>
          <w:rFonts w:ascii="Times New Roman" w:hAnsi="Times New Roman" w:cs="Times New Roman"/>
          <w:sz w:val="24"/>
          <w:szCs w:val="24"/>
        </w:rPr>
        <w:t xml:space="preserve"> available at </w:t>
      </w:r>
      <w:hyperlink r:id="rId11" w:history="1">
        <w:r w:rsidRPr="005A30F6">
          <w:rPr>
            <w:rStyle w:val="Hyperlink"/>
            <w:rFonts w:ascii="Times New Roman" w:hAnsi="Times New Roman" w:cs="Times New Roman"/>
            <w:sz w:val="24"/>
            <w:szCs w:val="24"/>
          </w:rPr>
          <w:t>https://github.com/sarahVanAlsten/nhis2019</w:t>
        </w:r>
      </w:hyperlink>
      <w:r w:rsidR="005A30F6">
        <w:rPr>
          <w:rFonts w:ascii="Times New Roman" w:hAnsi="Times New Roman" w:cs="Times New Roman"/>
          <w:sz w:val="24"/>
          <w:szCs w:val="24"/>
        </w:rPr>
        <w:t>; note that the raw data provided in the repository are provided by the Integrated Public Use Microdata Series (IPUMS) and are also available for download through the IPUMS website.</w:t>
      </w:r>
      <w:r w:rsidR="005A30F6">
        <w:rPr>
          <w:rFonts w:ascii="Times New Roman" w:hAnsi="Times New Roman" w:cs="Times New Roman"/>
          <w:sz w:val="24"/>
          <w:szCs w:val="24"/>
        </w:rPr>
        <w:fldChar w:fldCharType="begin"/>
      </w:r>
      <w:r w:rsidR="005A30F6">
        <w:rPr>
          <w:rFonts w:ascii="Times New Roman" w:hAnsi="Times New Roman" w:cs="Times New Roman"/>
          <w:sz w:val="24"/>
          <w:szCs w:val="24"/>
        </w:rPr>
        <w:instrText xml:space="preserve"> ADDIN ZOTERO_ITEM CSL_CITATION {"citationID":"3JR0DquY","properties":{"formattedCitation":"\\super 36\\nosupersub{}","plainCitation":"36","noteIndex":0},"citationItems":[{"id":1085,"uris":["http://zotero.org/users/5917738/items/UP9T3ETA"],"uri":["http://zotero.org/users/5917738/items/UP9T3ETA"],"itemData":{"id":1085,"type":"article","title":"IPUMS Health Surveys: National Health Interview Survery, Version 6.4 [dataset]","author":[{"literal":"Lynn A. Blewett"},{"family":"Rivera Drew","given":"Julia A."},{"family":"King","given":"Miriam L."},{"family":"Williams","given":"Kari C.W."}],"issued":{"date-parts":[["2019"]]}}}],"schema":"https://github.com/citation-style-language/schema/raw/master/csl-citation.json"} </w:instrText>
      </w:r>
      <w:r w:rsidR="005A30F6">
        <w:rPr>
          <w:rFonts w:ascii="Times New Roman" w:hAnsi="Times New Roman" w:cs="Times New Roman"/>
          <w:sz w:val="24"/>
          <w:szCs w:val="24"/>
        </w:rPr>
        <w:fldChar w:fldCharType="separate"/>
      </w:r>
      <w:r w:rsidR="005A30F6" w:rsidRPr="005A30F6">
        <w:rPr>
          <w:rFonts w:ascii="Times New Roman" w:hAnsi="Times New Roman" w:cs="Times New Roman"/>
          <w:sz w:val="24"/>
          <w:szCs w:val="24"/>
          <w:vertAlign w:val="superscript"/>
        </w:rPr>
        <w:t>36</w:t>
      </w:r>
      <w:r w:rsidR="005A30F6">
        <w:rPr>
          <w:rFonts w:ascii="Times New Roman" w:hAnsi="Times New Roman" w:cs="Times New Roman"/>
          <w:sz w:val="24"/>
          <w:szCs w:val="24"/>
        </w:rPr>
        <w:fldChar w:fldCharType="end"/>
      </w:r>
    </w:p>
    <w:p w14:paraId="08EF6873" w14:textId="5AB0B662" w:rsidR="00D7780B" w:rsidRDefault="00385E9D" w:rsidP="00E768DD">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w:t>
      </w:r>
      <w:r w:rsidR="001905AA">
        <w:rPr>
          <w:rFonts w:ascii="Times New Roman" w:hAnsi="Times New Roman" w:cs="Times New Roman"/>
          <w:b/>
          <w:bCs/>
          <w:sz w:val="24"/>
          <w:szCs w:val="24"/>
        </w:rPr>
        <w:t>s</w:t>
      </w:r>
    </w:p>
    <w:p w14:paraId="4E9EE952" w14:textId="1F583C34" w:rsidR="00385E9D" w:rsidRDefault="00385E9D"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w:t>
      </w:r>
    </w:p>
    <w:p w14:paraId="6E022775" w14:textId="20008FF9" w:rsidR="001A7793" w:rsidRPr="00D803DC" w:rsidRDefault="001905AA" w:rsidP="00D803DC">
      <w:pPr>
        <w:spacing w:line="480" w:lineRule="auto"/>
        <w:rPr>
          <w:rFonts w:ascii="Times New Roman" w:hAnsi="Times New Roman" w:cs="Times New Roman"/>
          <w:iCs/>
          <w:sz w:val="24"/>
          <w:szCs w:val="24"/>
        </w:rPr>
      </w:pPr>
      <w:r>
        <w:rPr>
          <w:rFonts w:ascii="Times New Roman" w:hAnsi="Times New Roman" w:cs="Times New Roman"/>
          <w:sz w:val="24"/>
          <w:szCs w:val="24"/>
        </w:rPr>
        <w:t>The final analytic sample size</w:t>
      </w:r>
      <w:r w:rsidR="000306C9">
        <w:rPr>
          <w:rFonts w:ascii="Times New Roman" w:hAnsi="Times New Roman" w:cs="Times New Roman"/>
          <w:sz w:val="24"/>
          <w:szCs w:val="24"/>
        </w:rPr>
        <w:t>s</w:t>
      </w:r>
      <w:r>
        <w:rPr>
          <w:rFonts w:ascii="Times New Roman" w:hAnsi="Times New Roman" w:cs="Times New Roman"/>
          <w:sz w:val="24"/>
          <w:szCs w:val="24"/>
        </w:rPr>
        <w:t xml:space="preserve"> w</w:t>
      </w:r>
      <w:r w:rsidR="000306C9">
        <w:rPr>
          <w:rFonts w:ascii="Times New Roman" w:hAnsi="Times New Roman" w:cs="Times New Roman"/>
          <w:sz w:val="24"/>
          <w:szCs w:val="24"/>
        </w:rPr>
        <w:t>ere</w:t>
      </w:r>
      <w:r w:rsidR="008C1734">
        <w:rPr>
          <w:rFonts w:ascii="Times New Roman" w:hAnsi="Times New Roman" w:cs="Times New Roman"/>
          <w:sz w:val="24"/>
          <w:szCs w:val="24"/>
        </w:rPr>
        <w:t xml:space="preserve"> 34,839</w:t>
      </w:r>
      <w:r w:rsidR="00BC2C2F">
        <w:rPr>
          <w:rFonts w:ascii="Times New Roman" w:hAnsi="Times New Roman" w:cs="Times New Roman"/>
          <w:sz w:val="24"/>
          <w:szCs w:val="24"/>
        </w:rPr>
        <w:t xml:space="preserve"> for diabetes,</w:t>
      </w:r>
      <w:r w:rsidR="00145C27">
        <w:rPr>
          <w:rFonts w:ascii="Times New Roman" w:hAnsi="Times New Roman" w:cs="Times New Roman"/>
          <w:sz w:val="24"/>
          <w:szCs w:val="24"/>
        </w:rPr>
        <w:t xml:space="preserve"> </w:t>
      </w:r>
      <w:r w:rsidR="00BC2C2F">
        <w:rPr>
          <w:rFonts w:ascii="Times New Roman" w:hAnsi="Times New Roman" w:cs="Times New Roman"/>
          <w:sz w:val="24"/>
          <w:szCs w:val="24"/>
        </w:rPr>
        <w:t>53,009 for CVD</w:t>
      </w:r>
      <w:r w:rsidR="00145C27">
        <w:rPr>
          <w:rFonts w:ascii="Times New Roman" w:hAnsi="Times New Roman" w:cs="Times New Roman"/>
          <w:sz w:val="24"/>
          <w:szCs w:val="24"/>
        </w:rPr>
        <w:t xml:space="preserve"> excluding</w:t>
      </w:r>
      <w:r w:rsidR="003F6FAD">
        <w:rPr>
          <w:rFonts w:ascii="Times New Roman" w:hAnsi="Times New Roman" w:cs="Times New Roman"/>
          <w:sz w:val="24"/>
          <w:szCs w:val="24"/>
        </w:rPr>
        <w:t xml:space="preserve"> hypertension,</w:t>
      </w:r>
      <w:r w:rsidR="00145C27">
        <w:rPr>
          <w:rFonts w:ascii="Times New Roman" w:hAnsi="Times New Roman" w:cs="Times New Roman"/>
          <w:sz w:val="24"/>
          <w:szCs w:val="24"/>
        </w:rPr>
        <w:t xml:space="preserve"> and</w:t>
      </w:r>
      <w:r w:rsidR="007B6012">
        <w:rPr>
          <w:rFonts w:ascii="Times New Roman" w:hAnsi="Times New Roman" w:cs="Times New Roman"/>
          <w:sz w:val="24"/>
          <w:szCs w:val="24"/>
        </w:rPr>
        <w:t xml:space="preserve"> 128,723 for CVD </w:t>
      </w:r>
      <w:r w:rsidR="00145C27">
        <w:rPr>
          <w:rFonts w:ascii="Times New Roman" w:hAnsi="Times New Roman" w:cs="Times New Roman"/>
          <w:sz w:val="24"/>
          <w:szCs w:val="24"/>
        </w:rPr>
        <w:t>including hypertension</w:t>
      </w:r>
      <w:r w:rsidR="007B6012">
        <w:rPr>
          <w:rFonts w:ascii="Times New Roman" w:hAnsi="Times New Roman" w:cs="Times New Roman"/>
          <w:sz w:val="24"/>
          <w:szCs w:val="24"/>
        </w:rPr>
        <w:t>.</w:t>
      </w:r>
      <w:r w:rsidR="00453446">
        <w:rPr>
          <w:rFonts w:ascii="Times New Roman" w:hAnsi="Times New Roman" w:cs="Times New Roman"/>
          <w:sz w:val="24"/>
          <w:szCs w:val="24"/>
        </w:rPr>
        <w:t xml:space="preserve"> </w:t>
      </w:r>
      <w:r w:rsidR="003E6512">
        <w:rPr>
          <w:rFonts w:ascii="Times New Roman" w:hAnsi="Times New Roman" w:cs="Times New Roman"/>
          <w:sz w:val="24"/>
          <w:szCs w:val="24"/>
        </w:rPr>
        <w:t>Twenty</w:t>
      </w:r>
      <w:r w:rsidR="00453446">
        <w:rPr>
          <w:rFonts w:ascii="Times New Roman" w:hAnsi="Times New Roman" w:cs="Times New Roman"/>
          <w:sz w:val="24"/>
          <w:szCs w:val="24"/>
        </w:rPr>
        <w:t xml:space="preserve"> percent</w:t>
      </w:r>
      <w:r w:rsidR="0025172D">
        <w:rPr>
          <w:rFonts w:ascii="Times New Roman" w:hAnsi="Times New Roman" w:cs="Times New Roman"/>
          <w:sz w:val="24"/>
          <w:szCs w:val="24"/>
        </w:rPr>
        <w:t xml:space="preserve"> of participants with diabetes</w:t>
      </w:r>
      <w:r w:rsidR="00453446">
        <w:rPr>
          <w:rFonts w:ascii="Times New Roman" w:hAnsi="Times New Roman" w:cs="Times New Roman"/>
          <w:sz w:val="24"/>
          <w:szCs w:val="24"/>
        </w:rPr>
        <w:t xml:space="preserve"> reported at least one form of CRN</w:t>
      </w:r>
      <w:r w:rsidR="00585B8A">
        <w:rPr>
          <w:rFonts w:ascii="Times New Roman" w:hAnsi="Times New Roman" w:cs="Times New Roman"/>
          <w:sz w:val="24"/>
          <w:szCs w:val="24"/>
        </w:rPr>
        <w:t>,</w:t>
      </w:r>
      <w:r w:rsidR="00453446">
        <w:rPr>
          <w:rFonts w:ascii="Times New Roman" w:hAnsi="Times New Roman" w:cs="Times New Roman"/>
          <w:sz w:val="24"/>
          <w:szCs w:val="24"/>
        </w:rPr>
        <w:t xml:space="preserve"> as did</w:t>
      </w:r>
      <w:r w:rsidR="00585B8A">
        <w:rPr>
          <w:rFonts w:ascii="Times New Roman" w:hAnsi="Times New Roman" w:cs="Times New Roman"/>
          <w:sz w:val="24"/>
          <w:szCs w:val="24"/>
        </w:rPr>
        <w:t xml:space="preserve"> </w:t>
      </w:r>
      <w:r w:rsidR="003E6512">
        <w:rPr>
          <w:rFonts w:ascii="Times New Roman" w:hAnsi="Times New Roman" w:cs="Times New Roman"/>
          <w:sz w:val="24"/>
          <w:szCs w:val="24"/>
        </w:rPr>
        <w:t>19.1</w:t>
      </w:r>
      <w:r w:rsidR="00585B8A">
        <w:rPr>
          <w:rFonts w:ascii="Times New Roman" w:hAnsi="Times New Roman" w:cs="Times New Roman"/>
          <w:sz w:val="24"/>
          <w:szCs w:val="24"/>
        </w:rPr>
        <w:t>% of participants with CVD</w:t>
      </w:r>
      <w:r w:rsidR="00453446">
        <w:rPr>
          <w:rFonts w:ascii="Times New Roman" w:hAnsi="Times New Roman" w:cs="Times New Roman"/>
          <w:sz w:val="24"/>
          <w:szCs w:val="24"/>
        </w:rPr>
        <w:t xml:space="preserve"> </w:t>
      </w:r>
      <w:r w:rsidR="00585B8A">
        <w:rPr>
          <w:rFonts w:ascii="Times New Roman" w:hAnsi="Times New Roman" w:cs="Times New Roman"/>
          <w:sz w:val="24"/>
          <w:szCs w:val="24"/>
        </w:rPr>
        <w:t xml:space="preserve">and </w:t>
      </w:r>
      <w:r w:rsidR="003E6512">
        <w:rPr>
          <w:rFonts w:ascii="Times New Roman" w:hAnsi="Times New Roman" w:cs="Times New Roman"/>
          <w:sz w:val="24"/>
          <w:szCs w:val="24"/>
        </w:rPr>
        <w:t>17.2</w:t>
      </w:r>
      <w:r w:rsidR="00B84F41">
        <w:rPr>
          <w:rFonts w:ascii="Times New Roman" w:hAnsi="Times New Roman" w:cs="Times New Roman"/>
          <w:sz w:val="24"/>
          <w:szCs w:val="24"/>
        </w:rPr>
        <w:t xml:space="preserve">% of participants with </w:t>
      </w:r>
      <w:r w:rsidR="00D3374D">
        <w:rPr>
          <w:rFonts w:ascii="Times New Roman" w:hAnsi="Times New Roman" w:cs="Times New Roman"/>
          <w:sz w:val="24"/>
          <w:szCs w:val="24"/>
        </w:rPr>
        <w:t xml:space="preserve">CVD </w:t>
      </w:r>
      <w:r w:rsidR="00453446">
        <w:rPr>
          <w:rFonts w:ascii="Times New Roman" w:hAnsi="Times New Roman" w:cs="Times New Roman"/>
          <w:sz w:val="24"/>
          <w:szCs w:val="24"/>
        </w:rPr>
        <w:t xml:space="preserve">including </w:t>
      </w:r>
      <w:r w:rsidR="00D3374D">
        <w:rPr>
          <w:rFonts w:ascii="Times New Roman" w:hAnsi="Times New Roman" w:cs="Times New Roman"/>
          <w:sz w:val="24"/>
          <w:szCs w:val="24"/>
        </w:rPr>
        <w:t>hypertension.</w:t>
      </w:r>
      <w:r w:rsidR="0012719C">
        <w:rPr>
          <w:rFonts w:ascii="Times New Roman" w:hAnsi="Times New Roman" w:cs="Times New Roman"/>
          <w:sz w:val="24"/>
          <w:szCs w:val="24"/>
        </w:rPr>
        <w:t xml:space="preserve"> </w:t>
      </w:r>
      <w:r w:rsidR="00CE2CFB">
        <w:rPr>
          <w:rFonts w:ascii="Times New Roman" w:hAnsi="Times New Roman" w:cs="Times New Roman"/>
          <w:sz w:val="24"/>
          <w:szCs w:val="24"/>
        </w:rPr>
        <w:t>As depicted in Table 1, a</w:t>
      </w:r>
      <w:r w:rsidR="005C10A6">
        <w:rPr>
          <w:rFonts w:ascii="Times New Roman" w:hAnsi="Times New Roman" w:cs="Times New Roman"/>
          <w:sz w:val="24"/>
          <w:szCs w:val="24"/>
        </w:rPr>
        <w:t>mong participants reporting CRN, t</w:t>
      </w:r>
      <w:r w:rsidR="00183FB9">
        <w:rPr>
          <w:rFonts w:ascii="Times New Roman" w:hAnsi="Times New Roman" w:cs="Times New Roman"/>
          <w:sz w:val="24"/>
          <w:szCs w:val="24"/>
        </w:rPr>
        <w:t>he</w:t>
      </w:r>
      <w:r w:rsidR="00F54606">
        <w:rPr>
          <w:rFonts w:ascii="Times New Roman" w:hAnsi="Times New Roman" w:cs="Times New Roman"/>
          <w:sz w:val="24"/>
          <w:szCs w:val="24"/>
        </w:rPr>
        <w:t xml:space="preserve"> most common</w:t>
      </w:r>
      <w:r w:rsidR="00557781">
        <w:rPr>
          <w:rFonts w:ascii="Times New Roman" w:hAnsi="Times New Roman" w:cs="Times New Roman"/>
          <w:sz w:val="24"/>
          <w:szCs w:val="24"/>
        </w:rPr>
        <w:t xml:space="preserve"> form </w:t>
      </w:r>
      <w:r w:rsidR="00E83A36">
        <w:rPr>
          <w:rFonts w:ascii="Times New Roman" w:hAnsi="Times New Roman" w:cs="Times New Roman"/>
          <w:sz w:val="24"/>
          <w:szCs w:val="24"/>
        </w:rPr>
        <w:t xml:space="preserve">of nonadherence </w:t>
      </w:r>
      <w:r w:rsidR="00557781">
        <w:rPr>
          <w:rFonts w:ascii="Times New Roman" w:hAnsi="Times New Roman" w:cs="Times New Roman"/>
          <w:sz w:val="24"/>
          <w:szCs w:val="24"/>
        </w:rPr>
        <w:t>was needing</w:t>
      </w:r>
      <w:r w:rsidR="00F449E7">
        <w:rPr>
          <w:rFonts w:ascii="Times New Roman" w:hAnsi="Times New Roman" w:cs="Times New Roman"/>
          <w:sz w:val="24"/>
          <w:szCs w:val="24"/>
        </w:rPr>
        <w:t xml:space="preserve"> but not being able to afford medication</w:t>
      </w:r>
      <w:r w:rsidR="00DB7161">
        <w:rPr>
          <w:rFonts w:ascii="Times New Roman" w:hAnsi="Times New Roman" w:cs="Times New Roman"/>
          <w:sz w:val="24"/>
          <w:szCs w:val="24"/>
        </w:rPr>
        <w:t xml:space="preserve"> (</w:t>
      </w:r>
      <w:r w:rsidR="005C10A6">
        <w:rPr>
          <w:rFonts w:ascii="Times New Roman" w:hAnsi="Times New Roman" w:cs="Times New Roman"/>
          <w:sz w:val="24"/>
          <w:szCs w:val="24"/>
        </w:rPr>
        <w:t>86 - 88</w:t>
      </w:r>
      <w:r w:rsidR="00512A84">
        <w:rPr>
          <w:rFonts w:ascii="Times New Roman" w:hAnsi="Times New Roman" w:cs="Times New Roman"/>
          <w:sz w:val="24"/>
          <w:szCs w:val="24"/>
        </w:rPr>
        <w:t>%</w:t>
      </w:r>
      <w:r w:rsidR="00183FB9">
        <w:rPr>
          <w:rFonts w:ascii="Times New Roman" w:hAnsi="Times New Roman" w:cs="Times New Roman"/>
          <w:sz w:val="24"/>
          <w:szCs w:val="24"/>
        </w:rPr>
        <w:t xml:space="preserve"> for all three conditions</w:t>
      </w:r>
      <w:r w:rsidR="00512A84">
        <w:rPr>
          <w:rFonts w:ascii="Times New Roman" w:hAnsi="Times New Roman" w:cs="Times New Roman"/>
          <w:sz w:val="24"/>
          <w:szCs w:val="24"/>
        </w:rPr>
        <w:t>)</w:t>
      </w:r>
      <w:r w:rsidR="00085EC7">
        <w:rPr>
          <w:rFonts w:ascii="Times New Roman" w:hAnsi="Times New Roman" w:cs="Times New Roman"/>
          <w:sz w:val="24"/>
          <w:szCs w:val="24"/>
        </w:rPr>
        <w:t xml:space="preserve">, followed by </w:t>
      </w:r>
      <w:r w:rsidR="009B24B9">
        <w:rPr>
          <w:rFonts w:ascii="Times New Roman" w:hAnsi="Times New Roman" w:cs="Times New Roman"/>
          <w:sz w:val="24"/>
          <w:szCs w:val="24"/>
        </w:rPr>
        <w:t>delayin</w:t>
      </w:r>
      <w:r w:rsidR="00CD4661">
        <w:rPr>
          <w:rFonts w:ascii="Times New Roman" w:hAnsi="Times New Roman" w:cs="Times New Roman"/>
          <w:sz w:val="24"/>
          <w:szCs w:val="24"/>
        </w:rPr>
        <w:t>g medication doses</w:t>
      </w:r>
      <w:r w:rsidR="0043659B">
        <w:rPr>
          <w:rFonts w:ascii="Times New Roman" w:hAnsi="Times New Roman" w:cs="Times New Roman"/>
          <w:sz w:val="24"/>
          <w:szCs w:val="24"/>
        </w:rPr>
        <w:t xml:space="preserve"> (68 – 70%)</w:t>
      </w:r>
      <w:r w:rsidR="002765C2">
        <w:rPr>
          <w:rFonts w:ascii="Times New Roman" w:hAnsi="Times New Roman" w:cs="Times New Roman"/>
          <w:sz w:val="24"/>
          <w:szCs w:val="24"/>
        </w:rPr>
        <w:t>, taking less medication than prescribed (</w:t>
      </w:r>
      <w:r w:rsidR="000F2F35">
        <w:rPr>
          <w:rFonts w:ascii="Times New Roman" w:hAnsi="Times New Roman" w:cs="Times New Roman"/>
          <w:sz w:val="24"/>
          <w:szCs w:val="24"/>
        </w:rPr>
        <w:t>56 – 58%), and skipping medication doses (53 – 56</w:t>
      </w:r>
      <w:r w:rsidR="005D6E56">
        <w:rPr>
          <w:rFonts w:ascii="Times New Roman" w:hAnsi="Times New Roman" w:cs="Times New Roman"/>
          <w:sz w:val="24"/>
          <w:szCs w:val="24"/>
        </w:rPr>
        <w:t>%).</w:t>
      </w:r>
      <w:r w:rsidR="0096276A">
        <w:rPr>
          <w:rFonts w:ascii="Times New Roman" w:hAnsi="Times New Roman" w:cs="Times New Roman"/>
          <w:sz w:val="24"/>
          <w:szCs w:val="24"/>
        </w:rPr>
        <w:t xml:space="preserve"> Among participants </w:t>
      </w:r>
      <w:r w:rsidR="00B51AA0">
        <w:rPr>
          <w:rFonts w:ascii="Times New Roman" w:hAnsi="Times New Roman" w:cs="Times New Roman"/>
          <w:sz w:val="24"/>
          <w:szCs w:val="24"/>
        </w:rPr>
        <w:t>with</w:t>
      </w:r>
      <w:r w:rsidR="00024C1B">
        <w:rPr>
          <w:rFonts w:ascii="Times New Roman" w:hAnsi="Times New Roman" w:cs="Times New Roman"/>
          <w:sz w:val="24"/>
          <w:szCs w:val="24"/>
        </w:rPr>
        <w:t xml:space="preserve"> information on specific</w:t>
      </w:r>
      <w:r w:rsidR="00B51AA0">
        <w:rPr>
          <w:rFonts w:ascii="Times New Roman" w:hAnsi="Times New Roman" w:cs="Times New Roman"/>
          <w:sz w:val="24"/>
          <w:szCs w:val="24"/>
        </w:rPr>
        <w:t xml:space="preserve"> forms of</w:t>
      </w:r>
      <w:r w:rsidR="00024C1B">
        <w:rPr>
          <w:rFonts w:ascii="Times New Roman" w:hAnsi="Times New Roman" w:cs="Times New Roman"/>
          <w:sz w:val="24"/>
          <w:szCs w:val="24"/>
        </w:rPr>
        <w:t xml:space="preserve"> CRN</w:t>
      </w:r>
      <w:r w:rsidR="00EA296C">
        <w:rPr>
          <w:rFonts w:ascii="Times New Roman" w:hAnsi="Times New Roman" w:cs="Times New Roman"/>
          <w:sz w:val="24"/>
          <w:szCs w:val="24"/>
        </w:rPr>
        <w:t>, 37.8% reported</w:t>
      </w:r>
      <w:r w:rsidR="00AA56BE">
        <w:rPr>
          <w:rFonts w:ascii="Times New Roman" w:hAnsi="Times New Roman" w:cs="Times New Roman"/>
          <w:sz w:val="24"/>
          <w:szCs w:val="24"/>
        </w:rPr>
        <w:t xml:space="preserve"> all </w:t>
      </w:r>
      <w:r w:rsidR="00B51AA0">
        <w:rPr>
          <w:rFonts w:ascii="Times New Roman" w:hAnsi="Times New Roman" w:cs="Times New Roman"/>
          <w:sz w:val="24"/>
          <w:szCs w:val="24"/>
        </w:rPr>
        <w:t>three CRN behaviors (</w:t>
      </w:r>
      <w:r w:rsidR="00203638">
        <w:rPr>
          <w:rFonts w:ascii="Times New Roman" w:hAnsi="Times New Roman" w:cs="Times New Roman"/>
          <w:sz w:val="24"/>
          <w:szCs w:val="24"/>
        </w:rPr>
        <w:t>delaying, taking less, and skipping med</w:t>
      </w:r>
      <w:r w:rsidR="00B51AA0">
        <w:rPr>
          <w:rFonts w:ascii="Times New Roman" w:hAnsi="Times New Roman" w:cs="Times New Roman"/>
          <w:sz w:val="24"/>
          <w:szCs w:val="24"/>
        </w:rPr>
        <w:t xml:space="preserve">ication), and 15.3% reported two CRN </w:t>
      </w:r>
      <w:r w:rsidR="00B51AA0">
        <w:rPr>
          <w:rFonts w:ascii="Times New Roman" w:hAnsi="Times New Roman" w:cs="Times New Roman"/>
          <w:sz w:val="24"/>
          <w:szCs w:val="24"/>
        </w:rPr>
        <w:lastRenderedPageBreak/>
        <w:t>behaviors.</w:t>
      </w:r>
      <w:r w:rsidR="005D6E56">
        <w:rPr>
          <w:rFonts w:ascii="Times New Roman" w:hAnsi="Times New Roman" w:cs="Times New Roman"/>
          <w:sz w:val="24"/>
          <w:szCs w:val="24"/>
        </w:rPr>
        <w:t xml:space="preserve"> </w:t>
      </w:r>
      <w:r w:rsidR="00F50DDC">
        <w:rPr>
          <w:rFonts w:ascii="Times New Roman" w:hAnsi="Times New Roman" w:cs="Times New Roman"/>
          <w:sz w:val="24"/>
          <w:szCs w:val="24"/>
        </w:rPr>
        <w:t>Participants with CRN were significantly younger</w:t>
      </w:r>
      <w:r w:rsidR="0022518D">
        <w:rPr>
          <w:rFonts w:ascii="Times New Roman" w:hAnsi="Times New Roman" w:cs="Times New Roman"/>
          <w:sz w:val="24"/>
          <w:szCs w:val="24"/>
        </w:rPr>
        <w:t xml:space="preserve"> and had higher BMIs</w:t>
      </w:r>
      <w:r w:rsidR="00ED1816">
        <w:rPr>
          <w:rFonts w:ascii="Times New Roman" w:hAnsi="Times New Roman" w:cs="Times New Roman"/>
          <w:sz w:val="24"/>
          <w:szCs w:val="24"/>
        </w:rPr>
        <w:t xml:space="preserve"> </w:t>
      </w:r>
      <w:r w:rsidR="00712896">
        <w:rPr>
          <w:rFonts w:ascii="Times New Roman" w:hAnsi="Times New Roman" w:cs="Times New Roman"/>
          <w:sz w:val="24"/>
          <w:szCs w:val="24"/>
        </w:rPr>
        <w:t xml:space="preserve">than those without CRN, </w:t>
      </w:r>
      <w:r w:rsidR="00ED1816">
        <w:rPr>
          <w:rFonts w:ascii="Times New Roman" w:hAnsi="Times New Roman" w:cs="Times New Roman"/>
          <w:sz w:val="24"/>
          <w:szCs w:val="24"/>
        </w:rPr>
        <w:t>and</w:t>
      </w:r>
      <w:r w:rsidR="00712896">
        <w:rPr>
          <w:rFonts w:ascii="Times New Roman" w:hAnsi="Times New Roman" w:cs="Times New Roman"/>
          <w:sz w:val="24"/>
          <w:szCs w:val="24"/>
        </w:rPr>
        <w:t xml:space="preserve"> were</w:t>
      </w:r>
      <w:r w:rsidR="00254FE3">
        <w:rPr>
          <w:rFonts w:ascii="Times New Roman" w:hAnsi="Times New Roman" w:cs="Times New Roman"/>
          <w:sz w:val="24"/>
          <w:szCs w:val="24"/>
        </w:rPr>
        <w:t xml:space="preserve"> m</w:t>
      </w:r>
      <w:r w:rsidR="003C39C3">
        <w:rPr>
          <w:rFonts w:ascii="Times New Roman" w:hAnsi="Times New Roman" w:cs="Times New Roman"/>
          <w:sz w:val="24"/>
          <w:szCs w:val="24"/>
        </w:rPr>
        <w:t>ore likely to be female</w:t>
      </w:r>
      <w:r w:rsidR="000E4BFC">
        <w:rPr>
          <w:rFonts w:ascii="Times New Roman" w:hAnsi="Times New Roman" w:cs="Times New Roman"/>
          <w:sz w:val="24"/>
          <w:szCs w:val="24"/>
        </w:rPr>
        <w:t>, non-white</w:t>
      </w:r>
      <w:r w:rsidR="002330AD">
        <w:rPr>
          <w:rFonts w:ascii="Times New Roman" w:hAnsi="Times New Roman" w:cs="Times New Roman"/>
          <w:sz w:val="24"/>
          <w:szCs w:val="24"/>
        </w:rPr>
        <w:t>, or current smokers</w:t>
      </w:r>
      <w:r w:rsidR="008F6886">
        <w:rPr>
          <w:rFonts w:ascii="Times New Roman" w:hAnsi="Times New Roman" w:cs="Times New Roman"/>
          <w:sz w:val="24"/>
          <w:szCs w:val="24"/>
        </w:rPr>
        <w:t xml:space="preserve"> (all </w:t>
      </w:r>
      <w:r w:rsidR="008F6886">
        <w:rPr>
          <w:rFonts w:ascii="Times New Roman" w:hAnsi="Times New Roman" w:cs="Times New Roman"/>
          <w:i/>
          <w:iCs/>
          <w:sz w:val="24"/>
          <w:szCs w:val="24"/>
        </w:rPr>
        <w:t>p</w:t>
      </w:r>
      <w:r w:rsidR="008F6886">
        <w:rPr>
          <w:rFonts w:ascii="Times New Roman" w:hAnsi="Times New Roman" w:cs="Times New Roman"/>
          <w:sz w:val="24"/>
          <w:szCs w:val="24"/>
        </w:rPr>
        <w:t xml:space="preserve"> &lt; 0.001)</w:t>
      </w:r>
      <w:r w:rsidR="002330AD">
        <w:rPr>
          <w:rFonts w:ascii="Times New Roman" w:hAnsi="Times New Roman" w:cs="Times New Roman"/>
          <w:sz w:val="24"/>
          <w:szCs w:val="24"/>
        </w:rPr>
        <w:t>.</w:t>
      </w:r>
      <w:r w:rsidR="0017323C">
        <w:rPr>
          <w:rFonts w:ascii="Times New Roman" w:hAnsi="Times New Roman" w:cs="Times New Roman"/>
          <w:sz w:val="24"/>
          <w:szCs w:val="24"/>
        </w:rPr>
        <w:t xml:space="preserve"> Although </w:t>
      </w:r>
      <w:r w:rsidR="006450C4">
        <w:rPr>
          <w:rFonts w:ascii="Times New Roman" w:hAnsi="Times New Roman" w:cs="Times New Roman"/>
          <w:sz w:val="24"/>
          <w:szCs w:val="24"/>
        </w:rPr>
        <w:t xml:space="preserve">participants with CRN were less likely to be insured than </w:t>
      </w:r>
      <w:r w:rsidR="00411369">
        <w:rPr>
          <w:rFonts w:ascii="Times New Roman" w:hAnsi="Times New Roman" w:cs="Times New Roman"/>
          <w:sz w:val="24"/>
          <w:szCs w:val="24"/>
        </w:rPr>
        <w:t>those without CRN, the</w:t>
      </w:r>
      <w:r w:rsidR="00F94C19">
        <w:rPr>
          <w:rFonts w:ascii="Times New Roman" w:hAnsi="Times New Roman" w:cs="Times New Roman"/>
          <w:sz w:val="24"/>
          <w:szCs w:val="24"/>
        </w:rPr>
        <w:t xml:space="preserve"> most common form of insurance among those with CRN was private insurance</w:t>
      </w:r>
      <w:r w:rsidR="00953B4A">
        <w:rPr>
          <w:rFonts w:ascii="Times New Roman" w:hAnsi="Times New Roman" w:cs="Times New Roman"/>
          <w:sz w:val="24"/>
          <w:szCs w:val="24"/>
        </w:rPr>
        <w:t xml:space="preserve"> (Table 1)</w:t>
      </w:r>
      <w:r w:rsidR="0028160D">
        <w:rPr>
          <w:rFonts w:ascii="Times New Roman" w:hAnsi="Times New Roman" w:cs="Times New Roman"/>
          <w:sz w:val="24"/>
          <w:szCs w:val="24"/>
        </w:rPr>
        <w:t>.</w:t>
      </w:r>
      <w:r w:rsidR="000F63E1">
        <w:rPr>
          <w:rFonts w:ascii="Times New Roman" w:hAnsi="Times New Roman" w:cs="Times New Roman"/>
          <w:sz w:val="24"/>
          <w:szCs w:val="24"/>
        </w:rPr>
        <w:t xml:space="preserve"> </w:t>
      </w:r>
      <w:r w:rsidR="003E74E0">
        <w:rPr>
          <w:rFonts w:ascii="Times New Roman" w:hAnsi="Times New Roman" w:cs="Times New Roman"/>
          <w:sz w:val="24"/>
          <w:szCs w:val="24"/>
        </w:rPr>
        <w:t>Income</w:t>
      </w:r>
      <w:r w:rsidR="005B731D">
        <w:rPr>
          <w:rFonts w:ascii="Times New Roman" w:hAnsi="Times New Roman" w:cs="Times New Roman"/>
          <w:sz w:val="24"/>
          <w:szCs w:val="24"/>
        </w:rPr>
        <w:t xml:space="preserve"> and education </w:t>
      </w:r>
      <w:r w:rsidR="003E74E0">
        <w:rPr>
          <w:rFonts w:ascii="Times New Roman" w:hAnsi="Times New Roman" w:cs="Times New Roman"/>
          <w:sz w:val="24"/>
          <w:szCs w:val="24"/>
        </w:rPr>
        <w:t xml:space="preserve">were also </w:t>
      </w:r>
      <w:r w:rsidR="003D4BEF">
        <w:rPr>
          <w:rFonts w:ascii="Times New Roman" w:hAnsi="Times New Roman" w:cs="Times New Roman"/>
          <w:sz w:val="24"/>
          <w:szCs w:val="24"/>
        </w:rPr>
        <w:t xml:space="preserve">significantly </w:t>
      </w:r>
      <w:r w:rsidR="003E74E0">
        <w:rPr>
          <w:rFonts w:ascii="Times New Roman" w:hAnsi="Times New Roman" w:cs="Times New Roman"/>
          <w:sz w:val="24"/>
          <w:szCs w:val="24"/>
        </w:rPr>
        <w:t>associated with CRN</w:t>
      </w:r>
      <w:r w:rsidR="009921CF">
        <w:rPr>
          <w:rFonts w:ascii="Times New Roman" w:hAnsi="Times New Roman" w:cs="Times New Roman"/>
          <w:sz w:val="24"/>
          <w:szCs w:val="24"/>
        </w:rPr>
        <w:t xml:space="preserve"> (both </w:t>
      </w:r>
      <w:r w:rsidR="009921CF">
        <w:rPr>
          <w:rFonts w:ascii="Times New Roman" w:hAnsi="Times New Roman" w:cs="Times New Roman"/>
          <w:i/>
          <w:iCs/>
          <w:sz w:val="24"/>
          <w:szCs w:val="24"/>
        </w:rPr>
        <w:t>p</w:t>
      </w:r>
      <w:r w:rsidR="009921CF">
        <w:rPr>
          <w:rFonts w:ascii="Times New Roman" w:hAnsi="Times New Roman" w:cs="Times New Roman"/>
          <w:sz w:val="24"/>
          <w:szCs w:val="24"/>
        </w:rPr>
        <w:t xml:space="preserve"> &lt; 0.001)</w:t>
      </w:r>
      <w:r w:rsidR="00364BDA">
        <w:rPr>
          <w:rFonts w:ascii="Times New Roman" w:hAnsi="Times New Roman" w:cs="Times New Roman"/>
          <w:sz w:val="24"/>
          <w:szCs w:val="24"/>
        </w:rPr>
        <w:t xml:space="preserve"> such that a</w:t>
      </w:r>
      <w:r w:rsidR="0005487A">
        <w:rPr>
          <w:rFonts w:ascii="Times New Roman" w:hAnsi="Times New Roman" w:cs="Times New Roman"/>
          <w:sz w:val="24"/>
          <w:szCs w:val="24"/>
        </w:rPr>
        <w:t xml:space="preserve">pproximately </w:t>
      </w:r>
      <w:r w:rsidR="00F16766">
        <w:rPr>
          <w:rFonts w:ascii="Times New Roman" w:hAnsi="Times New Roman" w:cs="Times New Roman"/>
          <w:sz w:val="24"/>
          <w:szCs w:val="24"/>
        </w:rPr>
        <w:t xml:space="preserve">50% of individuals </w:t>
      </w:r>
      <w:r w:rsidR="00C719D0">
        <w:rPr>
          <w:rFonts w:ascii="Times New Roman" w:hAnsi="Times New Roman" w:cs="Times New Roman"/>
          <w:sz w:val="24"/>
          <w:szCs w:val="24"/>
        </w:rPr>
        <w:t xml:space="preserve">reporting CRN </w:t>
      </w:r>
      <w:r w:rsidR="003F0D8F">
        <w:rPr>
          <w:rFonts w:ascii="Times New Roman" w:hAnsi="Times New Roman" w:cs="Times New Roman"/>
          <w:sz w:val="24"/>
          <w:szCs w:val="24"/>
        </w:rPr>
        <w:t>had annual household incomes of</w:t>
      </w:r>
      <w:r w:rsidR="005F4872">
        <w:rPr>
          <w:rFonts w:ascii="Times New Roman" w:hAnsi="Times New Roman" w:cs="Times New Roman"/>
          <w:sz w:val="24"/>
          <w:szCs w:val="24"/>
        </w:rPr>
        <w:t xml:space="preserve"> less than </w:t>
      </w:r>
      <w:r w:rsidR="003F0D8F">
        <w:rPr>
          <w:rFonts w:ascii="Times New Roman" w:hAnsi="Times New Roman" w:cs="Times New Roman"/>
          <w:sz w:val="24"/>
          <w:szCs w:val="24"/>
        </w:rPr>
        <w:t>$20,000</w:t>
      </w:r>
      <w:r w:rsidR="005F4872">
        <w:rPr>
          <w:rFonts w:ascii="Times New Roman" w:hAnsi="Times New Roman" w:cs="Times New Roman"/>
          <w:sz w:val="24"/>
          <w:szCs w:val="24"/>
        </w:rPr>
        <w:t xml:space="preserve"> </w:t>
      </w:r>
      <w:r w:rsidR="003F0D8F">
        <w:rPr>
          <w:rFonts w:ascii="Times New Roman" w:hAnsi="Times New Roman" w:cs="Times New Roman"/>
          <w:sz w:val="24"/>
          <w:szCs w:val="24"/>
        </w:rPr>
        <w:t>and</w:t>
      </w:r>
      <w:r w:rsidR="00656A02">
        <w:rPr>
          <w:rFonts w:ascii="Times New Roman" w:hAnsi="Times New Roman" w:cs="Times New Roman"/>
          <w:sz w:val="24"/>
          <w:szCs w:val="24"/>
        </w:rPr>
        <w:t xml:space="preserve"> 55% had a high school degree or less</w:t>
      </w:r>
      <w:r w:rsidR="003A3239">
        <w:rPr>
          <w:rFonts w:ascii="Times New Roman" w:hAnsi="Times New Roman" w:cs="Times New Roman"/>
          <w:sz w:val="24"/>
          <w:szCs w:val="24"/>
        </w:rPr>
        <w:t>, compared to 27% and 46% of those without CRN, respectively</w:t>
      </w:r>
      <w:r w:rsidR="00656A02">
        <w:rPr>
          <w:rFonts w:ascii="Times New Roman" w:hAnsi="Times New Roman" w:cs="Times New Roman"/>
          <w:sz w:val="24"/>
          <w:szCs w:val="24"/>
        </w:rPr>
        <w:t>.</w:t>
      </w:r>
      <w:r w:rsidR="00C53794">
        <w:rPr>
          <w:rFonts w:ascii="Times New Roman" w:hAnsi="Times New Roman" w:cs="Times New Roman"/>
          <w:sz w:val="24"/>
          <w:szCs w:val="24"/>
        </w:rPr>
        <w:t xml:space="preserve"> </w:t>
      </w:r>
      <w:r w:rsidR="00B47FE8">
        <w:rPr>
          <w:rFonts w:ascii="Times New Roman" w:hAnsi="Times New Roman" w:cs="Times New Roman"/>
          <w:sz w:val="24"/>
          <w:szCs w:val="24"/>
        </w:rPr>
        <w:t xml:space="preserve">Individuals with CRN were more likely to live in the South and less likely to live in the Northeast than individuals without CRN, while the proportions of individuals living in the Midwest or West </w:t>
      </w:r>
      <w:r w:rsidR="0012730F">
        <w:rPr>
          <w:rFonts w:ascii="Times New Roman" w:hAnsi="Times New Roman" w:cs="Times New Roman"/>
          <w:sz w:val="24"/>
          <w:szCs w:val="24"/>
        </w:rPr>
        <w:t>did not significantly differ</w:t>
      </w:r>
      <w:r w:rsidR="00B47FE8">
        <w:rPr>
          <w:rFonts w:ascii="Times New Roman" w:hAnsi="Times New Roman" w:cs="Times New Roman"/>
          <w:sz w:val="24"/>
          <w:szCs w:val="24"/>
        </w:rPr>
        <w:t xml:space="preserve"> b</w:t>
      </w:r>
      <w:r w:rsidR="00C938E8">
        <w:rPr>
          <w:rFonts w:ascii="Times New Roman" w:hAnsi="Times New Roman" w:cs="Times New Roman"/>
          <w:sz w:val="24"/>
          <w:szCs w:val="24"/>
        </w:rPr>
        <w:t>y CRN status</w:t>
      </w:r>
      <w:r w:rsidR="008F6886">
        <w:rPr>
          <w:rFonts w:ascii="Times New Roman" w:hAnsi="Times New Roman" w:cs="Times New Roman"/>
          <w:sz w:val="24"/>
          <w:szCs w:val="24"/>
        </w:rPr>
        <w:t xml:space="preserve"> (Table 1).</w:t>
      </w:r>
    </w:p>
    <w:p w14:paraId="497D6783" w14:textId="47E17B17" w:rsidR="00E04ADC" w:rsidRDefault="00C25FEE" w:rsidP="00E768DD">
      <w:pPr>
        <w:spacing w:line="480" w:lineRule="auto"/>
        <w:rPr>
          <w:rFonts w:ascii="Times New Roman" w:hAnsi="Times New Roman" w:cs="Times New Roman"/>
          <w:b/>
          <w:bCs/>
          <w:sz w:val="24"/>
          <w:szCs w:val="24"/>
        </w:rPr>
      </w:pPr>
      <w:r w:rsidRPr="000D3D75">
        <w:rPr>
          <w:rFonts w:ascii="Times New Roman" w:hAnsi="Times New Roman" w:cs="Times New Roman"/>
          <w:b/>
          <w:bCs/>
          <w:sz w:val="24"/>
          <w:szCs w:val="24"/>
        </w:rPr>
        <w:t>All-cause Mortality</w:t>
      </w:r>
    </w:p>
    <w:p w14:paraId="303BEAC9" w14:textId="267CC580" w:rsidR="000D3D75" w:rsidRPr="000D3D75" w:rsidRDefault="000D3D75"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Diabet</w:t>
      </w:r>
      <w:r w:rsidR="002057F5">
        <w:rPr>
          <w:rFonts w:ascii="Times New Roman" w:hAnsi="Times New Roman" w:cs="Times New Roman"/>
          <w:i/>
          <w:iCs/>
          <w:sz w:val="24"/>
          <w:szCs w:val="24"/>
        </w:rPr>
        <w:t>es</w:t>
      </w:r>
    </w:p>
    <w:p w14:paraId="7FFD1295" w14:textId="68E2D967" w:rsidR="00F365AC" w:rsidRDefault="00E121E7" w:rsidP="00E768DD">
      <w:pPr>
        <w:spacing w:line="480" w:lineRule="auto"/>
        <w:rPr>
          <w:rFonts w:ascii="Times New Roman" w:hAnsi="Times New Roman" w:cs="Times New Roman"/>
          <w:sz w:val="24"/>
          <w:szCs w:val="24"/>
        </w:rPr>
      </w:pPr>
      <w:r>
        <w:rPr>
          <w:rFonts w:ascii="Times New Roman" w:hAnsi="Times New Roman" w:cs="Times New Roman"/>
          <w:sz w:val="24"/>
          <w:szCs w:val="24"/>
        </w:rPr>
        <w:tab/>
      </w:r>
      <w:r w:rsidR="000846E3">
        <w:rPr>
          <w:rFonts w:ascii="Times New Roman" w:hAnsi="Times New Roman" w:cs="Times New Roman"/>
          <w:sz w:val="24"/>
          <w:szCs w:val="24"/>
        </w:rPr>
        <w:t xml:space="preserve">Among individuals with diabetes, </w:t>
      </w:r>
      <w:r w:rsidR="00A44D6F">
        <w:rPr>
          <w:rFonts w:ascii="Times New Roman" w:hAnsi="Times New Roman" w:cs="Times New Roman"/>
          <w:sz w:val="24"/>
          <w:szCs w:val="24"/>
        </w:rPr>
        <w:t>8,909 (23.6%) died of any cause during the follow-up period</w:t>
      </w:r>
      <w:r w:rsidR="00A830B4">
        <w:rPr>
          <w:rFonts w:ascii="Times New Roman" w:hAnsi="Times New Roman" w:cs="Times New Roman"/>
          <w:sz w:val="24"/>
          <w:szCs w:val="24"/>
        </w:rPr>
        <w:t>, 1</w:t>
      </w:r>
      <w:r w:rsidR="00947354">
        <w:rPr>
          <w:rFonts w:ascii="Times New Roman" w:hAnsi="Times New Roman" w:cs="Times New Roman"/>
          <w:sz w:val="24"/>
          <w:szCs w:val="24"/>
        </w:rPr>
        <w:t>,</w:t>
      </w:r>
      <w:r w:rsidR="00A830B4">
        <w:rPr>
          <w:rFonts w:ascii="Times New Roman" w:hAnsi="Times New Roman" w:cs="Times New Roman"/>
          <w:sz w:val="24"/>
          <w:szCs w:val="24"/>
        </w:rPr>
        <w:t>086</w:t>
      </w:r>
      <w:r w:rsidR="00C23C5B">
        <w:rPr>
          <w:rFonts w:ascii="Times New Roman" w:hAnsi="Times New Roman" w:cs="Times New Roman"/>
          <w:sz w:val="24"/>
          <w:szCs w:val="24"/>
        </w:rPr>
        <w:t xml:space="preserve"> (12.2%)</w:t>
      </w:r>
      <w:r w:rsidR="004B6ECB">
        <w:rPr>
          <w:rFonts w:ascii="Times New Roman" w:hAnsi="Times New Roman" w:cs="Times New Roman"/>
          <w:sz w:val="24"/>
          <w:szCs w:val="24"/>
        </w:rPr>
        <w:t xml:space="preserve"> of whom</w:t>
      </w:r>
      <w:r w:rsidR="00A830B4">
        <w:rPr>
          <w:rFonts w:ascii="Times New Roman" w:hAnsi="Times New Roman" w:cs="Times New Roman"/>
          <w:sz w:val="24"/>
          <w:szCs w:val="24"/>
        </w:rPr>
        <w:t xml:space="preserve"> </w:t>
      </w:r>
      <w:r w:rsidR="00C23C5B">
        <w:rPr>
          <w:rFonts w:ascii="Times New Roman" w:hAnsi="Times New Roman" w:cs="Times New Roman"/>
          <w:sz w:val="24"/>
          <w:szCs w:val="24"/>
        </w:rPr>
        <w:t xml:space="preserve">reported CRN. </w:t>
      </w:r>
      <w:r w:rsidR="00125E6B">
        <w:rPr>
          <w:rFonts w:ascii="Times New Roman" w:hAnsi="Times New Roman" w:cs="Times New Roman"/>
          <w:sz w:val="24"/>
          <w:szCs w:val="24"/>
        </w:rPr>
        <w:t>The median follow</w:t>
      </w:r>
      <w:r w:rsidR="00171F2D">
        <w:rPr>
          <w:rFonts w:ascii="Times New Roman" w:hAnsi="Times New Roman" w:cs="Times New Roman"/>
          <w:sz w:val="24"/>
          <w:szCs w:val="24"/>
        </w:rPr>
        <w:t xml:space="preserve">-up time among individuals with diabetes was </w:t>
      </w:r>
      <w:r w:rsidR="00FD4406">
        <w:rPr>
          <w:rFonts w:ascii="Times New Roman" w:hAnsi="Times New Roman" w:cs="Times New Roman"/>
          <w:sz w:val="24"/>
          <w:szCs w:val="24"/>
        </w:rPr>
        <w:t>291</w:t>
      </w:r>
      <w:r w:rsidR="00ED67B1">
        <w:rPr>
          <w:rFonts w:ascii="Times New Roman" w:hAnsi="Times New Roman" w:cs="Times New Roman"/>
          <w:sz w:val="24"/>
          <w:szCs w:val="24"/>
        </w:rPr>
        <w:t xml:space="preserve"> weeks (IQR = 1</w:t>
      </w:r>
      <w:r w:rsidR="00FD4406">
        <w:rPr>
          <w:rFonts w:ascii="Times New Roman" w:hAnsi="Times New Roman" w:cs="Times New Roman"/>
          <w:sz w:val="24"/>
          <w:szCs w:val="24"/>
        </w:rPr>
        <w:t>56</w:t>
      </w:r>
      <w:r w:rsidR="00ED67B1">
        <w:rPr>
          <w:rFonts w:ascii="Times New Roman" w:hAnsi="Times New Roman" w:cs="Times New Roman"/>
          <w:sz w:val="24"/>
          <w:szCs w:val="24"/>
        </w:rPr>
        <w:t xml:space="preserve"> </w:t>
      </w:r>
      <w:r w:rsidR="00C65C99">
        <w:rPr>
          <w:rFonts w:ascii="Times New Roman" w:hAnsi="Times New Roman" w:cs="Times New Roman"/>
          <w:sz w:val="24"/>
          <w:szCs w:val="24"/>
        </w:rPr>
        <w:t>–</w:t>
      </w:r>
      <w:r w:rsidR="00ED67B1">
        <w:rPr>
          <w:rFonts w:ascii="Times New Roman" w:hAnsi="Times New Roman" w:cs="Times New Roman"/>
          <w:sz w:val="24"/>
          <w:szCs w:val="24"/>
        </w:rPr>
        <w:t xml:space="preserve"> </w:t>
      </w:r>
      <w:r w:rsidR="00C65C99">
        <w:rPr>
          <w:rFonts w:ascii="Times New Roman" w:hAnsi="Times New Roman" w:cs="Times New Roman"/>
          <w:sz w:val="24"/>
          <w:szCs w:val="24"/>
        </w:rPr>
        <w:t>50</w:t>
      </w:r>
      <w:r w:rsidR="00FD4406">
        <w:rPr>
          <w:rFonts w:ascii="Times New Roman" w:hAnsi="Times New Roman" w:cs="Times New Roman"/>
          <w:sz w:val="24"/>
          <w:szCs w:val="24"/>
        </w:rPr>
        <w:t>4</w:t>
      </w:r>
      <w:r w:rsidR="00C65C99">
        <w:rPr>
          <w:rFonts w:ascii="Times New Roman" w:hAnsi="Times New Roman" w:cs="Times New Roman"/>
          <w:sz w:val="24"/>
          <w:szCs w:val="24"/>
        </w:rPr>
        <w:t>)</w:t>
      </w:r>
      <w:r w:rsidR="00AF612A">
        <w:rPr>
          <w:rFonts w:ascii="Times New Roman" w:hAnsi="Times New Roman" w:cs="Times New Roman"/>
          <w:sz w:val="24"/>
          <w:szCs w:val="24"/>
        </w:rPr>
        <w:t xml:space="preserve">. </w:t>
      </w:r>
      <w:r w:rsidR="008B666D">
        <w:rPr>
          <w:rFonts w:ascii="Times New Roman" w:hAnsi="Times New Roman" w:cs="Times New Roman"/>
          <w:sz w:val="24"/>
          <w:szCs w:val="24"/>
        </w:rPr>
        <w:t>As shown in Table 2, t</w:t>
      </w:r>
      <w:r w:rsidR="00AF612A">
        <w:rPr>
          <w:rFonts w:ascii="Times New Roman" w:hAnsi="Times New Roman" w:cs="Times New Roman"/>
          <w:sz w:val="24"/>
          <w:szCs w:val="24"/>
        </w:rPr>
        <w:t>he</w:t>
      </w:r>
      <w:r>
        <w:rPr>
          <w:rFonts w:ascii="Times New Roman" w:hAnsi="Times New Roman" w:cs="Times New Roman"/>
          <w:sz w:val="24"/>
          <w:szCs w:val="24"/>
        </w:rPr>
        <w:t xml:space="preserve"> unadjusted </w:t>
      </w:r>
      <w:r w:rsidR="003D6877">
        <w:rPr>
          <w:rFonts w:ascii="Times New Roman" w:hAnsi="Times New Roman" w:cs="Times New Roman"/>
          <w:sz w:val="24"/>
          <w:szCs w:val="24"/>
        </w:rPr>
        <w:t>hazard</w:t>
      </w:r>
      <w:r>
        <w:rPr>
          <w:rFonts w:ascii="Times New Roman" w:hAnsi="Times New Roman" w:cs="Times New Roman"/>
          <w:sz w:val="24"/>
          <w:szCs w:val="24"/>
        </w:rPr>
        <w:t xml:space="preserve"> of </w:t>
      </w:r>
      <w:r w:rsidR="00654E50">
        <w:rPr>
          <w:rFonts w:ascii="Times New Roman" w:hAnsi="Times New Roman" w:cs="Times New Roman"/>
          <w:sz w:val="24"/>
          <w:szCs w:val="24"/>
        </w:rPr>
        <w:t>all-cause mortality</w:t>
      </w:r>
      <w:r w:rsidR="00542797">
        <w:rPr>
          <w:rFonts w:ascii="Times New Roman" w:hAnsi="Times New Roman" w:cs="Times New Roman"/>
          <w:sz w:val="24"/>
          <w:szCs w:val="24"/>
        </w:rPr>
        <w:t xml:space="preserve"> in individuals with CRN</w:t>
      </w:r>
      <w:r w:rsidR="00654E50">
        <w:rPr>
          <w:rFonts w:ascii="Times New Roman" w:hAnsi="Times New Roman" w:cs="Times New Roman"/>
          <w:sz w:val="24"/>
          <w:szCs w:val="24"/>
        </w:rPr>
        <w:t xml:space="preserve"> </w:t>
      </w:r>
      <w:r w:rsidR="00A6627A">
        <w:rPr>
          <w:rFonts w:ascii="Times New Roman" w:hAnsi="Times New Roman" w:cs="Times New Roman"/>
          <w:sz w:val="24"/>
          <w:szCs w:val="24"/>
        </w:rPr>
        <w:t xml:space="preserve">was </w:t>
      </w:r>
      <w:r w:rsidR="00FE2196">
        <w:rPr>
          <w:rFonts w:ascii="Times New Roman" w:hAnsi="Times New Roman" w:cs="Times New Roman"/>
          <w:sz w:val="24"/>
          <w:szCs w:val="24"/>
        </w:rPr>
        <w:t>0.752 times</w:t>
      </w:r>
      <w:r w:rsidR="00D14305">
        <w:rPr>
          <w:rFonts w:ascii="Times New Roman" w:hAnsi="Times New Roman" w:cs="Times New Roman"/>
          <w:sz w:val="24"/>
          <w:szCs w:val="24"/>
        </w:rPr>
        <w:t xml:space="preserve"> </w:t>
      </w:r>
      <w:r w:rsidR="00FE2196">
        <w:rPr>
          <w:rFonts w:ascii="Times New Roman" w:hAnsi="Times New Roman" w:cs="Times New Roman"/>
          <w:sz w:val="24"/>
          <w:szCs w:val="24"/>
        </w:rPr>
        <w:t>(95% CI</w:t>
      </w:r>
      <w:r w:rsidR="00AF32ED">
        <w:rPr>
          <w:rFonts w:ascii="Times New Roman" w:hAnsi="Times New Roman" w:cs="Times New Roman"/>
          <w:sz w:val="24"/>
          <w:szCs w:val="24"/>
        </w:rPr>
        <w:t xml:space="preserve"> = </w:t>
      </w:r>
      <w:r w:rsidR="007137F4">
        <w:rPr>
          <w:rFonts w:ascii="Times New Roman" w:hAnsi="Times New Roman" w:cs="Times New Roman"/>
          <w:sz w:val="24"/>
          <w:szCs w:val="24"/>
        </w:rPr>
        <w:t>0.694 – 0.815</w:t>
      </w:r>
      <w:r w:rsidR="00542797">
        <w:rPr>
          <w:rFonts w:ascii="Times New Roman" w:hAnsi="Times New Roman" w:cs="Times New Roman"/>
          <w:sz w:val="24"/>
          <w:szCs w:val="24"/>
        </w:rPr>
        <w:t>) that of those</w:t>
      </w:r>
      <w:r w:rsidR="00E546C5">
        <w:rPr>
          <w:rFonts w:ascii="Times New Roman" w:hAnsi="Times New Roman" w:cs="Times New Roman"/>
          <w:sz w:val="24"/>
          <w:szCs w:val="24"/>
        </w:rPr>
        <w:t xml:space="preserve"> without CRN.</w:t>
      </w:r>
      <w:r w:rsidR="008B666D">
        <w:rPr>
          <w:rFonts w:ascii="Times New Roman" w:hAnsi="Times New Roman" w:cs="Times New Roman"/>
          <w:sz w:val="24"/>
          <w:szCs w:val="24"/>
        </w:rPr>
        <w:t xml:space="preserve"> T</w:t>
      </w:r>
      <w:r w:rsidR="000D3D75">
        <w:rPr>
          <w:rFonts w:ascii="Times New Roman" w:hAnsi="Times New Roman" w:cs="Times New Roman"/>
          <w:sz w:val="24"/>
          <w:szCs w:val="24"/>
        </w:rPr>
        <w:t>he direction of association between CRN and all-cause mortality</w:t>
      </w:r>
      <w:r w:rsidR="0038111F">
        <w:rPr>
          <w:rFonts w:ascii="Times New Roman" w:hAnsi="Times New Roman" w:cs="Times New Roman"/>
          <w:sz w:val="24"/>
          <w:szCs w:val="24"/>
        </w:rPr>
        <w:t xml:space="preserve"> was</w:t>
      </w:r>
      <w:r w:rsidR="00835090">
        <w:rPr>
          <w:rFonts w:ascii="Times New Roman" w:hAnsi="Times New Roman" w:cs="Times New Roman"/>
          <w:sz w:val="24"/>
          <w:szCs w:val="24"/>
        </w:rPr>
        <w:t xml:space="preserve"> </w:t>
      </w:r>
      <w:r w:rsidR="0038111F">
        <w:rPr>
          <w:rFonts w:ascii="Times New Roman" w:hAnsi="Times New Roman" w:cs="Times New Roman"/>
          <w:sz w:val="24"/>
          <w:szCs w:val="24"/>
        </w:rPr>
        <w:t>reversed after adjusting for potential confounders</w:t>
      </w:r>
      <w:r w:rsidR="00D07793">
        <w:rPr>
          <w:rFonts w:ascii="Times New Roman" w:hAnsi="Times New Roman" w:cs="Times New Roman"/>
          <w:sz w:val="24"/>
          <w:szCs w:val="24"/>
        </w:rPr>
        <w:t>, such that CRN was associated with a</w:t>
      </w:r>
      <w:r w:rsidR="00256F1E">
        <w:rPr>
          <w:rFonts w:ascii="Times New Roman" w:hAnsi="Times New Roman" w:cs="Times New Roman"/>
          <w:sz w:val="24"/>
          <w:szCs w:val="24"/>
        </w:rPr>
        <w:t xml:space="preserve">n 18.3% increase in the </w:t>
      </w:r>
      <w:r w:rsidR="00596E5B">
        <w:rPr>
          <w:rFonts w:ascii="Times New Roman" w:hAnsi="Times New Roman" w:cs="Times New Roman"/>
          <w:sz w:val="24"/>
          <w:szCs w:val="24"/>
        </w:rPr>
        <w:t>hazard</w:t>
      </w:r>
      <w:r w:rsidR="009955C0">
        <w:rPr>
          <w:rFonts w:ascii="Times New Roman" w:hAnsi="Times New Roman" w:cs="Times New Roman"/>
          <w:sz w:val="24"/>
          <w:szCs w:val="24"/>
        </w:rPr>
        <w:t xml:space="preserve"> of death</w:t>
      </w:r>
      <w:r w:rsidR="00256F1E">
        <w:rPr>
          <w:rFonts w:ascii="Times New Roman" w:hAnsi="Times New Roman" w:cs="Times New Roman"/>
          <w:sz w:val="24"/>
          <w:szCs w:val="24"/>
        </w:rPr>
        <w:t xml:space="preserve"> </w:t>
      </w:r>
      <w:r w:rsidR="0003790D">
        <w:rPr>
          <w:rFonts w:ascii="Times New Roman" w:hAnsi="Times New Roman" w:cs="Times New Roman"/>
          <w:sz w:val="24"/>
          <w:szCs w:val="24"/>
        </w:rPr>
        <w:t xml:space="preserve">(95% CI = </w:t>
      </w:r>
      <w:r w:rsidR="00F542C6">
        <w:rPr>
          <w:rFonts w:ascii="Times New Roman" w:hAnsi="Times New Roman" w:cs="Times New Roman"/>
          <w:sz w:val="24"/>
          <w:szCs w:val="24"/>
        </w:rPr>
        <w:t>1.092 – 1.281) in individuals with diabetes relative to those without CRN.</w:t>
      </w:r>
      <w:r w:rsidR="0010310E">
        <w:rPr>
          <w:rFonts w:ascii="Times New Roman" w:hAnsi="Times New Roman" w:cs="Times New Roman"/>
          <w:sz w:val="24"/>
          <w:szCs w:val="24"/>
        </w:rPr>
        <w:t xml:space="preserve"> </w:t>
      </w:r>
      <w:r w:rsidR="00C14CF9">
        <w:rPr>
          <w:rFonts w:ascii="Times New Roman" w:hAnsi="Times New Roman" w:cs="Times New Roman"/>
          <w:sz w:val="24"/>
          <w:szCs w:val="24"/>
        </w:rPr>
        <w:t xml:space="preserve">After stratifying by </w:t>
      </w:r>
      <w:r w:rsidR="00C54E91">
        <w:rPr>
          <w:rFonts w:ascii="Times New Roman" w:hAnsi="Times New Roman" w:cs="Times New Roman"/>
          <w:sz w:val="24"/>
          <w:szCs w:val="24"/>
        </w:rPr>
        <w:t>interview year,</w:t>
      </w:r>
      <w:r w:rsidR="005C6338">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5C6338">
        <w:rPr>
          <w:rFonts w:ascii="Times New Roman" w:hAnsi="Times New Roman" w:cs="Times New Roman"/>
          <w:sz w:val="24"/>
          <w:szCs w:val="24"/>
        </w:rPr>
        <w:t>found that</w:t>
      </w:r>
      <w:r w:rsidR="004A3767">
        <w:rPr>
          <w:rFonts w:ascii="Times New Roman" w:hAnsi="Times New Roman" w:cs="Times New Roman"/>
          <w:sz w:val="24"/>
          <w:szCs w:val="24"/>
        </w:rPr>
        <w:t xml:space="preserve"> </w:t>
      </w:r>
      <w:r w:rsidR="00661E33">
        <w:rPr>
          <w:rFonts w:ascii="Times New Roman" w:hAnsi="Times New Roman" w:cs="Times New Roman"/>
          <w:sz w:val="24"/>
          <w:szCs w:val="24"/>
        </w:rPr>
        <w:t>among individuals with diabetes,</w:t>
      </w:r>
      <w:r w:rsidR="006E290A">
        <w:rPr>
          <w:rFonts w:ascii="Times New Roman" w:hAnsi="Times New Roman" w:cs="Times New Roman"/>
          <w:sz w:val="24"/>
          <w:szCs w:val="24"/>
        </w:rPr>
        <w:t xml:space="preserve"> </w:t>
      </w:r>
      <w:r w:rsidR="00E729A3">
        <w:rPr>
          <w:rFonts w:ascii="Times New Roman" w:hAnsi="Times New Roman" w:cs="Times New Roman"/>
          <w:sz w:val="24"/>
          <w:szCs w:val="24"/>
        </w:rPr>
        <w:t xml:space="preserve">the </w:t>
      </w:r>
      <w:r w:rsidR="008241C2">
        <w:rPr>
          <w:rFonts w:ascii="Times New Roman" w:hAnsi="Times New Roman" w:cs="Times New Roman"/>
          <w:sz w:val="24"/>
          <w:szCs w:val="24"/>
        </w:rPr>
        <w:t>u</w:t>
      </w:r>
      <w:r w:rsidR="007A27F2">
        <w:rPr>
          <w:rFonts w:ascii="Times New Roman" w:hAnsi="Times New Roman" w:cs="Times New Roman"/>
          <w:sz w:val="24"/>
          <w:szCs w:val="24"/>
        </w:rPr>
        <w:t>nadjusted</w:t>
      </w:r>
      <w:r w:rsidR="00577DE7">
        <w:rPr>
          <w:rFonts w:ascii="Times New Roman" w:hAnsi="Times New Roman" w:cs="Times New Roman"/>
          <w:sz w:val="24"/>
          <w:szCs w:val="24"/>
        </w:rPr>
        <w:t xml:space="preserve"> association </w:t>
      </w:r>
      <w:r w:rsidR="008241C2">
        <w:rPr>
          <w:rFonts w:ascii="Times New Roman" w:hAnsi="Times New Roman" w:cs="Times New Roman"/>
          <w:sz w:val="24"/>
          <w:szCs w:val="24"/>
        </w:rPr>
        <w:t xml:space="preserve">between CRN and all-cause mortality </w:t>
      </w:r>
      <w:r w:rsidR="00E729A3">
        <w:rPr>
          <w:rFonts w:ascii="Times New Roman" w:hAnsi="Times New Roman" w:cs="Times New Roman"/>
          <w:sz w:val="24"/>
          <w:szCs w:val="24"/>
        </w:rPr>
        <w:t>w</w:t>
      </w:r>
      <w:r w:rsidR="00577DE7">
        <w:rPr>
          <w:rFonts w:ascii="Times New Roman" w:hAnsi="Times New Roman" w:cs="Times New Roman"/>
          <w:sz w:val="24"/>
          <w:szCs w:val="24"/>
        </w:rPr>
        <w:t>as</w:t>
      </w:r>
      <w:r w:rsidR="00E729A3">
        <w:rPr>
          <w:rFonts w:ascii="Times New Roman" w:hAnsi="Times New Roman" w:cs="Times New Roman"/>
          <w:sz w:val="24"/>
          <w:szCs w:val="24"/>
        </w:rPr>
        <w:t xml:space="preserve"> higher</w:t>
      </w:r>
      <w:r w:rsidR="00661E33">
        <w:rPr>
          <w:rFonts w:ascii="Times New Roman" w:hAnsi="Times New Roman" w:cs="Times New Roman"/>
          <w:sz w:val="24"/>
          <w:szCs w:val="24"/>
        </w:rPr>
        <w:t xml:space="preserve"> and the adjusted association lower</w:t>
      </w:r>
      <w:r w:rsidR="00E729A3">
        <w:rPr>
          <w:rFonts w:ascii="Times New Roman" w:hAnsi="Times New Roman" w:cs="Times New Roman"/>
          <w:sz w:val="24"/>
          <w:szCs w:val="24"/>
        </w:rPr>
        <w:t xml:space="preserve"> </w:t>
      </w:r>
      <w:r w:rsidR="00931948">
        <w:rPr>
          <w:rFonts w:ascii="Times New Roman" w:hAnsi="Times New Roman" w:cs="Times New Roman"/>
          <w:sz w:val="24"/>
          <w:szCs w:val="24"/>
        </w:rPr>
        <w:t xml:space="preserve">for individuals interviewed </w:t>
      </w:r>
      <w:r w:rsidR="00CA4DFB">
        <w:rPr>
          <w:rFonts w:ascii="Times New Roman" w:hAnsi="Times New Roman" w:cs="Times New Roman"/>
          <w:sz w:val="24"/>
          <w:szCs w:val="24"/>
        </w:rPr>
        <w:t>prior to 2011</w:t>
      </w:r>
      <w:r w:rsidR="00791791">
        <w:rPr>
          <w:rFonts w:ascii="Times New Roman" w:hAnsi="Times New Roman" w:cs="Times New Roman"/>
          <w:sz w:val="24"/>
          <w:szCs w:val="24"/>
        </w:rPr>
        <w:t xml:space="preserve"> </w:t>
      </w:r>
      <w:r w:rsidR="00E729A3">
        <w:rPr>
          <w:rFonts w:ascii="Times New Roman" w:hAnsi="Times New Roman" w:cs="Times New Roman"/>
          <w:sz w:val="24"/>
          <w:szCs w:val="24"/>
        </w:rPr>
        <w:t>relative to</w:t>
      </w:r>
      <w:r w:rsidR="00DA277D">
        <w:rPr>
          <w:rFonts w:ascii="Times New Roman" w:hAnsi="Times New Roman" w:cs="Times New Roman"/>
          <w:sz w:val="24"/>
          <w:szCs w:val="24"/>
        </w:rPr>
        <w:t xml:space="preserve"> those interviewed</w:t>
      </w:r>
      <w:r w:rsidR="00791791">
        <w:rPr>
          <w:rFonts w:ascii="Times New Roman" w:hAnsi="Times New Roman" w:cs="Times New Roman"/>
          <w:sz w:val="24"/>
          <w:szCs w:val="24"/>
        </w:rPr>
        <w:t xml:space="preserve"> </w:t>
      </w:r>
      <w:r w:rsidR="0010310E">
        <w:rPr>
          <w:rFonts w:ascii="Times New Roman" w:hAnsi="Times New Roman" w:cs="Times New Roman"/>
          <w:sz w:val="24"/>
          <w:szCs w:val="24"/>
        </w:rPr>
        <w:lastRenderedPageBreak/>
        <w:t xml:space="preserve">in and </w:t>
      </w:r>
      <w:r w:rsidR="00791791">
        <w:rPr>
          <w:rFonts w:ascii="Times New Roman" w:hAnsi="Times New Roman" w:cs="Times New Roman"/>
          <w:sz w:val="24"/>
          <w:szCs w:val="24"/>
        </w:rPr>
        <w:t>after 201</w:t>
      </w:r>
      <w:r w:rsidR="005034C6">
        <w:rPr>
          <w:rFonts w:ascii="Times New Roman" w:hAnsi="Times New Roman" w:cs="Times New Roman"/>
          <w:sz w:val="24"/>
          <w:szCs w:val="24"/>
        </w:rPr>
        <w:t>1</w:t>
      </w:r>
      <w:r w:rsidR="00A819C9">
        <w:rPr>
          <w:rFonts w:ascii="Times New Roman" w:hAnsi="Times New Roman" w:cs="Times New Roman"/>
          <w:sz w:val="24"/>
          <w:szCs w:val="24"/>
        </w:rPr>
        <w:t xml:space="preserve"> </w:t>
      </w:r>
      <w:r w:rsidR="008E5B5D">
        <w:rPr>
          <w:rFonts w:ascii="Times New Roman" w:hAnsi="Times New Roman" w:cs="Times New Roman"/>
          <w:sz w:val="24"/>
          <w:szCs w:val="24"/>
        </w:rPr>
        <w:t>(</w:t>
      </w:r>
      <w:r w:rsidR="00010ECA">
        <w:rPr>
          <w:rFonts w:ascii="Times New Roman" w:hAnsi="Times New Roman" w:cs="Times New Roman"/>
          <w:sz w:val="24"/>
          <w:szCs w:val="24"/>
        </w:rPr>
        <w:t xml:space="preserve">unadjusted </w:t>
      </w:r>
      <w:proofErr w:type="spellStart"/>
      <w:r w:rsidR="009C260F">
        <w:rPr>
          <w:rFonts w:ascii="Times New Roman" w:hAnsi="Times New Roman" w:cs="Times New Roman"/>
          <w:i/>
          <w:iCs/>
          <w:sz w:val="24"/>
          <w:szCs w:val="24"/>
        </w:rPr>
        <w:t>p</w:t>
      </w:r>
      <w:r w:rsidR="009C260F">
        <w:rPr>
          <w:rFonts w:ascii="Times New Roman" w:hAnsi="Times New Roman" w:cs="Times New Roman"/>
          <w:sz w:val="24"/>
          <w:szCs w:val="24"/>
          <w:vertAlign w:val="subscript"/>
        </w:rPr>
        <w:t>interaction</w:t>
      </w:r>
      <w:proofErr w:type="spellEnd"/>
      <w:r w:rsidR="009C260F">
        <w:rPr>
          <w:rFonts w:ascii="Times New Roman" w:hAnsi="Times New Roman" w:cs="Times New Roman"/>
          <w:i/>
          <w:iCs/>
          <w:sz w:val="24"/>
          <w:szCs w:val="24"/>
          <w:vertAlign w:val="subscript"/>
        </w:rPr>
        <w:t xml:space="preserve"> </w:t>
      </w:r>
      <w:r w:rsidR="00AC0482">
        <w:rPr>
          <w:rFonts w:ascii="Times New Roman" w:hAnsi="Times New Roman" w:cs="Times New Roman"/>
          <w:sz w:val="24"/>
          <w:szCs w:val="24"/>
        </w:rPr>
        <w:t>= 0.</w:t>
      </w:r>
      <w:r w:rsidR="00AC1C58">
        <w:rPr>
          <w:rFonts w:ascii="Times New Roman" w:hAnsi="Times New Roman" w:cs="Times New Roman"/>
          <w:sz w:val="24"/>
          <w:szCs w:val="24"/>
        </w:rPr>
        <w:t>006</w:t>
      </w:r>
      <w:r w:rsidR="00004BD4">
        <w:rPr>
          <w:rFonts w:ascii="Times New Roman" w:hAnsi="Times New Roman" w:cs="Times New Roman"/>
          <w:sz w:val="24"/>
          <w:szCs w:val="24"/>
        </w:rPr>
        <w:t xml:space="preserve">; </w:t>
      </w:r>
      <w:r w:rsidR="00010ECA">
        <w:rPr>
          <w:rFonts w:ascii="Times New Roman" w:hAnsi="Times New Roman" w:cs="Times New Roman"/>
          <w:sz w:val="24"/>
          <w:szCs w:val="24"/>
        </w:rPr>
        <w:t xml:space="preserve">adjusted </w:t>
      </w:r>
      <w:proofErr w:type="spellStart"/>
      <w:r w:rsidR="00E729A3">
        <w:rPr>
          <w:rFonts w:ascii="Times New Roman" w:hAnsi="Times New Roman" w:cs="Times New Roman"/>
          <w:i/>
          <w:iCs/>
          <w:sz w:val="24"/>
          <w:szCs w:val="24"/>
        </w:rPr>
        <w:t>p</w:t>
      </w:r>
      <w:r w:rsidR="00E729A3">
        <w:rPr>
          <w:rFonts w:ascii="Times New Roman" w:hAnsi="Times New Roman" w:cs="Times New Roman"/>
          <w:sz w:val="24"/>
          <w:szCs w:val="24"/>
          <w:vertAlign w:val="subscript"/>
        </w:rPr>
        <w:t>interaction</w:t>
      </w:r>
      <w:proofErr w:type="spellEnd"/>
      <w:r w:rsidR="00E729A3">
        <w:rPr>
          <w:rFonts w:ascii="Times New Roman" w:hAnsi="Times New Roman" w:cs="Times New Roman"/>
          <w:i/>
          <w:iCs/>
          <w:sz w:val="24"/>
          <w:szCs w:val="24"/>
          <w:vertAlign w:val="subscript"/>
        </w:rPr>
        <w:t xml:space="preserve"> </w:t>
      </w:r>
      <w:r w:rsidR="00E729A3">
        <w:rPr>
          <w:rFonts w:ascii="Times New Roman" w:hAnsi="Times New Roman" w:cs="Times New Roman"/>
          <w:sz w:val="24"/>
          <w:szCs w:val="24"/>
        </w:rPr>
        <w:t xml:space="preserve">= 0.004, </w:t>
      </w:r>
      <w:r w:rsidR="00004BD4">
        <w:rPr>
          <w:rFonts w:ascii="Times New Roman" w:hAnsi="Times New Roman" w:cs="Times New Roman"/>
          <w:sz w:val="24"/>
          <w:szCs w:val="24"/>
        </w:rPr>
        <w:t>Table 2</w:t>
      </w:r>
      <w:r w:rsidR="009C260F">
        <w:rPr>
          <w:rFonts w:ascii="Times New Roman" w:hAnsi="Times New Roman" w:cs="Times New Roman"/>
          <w:sz w:val="24"/>
          <w:szCs w:val="24"/>
        </w:rPr>
        <w:t>)</w:t>
      </w:r>
      <w:r w:rsidR="00F81A48">
        <w:rPr>
          <w:rFonts w:ascii="Times New Roman" w:hAnsi="Times New Roman" w:cs="Times New Roman"/>
          <w:sz w:val="24"/>
          <w:szCs w:val="24"/>
        </w:rPr>
        <w:t>.</w:t>
      </w:r>
      <w:r w:rsidR="008D2709">
        <w:rPr>
          <w:rFonts w:ascii="Times New Roman" w:hAnsi="Times New Roman" w:cs="Times New Roman"/>
          <w:sz w:val="24"/>
          <w:szCs w:val="24"/>
        </w:rPr>
        <w:t xml:space="preserve"> A complete list of </w:t>
      </w:r>
      <w:r w:rsidR="00C07F1A">
        <w:rPr>
          <w:rFonts w:ascii="Times New Roman" w:hAnsi="Times New Roman" w:cs="Times New Roman"/>
          <w:sz w:val="24"/>
          <w:szCs w:val="24"/>
        </w:rPr>
        <w:t>hazard ratios</w:t>
      </w:r>
      <w:r w:rsidR="005574BC">
        <w:rPr>
          <w:rFonts w:ascii="Times New Roman" w:hAnsi="Times New Roman" w:cs="Times New Roman"/>
          <w:sz w:val="24"/>
          <w:szCs w:val="24"/>
        </w:rPr>
        <w:t xml:space="preserve"> for confounders is show in </w:t>
      </w:r>
      <w:r w:rsidR="00DF3111">
        <w:rPr>
          <w:rFonts w:ascii="Times New Roman" w:hAnsi="Times New Roman" w:cs="Times New Roman"/>
          <w:sz w:val="24"/>
          <w:szCs w:val="24"/>
        </w:rPr>
        <w:t>Supplementary Table 1.</w:t>
      </w:r>
      <w:r w:rsidR="00047D84">
        <w:rPr>
          <w:rFonts w:ascii="Times New Roman" w:hAnsi="Times New Roman" w:cs="Times New Roman"/>
          <w:sz w:val="24"/>
          <w:szCs w:val="24"/>
        </w:rPr>
        <w:t xml:space="preserve"> </w:t>
      </w:r>
    </w:p>
    <w:p w14:paraId="5690A0BF" w14:textId="76315734" w:rsidR="00283F5B" w:rsidRDefault="00283F5B" w:rsidP="00EA2ADD">
      <w:pPr>
        <w:keepNext/>
        <w:spacing w:line="480" w:lineRule="auto"/>
        <w:rPr>
          <w:rFonts w:ascii="Times New Roman" w:hAnsi="Times New Roman" w:cs="Times New Roman"/>
          <w:sz w:val="24"/>
          <w:szCs w:val="24"/>
        </w:rPr>
      </w:pPr>
      <w:r>
        <w:rPr>
          <w:rFonts w:ascii="Times New Roman" w:hAnsi="Times New Roman" w:cs="Times New Roman"/>
          <w:i/>
          <w:iCs/>
          <w:sz w:val="24"/>
          <w:szCs w:val="24"/>
        </w:rPr>
        <w:t>Cardiovascular Disease</w:t>
      </w:r>
    </w:p>
    <w:p w14:paraId="0387F8E9" w14:textId="73FA6469" w:rsidR="000B5474" w:rsidRDefault="00E75B15" w:rsidP="00914073">
      <w:pPr>
        <w:keepN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median length of follow-up </w:t>
      </w:r>
      <w:r w:rsidR="00A50D35">
        <w:rPr>
          <w:rFonts w:ascii="Times New Roman" w:hAnsi="Times New Roman" w:cs="Times New Roman"/>
          <w:sz w:val="24"/>
          <w:szCs w:val="24"/>
        </w:rPr>
        <w:t xml:space="preserve">for individuals with CVD, excluding hypertension, </w:t>
      </w:r>
      <w:r w:rsidR="00675DE8">
        <w:rPr>
          <w:rFonts w:ascii="Times New Roman" w:hAnsi="Times New Roman" w:cs="Times New Roman"/>
          <w:sz w:val="24"/>
          <w:szCs w:val="24"/>
        </w:rPr>
        <w:t>was</w:t>
      </w:r>
      <w:r w:rsidR="00A50D35">
        <w:rPr>
          <w:rFonts w:ascii="Times New Roman" w:hAnsi="Times New Roman" w:cs="Times New Roman"/>
          <w:sz w:val="24"/>
          <w:szCs w:val="24"/>
        </w:rPr>
        <w:t xml:space="preserve"> 3</w:t>
      </w:r>
      <w:r w:rsidR="00B22643">
        <w:rPr>
          <w:rFonts w:ascii="Times New Roman" w:hAnsi="Times New Roman" w:cs="Times New Roman"/>
          <w:sz w:val="24"/>
          <w:szCs w:val="24"/>
        </w:rPr>
        <w:t>04</w:t>
      </w:r>
      <w:r w:rsidR="00FE2E89">
        <w:rPr>
          <w:rFonts w:ascii="Times New Roman" w:hAnsi="Times New Roman" w:cs="Times New Roman"/>
          <w:sz w:val="24"/>
          <w:szCs w:val="24"/>
        </w:rPr>
        <w:t xml:space="preserve"> weeks</w:t>
      </w:r>
      <w:r w:rsidR="00A50D35">
        <w:rPr>
          <w:rFonts w:ascii="Times New Roman" w:hAnsi="Times New Roman" w:cs="Times New Roman"/>
          <w:sz w:val="24"/>
          <w:szCs w:val="24"/>
        </w:rPr>
        <w:t xml:space="preserve"> (IQR = </w:t>
      </w:r>
      <w:r w:rsidR="00F511CD">
        <w:rPr>
          <w:rFonts w:ascii="Times New Roman" w:hAnsi="Times New Roman" w:cs="Times New Roman"/>
          <w:sz w:val="24"/>
          <w:szCs w:val="24"/>
        </w:rPr>
        <w:t>1</w:t>
      </w:r>
      <w:r w:rsidR="00B22643">
        <w:rPr>
          <w:rFonts w:ascii="Times New Roman" w:hAnsi="Times New Roman" w:cs="Times New Roman"/>
          <w:sz w:val="24"/>
          <w:szCs w:val="24"/>
        </w:rPr>
        <w:t>60</w:t>
      </w:r>
      <w:r w:rsidR="00F511CD">
        <w:rPr>
          <w:rFonts w:ascii="Times New Roman" w:hAnsi="Times New Roman" w:cs="Times New Roman"/>
          <w:sz w:val="24"/>
          <w:szCs w:val="24"/>
        </w:rPr>
        <w:t xml:space="preserve"> – 53</w:t>
      </w:r>
      <w:r w:rsidR="00B22643">
        <w:rPr>
          <w:rFonts w:ascii="Times New Roman" w:hAnsi="Times New Roman" w:cs="Times New Roman"/>
          <w:sz w:val="24"/>
          <w:szCs w:val="24"/>
        </w:rPr>
        <w:t>4</w:t>
      </w:r>
      <w:r w:rsidR="00F511CD">
        <w:rPr>
          <w:rFonts w:ascii="Times New Roman" w:hAnsi="Times New Roman" w:cs="Times New Roman"/>
          <w:sz w:val="24"/>
          <w:szCs w:val="24"/>
        </w:rPr>
        <w:t>)</w:t>
      </w:r>
      <w:r w:rsidR="00C82A9C">
        <w:rPr>
          <w:rFonts w:ascii="Times New Roman" w:hAnsi="Times New Roman" w:cs="Times New Roman"/>
          <w:sz w:val="24"/>
          <w:szCs w:val="24"/>
        </w:rPr>
        <w:t>.</w:t>
      </w:r>
      <w:r w:rsidR="00AC7587">
        <w:rPr>
          <w:rFonts w:ascii="Times New Roman" w:hAnsi="Times New Roman" w:cs="Times New Roman"/>
          <w:sz w:val="24"/>
          <w:szCs w:val="24"/>
        </w:rPr>
        <w:t xml:space="preserve"> During that time,</w:t>
      </w:r>
      <w:r w:rsidR="00817EF0">
        <w:rPr>
          <w:rFonts w:ascii="Times New Roman" w:hAnsi="Times New Roman" w:cs="Times New Roman"/>
          <w:sz w:val="24"/>
          <w:szCs w:val="24"/>
        </w:rPr>
        <w:t xml:space="preserve"> 16,345 </w:t>
      </w:r>
      <w:r w:rsidR="00D7137D">
        <w:rPr>
          <w:rFonts w:ascii="Times New Roman" w:hAnsi="Times New Roman" w:cs="Times New Roman"/>
          <w:sz w:val="24"/>
          <w:szCs w:val="24"/>
        </w:rPr>
        <w:t>(27.8%)</w:t>
      </w:r>
      <w:r w:rsidR="00AC7587">
        <w:rPr>
          <w:rFonts w:ascii="Times New Roman" w:hAnsi="Times New Roman" w:cs="Times New Roman"/>
          <w:sz w:val="24"/>
          <w:szCs w:val="24"/>
        </w:rPr>
        <w:t xml:space="preserve"> of individuals</w:t>
      </w:r>
      <w:r w:rsidR="009E1955">
        <w:rPr>
          <w:rFonts w:ascii="Times New Roman" w:hAnsi="Times New Roman" w:cs="Times New Roman"/>
          <w:sz w:val="24"/>
          <w:szCs w:val="24"/>
        </w:rPr>
        <w:t xml:space="preserve"> categorized under the narrow definition of CVD</w:t>
      </w:r>
      <w:r w:rsidR="00D7137D">
        <w:rPr>
          <w:rFonts w:ascii="Times New Roman" w:hAnsi="Times New Roman" w:cs="Times New Roman"/>
          <w:sz w:val="24"/>
          <w:szCs w:val="24"/>
        </w:rPr>
        <w:t xml:space="preserve"> </w:t>
      </w:r>
      <w:r w:rsidR="00817EF0">
        <w:rPr>
          <w:rFonts w:ascii="Times New Roman" w:hAnsi="Times New Roman" w:cs="Times New Roman"/>
          <w:sz w:val="24"/>
          <w:szCs w:val="24"/>
        </w:rPr>
        <w:t>died</w:t>
      </w:r>
      <w:r w:rsidR="00672ED2">
        <w:rPr>
          <w:rFonts w:ascii="Times New Roman" w:hAnsi="Times New Roman" w:cs="Times New Roman"/>
          <w:sz w:val="24"/>
          <w:szCs w:val="24"/>
        </w:rPr>
        <w:t xml:space="preserve">, </w:t>
      </w:r>
      <w:r w:rsidR="00A75148">
        <w:rPr>
          <w:rFonts w:ascii="Times New Roman" w:hAnsi="Times New Roman" w:cs="Times New Roman"/>
          <w:sz w:val="24"/>
          <w:szCs w:val="24"/>
        </w:rPr>
        <w:t xml:space="preserve">1,645 </w:t>
      </w:r>
      <w:r w:rsidR="00E87EB7">
        <w:rPr>
          <w:rFonts w:ascii="Times New Roman" w:hAnsi="Times New Roman" w:cs="Times New Roman"/>
          <w:sz w:val="24"/>
          <w:szCs w:val="24"/>
        </w:rPr>
        <w:t>(10.1%)</w:t>
      </w:r>
      <w:r w:rsidR="00A75148">
        <w:rPr>
          <w:rFonts w:ascii="Times New Roman" w:hAnsi="Times New Roman" w:cs="Times New Roman"/>
          <w:sz w:val="24"/>
          <w:szCs w:val="24"/>
        </w:rPr>
        <w:t xml:space="preserve"> </w:t>
      </w:r>
      <w:r w:rsidR="00672ED2">
        <w:rPr>
          <w:rFonts w:ascii="Times New Roman" w:hAnsi="Times New Roman" w:cs="Times New Roman"/>
          <w:sz w:val="24"/>
          <w:szCs w:val="24"/>
        </w:rPr>
        <w:t xml:space="preserve">of whom </w:t>
      </w:r>
      <w:r w:rsidR="00947354">
        <w:rPr>
          <w:rFonts w:ascii="Times New Roman" w:hAnsi="Times New Roman" w:cs="Times New Roman"/>
          <w:sz w:val="24"/>
          <w:szCs w:val="24"/>
        </w:rPr>
        <w:t>reported CRN.</w:t>
      </w:r>
      <w:r w:rsidR="00502F2E">
        <w:rPr>
          <w:rFonts w:ascii="Times New Roman" w:hAnsi="Times New Roman" w:cs="Times New Roman"/>
          <w:sz w:val="24"/>
          <w:szCs w:val="24"/>
        </w:rPr>
        <w:t xml:space="preserve"> CRN was associated</w:t>
      </w:r>
      <w:r w:rsidR="00C76604">
        <w:rPr>
          <w:rFonts w:ascii="Times New Roman" w:hAnsi="Times New Roman" w:cs="Times New Roman"/>
          <w:sz w:val="24"/>
          <w:szCs w:val="24"/>
        </w:rPr>
        <w:t xml:space="preserve"> with a 29.8% lower</w:t>
      </w:r>
      <w:r w:rsidR="00596E5B">
        <w:rPr>
          <w:rFonts w:ascii="Times New Roman" w:hAnsi="Times New Roman" w:cs="Times New Roman"/>
          <w:sz w:val="24"/>
          <w:szCs w:val="24"/>
        </w:rPr>
        <w:t xml:space="preserve"> hazard</w:t>
      </w:r>
      <w:r w:rsidR="008079E4">
        <w:rPr>
          <w:rFonts w:ascii="Times New Roman" w:hAnsi="Times New Roman" w:cs="Times New Roman"/>
          <w:sz w:val="24"/>
          <w:szCs w:val="24"/>
        </w:rPr>
        <w:t xml:space="preserve"> of </w:t>
      </w:r>
      <w:r w:rsidR="00244AF9">
        <w:rPr>
          <w:rFonts w:ascii="Times New Roman" w:hAnsi="Times New Roman" w:cs="Times New Roman"/>
          <w:sz w:val="24"/>
          <w:szCs w:val="24"/>
        </w:rPr>
        <w:t>death (</w:t>
      </w:r>
      <w:r w:rsidR="007D64B9">
        <w:rPr>
          <w:rFonts w:ascii="Times New Roman" w:hAnsi="Times New Roman" w:cs="Times New Roman"/>
          <w:sz w:val="24"/>
          <w:szCs w:val="24"/>
        </w:rPr>
        <w:t>95% CI =</w:t>
      </w:r>
      <w:r w:rsidR="00107B98">
        <w:rPr>
          <w:rFonts w:ascii="Times New Roman" w:hAnsi="Times New Roman" w:cs="Times New Roman"/>
          <w:sz w:val="24"/>
          <w:szCs w:val="24"/>
        </w:rPr>
        <w:t xml:space="preserve"> 0.658 </w:t>
      </w:r>
      <w:r w:rsidR="008029FE">
        <w:rPr>
          <w:rFonts w:ascii="Times New Roman" w:hAnsi="Times New Roman" w:cs="Times New Roman"/>
          <w:sz w:val="24"/>
          <w:szCs w:val="24"/>
        </w:rPr>
        <w:t>–</w:t>
      </w:r>
      <w:r w:rsidR="00107B98">
        <w:rPr>
          <w:rFonts w:ascii="Times New Roman" w:hAnsi="Times New Roman" w:cs="Times New Roman"/>
          <w:sz w:val="24"/>
          <w:szCs w:val="24"/>
        </w:rPr>
        <w:t xml:space="preserve"> </w:t>
      </w:r>
      <w:r w:rsidR="008029FE">
        <w:rPr>
          <w:rFonts w:ascii="Times New Roman" w:hAnsi="Times New Roman" w:cs="Times New Roman"/>
          <w:sz w:val="24"/>
          <w:szCs w:val="24"/>
        </w:rPr>
        <w:t>0.252)</w:t>
      </w:r>
      <w:r w:rsidR="002F0011">
        <w:rPr>
          <w:rFonts w:ascii="Times New Roman" w:hAnsi="Times New Roman" w:cs="Times New Roman"/>
          <w:sz w:val="24"/>
          <w:szCs w:val="24"/>
        </w:rPr>
        <w:t xml:space="preserve"> in the unadjusted model</w:t>
      </w:r>
      <w:r w:rsidR="001E6F91">
        <w:rPr>
          <w:rFonts w:ascii="Times New Roman" w:hAnsi="Times New Roman" w:cs="Times New Roman"/>
          <w:sz w:val="24"/>
          <w:szCs w:val="24"/>
        </w:rPr>
        <w:t xml:space="preserve"> and </w:t>
      </w:r>
      <w:r w:rsidR="00AD0E6C">
        <w:rPr>
          <w:rFonts w:ascii="Times New Roman" w:hAnsi="Times New Roman" w:cs="Times New Roman"/>
          <w:sz w:val="24"/>
          <w:szCs w:val="24"/>
        </w:rPr>
        <w:t xml:space="preserve">a 14.8% increase in </w:t>
      </w:r>
      <w:r w:rsidR="001E6F91">
        <w:rPr>
          <w:rFonts w:ascii="Times New Roman" w:hAnsi="Times New Roman" w:cs="Times New Roman"/>
          <w:sz w:val="24"/>
          <w:szCs w:val="24"/>
        </w:rPr>
        <w:t>the hazard of death</w:t>
      </w:r>
      <w:r w:rsidR="00487AE1">
        <w:rPr>
          <w:rFonts w:ascii="Times New Roman" w:hAnsi="Times New Roman" w:cs="Times New Roman"/>
          <w:sz w:val="24"/>
          <w:szCs w:val="24"/>
        </w:rPr>
        <w:t xml:space="preserve"> after adjustment</w:t>
      </w:r>
      <w:r w:rsidR="00B40BDF">
        <w:rPr>
          <w:rFonts w:ascii="Times New Roman" w:hAnsi="Times New Roman" w:cs="Times New Roman"/>
          <w:sz w:val="24"/>
          <w:szCs w:val="24"/>
        </w:rPr>
        <w:t xml:space="preserve"> (95% C</w:t>
      </w:r>
      <w:r w:rsidR="00653049">
        <w:rPr>
          <w:rFonts w:ascii="Times New Roman" w:hAnsi="Times New Roman" w:cs="Times New Roman"/>
          <w:sz w:val="24"/>
          <w:szCs w:val="24"/>
        </w:rPr>
        <w:t>I = 1.</w:t>
      </w:r>
      <w:r w:rsidR="003D1064">
        <w:rPr>
          <w:rFonts w:ascii="Times New Roman" w:hAnsi="Times New Roman" w:cs="Times New Roman"/>
          <w:sz w:val="24"/>
          <w:szCs w:val="24"/>
        </w:rPr>
        <w:t>0</w:t>
      </w:r>
      <w:r w:rsidR="00A23C18">
        <w:rPr>
          <w:rFonts w:ascii="Times New Roman" w:hAnsi="Times New Roman" w:cs="Times New Roman"/>
          <w:sz w:val="24"/>
          <w:szCs w:val="24"/>
        </w:rPr>
        <w:t>73</w:t>
      </w:r>
      <w:r w:rsidR="003D1064">
        <w:rPr>
          <w:rFonts w:ascii="Times New Roman" w:hAnsi="Times New Roman" w:cs="Times New Roman"/>
          <w:sz w:val="24"/>
          <w:szCs w:val="24"/>
        </w:rPr>
        <w:t xml:space="preserve"> </w:t>
      </w:r>
      <w:r w:rsidR="00A23C18">
        <w:rPr>
          <w:rFonts w:ascii="Times New Roman" w:hAnsi="Times New Roman" w:cs="Times New Roman"/>
          <w:sz w:val="24"/>
          <w:szCs w:val="24"/>
        </w:rPr>
        <w:t>–</w:t>
      </w:r>
      <w:r w:rsidR="003D1064">
        <w:rPr>
          <w:rFonts w:ascii="Times New Roman" w:hAnsi="Times New Roman" w:cs="Times New Roman"/>
          <w:sz w:val="24"/>
          <w:szCs w:val="24"/>
        </w:rPr>
        <w:t xml:space="preserve"> 1</w:t>
      </w:r>
      <w:r w:rsidR="00A23C18">
        <w:rPr>
          <w:rFonts w:ascii="Times New Roman" w:hAnsi="Times New Roman" w:cs="Times New Roman"/>
          <w:sz w:val="24"/>
          <w:szCs w:val="24"/>
        </w:rPr>
        <w:t>.300)</w:t>
      </w:r>
      <w:r w:rsidR="00487AE1">
        <w:rPr>
          <w:rFonts w:ascii="Times New Roman" w:hAnsi="Times New Roman" w:cs="Times New Roman"/>
          <w:sz w:val="24"/>
          <w:szCs w:val="24"/>
        </w:rPr>
        <w:t xml:space="preserve"> among in</w:t>
      </w:r>
      <w:r w:rsidR="00AF1C5F">
        <w:rPr>
          <w:rFonts w:ascii="Times New Roman" w:hAnsi="Times New Roman" w:cs="Times New Roman"/>
          <w:sz w:val="24"/>
          <w:szCs w:val="24"/>
        </w:rPr>
        <w:t>dividuals with CVD</w:t>
      </w:r>
      <w:r w:rsidR="00DC33CE">
        <w:rPr>
          <w:rFonts w:ascii="Times New Roman" w:hAnsi="Times New Roman" w:cs="Times New Roman"/>
          <w:sz w:val="24"/>
          <w:szCs w:val="24"/>
        </w:rPr>
        <w:t>.</w:t>
      </w:r>
      <w:r w:rsidR="000B5474">
        <w:rPr>
          <w:rFonts w:ascii="Times New Roman" w:hAnsi="Times New Roman" w:cs="Times New Roman"/>
          <w:sz w:val="24"/>
          <w:szCs w:val="24"/>
        </w:rPr>
        <w:t xml:space="preserve"> </w:t>
      </w:r>
      <w:r w:rsidR="008C4E9A">
        <w:rPr>
          <w:rFonts w:ascii="Times New Roman" w:hAnsi="Times New Roman" w:cs="Times New Roman"/>
          <w:sz w:val="24"/>
          <w:szCs w:val="24"/>
        </w:rPr>
        <w:t>The unadjusted</w:t>
      </w:r>
      <w:r w:rsidR="00B02DE2">
        <w:rPr>
          <w:rFonts w:ascii="Times New Roman" w:hAnsi="Times New Roman" w:cs="Times New Roman"/>
          <w:sz w:val="24"/>
          <w:szCs w:val="24"/>
        </w:rPr>
        <w:t xml:space="preserve"> hazard</w:t>
      </w:r>
      <w:r w:rsidR="008C4E9A">
        <w:rPr>
          <w:rFonts w:ascii="Times New Roman" w:hAnsi="Times New Roman" w:cs="Times New Roman"/>
          <w:sz w:val="24"/>
          <w:szCs w:val="24"/>
        </w:rPr>
        <w:t xml:space="preserve"> ratio</w:t>
      </w:r>
      <w:r w:rsidR="00B02DE2">
        <w:rPr>
          <w:rFonts w:ascii="Times New Roman" w:hAnsi="Times New Roman" w:cs="Times New Roman"/>
          <w:sz w:val="24"/>
          <w:szCs w:val="24"/>
        </w:rPr>
        <w:t xml:space="preserve"> of all-cause mortality </w:t>
      </w:r>
      <w:r w:rsidR="00D26CC0">
        <w:rPr>
          <w:rFonts w:ascii="Times New Roman" w:hAnsi="Times New Roman" w:cs="Times New Roman"/>
          <w:sz w:val="24"/>
          <w:szCs w:val="24"/>
        </w:rPr>
        <w:t>for CRN wa</w:t>
      </w:r>
      <w:r w:rsidR="004B696B">
        <w:rPr>
          <w:rFonts w:ascii="Times New Roman" w:hAnsi="Times New Roman" w:cs="Times New Roman"/>
          <w:sz w:val="24"/>
          <w:szCs w:val="24"/>
        </w:rPr>
        <w:t xml:space="preserve">s lower among those interviewed in </w:t>
      </w:r>
      <w:r w:rsidR="00862671">
        <w:rPr>
          <w:rFonts w:ascii="Times New Roman" w:hAnsi="Times New Roman" w:cs="Times New Roman"/>
          <w:sz w:val="24"/>
          <w:szCs w:val="24"/>
        </w:rPr>
        <w:t xml:space="preserve">and after </w:t>
      </w:r>
      <w:r w:rsidR="004B696B">
        <w:rPr>
          <w:rFonts w:ascii="Times New Roman" w:hAnsi="Times New Roman" w:cs="Times New Roman"/>
          <w:sz w:val="24"/>
          <w:szCs w:val="24"/>
        </w:rPr>
        <w:t>201</w:t>
      </w:r>
      <w:r w:rsidR="001E5FC5">
        <w:rPr>
          <w:rFonts w:ascii="Times New Roman" w:hAnsi="Times New Roman" w:cs="Times New Roman"/>
          <w:sz w:val="24"/>
          <w:szCs w:val="24"/>
        </w:rPr>
        <w:t>1</w:t>
      </w:r>
      <w:r w:rsidR="004B696B">
        <w:rPr>
          <w:rFonts w:ascii="Times New Roman" w:hAnsi="Times New Roman" w:cs="Times New Roman"/>
          <w:sz w:val="24"/>
          <w:szCs w:val="24"/>
        </w:rPr>
        <w:t xml:space="preserve"> compared to those interviewed before 2011 (</w:t>
      </w:r>
      <w:proofErr w:type="spellStart"/>
      <w:r w:rsidR="004B696B">
        <w:rPr>
          <w:rFonts w:ascii="Times New Roman" w:hAnsi="Times New Roman" w:cs="Times New Roman"/>
          <w:i/>
          <w:iCs/>
          <w:sz w:val="24"/>
          <w:szCs w:val="24"/>
        </w:rPr>
        <w:t>p</w:t>
      </w:r>
      <w:r w:rsidR="004B696B">
        <w:rPr>
          <w:rFonts w:ascii="Times New Roman" w:hAnsi="Times New Roman" w:cs="Times New Roman"/>
          <w:sz w:val="24"/>
          <w:szCs w:val="24"/>
          <w:vertAlign w:val="subscript"/>
        </w:rPr>
        <w:t>interaction</w:t>
      </w:r>
      <w:proofErr w:type="spellEnd"/>
      <w:r w:rsidR="004B696B">
        <w:rPr>
          <w:rFonts w:ascii="Times New Roman" w:hAnsi="Times New Roman" w:cs="Times New Roman"/>
          <w:sz w:val="24"/>
          <w:szCs w:val="24"/>
        </w:rPr>
        <w:t xml:space="preserve"> &lt; 0.001)</w:t>
      </w:r>
      <w:r w:rsidR="00642208">
        <w:rPr>
          <w:rFonts w:ascii="Times New Roman" w:hAnsi="Times New Roman" w:cs="Times New Roman"/>
          <w:sz w:val="24"/>
          <w:szCs w:val="24"/>
        </w:rPr>
        <w:t xml:space="preserve">, while the </w:t>
      </w:r>
      <w:r w:rsidR="008C4E9A">
        <w:rPr>
          <w:rFonts w:ascii="Times New Roman" w:hAnsi="Times New Roman" w:cs="Times New Roman"/>
          <w:sz w:val="24"/>
          <w:szCs w:val="24"/>
        </w:rPr>
        <w:t xml:space="preserve">adjusted hazard ratio did not </w:t>
      </w:r>
      <w:r w:rsidR="005B1F8A">
        <w:rPr>
          <w:rFonts w:ascii="Times New Roman" w:hAnsi="Times New Roman" w:cs="Times New Roman"/>
          <w:sz w:val="24"/>
          <w:szCs w:val="24"/>
        </w:rPr>
        <w:t xml:space="preserve">significantly </w:t>
      </w:r>
      <w:r w:rsidR="008C4E9A">
        <w:rPr>
          <w:rFonts w:ascii="Times New Roman" w:hAnsi="Times New Roman" w:cs="Times New Roman"/>
          <w:sz w:val="24"/>
          <w:szCs w:val="24"/>
        </w:rPr>
        <w:t>differ by interview</w:t>
      </w:r>
      <w:r w:rsidR="00E67E97">
        <w:rPr>
          <w:rFonts w:ascii="Times New Roman" w:hAnsi="Times New Roman" w:cs="Times New Roman"/>
          <w:sz w:val="24"/>
          <w:szCs w:val="24"/>
        </w:rPr>
        <w:t xml:space="preserve"> </w:t>
      </w:r>
      <w:r w:rsidR="00862671">
        <w:rPr>
          <w:rFonts w:ascii="Times New Roman" w:hAnsi="Times New Roman" w:cs="Times New Roman"/>
          <w:sz w:val="24"/>
          <w:szCs w:val="24"/>
        </w:rPr>
        <w:t>period</w:t>
      </w:r>
      <w:r w:rsidR="00E67E97">
        <w:rPr>
          <w:rFonts w:ascii="Times New Roman" w:hAnsi="Times New Roman" w:cs="Times New Roman"/>
          <w:sz w:val="24"/>
          <w:szCs w:val="24"/>
        </w:rPr>
        <w:t xml:space="preserve"> (</w:t>
      </w:r>
      <w:proofErr w:type="spellStart"/>
      <w:r w:rsidR="00BE4401">
        <w:rPr>
          <w:rFonts w:ascii="Times New Roman" w:hAnsi="Times New Roman" w:cs="Times New Roman"/>
          <w:i/>
          <w:iCs/>
          <w:sz w:val="24"/>
          <w:szCs w:val="24"/>
        </w:rPr>
        <w:t>p</w:t>
      </w:r>
      <w:r w:rsidR="00BE4401">
        <w:rPr>
          <w:rFonts w:ascii="Times New Roman" w:hAnsi="Times New Roman" w:cs="Times New Roman"/>
          <w:sz w:val="24"/>
          <w:szCs w:val="24"/>
          <w:vertAlign w:val="subscript"/>
        </w:rPr>
        <w:t>interaction</w:t>
      </w:r>
      <w:proofErr w:type="spellEnd"/>
      <w:r w:rsidR="00BE4401">
        <w:rPr>
          <w:rFonts w:ascii="Times New Roman" w:hAnsi="Times New Roman" w:cs="Times New Roman"/>
          <w:sz w:val="24"/>
          <w:szCs w:val="24"/>
        </w:rPr>
        <w:t xml:space="preserve"> = 0.149</w:t>
      </w:r>
      <w:r w:rsidR="007F0B19">
        <w:rPr>
          <w:rFonts w:ascii="Times New Roman" w:hAnsi="Times New Roman" w:cs="Times New Roman"/>
          <w:sz w:val="24"/>
          <w:szCs w:val="24"/>
        </w:rPr>
        <w:t>; Table 2</w:t>
      </w:r>
      <w:r w:rsidR="00BE4401">
        <w:rPr>
          <w:rFonts w:ascii="Times New Roman" w:hAnsi="Times New Roman" w:cs="Times New Roman"/>
          <w:sz w:val="24"/>
          <w:szCs w:val="24"/>
        </w:rPr>
        <w:t>)</w:t>
      </w:r>
      <w:r w:rsidR="00BD527F">
        <w:rPr>
          <w:rFonts w:ascii="Times New Roman" w:hAnsi="Times New Roman" w:cs="Times New Roman"/>
          <w:sz w:val="24"/>
          <w:szCs w:val="24"/>
        </w:rPr>
        <w:t xml:space="preserve">. </w:t>
      </w:r>
      <w:r w:rsidR="00521E1C">
        <w:rPr>
          <w:rFonts w:ascii="Times New Roman" w:hAnsi="Times New Roman" w:cs="Times New Roman"/>
          <w:sz w:val="24"/>
          <w:szCs w:val="24"/>
        </w:rPr>
        <w:t>Supplementary Table 2 displays the</w:t>
      </w:r>
      <w:r w:rsidR="00892C74">
        <w:rPr>
          <w:rFonts w:ascii="Times New Roman" w:hAnsi="Times New Roman" w:cs="Times New Roman"/>
          <w:sz w:val="24"/>
          <w:szCs w:val="24"/>
        </w:rPr>
        <w:t xml:space="preserve"> estimated </w:t>
      </w:r>
      <w:r w:rsidR="00C07F1A">
        <w:rPr>
          <w:rFonts w:ascii="Times New Roman" w:hAnsi="Times New Roman" w:cs="Times New Roman"/>
          <w:sz w:val="24"/>
          <w:szCs w:val="24"/>
        </w:rPr>
        <w:t>hazard ratios</w:t>
      </w:r>
      <w:r w:rsidR="00892C74">
        <w:rPr>
          <w:rFonts w:ascii="Times New Roman" w:hAnsi="Times New Roman" w:cs="Times New Roman"/>
          <w:sz w:val="24"/>
          <w:szCs w:val="24"/>
        </w:rPr>
        <w:t xml:space="preserve"> for all confounders</w:t>
      </w:r>
      <w:r w:rsidR="0030202F">
        <w:rPr>
          <w:rFonts w:ascii="Times New Roman" w:hAnsi="Times New Roman" w:cs="Times New Roman"/>
          <w:sz w:val="24"/>
          <w:szCs w:val="24"/>
        </w:rPr>
        <w:t>.</w:t>
      </w:r>
    </w:p>
    <w:p w14:paraId="62114A65" w14:textId="568E9D6A" w:rsidR="00624DD0" w:rsidRDefault="00624DD0"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w:t>
      </w:r>
      <w:r w:rsidR="00735877">
        <w:rPr>
          <w:rFonts w:ascii="Times New Roman" w:hAnsi="Times New Roman" w:cs="Times New Roman"/>
          <w:i/>
          <w:sz w:val="24"/>
          <w:szCs w:val="24"/>
        </w:rPr>
        <w:t>tension</w:t>
      </w:r>
    </w:p>
    <w:p w14:paraId="245BA7E3" w14:textId="545AE70E" w:rsidR="00AE1990" w:rsidRPr="00AE1990" w:rsidRDefault="0008764E"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 total of 28,755 (19.5%) individuals classified as having CVD under the expanded definition died during the follow-up period</w:t>
      </w:r>
      <w:r w:rsidR="00BE5A5D">
        <w:rPr>
          <w:rFonts w:ascii="Times New Roman" w:hAnsi="Times New Roman" w:cs="Times New Roman"/>
          <w:iCs/>
          <w:sz w:val="24"/>
          <w:szCs w:val="24"/>
        </w:rPr>
        <w:t xml:space="preserve">, </w:t>
      </w:r>
      <w:r w:rsidR="00A65F27">
        <w:rPr>
          <w:rFonts w:ascii="Times New Roman" w:hAnsi="Times New Roman" w:cs="Times New Roman"/>
          <w:iCs/>
          <w:sz w:val="24"/>
          <w:szCs w:val="24"/>
        </w:rPr>
        <w:t>2,698 (</w:t>
      </w:r>
      <w:r w:rsidR="00C9184D">
        <w:rPr>
          <w:rFonts w:ascii="Times New Roman" w:hAnsi="Times New Roman" w:cs="Times New Roman"/>
          <w:iCs/>
          <w:sz w:val="24"/>
          <w:szCs w:val="24"/>
        </w:rPr>
        <w:t>9.4</w:t>
      </w:r>
      <w:r w:rsidR="00BE5A5D">
        <w:rPr>
          <w:rFonts w:ascii="Times New Roman" w:hAnsi="Times New Roman" w:cs="Times New Roman"/>
          <w:iCs/>
          <w:sz w:val="24"/>
          <w:szCs w:val="24"/>
        </w:rPr>
        <w:t>%</w:t>
      </w:r>
      <w:r w:rsidR="00A65F27">
        <w:rPr>
          <w:rFonts w:ascii="Times New Roman" w:hAnsi="Times New Roman" w:cs="Times New Roman"/>
          <w:iCs/>
          <w:sz w:val="24"/>
          <w:szCs w:val="24"/>
        </w:rPr>
        <w:t>)</w:t>
      </w:r>
      <w:r w:rsidR="00BE5A5D">
        <w:rPr>
          <w:rFonts w:ascii="Times New Roman" w:hAnsi="Times New Roman" w:cs="Times New Roman"/>
          <w:iCs/>
          <w:sz w:val="24"/>
          <w:szCs w:val="24"/>
        </w:rPr>
        <w:t xml:space="preserve"> of whom report</w:t>
      </w:r>
      <w:r w:rsidR="001D6ABA">
        <w:rPr>
          <w:rFonts w:ascii="Times New Roman" w:hAnsi="Times New Roman" w:cs="Times New Roman"/>
          <w:iCs/>
          <w:sz w:val="24"/>
          <w:szCs w:val="24"/>
        </w:rPr>
        <w:t>ed</w:t>
      </w:r>
      <w:r w:rsidR="00BE5A5D">
        <w:rPr>
          <w:rFonts w:ascii="Times New Roman" w:hAnsi="Times New Roman" w:cs="Times New Roman"/>
          <w:iCs/>
          <w:sz w:val="24"/>
          <w:szCs w:val="24"/>
        </w:rPr>
        <w:t xml:space="preserve"> CRN.</w:t>
      </w:r>
      <w:r w:rsidR="00844251">
        <w:rPr>
          <w:rFonts w:ascii="Times New Roman" w:hAnsi="Times New Roman" w:cs="Times New Roman"/>
          <w:iCs/>
          <w:sz w:val="24"/>
          <w:szCs w:val="24"/>
        </w:rPr>
        <w:t xml:space="preserve"> </w:t>
      </w:r>
      <w:r w:rsidR="00CC0163">
        <w:rPr>
          <w:rFonts w:ascii="Times New Roman" w:hAnsi="Times New Roman" w:cs="Times New Roman"/>
          <w:iCs/>
          <w:sz w:val="24"/>
          <w:szCs w:val="24"/>
        </w:rPr>
        <w:t>In unadjusted models, i</w:t>
      </w:r>
      <w:r w:rsidR="009E46D0">
        <w:rPr>
          <w:rFonts w:ascii="Times New Roman" w:hAnsi="Times New Roman" w:cs="Times New Roman"/>
          <w:iCs/>
          <w:sz w:val="24"/>
          <w:szCs w:val="24"/>
        </w:rPr>
        <w:t xml:space="preserve">ndividuals with CVD or hypertension </w:t>
      </w:r>
      <w:r w:rsidR="00657FDF">
        <w:rPr>
          <w:rFonts w:ascii="Times New Roman" w:hAnsi="Times New Roman" w:cs="Times New Roman"/>
          <w:iCs/>
          <w:sz w:val="24"/>
          <w:szCs w:val="24"/>
        </w:rPr>
        <w:t>who experienced CRN had significantly lower hazard of death than individuals who did not experience CRN</w:t>
      </w:r>
      <w:r w:rsidR="008A43E4">
        <w:rPr>
          <w:rFonts w:ascii="Times New Roman" w:hAnsi="Times New Roman" w:cs="Times New Roman"/>
          <w:iCs/>
          <w:sz w:val="24"/>
          <w:szCs w:val="24"/>
        </w:rPr>
        <w:t xml:space="preserve"> (HR = 0.771, 95% CI = </w:t>
      </w:r>
      <w:r w:rsidR="00366C5C">
        <w:rPr>
          <w:rFonts w:ascii="Times New Roman" w:hAnsi="Times New Roman" w:cs="Times New Roman"/>
          <w:iCs/>
          <w:sz w:val="24"/>
          <w:szCs w:val="24"/>
        </w:rPr>
        <w:t>0.732 – 0.813).</w:t>
      </w:r>
      <w:r w:rsidR="00950306">
        <w:rPr>
          <w:rFonts w:ascii="Times New Roman" w:hAnsi="Times New Roman" w:cs="Times New Roman"/>
          <w:iCs/>
          <w:sz w:val="24"/>
          <w:szCs w:val="24"/>
        </w:rPr>
        <w:t xml:space="preserve"> After adjustment for confounders, the hazard of death was </w:t>
      </w:r>
      <w:r w:rsidR="00E945B0">
        <w:rPr>
          <w:rFonts w:ascii="Times New Roman" w:hAnsi="Times New Roman" w:cs="Times New Roman"/>
          <w:iCs/>
          <w:sz w:val="24"/>
          <w:szCs w:val="24"/>
        </w:rPr>
        <w:t>23.0% higher</w:t>
      </w:r>
      <w:r w:rsidR="00D964A8">
        <w:rPr>
          <w:rFonts w:ascii="Times New Roman" w:hAnsi="Times New Roman" w:cs="Times New Roman"/>
          <w:iCs/>
          <w:sz w:val="24"/>
          <w:szCs w:val="24"/>
        </w:rPr>
        <w:t xml:space="preserve"> among </w:t>
      </w:r>
      <w:r w:rsidR="007B7E05">
        <w:rPr>
          <w:rFonts w:ascii="Times New Roman" w:hAnsi="Times New Roman" w:cs="Times New Roman"/>
          <w:iCs/>
          <w:sz w:val="24"/>
          <w:szCs w:val="24"/>
        </w:rPr>
        <w:t>individuals with CVD or hypertension who reported CRN</w:t>
      </w:r>
      <w:r w:rsidR="007E059A">
        <w:rPr>
          <w:rFonts w:ascii="Times New Roman" w:hAnsi="Times New Roman" w:cs="Times New Roman"/>
          <w:iCs/>
          <w:sz w:val="24"/>
          <w:szCs w:val="24"/>
        </w:rPr>
        <w:t xml:space="preserve"> relative to those who did not</w:t>
      </w:r>
      <w:r w:rsidR="007B7E05">
        <w:rPr>
          <w:rFonts w:ascii="Times New Roman" w:hAnsi="Times New Roman" w:cs="Times New Roman"/>
          <w:iCs/>
          <w:sz w:val="24"/>
          <w:szCs w:val="24"/>
        </w:rPr>
        <w:t xml:space="preserve"> report CRN (95% CI = 1</w:t>
      </w:r>
      <w:r w:rsidR="00763566">
        <w:rPr>
          <w:rFonts w:ascii="Times New Roman" w:hAnsi="Times New Roman" w:cs="Times New Roman"/>
          <w:iCs/>
          <w:sz w:val="24"/>
          <w:szCs w:val="24"/>
        </w:rPr>
        <w:t>.163 – 1.300</w:t>
      </w:r>
      <w:r w:rsidR="0078461C">
        <w:rPr>
          <w:rFonts w:ascii="Times New Roman" w:hAnsi="Times New Roman" w:cs="Times New Roman"/>
          <w:iCs/>
          <w:sz w:val="24"/>
          <w:szCs w:val="24"/>
        </w:rPr>
        <w:t>; Table 2</w:t>
      </w:r>
      <w:r w:rsidR="007B7E05">
        <w:rPr>
          <w:rFonts w:ascii="Times New Roman" w:hAnsi="Times New Roman" w:cs="Times New Roman"/>
          <w:iCs/>
          <w:sz w:val="24"/>
          <w:szCs w:val="24"/>
        </w:rPr>
        <w:t>)</w:t>
      </w:r>
      <w:r w:rsidR="00C4106E">
        <w:rPr>
          <w:rFonts w:ascii="Times New Roman" w:hAnsi="Times New Roman" w:cs="Times New Roman"/>
          <w:iCs/>
          <w:sz w:val="24"/>
          <w:szCs w:val="24"/>
        </w:rPr>
        <w:t>.</w:t>
      </w:r>
      <w:r w:rsidR="008D4328">
        <w:rPr>
          <w:rFonts w:ascii="Times New Roman" w:hAnsi="Times New Roman" w:cs="Times New Roman"/>
          <w:iCs/>
          <w:sz w:val="24"/>
          <w:szCs w:val="24"/>
        </w:rPr>
        <w:t xml:space="preserve"> </w:t>
      </w:r>
      <w:r w:rsidR="008F382F">
        <w:rPr>
          <w:rFonts w:ascii="Times New Roman" w:hAnsi="Times New Roman" w:cs="Times New Roman"/>
          <w:iCs/>
          <w:sz w:val="24"/>
          <w:szCs w:val="24"/>
        </w:rPr>
        <w:t>The unadjusted association</w:t>
      </w:r>
      <w:r w:rsidR="00806CF0">
        <w:rPr>
          <w:rFonts w:ascii="Times New Roman" w:hAnsi="Times New Roman" w:cs="Times New Roman"/>
          <w:iCs/>
          <w:sz w:val="24"/>
          <w:szCs w:val="24"/>
        </w:rPr>
        <w:t xml:space="preserve"> between CRN and all-cause mortality was </w:t>
      </w:r>
      <w:r w:rsidR="00217C57">
        <w:rPr>
          <w:rFonts w:ascii="Times New Roman" w:hAnsi="Times New Roman" w:cs="Times New Roman"/>
          <w:iCs/>
          <w:sz w:val="24"/>
          <w:szCs w:val="24"/>
        </w:rPr>
        <w:t xml:space="preserve">higher </w:t>
      </w:r>
      <w:r w:rsidR="002B3F22">
        <w:rPr>
          <w:rFonts w:ascii="Times New Roman" w:hAnsi="Times New Roman" w:cs="Times New Roman"/>
          <w:iCs/>
          <w:sz w:val="24"/>
          <w:szCs w:val="24"/>
        </w:rPr>
        <w:t xml:space="preserve">among those interviewed in and after 2011 </w:t>
      </w:r>
      <w:r w:rsidR="008D4328">
        <w:rPr>
          <w:rFonts w:ascii="Times New Roman" w:hAnsi="Times New Roman" w:cs="Times New Roman"/>
          <w:iCs/>
          <w:sz w:val="24"/>
          <w:szCs w:val="24"/>
        </w:rPr>
        <w:t>(</w:t>
      </w:r>
      <w:proofErr w:type="spellStart"/>
      <w:r w:rsidR="00D843D9">
        <w:rPr>
          <w:rFonts w:ascii="Times New Roman" w:hAnsi="Times New Roman" w:cs="Times New Roman"/>
          <w:i/>
          <w:iCs/>
          <w:sz w:val="24"/>
          <w:szCs w:val="24"/>
        </w:rPr>
        <w:t>p</w:t>
      </w:r>
      <w:r w:rsidR="00D843D9">
        <w:rPr>
          <w:rFonts w:ascii="Times New Roman" w:hAnsi="Times New Roman" w:cs="Times New Roman"/>
          <w:sz w:val="24"/>
          <w:szCs w:val="24"/>
          <w:vertAlign w:val="subscript"/>
        </w:rPr>
        <w:t>interaction</w:t>
      </w:r>
      <w:proofErr w:type="spellEnd"/>
      <w:r w:rsidR="00D843D9">
        <w:rPr>
          <w:rFonts w:ascii="Times New Roman" w:hAnsi="Times New Roman" w:cs="Times New Roman"/>
          <w:sz w:val="24"/>
          <w:szCs w:val="24"/>
        </w:rPr>
        <w:t xml:space="preserve"> &lt; 0.001</w:t>
      </w:r>
      <w:r w:rsidR="008D4328">
        <w:rPr>
          <w:rFonts w:ascii="Times New Roman" w:hAnsi="Times New Roman" w:cs="Times New Roman"/>
          <w:iCs/>
          <w:sz w:val="24"/>
          <w:szCs w:val="24"/>
        </w:rPr>
        <w:t>)</w:t>
      </w:r>
      <w:r w:rsidR="00242C37">
        <w:rPr>
          <w:rFonts w:ascii="Times New Roman" w:hAnsi="Times New Roman" w:cs="Times New Roman"/>
          <w:iCs/>
          <w:sz w:val="24"/>
          <w:szCs w:val="24"/>
        </w:rPr>
        <w:t xml:space="preserve">, while the </w:t>
      </w:r>
      <w:r w:rsidR="00242C37">
        <w:rPr>
          <w:rFonts w:ascii="Times New Roman" w:hAnsi="Times New Roman" w:cs="Times New Roman"/>
          <w:iCs/>
          <w:sz w:val="24"/>
          <w:szCs w:val="24"/>
        </w:rPr>
        <w:lastRenderedPageBreak/>
        <w:t xml:space="preserve">adjusted association </w:t>
      </w:r>
      <w:r w:rsidR="000D32E8">
        <w:rPr>
          <w:rFonts w:ascii="Times New Roman" w:hAnsi="Times New Roman" w:cs="Times New Roman"/>
          <w:iCs/>
          <w:sz w:val="24"/>
          <w:szCs w:val="24"/>
        </w:rPr>
        <w:t xml:space="preserve">was </w:t>
      </w:r>
      <w:r w:rsidR="00217C57">
        <w:rPr>
          <w:rFonts w:ascii="Times New Roman" w:hAnsi="Times New Roman" w:cs="Times New Roman"/>
          <w:iCs/>
          <w:sz w:val="24"/>
          <w:szCs w:val="24"/>
        </w:rPr>
        <w:t>lower</w:t>
      </w:r>
      <w:r w:rsidR="0009419B">
        <w:rPr>
          <w:rFonts w:ascii="Times New Roman" w:hAnsi="Times New Roman" w:cs="Times New Roman"/>
          <w:iCs/>
          <w:sz w:val="24"/>
          <w:szCs w:val="24"/>
        </w:rPr>
        <w:t xml:space="preserve"> </w:t>
      </w:r>
      <w:r w:rsidR="00E565C7">
        <w:rPr>
          <w:rFonts w:ascii="Times New Roman" w:hAnsi="Times New Roman" w:cs="Times New Roman"/>
          <w:iCs/>
          <w:sz w:val="24"/>
          <w:szCs w:val="24"/>
        </w:rPr>
        <w:t>(</w:t>
      </w:r>
      <w:proofErr w:type="spellStart"/>
      <w:r w:rsidR="00E565C7">
        <w:rPr>
          <w:rFonts w:ascii="Times New Roman" w:hAnsi="Times New Roman" w:cs="Times New Roman"/>
          <w:i/>
          <w:iCs/>
          <w:sz w:val="24"/>
          <w:szCs w:val="24"/>
        </w:rPr>
        <w:t>p</w:t>
      </w:r>
      <w:r w:rsidR="00E565C7">
        <w:rPr>
          <w:rFonts w:ascii="Times New Roman" w:hAnsi="Times New Roman" w:cs="Times New Roman"/>
          <w:sz w:val="24"/>
          <w:szCs w:val="24"/>
          <w:vertAlign w:val="subscript"/>
        </w:rPr>
        <w:t>interaction</w:t>
      </w:r>
      <w:proofErr w:type="spellEnd"/>
      <w:r w:rsidR="00521B6A">
        <w:rPr>
          <w:rFonts w:ascii="Times New Roman" w:hAnsi="Times New Roman" w:cs="Times New Roman"/>
          <w:sz w:val="24"/>
          <w:szCs w:val="24"/>
        </w:rPr>
        <w:t xml:space="preserve"> =</w:t>
      </w:r>
      <w:r w:rsidR="00E565C7">
        <w:rPr>
          <w:rFonts w:ascii="Times New Roman" w:hAnsi="Times New Roman" w:cs="Times New Roman"/>
          <w:sz w:val="24"/>
          <w:szCs w:val="24"/>
        </w:rPr>
        <w:t xml:space="preserve"> </w:t>
      </w:r>
      <w:r w:rsidR="00942309">
        <w:rPr>
          <w:rFonts w:ascii="Times New Roman" w:hAnsi="Times New Roman" w:cs="Times New Roman"/>
          <w:sz w:val="24"/>
          <w:szCs w:val="24"/>
        </w:rPr>
        <w:t>0.0</w:t>
      </w:r>
      <w:r w:rsidR="005745B9">
        <w:rPr>
          <w:rFonts w:ascii="Times New Roman" w:hAnsi="Times New Roman" w:cs="Times New Roman"/>
          <w:sz w:val="24"/>
          <w:szCs w:val="24"/>
        </w:rPr>
        <w:t>40</w:t>
      </w:r>
      <w:r w:rsidR="00E565C7">
        <w:rPr>
          <w:rFonts w:ascii="Times New Roman" w:hAnsi="Times New Roman" w:cs="Times New Roman"/>
          <w:iCs/>
          <w:sz w:val="24"/>
          <w:szCs w:val="24"/>
        </w:rPr>
        <w:t>).</w:t>
      </w:r>
      <w:r w:rsidR="00431F16">
        <w:rPr>
          <w:rFonts w:ascii="Times New Roman" w:hAnsi="Times New Roman" w:cs="Times New Roman"/>
          <w:iCs/>
          <w:sz w:val="24"/>
          <w:szCs w:val="24"/>
        </w:rPr>
        <w:t xml:space="preserve"> </w:t>
      </w:r>
      <w:r w:rsidR="00F23991">
        <w:rPr>
          <w:rFonts w:ascii="Times New Roman" w:hAnsi="Times New Roman" w:cs="Times New Roman"/>
          <w:iCs/>
          <w:sz w:val="24"/>
          <w:szCs w:val="24"/>
        </w:rPr>
        <w:t>The hazard ratios for confounders</w:t>
      </w:r>
      <w:r w:rsidR="00C739B6">
        <w:rPr>
          <w:rFonts w:ascii="Times New Roman" w:hAnsi="Times New Roman" w:cs="Times New Roman"/>
          <w:iCs/>
          <w:sz w:val="24"/>
          <w:szCs w:val="24"/>
        </w:rPr>
        <w:t xml:space="preserve"> are listed in Supplementary Table 3.</w:t>
      </w:r>
    </w:p>
    <w:p w14:paraId="24830A5E" w14:textId="7DE11FCD" w:rsidR="009E5ABC" w:rsidRDefault="009E5ABC"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Disease</w:t>
      </w:r>
      <w:r w:rsidR="00276AF3">
        <w:rPr>
          <w:rFonts w:ascii="Times New Roman" w:hAnsi="Times New Roman" w:cs="Times New Roman"/>
          <w:b/>
          <w:bCs/>
          <w:iCs/>
          <w:sz w:val="24"/>
          <w:szCs w:val="24"/>
        </w:rPr>
        <w:t>-</w:t>
      </w:r>
      <w:r>
        <w:rPr>
          <w:rFonts w:ascii="Times New Roman" w:hAnsi="Times New Roman" w:cs="Times New Roman"/>
          <w:b/>
          <w:bCs/>
          <w:iCs/>
          <w:sz w:val="24"/>
          <w:szCs w:val="24"/>
        </w:rPr>
        <w:t>Specific Mortality</w:t>
      </w:r>
    </w:p>
    <w:p w14:paraId="5C1887AE" w14:textId="48758E45"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Diabetes</w:t>
      </w:r>
    </w:p>
    <w:p w14:paraId="60DFC9E7" w14:textId="7C773BFB" w:rsidR="00C16BE4" w:rsidRPr="00B81256" w:rsidRDefault="00AB1FA3"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Among individu</w:t>
      </w:r>
      <w:r w:rsidR="00F5101A">
        <w:rPr>
          <w:rFonts w:ascii="Times New Roman" w:hAnsi="Times New Roman" w:cs="Times New Roman"/>
          <w:iCs/>
          <w:sz w:val="24"/>
          <w:szCs w:val="24"/>
        </w:rPr>
        <w:t xml:space="preserve">als with diabetes, 3,045 (8.74%) died of </w:t>
      </w:r>
      <w:r w:rsidR="00B54C19">
        <w:rPr>
          <w:rFonts w:ascii="Times New Roman" w:hAnsi="Times New Roman" w:cs="Times New Roman"/>
          <w:iCs/>
          <w:sz w:val="24"/>
          <w:szCs w:val="24"/>
        </w:rPr>
        <w:t>diabetes</w:t>
      </w:r>
      <w:r w:rsidR="00F5101A">
        <w:rPr>
          <w:rFonts w:ascii="Times New Roman" w:hAnsi="Times New Roman" w:cs="Times New Roman"/>
          <w:iCs/>
          <w:sz w:val="24"/>
          <w:szCs w:val="24"/>
        </w:rPr>
        <w:t xml:space="preserve"> during the follow-up period</w:t>
      </w:r>
      <w:r w:rsidR="003222D7">
        <w:rPr>
          <w:rFonts w:ascii="Times New Roman" w:hAnsi="Times New Roman" w:cs="Times New Roman"/>
          <w:iCs/>
          <w:sz w:val="24"/>
          <w:szCs w:val="24"/>
        </w:rPr>
        <w:t xml:space="preserve"> and o</w:t>
      </w:r>
      <w:r w:rsidR="00C90F08">
        <w:rPr>
          <w:rFonts w:ascii="Times New Roman" w:hAnsi="Times New Roman" w:cs="Times New Roman"/>
          <w:iCs/>
          <w:sz w:val="24"/>
          <w:szCs w:val="24"/>
        </w:rPr>
        <w:t xml:space="preserve">f these individuals, </w:t>
      </w:r>
      <w:r w:rsidR="00A82E5B">
        <w:rPr>
          <w:rFonts w:ascii="Times New Roman" w:hAnsi="Times New Roman" w:cs="Times New Roman"/>
          <w:iCs/>
          <w:sz w:val="24"/>
          <w:szCs w:val="24"/>
        </w:rPr>
        <w:t>392 (12.9%)</w:t>
      </w:r>
      <w:r w:rsidR="00C90F08">
        <w:rPr>
          <w:rFonts w:ascii="Times New Roman" w:hAnsi="Times New Roman" w:cs="Times New Roman"/>
          <w:iCs/>
          <w:sz w:val="24"/>
          <w:szCs w:val="24"/>
        </w:rPr>
        <w:t xml:space="preserve"> </w:t>
      </w:r>
      <w:r w:rsidR="00A44A94">
        <w:rPr>
          <w:rFonts w:ascii="Times New Roman" w:hAnsi="Times New Roman" w:cs="Times New Roman"/>
          <w:iCs/>
          <w:sz w:val="24"/>
          <w:szCs w:val="24"/>
        </w:rPr>
        <w:t>had experienced CRN.</w:t>
      </w:r>
      <w:r w:rsidR="003504FE">
        <w:rPr>
          <w:rFonts w:ascii="Times New Roman" w:hAnsi="Times New Roman" w:cs="Times New Roman"/>
          <w:iCs/>
          <w:sz w:val="24"/>
          <w:szCs w:val="24"/>
        </w:rPr>
        <w:t xml:space="preserve"> </w:t>
      </w:r>
      <w:r w:rsidR="00F7317D">
        <w:rPr>
          <w:rFonts w:ascii="Times New Roman" w:hAnsi="Times New Roman" w:cs="Times New Roman"/>
          <w:iCs/>
          <w:sz w:val="24"/>
          <w:szCs w:val="24"/>
        </w:rPr>
        <w:t xml:space="preserve">As shown in Table 2, </w:t>
      </w:r>
      <w:r w:rsidR="003504FE">
        <w:rPr>
          <w:rFonts w:ascii="Times New Roman" w:hAnsi="Times New Roman" w:cs="Times New Roman"/>
          <w:iCs/>
          <w:sz w:val="24"/>
          <w:szCs w:val="24"/>
        </w:rPr>
        <w:t xml:space="preserve">CRN was associated with a </w:t>
      </w:r>
      <w:r w:rsidR="003C7392">
        <w:rPr>
          <w:rFonts w:ascii="Times New Roman" w:hAnsi="Times New Roman" w:cs="Times New Roman"/>
          <w:iCs/>
          <w:sz w:val="24"/>
          <w:szCs w:val="24"/>
        </w:rPr>
        <w:t xml:space="preserve">24.3% </w:t>
      </w:r>
      <w:r w:rsidR="003504FE">
        <w:rPr>
          <w:rFonts w:ascii="Times New Roman" w:hAnsi="Times New Roman" w:cs="Times New Roman"/>
          <w:iCs/>
          <w:sz w:val="24"/>
          <w:szCs w:val="24"/>
        </w:rPr>
        <w:t>lower hazard of di</w:t>
      </w:r>
      <w:r w:rsidR="00627012">
        <w:rPr>
          <w:rFonts w:ascii="Times New Roman" w:hAnsi="Times New Roman" w:cs="Times New Roman"/>
          <w:iCs/>
          <w:sz w:val="24"/>
          <w:szCs w:val="24"/>
        </w:rPr>
        <w:t>abetes-related deaths</w:t>
      </w:r>
      <w:r w:rsidR="002F0A86">
        <w:rPr>
          <w:rFonts w:ascii="Times New Roman" w:hAnsi="Times New Roman" w:cs="Times New Roman"/>
          <w:iCs/>
          <w:sz w:val="24"/>
          <w:szCs w:val="24"/>
        </w:rPr>
        <w:t xml:space="preserve"> before adjustment for confounders</w:t>
      </w:r>
      <w:r w:rsidR="003C7392">
        <w:rPr>
          <w:rFonts w:ascii="Times New Roman" w:hAnsi="Times New Roman" w:cs="Times New Roman"/>
          <w:iCs/>
          <w:sz w:val="24"/>
          <w:szCs w:val="24"/>
        </w:rPr>
        <w:t xml:space="preserve"> (95% CI = </w:t>
      </w:r>
      <w:r w:rsidR="00C66B4C">
        <w:rPr>
          <w:rFonts w:ascii="Times New Roman" w:hAnsi="Times New Roman" w:cs="Times New Roman"/>
          <w:iCs/>
          <w:sz w:val="24"/>
          <w:szCs w:val="24"/>
        </w:rPr>
        <w:t>0.674 – 0.870</w:t>
      </w:r>
      <w:r w:rsidR="003C7392">
        <w:rPr>
          <w:rFonts w:ascii="Times New Roman" w:hAnsi="Times New Roman" w:cs="Times New Roman"/>
          <w:iCs/>
          <w:sz w:val="24"/>
          <w:szCs w:val="24"/>
        </w:rPr>
        <w:t>)</w:t>
      </w:r>
      <w:r w:rsidR="000737B1">
        <w:rPr>
          <w:rFonts w:ascii="Times New Roman" w:hAnsi="Times New Roman" w:cs="Times New Roman"/>
          <w:iCs/>
          <w:sz w:val="24"/>
          <w:szCs w:val="24"/>
        </w:rPr>
        <w:t xml:space="preserve">. However, after adjustment, the </w:t>
      </w:r>
      <w:r w:rsidR="007A637B">
        <w:rPr>
          <w:rFonts w:ascii="Times New Roman" w:hAnsi="Times New Roman" w:cs="Times New Roman"/>
          <w:iCs/>
          <w:sz w:val="24"/>
          <w:szCs w:val="24"/>
        </w:rPr>
        <w:t>direction of association changed such that CRN was associated with a</w:t>
      </w:r>
      <w:r w:rsidR="00442F00">
        <w:rPr>
          <w:rFonts w:ascii="Times New Roman" w:hAnsi="Times New Roman" w:cs="Times New Roman"/>
          <w:iCs/>
          <w:sz w:val="24"/>
          <w:szCs w:val="24"/>
        </w:rPr>
        <w:t xml:space="preserve"> 22.6% </w:t>
      </w:r>
      <w:r w:rsidR="002F0A86">
        <w:rPr>
          <w:rFonts w:ascii="Times New Roman" w:hAnsi="Times New Roman" w:cs="Times New Roman"/>
          <w:iCs/>
          <w:sz w:val="24"/>
          <w:szCs w:val="24"/>
        </w:rPr>
        <w:t>higher hazard of diabetes-related deaths</w:t>
      </w:r>
      <w:r w:rsidR="00004B2B">
        <w:rPr>
          <w:rFonts w:ascii="Times New Roman" w:hAnsi="Times New Roman" w:cs="Times New Roman"/>
          <w:iCs/>
          <w:sz w:val="24"/>
          <w:szCs w:val="24"/>
        </w:rPr>
        <w:t xml:space="preserve"> (</w:t>
      </w:r>
      <w:r w:rsidR="007F1CA7">
        <w:rPr>
          <w:rFonts w:ascii="Times New Roman" w:hAnsi="Times New Roman" w:cs="Times New Roman"/>
          <w:iCs/>
          <w:sz w:val="24"/>
          <w:szCs w:val="24"/>
        </w:rPr>
        <w:t>95% CI = 1.074 – 1.399)</w:t>
      </w:r>
      <w:r w:rsidR="002F0A86">
        <w:rPr>
          <w:rFonts w:ascii="Times New Roman" w:hAnsi="Times New Roman" w:cs="Times New Roman"/>
          <w:iCs/>
          <w:sz w:val="24"/>
          <w:szCs w:val="24"/>
        </w:rPr>
        <w:t>.</w:t>
      </w:r>
      <w:r w:rsidR="002073A0">
        <w:rPr>
          <w:rFonts w:ascii="Times New Roman" w:hAnsi="Times New Roman" w:cs="Times New Roman"/>
          <w:iCs/>
          <w:sz w:val="24"/>
          <w:szCs w:val="24"/>
        </w:rPr>
        <w:t xml:space="preserve"> </w:t>
      </w:r>
      <w:r w:rsidR="00015170">
        <w:rPr>
          <w:rFonts w:ascii="Times New Roman" w:hAnsi="Times New Roman" w:cs="Times New Roman"/>
          <w:iCs/>
          <w:sz w:val="24"/>
          <w:szCs w:val="24"/>
        </w:rPr>
        <w:t>The strength of association</w:t>
      </w:r>
      <w:r w:rsidR="00107395">
        <w:rPr>
          <w:rFonts w:ascii="Times New Roman" w:hAnsi="Times New Roman" w:cs="Times New Roman"/>
          <w:iCs/>
          <w:sz w:val="24"/>
          <w:szCs w:val="24"/>
        </w:rPr>
        <w:t xml:space="preserve"> between CRN and diabetes-related mortality did not differ between those interviewed prior to versus in and after 2011</w:t>
      </w:r>
      <w:r w:rsidR="00015170">
        <w:rPr>
          <w:rFonts w:ascii="Times New Roman" w:hAnsi="Times New Roman" w:cs="Times New Roman"/>
          <w:iCs/>
          <w:sz w:val="24"/>
          <w:szCs w:val="24"/>
        </w:rPr>
        <w:t xml:space="preserve"> in either unadjusted (</w:t>
      </w:r>
      <w:proofErr w:type="spellStart"/>
      <w:r w:rsidR="002C0652">
        <w:rPr>
          <w:rFonts w:ascii="Times New Roman" w:hAnsi="Times New Roman" w:cs="Times New Roman"/>
          <w:i/>
          <w:sz w:val="24"/>
          <w:szCs w:val="24"/>
        </w:rPr>
        <w:t>p</w:t>
      </w:r>
      <w:r w:rsidR="002C0652">
        <w:rPr>
          <w:rFonts w:ascii="Times New Roman" w:hAnsi="Times New Roman" w:cs="Times New Roman"/>
          <w:iCs/>
          <w:sz w:val="24"/>
          <w:szCs w:val="24"/>
          <w:vertAlign w:val="subscript"/>
        </w:rPr>
        <w:t>interaction</w:t>
      </w:r>
      <w:proofErr w:type="spellEnd"/>
      <w:r w:rsidR="002C0652">
        <w:rPr>
          <w:rFonts w:ascii="Times New Roman" w:hAnsi="Times New Roman" w:cs="Times New Roman"/>
          <w:iCs/>
          <w:sz w:val="24"/>
          <w:szCs w:val="24"/>
          <w:vertAlign w:val="subscript"/>
        </w:rPr>
        <w:t xml:space="preserve"> </w:t>
      </w:r>
      <w:r w:rsidR="002C0652">
        <w:rPr>
          <w:rFonts w:ascii="Times New Roman" w:hAnsi="Times New Roman" w:cs="Times New Roman"/>
          <w:iCs/>
          <w:sz w:val="24"/>
          <w:szCs w:val="24"/>
        </w:rPr>
        <w:t>=</w:t>
      </w:r>
      <w:r w:rsidR="00F93F5B">
        <w:rPr>
          <w:rFonts w:ascii="Times New Roman" w:hAnsi="Times New Roman" w:cs="Times New Roman"/>
          <w:iCs/>
          <w:sz w:val="24"/>
          <w:szCs w:val="24"/>
        </w:rPr>
        <w:t xml:space="preserve"> 0.211</w:t>
      </w:r>
      <w:r w:rsidR="00015170">
        <w:rPr>
          <w:rFonts w:ascii="Times New Roman" w:hAnsi="Times New Roman" w:cs="Times New Roman"/>
          <w:iCs/>
          <w:sz w:val="24"/>
          <w:szCs w:val="24"/>
        </w:rPr>
        <w:t>) or adjusted</w:t>
      </w:r>
      <w:r w:rsidR="00B81256">
        <w:rPr>
          <w:rFonts w:ascii="Times New Roman" w:hAnsi="Times New Roman" w:cs="Times New Roman"/>
          <w:iCs/>
          <w:sz w:val="24"/>
          <w:szCs w:val="24"/>
        </w:rPr>
        <w:t xml:space="preserve"> (</w:t>
      </w:r>
      <w:proofErr w:type="spellStart"/>
      <w:r w:rsidR="00B81256">
        <w:rPr>
          <w:rFonts w:ascii="Times New Roman" w:hAnsi="Times New Roman" w:cs="Times New Roman"/>
          <w:i/>
          <w:sz w:val="24"/>
          <w:szCs w:val="24"/>
        </w:rPr>
        <w:t>p</w:t>
      </w:r>
      <w:r w:rsidR="00B81256">
        <w:rPr>
          <w:rFonts w:ascii="Times New Roman" w:hAnsi="Times New Roman" w:cs="Times New Roman"/>
          <w:iCs/>
          <w:sz w:val="24"/>
          <w:szCs w:val="24"/>
          <w:vertAlign w:val="subscript"/>
        </w:rPr>
        <w:t>interaction</w:t>
      </w:r>
      <w:proofErr w:type="spellEnd"/>
      <w:r w:rsidR="00B81256">
        <w:rPr>
          <w:rFonts w:ascii="Times New Roman" w:hAnsi="Times New Roman" w:cs="Times New Roman"/>
          <w:i/>
          <w:sz w:val="24"/>
          <w:szCs w:val="24"/>
        </w:rPr>
        <w:t xml:space="preserve"> = </w:t>
      </w:r>
      <w:r w:rsidR="00B81256">
        <w:rPr>
          <w:rFonts w:ascii="Times New Roman" w:hAnsi="Times New Roman" w:cs="Times New Roman"/>
          <w:iCs/>
          <w:sz w:val="24"/>
          <w:szCs w:val="24"/>
        </w:rPr>
        <w:t>0.272)</w:t>
      </w:r>
      <w:r w:rsidR="002C0652">
        <w:rPr>
          <w:rFonts w:ascii="Times New Roman" w:hAnsi="Times New Roman" w:cs="Times New Roman"/>
          <w:iCs/>
          <w:sz w:val="24"/>
          <w:szCs w:val="24"/>
        </w:rPr>
        <w:t xml:space="preserve"> models</w:t>
      </w:r>
      <w:r w:rsidR="000940A3">
        <w:rPr>
          <w:rFonts w:ascii="Times New Roman" w:hAnsi="Times New Roman" w:cs="Times New Roman"/>
          <w:iCs/>
          <w:sz w:val="24"/>
          <w:szCs w:val="24"/>
        </w:rPr>
        <w:t>, although the association was</w:t>
      </w:r>
      <w:r w:rsidR="001C4018">
        <w:rPr>
          <w:rFonts w:ascii="Times New Roman" w:hAnsi="Times New Roman" w:cs="Times New Roman"/>
          <w:iCs/>
          <w:sz w:val="24"/>
          <w:szCs w:val="24"/>
        </w:rPr>
        <w:t xml:space="preserve"> significant </w:t>
      </w:r>
      <w:r w:rsidR="00F93F5B">
        <w:rPr>
          <w:rFonts w:ascii="Times New Roman" w:hAnsi="Times New Roman" w:cs="Times New Roman"/>
          <w:iCs/>
          <w:sz w:val="24"/>
          <w:szCs w:val="24"/>
        </w:rPr>
        <w:t xml:space="preserve">only </w:t>
      </w:r>
      <w:r w:rsidR="001C4018">
        <w:rPr>
          <w:rFonts w:ascii="Times New Roman" w:hAnsi="Times New Roman" w:cs="Times New Roman"/>
          <w:iCs/>
          <w:sz w:val="24"/>
          <w:szCs w:val="24"/>
        </w:rPr>
        <w:t>among those interviewed in earlier waves.</w:t>
      </w:r>
      <w:r w:rsidR="001D6EFD">
        <w:rPr>
          <w:rFonts w:ascii="Times New Roman" w:hAnsi="Times New Roman" w:cs="Times New Roman"/>
          <w:iCs/>
          <w:sz w:val="24"/>
          <w:szCs w:val="24"/>
        </w:rPr>
        <w:t xml:space="preserve"> Supplementary Table 4 shows the hazard ratios for </w:t>
      </w:r>
      <w:r w:rsidR="00884F49">
        <w:rPr>
          <w:rFonts w:ascii="Times New Roman" w:hAnsi="Times New Roman" w:cs="Times New Roman"/>
          <w:iCs/>
          <w:sz w:val="24"/>
          <w:szCs w:val="24"/>
        </w:rPr>
        <w:t>confounding variables.</w:t>
      </w:r>
    </w:p>
    <w:p w14:paraId="7FDE9563" w14:textId="2EE7A5BE"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w:t>
      </w:r>
    </w:p>
    <w:p w14:paraId="07CE3900" w14:textId="630E9570" w:rsidR="000E0B8C" w:rsidRPr="00EC2134" w:rsidRDefault="00430A6A" w:rsidP="00901EF3">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During follow-up, 4,845 (9.14%) of</w:t>
      </w:r>
      <w:r w:rsidR="00901EF3">
        <w:rPr>
          <w:rFonts w:ascii="Times New Roman" w:hAnsi="Times New Roman" w:cs="Times New Roman"/>
          <w:iCs/>
          <w:sz w:val="24"/>
          <w:szCs w:val="24"/>
        </w:rPr>
        <w:t xml:space="preserve"> individuals with </w:t>
      </w:r>
      <w:r w:rsidR="0027268E">
        <w:rPr>
          <w:rFonts w:ascii="Times New Roman" w:hAnsi="Times New Roman" w:cs="Times New Roman"/>
          <w:iCs/>
          <w:sz w:val="24"/>
          <w:szCs w:val="24"/>
        </w:rPr>
        <w:t xml:space="preserve">CVD, excluding hypertension, died </w:t>
      </w:r>
      <w:r>
        <w:rPr>
          <w:rFonts w:ascii="Times New Roman" w:hAnsi="Times New Roman" w:cs="Times New Roman"/>
          <w:iCs/>
          <w:sz w:val="24"/>
          <w:szCs w:val="24"/>
        </w:rPr>
        <w:t xml:space="preserve">due to heart or cerebrovascular disease, </w:t>
      </w:r>
      <w:r w:rsidR="00925676">
        <w:rPr>
          <w:rFonts w:ascii="Times New Roman" w:hAnsi="Times New Roman" w:cs="Times New Roman"/>
          <w:iCs/>
          <w:sz w:val="24"/>
          <w:szCs w:val="24"/>
        </w:rPr>
        <w:t>449 (9.3%)</w:t>
      </w:r>
      <w:r>
        <w:rPr>
          <w:rFonts w:ascii="Times New Roman" w:hAnsi="Times New Roman" w:cs="Times New Roman"/>
          <w:iCs/>
          <w:sz w:val="24"/>
          <w:szCs w:val="24"/>
        </w:rPr>
        <w:t xml:space="preserve"> of whom had reported CRN</w:t>
      </w:r>
      <w:r w:rsidR="00E359C3">
        <w:rPr>
          <w:rFonts w:ascii="Times New Roman" w:hAnsi="Times New Roman" w:cs="Times New Roman"/>
          <w:iCs/>
          <w:sz w:val="24"/>
          <w:szCs w:val="24"/>
        </w:rPr>
        <w:t>.</w:t>
      </w:r>
      <w:r w:rsidR="00F611BE">
        <w:rPr>
          <w:rFonts w:ascii="Times New Roman" w:hAnsi="Times New Roman" w:cs="Times New Roman"/>
          <w:iCs/>
          <w:sz w:val="24"/>
          <w:szCs w:val="24"/>
        </w:rPr>
        <w:t xml:space="preserve"> CRN was associated with a lower hazard of disease-specific mortality</w:t>
      </w:r>
      <w:r w:rsidR="00E359C3">
        <w:rPr>
          <w:rFonts w:ascii="Times New Roman" w:hAnsi="Times New Roman" w:cs="Times New Roman"/>
          <w:iCs/>
          <w:sz w:val="24"/>
          <w:szCs w:val="24"/>
        </w:rPr>
        <w:t xml:space="preserve"> in the unadjusted model</w:t>
      </w:r>
      <w:r w:rsidR="00087ECB">
        <w:rPr>
          <w:rFonts w:ascii="Times New Roman" w:hAnsi="Times New Roman" w:cs="Times New Roman"/>
          <w:iCs/>
          <w:sz w:val="24"/>
          <w:szCs w:val="24"/>
        </w:rPr>
        <w:t>. After adjusting for confounders, individuals with CVD who reported CRN had a 1</w:t>
      </w:r>
      <w:r w:rsidR="00181489">
        <w:rPr>
          <w:rFonts w:ascii="Times New Roman" w:hAnsi="Times New Roman" w:cs="Times New Roman"/>
          <w:iCs/>
          <w:sz w:val="24"/>
          <w:szCs w:val="24"/>
        </w:rPr>
        <w:t>2.3</w:t>
      </w:r>
      <w:r w:rsidR="00087ECB">
        <w:rPr>
          <w:rFonts w:ascii="Times New Roman" w:hAnsi="Times New Roman" w:cs="Times New Roman"/>
          <w:iCs/>
          <w:sz w:val="24"/>
          <w:szCs w:val="24"/>
        </w:rPr>
        <w:t>% higher hazard of disease-specific mortality relative to individuals who did not report CRN</w:t>
      </w:r>
      <w:r w:rsidR="00907D34">
        <w:rPr>
          <w:rFonts w:ascii="Times New Roman" w:hAnsi="Times New Roman" w:cs="Times New Roman"/>
          <w:iCs/>
          <w:sz w:val="24"/>
          <w:szCs w:val="24"/>
        </w:rPr>
        <w:t>, although this association was not significant</w:t>
      </w:r>
      <w:r w:rsidR="00B2683F">
        <w:rPr>
          <w:rFonts w:ascii="Times New Roman" w:hAnsi="Times New Roman" w:cs="Times New Roman"/>
          <w:iCs/>
          <w:sz w:val="24"/>
          <w:szCs w:val="24"/>
        </w:rPr>
        <w:t xml:space="preserve"> (95% CI =</w:t>
      </w:r>
      <w:r w:rsidR="00925676">
        <w:rPr>
          <w:rFonts w:ascii="Times New Roman" w:hAnsi="Times New Roman" w:cs="Times New Roman"/>
          <w:iCs/>
          <w:sz w:val="24"/>
          <w:szCs w:val="24"/>
        </w:rPr>
        <w:t xml:space="preserve"> </w:t>
      </w:r>
      <w:r w:rsidR="00907D34">
        <w:rPr>
          <w:rFonts w:ascii="Times New Roman" w:hAnsi="Times New Roman" w:cs="Times New Roman"/>
          <w:iCs/>
          <w:sz w:val="24"/>
          <w:szCs w:val="24"/>
        </w:rPr>
        <w:t>0.993 – 1.271</w:t>
      </w:r>
      <w:r w:rsidR="00DA47B9">
        <w:rPr>
          <w:rFonts w:ascii="Times New Roman" w:hAnsi="Times New Roman" w:cs="Times New Roman"/>
          <w:iCs/>
          <w:sz w:val="24"/>
          <w:szCs w:val="24"/>
        </w:rPr>
        <w:t>; Table 2</w:t>
      </w:r>
      <w:r w:rsidR="00907D34">
        <w:rPr>
          <w:rFonts w:ascii="Times New Roman" w:hAnsi="Times New Roman" w:cs="Times New Roman"/>
          <w:iCs/>
          <w:sz w:val="24"/>
          <w:szCs w:val="24"/>
        </w:rPr>
        <w:t xml:space="preserve">). </w:t>
      </w:r>
      <w:r w:rsidR="009655F8">
        <w:rPr>
          <w:rFonts w:ascii="Times New Roman" w:hAnsi="Times New Roman" w:cs="Times New Roman"/>
          <w:iCs/>
          <w:sz w:val="24"/>
          <w:szCs w:val="24"/>
        </w:rPr>
        <w:t xml:space="preserve">When </w:t>
      </w:r>
      <w:r w:rsidR="002C5E6F">
        <w:rPr>
          <w:rFonts w:ascii="Times New Roman" w:hAnsi="Times New Roman" w:cs="Times New Roman"/>
          <w:iCs/>
          <w:sz w:val="24"/>
          <w:szCs w:val="24"/>
        </w:rPr>
        <w:t xml:space="preserve">I </w:t>
      </w:r>
      <w:r w:rsidR="009655F8">
        <w:rPr>
          <w:rFonts w:ascii="Times New Roman" w:hAnsi="Times New Roman" w:cs="Times New Roman"/>
          <w:iCs/>
          <w:sz w:val="24"/>
          <w:szCs w:val="24"/>
        </w:rPr>
        <w:t>stratified by year of interview, individuals</w:t>
      </w:r>
      <w:r w:rsidR="0080482E">
        <w:rPr>
          <w:rFonts w:ascii="Times New Roman" w:hAnsi="Times New Roman" w:cs="Times New Roman"/>
          <w:iCs/>
          <w:sz w:val="24"/>
          <w:szCs w:val="24"/>
        </w:rPr>
        <w:t xml:space="preserve"> interviewed prior to 2011</w:t>
      </w:r>
      <w:r w:rsidR="009655F8">
        <w:rPr>
          <w:rFonts w:ascii="Times New Roman" w:hAnsi="Times New Roman" w:cs="Times New Roman"/>
          <w:iCs/>
          <w:sz w:val="24"/>
          <w:szCs w:val="24"/>
        </w:rPr>
        <w:t xml:space="preserve"> had a significantly lower unadjusted hazard of </w:t>
      </w:r>
      <w:r w:rsidR="009655F8">
        <w:rPr>
          <w:rFonts w:ascii="Times New Roman" w:hAnsi="Times New Roman" w:cs="Times New Roman"/>
          <w:iCs/>
          <w:sz w:val="24"/>
          <w:szCs w:val="24"/>
        </w:rPr>
        <w:lastRenderedPageBreak/>
        <w:t>disease-specific mortality</w:t>
      </w:r>
      <w:r w:rsidR="0080482E">
        <w:rPr>
          <w:rFonts w:ascii="Times New Roman" w:hAnsi="Times New Roman" w:cs="Times New Roman"/>
          <w:iCs/>
          <w:sz w:val="24"/>
          <w:szCs w:val="24"/>
        </w:rPr>
        <w:t xml:space="preserve"> </w:t>
      </w:r>
      <w:r w:rsidR="004C1948">
        <w:rPr>
          <w:rFonts w:ascii="Times New Roman" w:hAnsi="Times New Roman" w:cs="Times New Roman"/>
          <w:iCs/>
          <w:sz w:val="24"/>
          <w:szCs w:val="24"/>
        </w:rPr>
        <w:t xml:space="preserve">than those interviewed in and after 2011 </w:t>
      </w:r>
      <w:r w:rsidR="009655F8">
        <w:rPr>
          <w:rFonts w:ascii="Times New Roman" w:hAnsi="Times New Roman" w:cs="Times New Roman"/>
          <w:iCs/>
          <w:sz w:val="24"/>
          <w:szCs w:val="24"/>
        </w:rPr>
        <w:t>(</w:t>
      </w:r>
      <w:proofErr w:type="spellStart"/>
      <w:r w:rsidR="001F2818">
        <w:rPr>
          <w:rFonts w:ascii="Times New Roman" w:hAnsi="Times New Roman" w:cs="Times New Roman"/>
          <w:i/>
          <w:sz w:val="24"/>
          <w:szCs w:val="24"/>
        </w:rPr>
        <w:t>p</w:t>
      </w:r>
      <w:r w:rsidR="001F2818">
        <w:rPr>
          <w:rFonts w:ascii="Times New Roman" w:hAnsi="Times New Roman" w:cs="Times New Roman"/>
          <w:iCs/>
          <w:sz w:val="24"/>
          <w:szCs w:val="24"/>
          <w:vertAlign w:val="subscript"/>
        </w:rPr>
        <w:t>interaction</w:t>
      </w:r>
      <w:proofErr w:type="spellEnd"/>
      <w:r w:rsidR="001F2818">
        <w:rPr>
          <w:rFonts w:ascii="Times New Roman" w:hAnsi="Times New Roman" w:cs="Times New Roman"/>
          <w:i/>
          <w:sz w:val="24"/>
          <w:szCs w:val="24"/>
        </w:rPr>
        <w:t xml:space="preserve"> = </w:t>
      </w:r>
      <w:r w:rsidR="001F2818">
        <w:rPr>
          <w:rFonts w:ascii="Times New Roman" w:hAnsi="Times New Roman" w:cs="Times New Roman"/>
          <w:iCs/>
          <w:sz w:val="24"/>
          <w:szCs w:val="24"/>
        </w:rPr>
        <w:t>0</w:t>
      </w:r>
      <w:r w:rsidR="002A5D5B">
        <w:rPr>
          <w:rFonts w:ascii="Times New Roman" w:hAnsi="Times New Roman" w:cs="Times New Roman"/>
          <w:iCs/>
          <w:sz w:val="24"/>
          <w:szCs w:val="24"/>
        </w:rPr>
        <w:t>.0179</w:t>
      </w:r>
      <w:r w:rsidR="009655F8">
        <w:rPr>
          <w:rFonts w:ascii="Times New Roman" w:hAnsi="Times New Roman" w:cs="Times New Roman"/>
          <w:iCs/>
          <w:sz w:val="24"/>
          <w:szCs w:val="24"/>
        </w:rPr>
        <w:t>)</w:t>
      </w:r>
      <w:r w:rsidR="004C1948">
        <w:rPr>
          <w:rFonts w:ascii="Times New Roman" w:hAnsi="Times New Roman" w:cs="Times New Roman"/>
          <w:iCs/>
          <w:sz w:val="24"/>
          <w:szCs w:val="24"/>
        </w:rPr>
        <w:t>. The adjusted hazard of disease-specific mortality was not significantly different between the two strata (</w:t>
      </w:r>
      <w:proofErr w:type="spellStart"/>
      <w:r w:rsidR="004C1948">
        <w:rPr>
          <w:rFonts w:ascii="Times New Roman" w:hAnsi="Times New Roman" w:cs="Times New Roman"/>
          <w:i/>
          <w:sz w:val="24"/>
          <w:szCs w:val="24"/>
        </w:rPr>
        <w:t>p</w:t>
      </w:r>
      <w:r w:rsidR="004C1948">
        <w:rPr>
          <w:rFonts w:ascii="Times New Roman" w:hAnsi="Times New Roman" w:cs="Times New Roman"/>
          <w:iCs/>
          <w:sz w:val="24"/>
          <w:szCs w:val="24"/>
          <w:vertAlign w:val="subscript"/>
        </w:rPr>
        <w:t>interaction</w:t>
      </w:r>
      <w:proofErr w:type="spellEnd"/>
      <w:r w:rsidR="004C1948">
        <w:rPr>
          <w:rFonts w:ascii="Times New Roman" w:hAnsi="Times New Roman" w:cs="Times New Roman"/>
          <w:i/>
          <w:sz w:val="24"/>
          <w:szCs w:val="24"/>
        </w:rPr>
        <w:t xml:space="preserve"> =</w:t>
      </w:r>
      <w:r w:rsidR="00EC2134">
        <w:rPr>
          <w:rFonts w:ascii="Times New Roman" w:hAnsi="Times New Roman" w:cs="Times New Roman"/>
          <w:i/>
          <w:sz w:val="24"/>
          <w:szCs w:val="24"/>
        </w:rPr>
        <w:t xml:space="preserve"> </w:t>
      </w:r>
      <w:r w:rsidR="00EC2134">
        <w:rPr>
          <w:rFonts w:ascii="Times New Roman" w:hAnsi="Times New Roman" w:cs="Times New Roman"/>
          <w:iCs/>
          <w:sz w:val="24"/>
          <w:szCs w:val="24"/>
        </w:rPr>
        <w:t>0.139).</w:t>
      </w:r>
      <w:r w:rsidR="006B7838">
        <w:rPr>
          <w:rFonts w:ascii="Times New Roman" w:hAnsi="Times New Roman" w:cs="Times New Roman"/>
          <w:iCs/>
          <w:sz w:val="24"/>
          <w:szCs w:val="24"/>
        </w:rPr>
        <w:t xml:space="preserve"> Hazard ratios for associated confounders are displayed in Supplementary Table 5.</w:t>
      </w:r>
    </w:p>
    <w:p w14:paraId="417EBEB1" w14:textId="6C6B1322"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Hypertension</w:t>
      </w:r>
    </w:p>
    <w:p w14:paraId="62C9F4EA" w14:textId="598CA4C8" w:rsidR="00A01BC1" w:rsidRDefault="0034511C" w:rsidP="00624DD0">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291136">
        <w:rPr>
          <w:rFonts w:ascii="Times New Roman" w:hAnsi="Times New Roman" w:cs="Times New Roman"/>
          <w:iCs/>
          <w:sz w:val="24"/>
          <w:szCs w:val="24"/>
        </w:rPr>
        <w:t xml:space="preserve">Under the expanded definition of CVD including hypertension, </w:t>
      </w:r>
      <w:r w:rsidR="003865EF">
        <w:rPr>
          <w:rFonts w:ascii="Times New Roman" w:hAnsi="Times New Roman" w:cs="Times New Roman"/>
          <w:iCs/>
          <w:sz w:val="24"/>
          <w:szCs w:val="24"/>
        </w:rPr>
        <w:t>10,321 (7.44%) of individuals with CVD died of disease-specific causes.</w:t>
      </w:r>
      <w:r w:rsidR="008A6BDC">
        <w:rPr>
          <w:rFonts w:ascii="Times New Roman" w:hAnsi="Times New Roman" w:cs="Times New Roman"/>
          <w:iCs/>
          <w:sz w:val="24"/>
          <w:szCs w:val="24"/>
        </w:rPr>
        <w:t xml:space="preserve"> Nine-hundred and twenty-seven (</w:t>
      </w:r>
      <w:r w:rsidR="005F77FB">
        <w:rPr>
          <w:rFonts w:ascii="Times New Roman" w:hAnsi="Times New Roman" w:cs="Times New Roman"/>
          <w:iCs/>
          <w:sz w:val="24"/>
          <w:szCs w:val="24"/>
        </w:rPr>
        <w:t>9.0%</w:t>
      </w:r>
      <w:r w:rsidR="008A6BDC">
        <w:rPr>
          <w:rFonts w:ascii="Times New Roman" w:hAnsi="Times New Roman" w:cs="Times New Roman"/>
          <w:iCs/>
          <w:sz w:val="24"/>
          <w:szCs w:val="24"/>
        </w:rPr>
        <w:t>) of these individuals reported CRN.</w:t>
      </w:r>
      <w:r w:rsidR="003C3644">
        <w:rPr>
          <w:rFonts w:ascii="Times New Roman" w:hAnsi="Times New Roman" w:cs="Times New Roman"/>
          <w:iCs/>
          <w:sz w:val="24"/>
          <w:szCs w:val="24"/>
        </w:rPr>
        <w:t xml:space="preserve"> Before adjustment for confounders, CRN was associated with a 27.2% lower hazard of disease-specific mortality in those with CVD or hypertension</w:t>
      </w:r>
      <w:r w:rsidR="00AF5640">
        <w:rPr>
          <w:rFonts w:ascii="Times New Roman" w:hAnsi="Times New Roman" w:cs="Times New Roman"/>
          <w:iCs/>
          <w:sz w:val="24"/>
          <w:szCs w:val="24"/>
        </w:rPr>
        <w:t xml:space="preserve"> (95% CI = </w:t>
      </w:r>
      <w:r w:rsidR="0097596A">
        <w:rPr>
          <w:rFonts w:ascii="Times New Roman" w:hAnsi="Times New Roman" w:cs="Times New Roman"/>
          <w:iCs/>
          <w:sz w:val="24"/>
          <w:szCs w:val="24"/>
        </w:rPr>
        <w:t>0.669 – 0.792</w:t>
      </w:r>
      <w:r w:rsidR="006C47A2">
        <w:rPr>
          <w:rFonts w:ascii="Times New Roman" w:hAnsi="Times New Roman" w:cs="Times New Roman"/>
          <w:iCs/>
          <w:sz w:val="24"/>
          <w:szCs w:val="24"/>
        </w:rPr>
        <w:t>)</w:t>
      </w:r>
      <w:r w:rsidR="0097596A">
        <w:rPr>
          <w:rFonts w:ascii="Times New Roman" w:hAnsi="Times New Roman" w:cs="Times New Roman"/>
          <w:iCs/>
          <w:sz w:val="24"/>
          <w:szCs w:val="24"/>
        </w:rPr>
        <w:t>.</w:t>
      </w:r>
      <w:r w:rsidR="00BE2922">
        <w:rPr>
          <w:rFonts w:ascii="Times New Roman" w:hAnsi="Times New Roman" w:cs="Times New Roman"/>
          <w:iCs/>
          <w:sz w:val="24"/>
          <w:szCs w:val="24"/>
        </w:rPr>
        <w:t xml:space="preserve"> The direction of association</w:t>
      </w:r>
      <w:r w:rsidR="00FD3D3F">
        <w:rPr>
          <w:rFonts w:ascii="Times New Roman" w:hAnsi="Times New Roman" w:cs="Times New Roman"/>
          <w:iCs/>
          <w:sz w:val="24"/>
          <w:szCs w:val="24"/>
        </w:rPr>
        <w:t xml:space="preserve"> was reversed in the adjusted model</w:t>
      </w:r>
      <w:r w:rsidR="006C47A2">
        <w:rPr>
          <w:rFonts w:ascii="Times New Roman" w:hAnsi="Times New Roman" w:cs="Times New Roman"/>
          <w:iCs/>
          <w:sz w:val="24"/>
          <w:szCs w:val="24"/>
        </w:rPr>
        <w:t xml:space="preserve"> (Table 2).</w:t>
      </w:r>
      <w:r w:rsidR="0054390E">
        <w:rPr>
          <w:rFonts w:ascii="Times New Roman" w:hAnsi="Times New Roman" w:cs="Times New Roman"/>
          <w:iCs/>
          <w:sz w:val="24"/>
          <w:szCs w:val="24"/>
        </w:rPr>
        <w:t xml:space="preserve"> Although</w:t>
      </w:r>
      <w:r w:rsidR="00C30B76">
        <w:rPr>
          <w:rFonts w:ascii="Times New Roman" w:hAnsi="Times New Roman" w:cs="Times New Roman"/>
          <w:iCs/>
          <w:sz w:val="24"/>
          <w:szCs w:val="24"/>
        </w:rPr>
        <w:t xml:space="preserve"> the </w:t>
      </w:r>
      <w:r w:rsidR="00E7234B">
        <w:rPr>
          <w:rFonts w:ascii="Times New Roman" w:hAnsi="Times New Roman" w:cs="Times New Roman"/>
          <w:iCs/>
          <w:sz w:val="24"/>
          <w:szCs w:val="24"/>
        </w:rPr>
        <w:t xml:space="preserve">unadjusted </w:t>
      </w:r>
      <w:r w:rsidR="00C30B76">
        <w:rPr>
          <w:rFonts w:ascii="Times New Roman" w:hAnsi="Times New Roman" w:cs="Times New Roman"/>
          <w:iCs/>
          <w:sz w:val="24"/>
          <w:szCs w:val="24"/>
        </w:rPr>
        <w:t xml:space="preserve">hazard of disease-specific mortality for CRN was lower </w:t>
      </w:r>
      <w:r w:rsidR="006E6005">
        <w:rPr>
          <w:rFonts w:ascii="Times New Roman" w:hAnsi="Times New Roman" w:cs="Times New Roman"/>
          <w:iCs/>
          <w:sz w:val="24"/>
          <w:szCs w:val="24"/>
        </w:rPr>
        <w:t>in earlier waves of interviews compared to later waves (</w:t>
      </w:r>
      <w:proofErr w:type="spellStart"/>
      <w:r w:rsidR="000D429F">
        <w:rPr>
          <w:rFonts w:ascii="Times New Roman" w:hAnsi="Times New Roman" w:cs="Times New Roman"/>
          <w:i/>
          <w:sz w:val="24"/>
          <w:szCs w:val="24"/>
        </w:rPr>
        <w:t>p</w:t>
      </w:r>
      <w:r w:rsidR="000D429F">
        <w:rPr>
          <w:rFonts w:ascii="Times New Roman" w:hAnsi="Times New Roman" w:cs="Times New Roman"/>
          <w:iCs/>
          <w:sz w:val="24"/>
          <w:szCs w:val="24"/>
          <w:vertAlign w:val="subscript"/>
        </w:rPr>
        <w:t>interaction</w:t>
      </w:r>
      <w:proofErr w:type="spellEnd"/>
      <w:r w:rsidR="000D429F">
        <w:rPr>
          <w:rFonts w:ascii="Times New Roman" w:hAnsi="Times New Roman" w:cs="Times New Roman"/>
          <w:i/>
          <w:sz w:val="24"/>
          <w:szCs w:val="24"/>
        </w:rPr>
        <w:t xml:space="preserve"> = </w:t>
      </w:r>
      <w:r w:rsidR="000D429F">
        <w:rPr>
          <w:rFonts w:ascii="Times New Roman" w:hAnsi="Times New Roman" w:cs="Times New Roman"/>
          <w:iCs/>
          <w:sz w:val="24"/>
          <w:szCs w:val="24"/>
        </w:rPr>
        <w:t xml:space="preserve">0.031), </w:t>
      </w:r>
      <w:r w:rsidR="00E7234B">
        <w:rPr>
          <w:rFonts w:ascii="Times New Roman" w:hAnsi="Times New Roman" w:cs="Times New Roman"/>
          <w:iCs/>
          <w:sz w:val="24"/>
          <w:szCs w:val="24"/>
        </w:rPr>
        <w:t>the adjusted haz</w:t>
      </w:r>
      <w:r w:rsidR="0084197D">
        <w:rPr>
          <w:rFonts w:ascii="Times New Roman" w:hAnsi="Times New Roman" w:cs="Times New Roman"/>
          <w:iCs/>
          <w:sz w:val="24"/>
          <w:szCs w:val="24"/>
        </w:rPr>
        <w:t xml:space="preserve">ard did not differ significantly by </w:t>
      </w:r>
      <w:r w:rsidR="00285174">
        <w:rPr>
          <w:rFonts w:ascii="Times New Roman" w:hAnsi="Times New Roman" w:cs="Times New Roman"/>
          <w:iCs/>
          <w:sz w:val="24"/>
          <w:szCs w:val="24"/>
        </w:rPr>
        <w:t>wave (</w:t>
      </w:r>
      <w:proofErr w:type="spellStart"/>
      <w:r w:rsidR="00285174">
        <w:rPr>
          <w:rFonts w:ascii="Times New Roman" w:hAnsi="Times New Roman" w:cs="Times New Roman"/>
          <w:i/>
          <w:sz w:val="24"/>
          <w:szCs w:val="24"/>
        </w:rPr>
        <w:t>p</w:t>
      </w:r>
      <w:r w:rsidR="00285174">
        <w:rPr>
          <w:rFonts w:ascii="Times New Roman" w:hAnsi="Times New Roman" w:cs="Times New Roman"/>
          <w:iCs/>
          <w:sz w:val="24"/>
          <w:szCs w:val="24"/>
          <w:vertAlign w:val="subscript"/>
        </w:rPr>
        <w:t>interaction</w:t>
      </w:r>
      <w:proofErr w:type="spellEnd"/>
      <w:r w:rsidR="00285174">
        <w:rPr>
          <w:rFonts w:ascii="Times New Roman" w:hAnsi="Times New Roman" w:cs="Times New Roman"/>
          <w:i/>
          <w:sz w:val="24"/>
          <w:szCs w:val="24"/>
        </w:rPr>
        <w:t xml:space="preserve"> = </w:t>
      </w:r>
      <w:r w:rsidR="00285174">
        <w:rPr>
          <w:rFonts w:ascii="Times New Roman" w:hAnsi="Times New Roman" w:cs="Times New Roman"/>
          <w:iCs/>
          <w:sz w:val="24"/>
          <w:szCs w:val="24"/>
        </w:rPr>
        <w:t>0.220)</w:t>
      </w:r>
      <w:r w:rsidR="003E6023">
        <w:rPr>
          <w:rFonts w:ascii="Times New Roman" w:hAnsi="Times New Roman" w:cs="Times New Roman"/>
          <w:iCs/>
          <w:sz w:val="24"/>
          <w:szCs w:val="24"/>
        </w:rPr>
        <w:t xml:space="preserve">. In both strata, CRN among individuals with CVD </w:t>
      </w:r>
      <w:r w:rsidR="00ED72C7">
        <w:rPr>
          <w:rFonts w:ascii="Times New Roman" w:hAnsi="Times New Roman" w:cs="Times New Roman"/>
          <w:iCs/>
          <w:sz w:val="24"/>
          <w:szCs w:val="24"/>
        </w:rPr>
        <w:t>and</w:t>
      </w:r>
      <w:r w:rsidR="003E6023">
        <w:rPr>
          <w:rFonts w:ascii="Times New Roman" w:hAnsi="Times New Roman" w:cs="Times New Roman"/>
          <w:iCs/>
          <w:sz w:val="24"/>
          <w:szCs w:val="24"/>
        </w:rPr>
        <w:t xml:space="preserve"> hypertension was associated with </w:t>
      </w:r>
      <w:r w:rsidR="00971ACC">
        <w:rPr>
          <w:rFonts w:ascii="Times New Roman" w:hAnsi="Times New Roman" w:cs="Times New Roman"/>
          <w:iCs/>
          <w:sz w:val="24"/>
          <w:szCs w:val="24"/>
        </w:rPr>
        <w:t xml:space="preserve">an </w:t>
      </w:r>
      <w:r w:rsidR="003E6023">
        <w:rPr>
          <w:rFonts w:ascii="Times New Roman" w:hAnsi="Times New Roman" w:cs="Times New Roman"/>
          <w:iCs/>
          <w:sz w:val="24"/>
          <w:szCs w:val="24"/>
        </w:rPr>
        <w:t>approximately 30% higher</w:t>
      </w:r>
      <w:r w:rsidR="00971ACC">
        <w:rPr>
          <w:rFonts w:ascii="Times New Roman" w:hAnsi="Times New Roman" w:cs="Times New Roman"/>
          <w:iCs/>
          <w:sz w:val="24"/>
          <w:szCs w:val="24"/>
        </w:rPr>
        <w:t xml:space="preserve"> hazard of disease specific mortality</w:t>
      </w:r>
      <w:r w:rsidR="00101C61">
        <w:rPr>
          <w:rFonts w:ascii="Times New Roman" w:hAnsi="Times New Roman" w:cs="Times New Roman"/>
          <w:iCs/>
          <w:sz w:val="24"/>
          <w:szCs w:val="24"/>
        </w:rPr>
        <w:t xml:space="preserve"> (Table 2, both </w:t>
      </w:r>
      <w:r w:rsidR="00101C61">
        <w:rPr>
          <w:rFonts w:ascii="Times New Roman" w:hAnsi="Times New Roman" w:cs="Times New Roman"/>
          <w:i/>
          <w:sz w:val="24"/>
          <w:szCs w:val="24"/>
        </w:rPr>
        <w:t>p</w:t>
      </w:r>
      <w:r w:rsidR="00101C61">
        <w:rPr>
          <w:rFonts w:ascii="Times New Roman" w:hAnsi="Times New Roman" w:cs="Times New Roman"/>
          <w:iCs/>
          <w:sz w:val="24"/>
          <w:szCs w:val="24"/>
        </w:rPr>
        <w:t xml:space="preserve"> &lt; 0.001).</w:t>
      </w:r>
      <w:r w:rsidR="002C0174">
        <w:rPr>
          <w:rFonts w:ascii="Times New Roman" w:hAnsi="Times New Roman" w:cs="Times New Roman"/>
          <w:iCs/>
          <w:sz w:val="24"/>
          <w:szCs w:val="24"/>
        </w:rPr>
        <w:t xml:space="preserve"> Supplementary Table </w:t>
      </w:r>
      <w:r w:rsidR="000F4848">
        <w:rPr>
          <w:rFonts w:ascii="Times New Roman" w:hAnsi="Times New Roman" w:cs="Times New Roman"/>
          <w:iCs/>
          <w:sz w:val="24"/>
          <w:szCs w:val="24"/>
        </w:rPr>
        <w:t>6</w:t>
      </w:r>
      <w:r w:rsidR="002C0174">
        <w:rPr>
          <w:rFonts w:ascii="Times New Roman" w:hAnsi="Times New Roman" w:cs="Times New Roman"/>
          <w:iCs/>
          <w:sz w:val="24"/>
          <w:szCs w:val="24"/>
        </w:rPr>
        <w:t xml:space="preserve"> shows </w:t>
      </w:r>
      <w:r w:rsidR="004325D0">
        <w:rPr>
          <w:rFonts w:ascii="Times New Roman" w:hAnsi="Times New Roman" w:cs="Times New Roman"/>
          <w:iCs/>
          <w:sz w:val="24"/>
          <w:szCs w:val="24"/>
        </w:rPr>
        <w:t xml:space="preserve">hazard ratios for all included confounders in </w:t>
      </w:r>
      <w:r w:rsidR="000F4848">
        <w:rPr>
          <w:rFonts w:ascii="Times New Roman" w:hAnsi="Times New Roman" w:cs="Times New Roman"/>
          <w:iCs/>
          <w:sz w:val="24"/>
          <w:szCs w:val="24"/>
        </w:rPr>
        <w:t>the disease-specific mortality models</w:t>
      </w:r>
      <w:r w:rsidR="00311FA7">
        <w:rPr>
          <w:rFonts w:ascii="Times New Roman" w:hAnsi="Times New Roman" w:cs="Times New Roman"/>
          <w:iCs/>
          <w:sz w:val="24"/>
          <w:szCs w:val="24"/>
        </w:rPr>
        <w:t xml:space="preserve"> for cardiovascular disease, including hypertension.</w:t>
      </w:r>
    </w:p>
    <w:p w14:paraId="73B33746" w14:textId="73D4A82A" w:rsidR="00960A76" w:rsidRDefault="00960A76" w:rsidP="00894758">
      <w:pPr>
        <w:keepNext/>
        <w:spacing w:line="480" w:lineRule="auto"/>
        <w:rPr>
          <w:rFonts w:ascii="Times New Roman" w:hAnsi="Times New Roman" w:cs="Times New Roman"/>
          <w:b/>
          <w:bCs/>
          <w:iCs/>
          <w:sz w:val="24"/>
          <w:szCs w:val="24"/>
        </w:rPr>
      </w:pPr>
      <w:r>
        <w:rPr>
          <w:rFonts w:ascii="Times New Roman" w:hAnsi="Times New Roman" w:cs="Times New Roman"/>
          <w:b/>
          <w:bCs/>
          <w:iCs/>
          <w:sz w:val="24"/>
          <w:szCs w:val="24"/>
        </w:rPr>
        <w:t>Model Assumptions</w:t>
      </w:r>
    </w:p>
    <w:p w14:paraId="40444599" w14:textId="27D7FB9E" w:rsidR="00960A76" w:rsidRDefault="00171154" w:rsidP="00894758">
      <w:pPr>
        <w:keepNext/>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2C5E6F">
        <w:rPr>
          <w:rFonts w:ascii="Times New Roman" w:hAnsi="Times New Roman" w:cs="Times New Roman"/>
          <w:iCs/>
          <w:sz w:val="24"/>
          <w:szCs w:val="24"/>
        </w:rPr>
        <w:t xml:space="preserve">I </w:t>
      </w:r>
      <w:r w:rsidR="000C7C3F">
        <w:rPr>
          <w:rFonts w:ascii="Times New Roman" w:hAnsi="Times New Roman" w:cs="Times New Roman"/>
          <w:iCs/>
          <w:sz w:val="24"/>
          <w:szCs w:val="24"/>
        </w:rPr>
        <w:t>identified</w:t>
      </w:r>
      <w:r>
        <w:rPr>
          <w:rFonts w:ascii="Times New Roman" w:hAnsi="Times New Roman" w:cs="Times New Roman"/>
          <w:iCs/>
          <w:sz w:val="24"/>
          <w:szCs w:val="24"/>
        </w:rPr>
        <w:t xml:space="preserve"> </w:t>
      </w:r>
      <w:r w:rsidR="00915DD4">
        <w:rPr>
          <w:rFonts w:ascii="Times New Roman" w:hAnsi="Times New Roman" w:cs="Times New Roman"/>
          <w:iCs/>
          <w:sz w:val="24"/>
          <w:szCs w:val="24"/>
        </w:rPr>
        <w:t>12</w:t>
      </w:r>
      <w:r w:rsidR="002975D9">
        <w:rPr>
          <w:rFonts w:ascii="Times New Roman" w:hAnsi="Times New Roman" w:cs="Times New Roman"/>
          <w:iCs/>
          <w:sz w:val="24"/>
          <w:szCs w:val="24"/>
        </w:rPr>
        <w:t>1, 94, and</w:t>
      </w:r>
      <w:r w:rsidR="005038AA">
        <w:rPr>
          <w:rFonts w:ascii="Times New Roman" w:hAnsi="Times New Roman" w:cs="Times New Roman"/>
          <w:iCs/>
          <w:sz w:val="24"/>
          <w:szCs w:val="24"/>
        </w:rPr>
        <w:t xml:space="preserve"> 160</w:t>
      </w:r>
      <w:r w:rsidR="000F1647">
        <w:rPr>
          <w:rFonts w:ascii="Times New Roman" w:hAnsi="Times New Roman" w:cs="Times New Roman"/>
          <w:iCs/>
          <w:sz w:val="24"/>
          <w:szCs w:val="24"/>
        </w:rPr>
        <w:t xml:space="preserve"> </w:t>
      </w:r>
      <w:r w:rsidR="005D63AD">
        <w:rPr>
          <w:rFonts w:ascii="Times New Roman" w:hAnsi="Times New Roman" w:cs="Times New Roman"/>
          <w:iCs/>
          <w:sz w:val="24"/>
          <w:szCs w:val="24"/>
        </w:rPr>
        <w:t>potentially influential</w:t>
      </w:r>
      <w:r w:rsidR="008B41D3">
        <w:rPr>
          <w:rFonts w:ascii="Times New Roman" w:hAnsi="Times New Roman" w:cs="Times New Roman"/>
          <w:iCs/>
          <w:sz w:val="24"/>
          <w:szCs w:val="24"/>
        </w:rPr>
        <w:t xml:space="preserve"> cases</w:t>
      </w:r>
      <w:r w:rsidR="00915DD4">
        <w:rPr>
          <w:rFonts w:ascii="Times New Roman" w:hAnsi="Times New Roman" w:cs="Times New Roman"/>
          <w:iCs/>
          <w:sz w:val="24"/>
          <w:szCs w:val="24"/>
        </w:rPr>
        <w:t xml:space="preserve"> in </w:t>
      </w:r>
      <w:r w:rsidR="009D1B21">
        <w:rPr>
          <w:rFonts w:ascii="Times New Roman" w:hAnsi="Times New Roman" w:cs="Times New Roman"/>
          <w:iCs/>
          <w:sz w:val="24"/>
          <w:szCs w:val="24"/>
        </w:rPr>
        <w:t xml:space="preserve">disease-specific </w:t>
      </w:r>
      <w:r w:rsidR="00915DD4">
        <w:rPr>
          <w:rFonts w:ascii="Times New Roman" w:hAnsi="Times New Roman" w:cs="Times New Roman"/>
          <w:iCs/>
          <w:sz w:val="24"/>
          <w:szCs w:val="24"/>
        </w:rPr>
        <w:t>diabetes</w:t>
      </w:r>
      <w:r w:rsidR="000F1647">
        <w:rPr>
          <w:rFonts w:ascii="Times New Roman" w:hAnsi="Times New Roman" w:cs="Times New Roman"/>
          <w:iCs/>
          <w:sz w:val="24"/>
          <w:szCs w:val="24"/>
        </w:rPr>
        <w:t>, CVD, and CVD or hypertensio</w:t>
      </w:r>
      <w:r w:rsidR="004E55DF">
        <w:rPr>
          <w:rFonts w:ascii="Times New Roman" w:hAnsi="Times New Roman" w:cs="Times New Roman"/>
          <w:iCs/>
          <w:sz w:val="24"/>
          <w:szCs w:val="24"/>
        </w:rPr>
        <w:t>n</w:t>
      </w:r>
      <w:r w:rsidR="00DE3496">
        <w:rPr>
          <w:rFonts w:ascii="Times New Roman" w:hAnsi="Times New Roman" w:cs="Times New Roman"/>
          <w:iCs/>
          <w:sz w:val="24"/>
          <w:szCs w:val="24"/>
        </w:rPr>
        <w:t xml:space="preserve"> models</w:t>
      </w:r>
      <w:r w:rsidR="004E55DF">
        <w:rPr>
          <w:rFonts w:ascii="Times New Roman" w:hAnsi="Times New Roman" w:cs="Times New Roman"/>
          <w:iCs/>
          <w:sz w:val="24"/>
          <w:szCs w:val="24"/>
        </w:rPr>
        <w:t xml:space="preserve">, </w:t>
      </w:r>
      <w:r w:rsidR="000F1647">
        <w:rPr>
          <w:rFonts w:ascii="Times New Roman" w:hAnsi="Times New Roman" w:cs="Times New Roman"/>
          <w:iCs/>
          <w:sz w:val="24"/>
          <w:szCs w:val="24"/>
        </w:rPr>
        <w:t>respectively.</w:t>
      </w:r>
      <w:r w:rsidR="001E7756">
        <w:rPr>
          <w:rFonts w:ascii="Times New Roman" w:hAnsi="Times New Roman" w:cs="Times New Roman"/>
          <w:iCs/>
          <w:sz w:val="24"/>
          <w:szCs w:val="24"/>
        </w:rPr>
        <w:t xml:space="preserve"> </w:t>
      </w:r>
      <w:r w:rsidR="004E55DF">
        <w:rPr>
          <w:rFonts w:ascii="Times New Roman" w:hAnsi="Times New Roman" w:cs="Times New Roman"/>
          <w:iCs/>
          <w:sz w:val="24"/>
          <w:szCs w:val="24"/>
        </w:rPr>
        <w:t xml:space="preserve">Similarly, </w:t>
      </w:r>
      <w:r w:rsidR="001E7756">
        <w:rPr>
          <w:rFonts w:ascii="Times New Roman" w:hAnsi="Times New Roman" w:cs="Times New Roman"/>
          <w:iCs/>
          <w:sz w:val="24"/>
          <w:szCs w:val="24"/>
        </w:rPr>
        <w:t>78</w:t>
      </w:r>
      <w:r w:rsidR="007B5AC0">
        <w:rPr>
          <w:rFonts w:ascii="Times New Roman" w:hAnsi="Times New Roman" w:cs="Times New Roman"/>
          <w:iCs/>
          <w:sz w:val="24"/>
          <w:szCs w:val="24"/>
        </w:rPr>
        <w:t xml:space="preserve">, 153, </w:t>
      </w:r>
      <w:r w:rsidR="00AC22C4">
        <w:rPr>
          <w:rFonts w:ascii="Times New Roman" w:hAnsi="Times New Roman" w:cs="Times New Roman"/>
          <w:iCs/>
          <w:sz w:val="24"/>
          <w:szCs w:val="24"/>
        </w:rPr>
        <w:t>and 123</w:t>
      </w:r>
      <w:r w:rsidR="00114332">
        <w:rPr>
          <w:rFonts w:ascii="Times New Roman" w:hAnsi="Times New Roman" w:cs="Times New Roman"/>
          <w:iCs/>
          <w:sz w:val="24"/>
          <w:szCs w:val="24"/>
        </w:rPr>
        <w:t xml:space="preserve"> </w:t>
      </w:r>
      <w:r w:rsidR="004E55DF">
        <w:rPr>
          <w:rFonts w:ascii="Times New Roman" w:hAnsi="Times New Roman" w:cs="Times New Roman"/>
          <w:iCs/>
          <w:sz w:val="24"/>
          <w:szCs w:val="24"/>
        </w:rPr>
        <w:t xml:space="preserve">potentially influential cases were identified in </w:t>
      </w:r>
      <w:r w:rsidR="00740E00">
        <w:rPr>
          <w:rFonts w:ascii="Times New Roman" w:hAnsi="Times New Roman" w:cs="Times New Roman"/>
          <w:iCs/>
          <w:sz w:val="24"/>
          <w:szCs w:val="24"/>
        </w:rPr>
        <w:t xml:space="preserve">all-cause diabetes, CVD, and CVD or hypertension models. </w:t>
      </w:r>
      <w:r w:rsidR="00997DD9">
        <w:rPr>
          <w:rFonts w:ascii="Times New Roman" w:hAnsi="Times New Roman" w:cs="Times New Roman"/>
          <w:iCs/>
          <w:sz w:val="24"/>
          <w:szCs w:val="24"/>
        </w:rPr>
        <w:t>Rao-Scott c</w:t>
      </w:r>
      <w:r w:rsidR="00351005">
        <w:rPr>
          <w:rFonts w:ascii="Times New Roman" w:hAnsi="Times New Roman" w:cs="Times New Roman"/>
          <w:iCs/>
          <w:sz w:val="24"/>
          <w:szCs w:val="24"/>
        </w:rPr>
        <w:t xml:space="preserve">hi-square tests and </w:t>
      </w:r>
      <w:r w:rsidR="00E115B0">
        <w:rPr>
          <w:rFonts w:ascii="Times New Roman" w:hAnsi="Times New Roman" w:cs="Times New Roman"/>
          <w:iCs/>
          <w:sz w:val="24"/>
          <w:szCs w:val="24"/>
        </w:rPr>
        <w:t xml:space="preserve">Wilcoxon rank sign tests showed that </w:t>
      </w:r>
      <w:r w:rsidR="00B208DB">
        <w:rPr>
          <w:rFonts w:ascii="Times New Roman" w:hAnsi="Times New Roman" w:cs="Times New Roman"/>
          <w:iCs/>
          <w:sz w:val="24"/>
          <w:szCs w:val="24"/>
        </w:rPr>
        <w:t>p</w:t>
      </w:r>
      <w:r w:rsidR="00FC3BE6">
        <w:rPr>
          <w:rFonts w:ascii="Times New Roman" w:hAnsi="Times New Roman" w:cs="Times New Roman"/>
          <w:iCs/>
          <w:sz w:val="24"/>
          <w:szCs w:val="24"/>
        </w:rPr>
        <w:t>otentially</w:t>
      </w:r>
      <w:r w:rsidR="00507023">
        <w:rPr>
          <w:rFonts w:ascii="Times New Roman" w:hAnsi="Times New Roman" w:cs="Times New Roman"/>
          <w:iCs/>
          <w:sz w:val="24"/>
          <w:szCs w:val="24"/>
        </w:rPr>
        <w:t xml:space="preserve"> influential cases</w:t>
      </w:r>
      <w:r w:rsidR="00B6656B">
        <w:rPr>
          <w:rFonts w:ascii="Times New Roman" w:hAnsi="Times New Roman" w:cs="Times New Roman"/>
          <w:iCs/>
          <w:sz w:val="24"/>
          <w:szCs w:val="24"/>
        </w:rPr>
        <w:t xml:space="preserve"> </w:t>
      </w:r>
      <w:r w:rsidR="00B6656B">
        <w:rPr>
          <w:rFonts w:ascii="Times New Roman" w:hAnsi="Times New Roman" w:cs="Times New Roman"/>
          <w:iCs/>
          <w:sz w:val="24"/>
          <w:szCs w:val="24"/>
        </w:rPr>
        <w:lastRenderedPageBreak/>
        <w:t>were older</w:t>
      </w:r>
      <w:r w:rsidR="00B8545A">
        <w:rPr>
          <w:rFonts w:ascii="Times New Roman" w:hAnsi="Times New Roman" w:cs="Times New Roman"/>
          <w:iCs/>
          <w:sz w:val="24"/>
          <w:szCs w:val="24"/>
        </w:rPr>
        <w:t xml:space="preserve"> </w:t>
      </w:r>
      <w:r w:rsidR="00DB3EC4">
        <w:rPr>
          <w:rFonts w:ascii="Times New Roman" w:hAnsi="Times New Roman" w:cs="Times New Roman"/>
          <w:iCs/>
          <w:sz w:val="24"/>
          <w:szCs w:val="24"/>
        </w:rPr>
        <w:t xml:space="preserve">(median = 66 years, IQR =  </w:t>
      </w:r>
      <w:r w:rsidR="00832999" w:rsidRPr="00D42B80">
        <w:rPr>
          <w:rFonts w:ascii="Times New Roman" w:hAnsi="Times New Roman" w:cs="Times New Roman"/>
          <w:iCs/>
          <w:sz w:val="24"/>
          <w:szCs w:val="24"/>
        </w:rPr>
        <w:t>55.5</w:t>
      </w:r>
      <w:r w:rsidR="00832999">
        <w:rPr>
          <w:rFonts w:ascii="Times New Roman" w:hAnsi="Times New Roman" w:cs="Times New Roman"/>
          <w:iCs/>
          <w:sz w:val="24"/>
          <w:szCs w:val="24"/>
        </w:rPr>
        <w:t xml:space="preserve">0 - </w:t>
      </w:r>
      <w:r w:rsidR="00832999" w:rsidRPr="00D42B80">
        <w:rPr>
          <w:rFonts w:ascii="Times New Roman" w:hAnsi="Times New Roman" w:cs="Times New Roman"/>
          <w:iCs/>
          <w:sz w:val="24"/>
          <w:szCs w:val="24"/>
        </w:rPr>
        <w:t>81.00</w:t>
      </w:r>
      <w:r w:rsidR="00832999">
        <w:rPr>
          <w:rFonts w:ascii="Times New Roman" w:hAnsi="Times New Roman" w:cs="Times New Roman"/>
          <w:iCs/>
          <w:sz w:val="24"/>
          <w:szCs w:val="24"/>
        </w:rPr>
        <w:t>,</w:t>
      </w:r>
      <w:r w:rsidR="00AB7951">
        <w:rPr>
          <w:rFonts w:ascii="Times New Roman" w:hAnsi="Times New Roman" w:cs="Times New Roman"/>
          <w:iCs/>
          <w:sz w:val="24"/>
          <w:szCs w:val="24"/>
        </w:rPr>
        <w:t xml:space="preserve"> </w:t>
      </w:r>
      <w:r w:rsidR="00AB7951">
        <w:rPr>
          <w:rFonts w:ascii="Times New Roman" w:hAnsi="Times New Roman" w:cs="Times New Roman"/>
          <w:i/>
          <w:sz w:val="24"/>
          <w:szCs w:val="24"/>
        </w:rPr>
        <w:t xml:space="preserve">p </w:t>
      </w:r>
      <w:r w:rsidR="00AB7951">
        <w:rPr>
          <w:rFonts w:ascii="Times New Roman" w:hAnsi="Times New Roman" w:cs="Times New Roman"/>
          <w:iCs/>
          <w:sz w:val="24"/>
          <w:szCs w:val="24"/>
        </w:rPr>
        <w:t xml:space="preserve"> &lt; 0.001</w:t>
      </w:r>
      <w:r w:rsidR="00DB3EC4">
        <w:rPr>
          <w:rFonts w:ascii="Times New Roman" w:hAnsi="Times New Roman" w:cs="Times New Roman"/>
          <w:iCs/>
          <w:sz w:val="24"/>
          <w:szCs w:val="24"/>
        </w:rPr>
        <w:t xml:space="preserve">) </w:t>
      </w:r>
      <w:r w:rsidR="00417C11">
        <w:rPr>
          <w:rFonts w:ascii="Times New Roman" w:hAnsi="Times New Roman" w:cs="Times New Roman"/>
          <w:iCs/>
          <w:sz w:val="24"/>
          <w:szCs w:val="24"/>
        </w:rPr>
        <w:t>and</w:t>
      </w:r>
      <w:r w:rsidR="009117F2">
        <w:rPr>
          <w:rFonts w:ascii="Times New Roman" w:hAnsi="Times New Roman" w:cs="Times New Roman"/>
          <w:iCs/>
          <w:sz w:val="24"/>
          <w:szCs w:val="24"/>
        </w:rPr>
        <w:t xml:space="preserve"> had</w:t>
      </w:r>
      <w:r w:rsidR="00417C11">
        <w:rPr>
          <w:rFonts w:ascii="Times New Roman" w:hAnsi="Times New Roman" w:cs="Times New Roman"/>
          <w:iCs/>
          <w:sz w:val="24"/>
          <w:szCs w:val="24"/>
        </w:rPr>
        <w:t xml:space="preserve"> shorter follow-up times</w:t>
      </w:r>
      <w:r w:rsidR="00D462A1">
        <w:rPr>
          <w:rFonts w:ascii="Times New Roman" w:hAnsi="Times New Roman" w:cs="Times New Roman"/>
          <w:iCs/>
          <w:sz w:val="24"/>
          <w:szCs w:val="24"/>
        </w:rPr>
        <w:t xml:space="preserve"> (median = </w:t>
      </w:r>
      <w:r w:rsidR="00BA3BCD">
        <w:rPr>
          <w:rFonts w:ascii="Times New Roman" w:hAnsi="Times New Roman" w:cs="Times New Roman"/>
          <w:iCs/>
          <w:sz w:val="24"/>
          <w:szCs w:val="24"/>
        </w:rPr>
        <w:t>23</w:t>
      </w:r>
      <w:r w:rsidR="00731F46">
        <w:rPr>
          <w:rFonts w:ascii="Times New Roman" w:hAnsi="Times New Roman" w:cs="Times New Roman"/>
          <w:iCs/>
          <w:sz w:val="24"/>
          <w:szCs w:val="24"/>
        </w:rPr>
        <w:t>3</w:t>
      </w:r>
      <w:r w:rsidR="00BA3BCD">
        <w:rPr>
          <w:rFonts w:ascii="Times New Roman" w:hAnsi="Times New Roman" w:cs="Times New Roman"/>
          <w:iCs/>
          <w:sz w:val="24"/>
          <w:szCs w:val="24"/>
        </w:rPr>
        <w:t xml:space="preserve"> weeks, IQR </w:t>
      </w:r>
      <w:r w:rsidR="00D42B80">
        <w:rPr>
          <w:rFonts w:ascii="Times New Roman" w:hAnsi="Times New Roman" w:cs="Times New Roman"/>
          <w:iCs/>
          <w:sz w:val="24"/>
          <w:szCs w:val="24"/>
        </w:rPr>
        <w:t>=</w:t>
      </w:r>
      <w:r w:rsidR="00BD064D">
        <w:rPr>
          <w:rFonts w:ascii="Times New Roman" w:hAnsi="Times New Roman" w:cs="Times New Roman"/>
          <w:iCs/>
          <w:sz w:val="24"/>
          <w:szCs w:val="24"/>
        </w:rPr>
        <w:t xml:space="preserve"> </w:t>
      </w:r>
      <w:r w:rsidR="00C43B8F">
        <w:rPr>
          <w:rFonts w:ascii="Times New Roman" w:hAnsi="Times New Roman" w:cs="Times New Roman"/>
          <w:iCs/>
          <w:sz w:val="24"/>
          <w:szCs w:val="24"/>
        </w:rPr>
        <w:t xml:space="preserve">85 - </w:t>
      </w:r>
      <w:r w:rsidR="00C2330F">
        <w:rPr>
          <w:rFonts w:ascii="Times New Roman" w:hAnsi="Times New Roman" w:cs="Times New Roman"/>
          <w:iCs/>
          <w:sz w:val="24"/>
          <w:szCs w:val="24"/>
        </w:rPr>
        <w:t>265</w:t>
      </w:r>
      <w:r w:rsidR="00D42B80">
        <w:rPr>
          <w:rFonts w:ascii="Times New Roman" w:hAnsi="Times New Roman" w:cs="Times New Roman"/>
          <w:iCs/>
          <w:sz w:val="24"/>
          <w:szCs w:val="24"/>
        </w:rPr>
        <w:t xml:space="preserve">, </w:t>
      </w:r>
      <w:r w:rsidR="00D42B80">
        <w:rPr>
          <w:rFonts w:ascii="Times New Roman" w:hAnsi="Times New Roman" w:cs="Times New Roman"/>
          <w:i/>
          <w:sz w:val="24"/>
          <w:szCs w:val="24"/>
        </w:rPr>
        <w:t>p</w:t>
      </w:r>
      <w:r w:rsidR="00D42B80">
        <w:rPr>
          <w:rFonts w:ascii="Times New Roman" w:hAnsi="Times New Roman" w:cs="Times New Roman"/>
          <w:iCs/>
          <w:sz w:val="24"/>
          <w:szCs w:val="24"/>
        </w:rPr>
        <w:t xml:space="preserve"> &lt; 0.001</w:t>
      </w:r>
      <w:r w:rsidR="00BA3BCD">
        <w:rPr>
          <w:rFonts w:ascii="Times New Roman" w:hAnsi="Times New Roman" w:cs="Times New Roman"/>
          <w:iCs/>
          <w:sz w:val="24"/>
          <w:szCs w:val="24"/>
        </w:rPr>
        <w:t>)</w:t>
      </w:r>
      <w:r w:rsidR="00B8545A">
        <w:rPr>
          <w:rFonts w:ascii="Times New Roman" w:hAnsi="Times New Roman" w:cs="Times New Roman"/>
          <w:iCs/>
          <w:sz w:val="24"/>
          <w:szCs w:val="24"/>
        </w:rPr>
        <w:t xml:space="preserve"> </w:t>
      </w:r>
      <w:r w:rsidR="00FE27CA">
        <w:rPr>
          <w:rFonts w:ascii="Times New Roman" w:hAnsi="Times New Roman" w:cs="Times New Roman"/>
          <w:iCs/>
          <w:sz w:val="24"/>
          <w:szCs w:val="24"/>
        </w:rPr>
        <w:t>than non-influential cases</w:t>
      </w:r>
      <w:r w:rsidR="00B8545A">
        <w:rPr>
          <w:rFonts w:ascii="Times New Roman" w:hAnsi="Times New Roman" w:cs="Times New Roman"/>
          <w:iCs/>
          <w:sz w:val="24"/>
          <w:szCs w:val="24"/>
        </w:rPr>
        <w:t xml:space="preserve"> but did not differ in prevalence of CRN </w:t>
      </w:r>
      <w:r w:rsidR="006A763E">
        <w:rPr>
          <w:rFonts w:ascii="Times New Roman" w:hAnsi="Times New Roman" w:cs="Times New Roman"/>
          <w:iCs/>
          <w:sz w:val="24"/>
          <w:szCs w:val="24"/>
        </w:rPr>
        <w:t>(</w:t>
      </w:r>
      <w:r w:rsidR="00373B27">
        <w:rPr>
          <w:rFonts w:ascii="Times New Roman" w:hAnsi="Times New Roman" w:cs="Times New Roman"/>
          <w:iCs/>
          <w:sz w:val="24"/>
          <w:szCs w:val="24"/>
        </w:rPr>
        <w:t>2</w:t>
      </w:r>
      <w:r w:rsidR="007C357D">
        <w:rPr>
          <w:rFonts w:ascii="Times New Roman" w:hAnsi="Times New Roman" w:cs="Times New Roman"/>
          <w:iCs/>
          <w:sz w:val="24"/>
          <w:szCs w:val="24"/>
        </w:rPr>
        <w:t>2%</w:t>
      </w:r>
      <w:r w:rsidR="00832999">
        <w:rPr>
          <w:rFonts w:ascii="Times New Roman" w:hAnsi="Times New Roman" w:cs="Times New Roman"/>
          <w:iCs/>
          <w:sz w:val="24"/>
          <w:szCs w:val="24"/>
        </w:rPr>
        <w:t xml:space="preserve">, </w:t>
      </w:r>
      <w:r w:rsidR="006A763E">
        <w:rPr>
          <w:rFonts w:ascii="Times New Roman" w:hAnsi="Times New Roman" w:cs="Times New Roman"/>
          <w:i/>
          <w:sz w:val="24"/>
          <w:szCs w:val="24"/>
        </w:rPr>
        <w:t>p</w:t>
      </w:r>
      <w:r w:rsidR="006A763E">
        <w:rPr>
          <w:rFonts w:ascii="Times New Roman" w:hAnsi="Times New Roman" w:cs="Times New Roman"/>
          <w:iCs/>
          <w:sz w:val="24"/>
          <w:szCs w:val="24"/>
        </w:rPr>
        <w:t xml:space="preserve"> =</w:t>
      </w:r>
      <w:r w:rsidR="00A4715E">
        <w:rPr>
          <w:rFonts w:ascii="Times New Roman" w:hAnsi="Times New Roman" w:cs="Times New Roman"/>
          <w:iCs/>
          <w:sz w:val="24"/>
          <w:szCs w:val="24"/>
        </w:rPr>
        <w:t xml:space="preserve"> 0.</w:t>
      </w:r>
      <w:r w:rsidR="00940B4E">
        <w:rPr>
          <w:rFonts w:ascii="Times New Roman" w:hAnsi="Times New Roman" w:cs="Times New Roman"/>
          <w:iCs/>
          <w:sz w:val="24"/>
          <w:szCs w:val="24"/>
        </w:rPr>
        <w:t>208</w:t>
      </w:r>
      <w:r w:rsidR="006A763E">
        <w:rPr>
          <w:rFonts w:ascii="Times New Roman" w:hAnsi="Times New Roman" w:cs="Times New Roman"/>
          <w:iCs/>
          <w:sz w:val="24"/>
          <w:szCs w:val="24"/>
        </w:rPr>
        <w:t>)</w:t>
      </w:r>
      <w:r w:rsidR="00B8545A">
        <w:rPr>
          <w:rFonts w:ascii="Times New Roman" w:hAnsi="Times New Roman" w:cs="Times New Roman"/>
          <w:iCs/>
          <w:sz w:val="24"/>
          <w:szCs w:val="24"/>
        </w:rPr>
        <w:t>. Given</w:t>
      </w:r>
      <w:r w:rsidR="00300EF1">
        <w:rPr>
          <w:rFonts w:ascii="Times New Roman" w:hAnsi="Times New Roman" w:cs="Times New Roman"/>
          <w:iCs/>
          <w:sz w:val="24"/>
          <w:szCs w:val="24"/>
        </w:rPr>
        <w:t xml:space="preserve"> that e</w:t>
      </w:r>
      <w:r w:rsidR="000B6FC4">
        <w:rPr>
          <w:rFonts w:ascii="Times New Roman" w:hAnsi="Times New Roman" w:cs="Times New Roman"/>
          <w:iCs/>
          <w:sz w:val="24"/>
          <w:szCs w:val="24"/>
        </w:rPr>
        <w:t>xclusion of</w:t>
      </w:r>
      <w:r w:rsidR="00300EF1">
        <w:rPr>
          <w:rFonts w:ascii="Times New Roman" w:hAnsi="Times New Roman" w:cs="Times New Roman"/>
          <w:iCs/>
          <w:sz w:val="24"/>
          <w:szCs w:val="24"/>
        </w:rPr>
        <w:t xml:space="preserve"> potentially influential</w:t>
      </w:r>
      <w:r w:rsidR="000B6FC4">
        <w:rPr>
          <w:rFonts w:ascii="Times New Roman" w:hAnsi="Times New Roman" w:cs="Times New Roman"/>
          <w:iCs/>
          <w:sz w:val="24"/>
          <w:szCs w:val="24"/>
        </w:rPr>
        <w:t xml:space="preserve"> cases did not substantially change </w:t>
      </w:r>
      <w:r w:rsidR="0079564B">
        <w:rPr>
          <w:rFonts w:ascii="Times New Roman" w:hAnsi="Times New Roman" w:cs="Times New Roman"/>
          <w:iCs/>
          <w:sz w:val="24"/>
          <w:szCs w:val="24"/>
        </w:rPr>
        <w:t>estimates</w:t>
      </w:r>
      <w:r w:rsidR="002C4EA5">
        <w:rPr>
          <w:rFonts w:ascii="Times New Roman" w:hAnsi="Times New Roman" w:cs="Times New Roman"/>
          <w:iCs/>
          <w:sz w:val="24"/>
          <w:szCs w:val="24"/>
        </w:rPr>
        <w:t xml:space="preserve"> </w:t>
      </w:r>
      <w:r w:rsidR="002C4EA5" w:rsidRPr="004475AD">
        <w:rPr>
          <w:rFonts w:ascii="Times New Roman" w:hAnsi="Times New Roman" w:cs="Times New Roman"/>
          <w:iCs/>
          <w:sz w:val="24"/>
          <w:szCs w:val="24"/>
        </w:rPr>
        <w:t>(Supplementary Table</w:t>
      </w:r>
      <w:r w:rsidR="008C493C">
        <w:rPr>
          <w:rFonts w:ascii="Times New Roman" w:hAnsi="Times New Roman" w:cs="Times New Roman"/>
          <w:iCs/>
          <w:sz w:val="24"/>
          <w:szCs w:val="24"/>
        </w:rPr>
        <w:t xml:space="preserve"> </w:t>
      </w:r>
      <w:r w:rsidR="00A418C7">
        <w:rPr>
          <w:rFonts w:ascii="Times New Roman" w:hAnsi="Times New Roman" w:cs="Times New Roman"/>
          <w:iCs/>
          <w:sz w:val="24"/>
          <w:szCs w:val="24"/>
        </w:rPr>
        <w:t>7</w:t>
      </w:r>
      <w:r w:rsidR="002C4EA5" w:rsidRPr="004475AD">
        <w:rPr>
          <w:rFonts w:ascii="Times New Roman" w:hAnsi="Times New Roman" w:cs="Times New Roman"/>
          <w:iCs/>
          <w:sz w:val="24"/>
          <w:szCs w:val="24"/>
        </w:rPr>
        <w:t>)</w:t>
      </w:r>
      <w:r w:rsidR="00300EF1" w:rsidRPr="004475AD">
        <w:rPr>
          <w:rFonts w:ascii="Times New Roman" w:hAnsi="Times New Roman" w:cs="Times New Roman"/>
          <w:iCs/>
          <w:sz w:val="24"/>
          <w:szCs w:val="24"/>
        </w:rPr>
        <w:t>,</w:t>
      </w:r>
      <w:r w:rsidR="00300EF1">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3363F2">
        <w:rPr>
          <w:rFonts w:ascii="Times New Roman" w:hAnsi="Times New Roman" w:cs="Times New Roman"/>
          <w:iCs/>
          <w:sz w:val="24"/>
          <w:szCs w:val="24"/>
        </w:rPr>
        <w:t xml:space="preserve">retained </w:t>
      </w:r>
      <w:r w:rsidR="00300EF1">
        <w:rPr>
          <w:rFonts w:ascii="Times New Roman" w:hAnsi="Times New Roman" w:cs="Times New Roman"/>
          <w:iCs/>
          <w:sz w:val="24"/>
          <w:szCs w:val="24"/>
        </w:rPr>
        <w:t xml:space="preserve">these cases </w:t>
      </w:r>
      <w:r w:rsidR="003363F2">
        <w:rPr>
          <w:rFonts w:ascii="Times New Roman" w:hAnsi="Times New Roman" w:cs="Times New Roman"/>
          <w:iCs/>
          <w:sz w:val="24"/>
          <w:szCs w:val="24"/>
        </w:rPr>
        <w:t>in final models.</w:t>
      </w:r>
      <w:r w:rsidR="0084493B">
        <w:rPr>
          <w:rFonts w:ascii="Times New Roman" w:hAnsi="Times New Roman" w:cs="Times New Roman"/>
          <w:iCs/>
          <w:sz w:val="24"/>
          <w:szCs w:val="24"/>
        </w:rPr>
        <w:t xml:space="preserve"> Models did not show</w:t>
      </w:r>
      <w:r w:rsidR="006E0350">
        <w:rPr>
          <w:rFonts w:ascii="Times New Roman" w:hAnsi="Times New Roman" w:cs="Times New Roman"/>
          <w:iCs/>
          <w:sz w:val="24"/>
          <w:szCs w:val="24"/>
        </w:rPr>
        <w:t xml:space="preserve"> evidence of multicollinearity (all VIFs &lt; 1.5).</w:t>
      </w:r>
      <w:r w:rsidR="00407459">
        <w:rPr>
          <w:rFonts w:ascii="Times New Roman" w:hAnsi="Times New Roman" w:cs="Times New Roman"/>
          <w:iCs/>
          <w:sz w:val="24"/>
          <w:szCs w:val="24"/>
        </w:rPr>
        <w:t xml:space="preserve"> </w:t>
      </w:r>
      <w:r w:rsidR="006F32D4">
        <w:rPr>
          <w:rFonts w:ascii="Times New Roman" w:hAnsi="Times New Roman" w:cs="Times New Roman"/>
          <w:iCs/>
          <w:sz w:val="24"/>
          <w:szCs w:val="24"/>
        </w:rPr>
        <w:t>Age displayed log-linearity with estimated hazards</w:t>
      </w:r>
      <w:r w:rsidR="00E2696C">
        <w:rPr>
          <w:rFonts w:ascii="Times New Roman" w:hAnsi="Times New Roman" w:cs="Times New Roman"/>
          <w:iCs/>
          <w:sz w:val="24"/>
          <w:szCs w:val="24"/>
        </w:rPr>
        <w:t xml:space="preserve"> </w:t>
      </w:r>
      <w:r w:rsidR="00DA3682">
        <w:rPr>
          <w:rFonts w:ascii="Times New Roman" w:hAnsi="Times New Roman" w:cs="Times New Roman"/>
          <w:iCs/>
          <w:sz w:val="24"/>
          <w:szCs w:val="24"/>
        </w:rPr>
        <w:t>from 18 – 75 years, after which there was a</w:t>
      </w:r>
      <w:r w:rsidR="00B17F11">
        <w:rPr>
          <w:rFonts w:ascii="Times New Roman" w:hAnsi="Times New Roman" w:cs="Times New Roman"/>
          <w:iCs/>
          <w:sz w:val="24"/>
          <w:szCs w:val="24"/>
        </w:rPr>
        <w:t xml:space="preserve"> non-linear</w:t>
      </w:r>
      <w:r w:rsidR="00DA3682">
        <w:rPr>
          <w:rFonts w:ascii="Times New Roman" w:hAnsi="Times New Roman" w:cs="Times New Roman"/>
          <w:iCs/>
          <w:sz w:val="24"/>
          <w:szCs w:val="24"/>
        </w:rPr>
        <w:t xml:space="preserve"> increase in </w:t>
      </w:r>
      <w:r w:rsidR="00B17F11">
        <w:rPr>
          <w:rFonts w:ascii="Times New Roman" w:hAnsi="Times New Roman" w:cs="Times New Roman"/>
          <w:iCs/>
          <w:sz w:val="24"/>
          <w:szCs w:val="24"/>
        </w:rPr>
        <w:t xml:space="preserve">the </w:t>
      </w:r>
      <w:r w:rsidR="00DA3682">
        <w:rPr>
          <w:rFonts w:ascii="Times New Roman" w:hAnsi="Times New Roman" w:cs="Times New Roman"/>
          <w:iCs/>
          <w:sz w:val="24"/>
          <w:szCs w:val="24"/>
        </w:rPr>
        <w:t>risks of both all-cause and disease specific deaths.</w:t>
      </w:r>
      <w:r w:rsidR="00F92F93">
        <w:rPr>
          <w:rFonts w:ascii="Times New Roman" w:hAnsi="Times New Roman" w:cs="Times New Roman"/>
          <w:iCs/>
          <w:sz w:val="24"/>
          <w:szCs w:val="24"/>
        </w:rPr>
        <w:t xml:space="preserve"> </w:t>
      </w:r>
      <w:r w:rsidR="001E100C">
        <w:rPr>
          <w:rFonts w:ascii="Times New Roman" w:hAnsi="Times New Roman" w:cs="Times New Roman"/>
          <w:iCs/>
          <w:sz w:val="24"/>
          <w:szCs w:val="24"/>
        </w:rPr>
        <w:t>Refitting models</w:t>
      </w:r>
      <w:r w:rsidR="002B2860">
        <w:rPr>
          <w:rFonts w:ascii="Times New Roman" w:hAnsi="Times New Roman" w:cs="Times New Roman"/>
          <w:iCs/>
          <w:sz w:val="24"/>
          <w:szCs w:val="24"/>
        </w:rPr>
        <w:t xml:space="preserve"> using natural splines at age 75</w:t>
      </w:r>
      <w:r w:rsidR="009943AB">
        <w:rPr>
          <w:rFonts w:ascii="Times New Roman" w:hAnsi="Times New Roman" w:cs="Times New Roman"/>
          <w:iCs/>
          <w:sz w:val="24"/>
          <w:szCs w:val="24"/>
        </w:rPr>
        <w:t xml:space="preserve"> did not </w:t>
      </w:r>
      <w:r w:rsidR="00F97E18">
        <w:rPr>
          <w:rFonts w:ascii="Times New Roman" w:hAnsi="Times New Roman" w:cs="Times New Roman"/>
          <w:iCs/>
          <w:sz w:val="24"/>
          <w:szCs w:val="24"/>
        </w:rPr>
        <w:t>substantially change point estimate</w:t>
      </w:r>
      <w:r w:rsidR="00C33C75">
        <w:rPr>
          <w:rFonts w:ascii="Times New Roman" w:hAnsi="Times New Roman" w:cs="Times New Roman"/>
          <w:iCs/>
          <w:sz w:val="24"/>
          <w:szCs w:val="24"/>
        </w:rPr>
        <w:t xml:space="preserve">, thus </w:t>
      </w:r>
      <w:r w:rsidR="002C5E6F">
        <w:rPr>
          <w:rFonts w:ascii="Times New Roman" w:hAnsi="Times New Roman" w:cs="Times New Roman"/>
          <w:iCs/>
          <w:sz w:val="24"/>
          <w:szCs w:val="24"/>
        </w:rPr>
        <w:t xml:space="preserve">I </w:t>
      </w:r>
      <w:r w:rsidR="00C33C75">
        <w:rPr>
          <w:rFonts w:ascii="Times New Roman" w:hAnsi="Times New Roman" w:cs="Times New Roman"/>
          <w:iCs/>
          <w:sz w:val="24"/>
          <w:szCs w:val="24"/>
        </w:rPr>
        <w:t xml:space="preserve">report the simpler linear effects </w:t>
      </w:r>
      <w:r w:rsidR="00C33C75" w:rsidRPr="004475AD">
        <w:rPr>
          <w:rFonts w:ascii="Times New Roman" w:hAnsi="Times New Roman" w:cs="Times New Roman"/>
          <w:iCs/>
          <w:sz w:val="24"/>
          <w:szCs w:val="24"/>
        </w:rPr>
        <w:t>(Supplement</w:t>
      </w:r>
      <w:r w:rsidR="00B95411" w:rsidRPr="004475AD">
        <w:rPr>
          <w:rFonts w:ascii="Times New Roman" w:hAnsi="Times New Roman" w:cs="Times New Roman"/>
          <w:iCs/>
          <w:sz w:val="24"/>
          <w:szCs w:val="24"/>
        </w:rPr>
        <w:t>ary Table</w:t>
      </w:r>
      <w:r w:rsidR="00C33C75" w:rsidRPr="004475AD">
        <w:rPr>
          <w:rFonts w:ascii="Times New Roman" w:hAnsi="Times New Roman" w:cs="Times New Roman"/>
          <w:iCs/>
          <w:sz w:val="24"/>
          <w:szCs w:val="24"/>
        </w:rPr>
        <w:t xml:space="preserve"> </w:t>
      </w:r>
      <w:r w:rsidR="00A418C7">
        <w:rPr>
          <w:rFonts w:ascii="Times New Roman" w:hAnsi="Times New Roman" w:cs="Times New Roman"/>
          <w:iCs/>
          <w:sz w:val="24"/>
          <w:szCs w:val="24"/>
        </w:rPr>
        <w:t>8</w:t>
      </w:r>
      <w:r w:rsidR="00C33C75" w:rsidRPr="004475AD">
        <w:rPr>
          <w:rFonts w:ascii="Times New Roman" w:hAnsi="Times New Roman" w:cs="Times New Roman"/>
          <w:iCs/>
          <w:sz w:val="24"/>
          <w:szCs w:val="24"/>
        </w:rPr>
        <w:t>)</w:t>
      </w:r>
      <w:r w:rsidR="00A418C7">
        <w:rPr>
          <w:rFonts w:ascii="Times New Roman" w:hAnsi="Times New Roman" w:cs="Times New Roman"/>
          <w:iCs/>
          <w:sz w:val="24"/>
          <w:szCs w:val="24"/>
        </w:rPr>
        <w:t>.</w:t>
      </w:r>
      <w:r w:rsidR="00F47A46">
        <w:rPr>
          <w:rFonts w:ascii="Times New Roman" w:hAnsi="Times New Roman" w:cs="Times New Roman"/>
          <w:iCs/>
          <w:sz w:val="24"/>
          <w:szCs w:val="24"/>
        </w:rPr>
        <w:t xml:space="preserve"> Finally, while the assumption of proportional hazards was met for </w:t>
      </w:r>
      <w:r w:rsidR="000B4610">
        <w:rPr>
          <w:rFonts w:ascii="Times New Roman" w:hAnsi="Times New Roman" w:cs="Times New Roman"/>
          <w:iCs/>
          <w:sz w:val="24"/>
          <w:szCs w:val="24"/>
        </w:rPr>
        <w:t>the CRN coefficient</w:t>
      </w:r>
      <w:r w:rsidR="00F47A46">
        <w:rPr>
          <w:rFonts w:ascii="Times New Roman" w:hAnsi="Times New Roman" w:cs="Times New Roman"/>
          <w:iCs/>
          <w:sz w:val="24"/>
          <w:szCs w:val="24"/>
        </w:rPr>
        <w:t xml:space="preserve"> in all adjusted models, all models violated the proportional hazards assumption globally (all </w:t>
      </w:r>
      <w:r w:rsidR="00F47A46">
        <w:rPr>
          <w:rFonts w:ascii="Times New Roman" w:hAnsi="Times New Roman" w:cs="Times New Roman"/>
          <w:i/>
          <w:sz w:val="24"/>
          <w:szCs w:val="24"/>
        </w:rPr>
        <w:t>p</w:t>
      </w:r>
      <w:r w:rsidR="00F47A46">
        <w:rPr>
          <w:rFonts w:ascii="Times New Roman" w:hAnsi="Times New Roman" w:cs="Times New Roman"/>
          <w:iCs/>
          <w:sz w:val="24"/>
          <w:szCs w:val="24"/>
        </w:rPr>
        <w:t xml:space="preserve"> &lt; 0.001).</w:t>
      </w:r>
    </w:p>
    <w:p w14:paraId="5221C423" w14:textId="6773904B" w:rsidR="00271C05" w:rsidRDefault="009B5D67"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Discussion</w:t>
      </w:r>
    </w:p>
    <w:p w14:paraId="1A7E0E16" w14:textId="3FF5DEAD" w:rsidR="00021042" w:rsidRDefault="009D5742" w:rsidP="00641EC5">
      <w:pPr>
        <w:spacing w:line="480" w:lineRule="auto"/>
        <w:rPr>
          <w:rFonts w:ascii="Times New Roman" w:hAnsi="Times New Roman" w:cs="Times New Roman"/>
          <w:iCs/>
          <w:sz w:val="24"/>
          <w:szCs w:val="24"/>
        </w:rPr>
      </w:pPr>
      <w:r>
        <w:rPr>
          <w:rFonts w:ascii="Times New Roman" w:hAnsi="Times New Roman" w:cs="Times New Roman"/>
          <w:b/>
          <w:bCs/>
          <w:iCs/>
          <w:sz w:val="24"/>
          <w:szCs w:val="24"/>
        </w:rPr>
        <w:tab/>
      </w:r>
      <w:r w:rsidR="007D07F5">
        <w:rPr>
          <w:rFonts w:ascii="Times New Roman" w:hAnsi="Times New Roman" w:cs="Times New Roman"/>
          <w:iCs/>
          <w:sz w:val="24"/>
          <w:szCs w:val="24"/>
        </w:rPr>
        <w:t xml:space="preserve">In this </w:t>
      </w:r>
      <w:r w:rsidR="002C6E27">
        <w:rPr>
          <w:rFonts w:ascii="Times New Roman" w:hAnsi="Times New Roman" w:cs="Times New Roman"/>
          <w:iCs/>
          <w:sz w:val="24"/>
          <w:szCs w:val="24"/>
        </w:rPr>
        <w:t>secondary data an</w:t>
      </w:r>
      <w:r w:rsidR="00063F41">
        <w:rPr>
          <w:rFonts w:ascii="Times New Roman" w:hAnsi="Times New Roman" w:cs="Times New Roman"/>
          <w:iCs/>
          <w:sz w:val="24"/>
          <w:szCs w:val="24"/>
        </w:rPr>
        <w:t>a</w:t>
      </w:r>
      <w:r w:rsidR="002C6E27">
        <w:rPr>
          <w:rFonts w:ascii="Times New Roman" w:hAnsi="Times New Roman" w:cs="Times New Roman"/>
          <w:iCs/>
          <w:sz w:val="24"/>
          <w:szCs w:val="24"/>
        </w:rPr>
        <w:t>lysis</w:t>
      </w:r>
      <w:r w:rsidR="007D07F5">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7D07F5">
        <w:rPr>
          <w:rFonts w:ascii="Times New Roman" w:hAnsi="Times New Roman" w:cs="Times New Roman"/>
          <w:iCs/>
          <w:sz w:val="24"/>
          <w:szCs w:val="24"/>
        </w:rPr>
        <w:t>found tha</w:t>
      </w:r>
      <w:r w:rsidR="00063F41">
        <w:rPr>
          <w:rFonts w:ascii="Times New Roman" w:hAnsi="Times New Roman" w:cs="Times New Roman"/>
          <w:iCs/>
          <w:sz w:val="24"/>
          <w:szCs w:val="24"/>
        </w:rPr>
        <w:t>t nearly one-fifth</w:t>
      </w:r>
      <w:r w:rsidR="00CD2391">
        <w:rPr>
          <w:rFonts w:ascii="Times New Roman" w:hAnsi="Times New Roman" w:cs="Times New Roman"/>
          <w:iCs/>
          <w:sz w:val="24"/>
          <w:szCs w:val="24"/>
        </w:rPr>
        <w:t xml:space="preserve"> </w:t>
      </w:r>
      <w:r w:rsidR="00CF50CC">
        <w:rPr>
          <w:rFonts w:ascii="Times New Roman" w:hAnsi="Times New Roman" w:cs="Times New Roman"/>
          <w:iCs/>
          <w:sz w:val="24"/>
          <w:szCs w:val="24"/>
        </w:rPr>
        <w:t>of</w:t>
      </w:r>
      <w:r w:rsidR="00CD2391">
        <w:rPr>
          <w:rFonts w:ascii="Times New Roman" w:hAnsi="Times New Roman" w:cs="Times New Roman"/>
          <w:iCs/>
          <w:sz w:val="24"/>
          <w:szCs w:val="24"/>
        </w:rPr>
        <w:t xml:space="preserve"> persons with diabetes and CVD</w:t>
      </w:r>
      <w:r w:rsidR="00CF50CC">
        <w:rPr>
          <w:rFonts w:ascii="Times New Roman" w:hAnsi="Times New Roman" w:cs="Times New Roman"/>
          <w:iCs/>
          <w:sz w:val="24"/>
          <w:szCs w:val="24"/>
        </w:rPr>
        <w:t xml:space="preserve"> </w:t>
      </w:r>
      <w:r w:rsidR="00CD2391">
        <w:rPr>
          <w:rFonts w:ascii="Times New Roman" w:hAnsi="Times New Roman" w:cs="Times New Roman"/>
          <w:iCs/>
          <w:sz w:val="24"/>
          <w:szCs w:val="24"/>
        </w:rPr>
        <w:t xml:space="preserve">living in the </w:t>
      </w:r>
      <w:r w:rsidR="00CF50CC">
        <w:rPr>
          <w:rFonts w:ascii="Times New Roman" w:hAnsi="Times New Roman" w:cs="Times New Roman"/>
          <w:iCs/>
          <w:sz w:val="24"/>
          <w:szCs w:val="24"/>
        </w:rPr>
        <w:t>United States</w:t>
      </w:r>
      <w:r w:rsidR="00CD2391">
        <w:rPr>
          <w:rFonts w:ascii="Times New Roman" w:hAnsi="Times New Roman" w:cs="Times New Roman"/>
          <w:iCs/>
          <w:sz w:val="24"/>
          <w:szCs w:val="24"/>
        </w:rPr>
        <w:t xml:space="preserve"> </w:t>
      </w:r>
      <w:r w:rsidR="001E2EDA">
        <w:rPr>
          <w:rFonts w:ascii="Times New Roman" w:hAnsi="Times New Roman" w:cs="Times New Roman"/>
          <w:iCs/>
          <w:sz w:val="24"/>
          <w:szCs w:val="24"/>
        </w:rPr>
        <w:t xml:space="preserve">experienced one or more </w:t>
      </w:r>
      <w:r w:rsidR="002A4BEA">
        <w:rPr>
          <w:rFonts w:ascii="Times New Roman" w:hAnsi="Times New Roman" w:cs="Times New Roman"/>
          <w:iCs/>
          <w:sz w:val="24"/>
          <w:szCs w:val="24"/>
        </w:rPr>
        <w:t>forms of CRN in the previous year.</w:t>
      </w:r>
      <w:r w:rsidR="00F64863">
        <w:rPr>
          <w:rFonts w:ascii="Times New Roman" w:hAnsi="Times New Roman" w:cs="Times New Roman"/>
          <w:iCs/>
          <w:sz w:val="24"/>
          <w:szCs w:val="24"/>
        </w:rPr>
        <w:t xml:space="preserve"> </w:t>
      </w:r>
      <w:r w:rsidR="00B31A9B">
        <w:rPr>
          <w:rFonts w:ascii="Times New Roman" w:hAnsi="Times New Roman" w:cs="Times New Roman"/>
          <w:iCs/>
          <w:sz w:val="24"/>
          <w:szCs w:val="24"/>
        </w:rPr>
        <w:t xml:space="preserve">Although CRN </w:t>
      </w:r>
      <w:r w:rsidR="00CD2CAC">
        <w:rPr>
          <w:rFonts w:ascii="Times New Roman" w:hAnsi="Times New Roman" w:cs="Times New Roman"/>
          <w:iCs/>
          <w:sz w:val="24"/>
          <w:szCs w:val="24"/>
        </w:rPr>
        <w:t>was</w:t>
      </w:r>
      <w:r w:rsidR="00B31A9B">
        <w:rPr>
          <w:rFonts w:ascii="Times New Roman" w:hAnsi="Times New Roman" w:cs="Times New Roman"/>
          <w:iCs/>
          <w:sz w:val="24"/>
          <w:szCs w:val="24"/>
        </w:rPr>
        <w:t xml:space="preserve"> associated with lower </w:t>
      </w:r>
      <w:r w:rsidR="009D0B23">
        <w:rPr>
          <w:rFonts w:ascii="Times New Roman" w:hAnsi="Times New Roman" w:cs="Times New Roman"/>
          <w:iCs/>
          <w:sz w:val="24"/>
          <w:szCs w:val="24"/>
        </w:rPr>
        <w:t>household income</w:t>
      </w:r>
      <w:r w:rsidR="00CD2CAC">
        <w:rPr>
          <w:rFonts w:ascii="Times New Roman" w:hAnsi="Times New Roman" w:cs="Times New Roman"/>
          <w:iCs/>
          <w:sz w:val="24"/>
          <w:szCs w:val="24"/>
        </w:rPr>
        <w:t>, l</w:t>
      </w:r>
      <w:r w:rsidR="00A3069D">
        <w:rPr>
          <w:rFonts w:ascii="Times New Roman" w:hAnsi="Times New Roman" w:cs="Times New Roman"/>
          <w:iCs/>
          <w:sz w:val="24"/>
          <w:szCs w:val="24"/>
        </w:rPr>
        <w:t>ack of health insurance,</w:t>
      </w:r>
      <w:r w:rsidR="009549EA">
        <w:rPr>
          <w:rFonts w:ascii="Times New Roman" w:hAnsi="Times New Roman" w:cs="Times New Roman"/>
          <w:iCs/>
          <w:sz w:val="24"/>
          <w:szCs w:val="24"/>
        </w:rPr>
        <w:t xml:space="preserve"> and lower educational attainment</w:t>
      </w:r>
      <w:r w:rsidR="0057455E">
        <w:rPr>
          <w:rFonts w:ascii="Times New Roman" w:hAnsi="Times New Roman" w:cs="Times New Roman"/>
          <w:iCs/>
          <w:sz w:val="24"/>
          <w:szCs w:val="24"/>
        </w:rPr>
        <w:t xml:space="preserve">, </w:t>
      </w:r>
      <w:r w:rsidR="00707FC1">
        <w:rPr>
          <w:rFonts w:ascii="Times New Roman" w:hAnsi="Times New Roman" w:cs="Times New Roman"/>
          <w:iCs/>
          <w:sz w:val="24"/>
          <w:szCs w:val="24"/>
        </w:rPr>
        <w:t xml:space="preserve">a substantial proportion of individuals unable to afford medication </w:t>
      </w:r>
      <w:r w:rsidR="005F362C">
        <w:rPr>
          <w:rFonts w:ascii="Times New Roman" w:hAnsi="Times New Roman" w:cs="Times New Roman"/>
          <w:iCs/>
          <w:sz w:val="24"/>
          <w:szCs w:val="24"/>
        </w:rPr>
        <w:t>had insurance and incomes</w:t>
      </w:r>
      <w:r w:rsidR="009C7591">
        <w:rPr>
          <w:rFonts w:ascii="Times New Roman" w:hAnsi="Times New Roman" w:cs="Times New Roman"/>
          <w:iCs/>
          <w:sz w:val="24"/>
          <w:szCs w:val="24"/>
        </w:rPr>
        <w:t xml:space="preserve"> </w:t>
      </w:r>
      <w:r w:rsidR="00D17D1E">
        <w:rPr>
          <w:rFonts w:ascii="Times New Roman" w:hAnsi="Times New Roman" w:cs="Times New Roman"/>
          <w:iCs/>
          <w:sz w:val="24"/>
          <w:szCs w:val="24"/>
        </w:rPr>
        <w:t>at or above the United States media</w:t>
      </w:r>
      <w:r w:rsidR="004B3528">
        <w:rPr>
          <w:rFonts w:ascii="Times New Roman" w:hAnsi="Times New Roman" w:cs="Times New Roman"/>
          <w:iCs/>
          <w:sz w:val="24"/>
          <w:szCs w:val="24"/>
        </w:rPr>
        <w:t xml:space="preserve">n. </w:t>
      </w:r>
      <w:r w:rsidR="00411EA5">
        <w:rPr>
          <w:rFonts w:ascii="Times New Roman" w:hAnsi="Times New Roman" w:cs="Times New Roman"/>
          <w:iCs/>
          <w:sz w:val="24"/>
          <w:szCs w:val="24"/>
        </w:rPr>
        <w:t xml:space="preserve">For years in which </w:t>
      </w:r>
      <w:r w:rsidR="00B47639">
        <w:rPr>
          <w:rFonts w:ascii="Times New Roman" w:hAnsi="Times New Roman" w:cs="Times New Roman"/>
          <w:iCs/>
          <w:sz w:val="24"/>
          <w:szCs w:val="24"/>
        </w:rPr>
        <w:t>more than one survey item was used to assess CRN,</w:t>
      </w:r>
      <w:r w:rsidR="00945CDC">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945CDC">
        <w:rPr>
          <w:rFonts w:ascii="Times New Roman" w:hAnsi="Times New Roman" w:cs="Times New Roman"/>
          <w:iCs/>
          <w:sz w:val="24"/>
          <w:szCs w:val="24"/>
        </w:rPr>
        <w:t>found</w:t>
      </w:r>
      <w:r w:rsidR="00484F6B">
        <w:rPr>
          <w:rFonts w:ascii="Times New Roman" w:hAnsi="Times New Roman" w:cs="Times New Roman"/>
          <w:iCs/>
          <w:sz w:val="24"/>
          <w:szCs w:val="24"/>
        </w:rPr>
        <w:t xml:space="preserve"> that</w:t>
      </w:r>
      <w:r w:rsidR="00945CDC">
        <w:rPr>
          <w:rFonts w:ascii="Times New Roman" w:hAnsi="Times New Roman" w:cs="Times New Roman"/>
          <w:iCs/>
          <w:sz w:val="24"/>
          <w:szCs w:val="24"/>
        </w:rPr>
        <w:t xml:space="preserve"> </w:t>
      </w:r>
      <w:r w:rsidR="00CA4DED">
        <w:rPr>
          <w:rFonts w:ascii="Times New Roman" w:hAnsi="Times New Roman" w:cs="Times New Roman"/>
          <w:iCs/>
          <w:sz w:val="24"/>
          <w:szCs w:val="24"/>
        </w:rPr>
        <w:t xml:space="preserve">delaying taking medication was the most common </w:t>
      </w:r>
      <w:r w:rsidR="00FB1C97">
        <w:rPr>
          <w:rFonts w:ascii="Times New Roman" w:hAnsi="Times New Roman" w:cs="Times New Roman"/>
          <w:iCs/>
          <w:sz w:val="24"/>
          <w:szCs w:val="24"/>
        </w:rPr>
        <w:t xml:space="preserve">strategy used to manage costs, </w:t>
      </w:r>
      <w:r w:rsidR="00945CDC">
        <w:rPr>
          <w:rFonts w:ascii="Times New Roman" w:hAnsi="Times New Roman" w:cs="Times New Roman"/>
          <w:iCs/>
          <w:sz w:val="24"/>
          <w:szCs w:val="24"/>
        </w:rPr>
        <w:t>th</w:t>
      </w:r>
      <w:r w:rsidR="00FB1C97">
        <w:rPr>
          <w:rFonts w:ascii="Times New Roman" w:hAnsi="Times New Roman" w:cs="Times New Roman"/>
          <w:iCs/>
          <w:sz w:val="24"/>
          <w:szCs w:val="24"/>
        </w:rPr>
        <w:t xml:space="preserve">ough more than </w:t>
      </w:r>
      <w:r w:rsidR="00977E95">
        <w:rPr>
          <w:rFonts w:ascii="Times New Roman" w:hAnsi="Times New Roman" w:cs="Times New Roman"/>
          <w:iCs/>
          <w:sz w:val="24"/>
          <w:szCs w:val="24"/>
        </w:rPr>
        <w:t>half</w:t>
      </w:r>
      <w:r w:rsidR="00FB1C97">
        <w:rPr>
          <w:rFonts w:ascii="Times New Roman" w:hAnsi="Times New Roman" w:cs="Times New Roman"/>
          <w:iCs/>
          <w:sz w:val="24"/>
          <w:szCs w:val="24"/>
        </w:rPr>
        <w:t xml:space="preserve"> of </w:t>
      </w:r>
      <w:r w:rsidR="00FA2DB7">
        <w:rPr>
          <w:rFonts w:ascii="Times New Roman" w:hAnsi="Times New Roman" w:cs="Times New Roman"/>
          <w:iCs/>
          <w:sz w:val="24"/>
          <w:szCs w:val="24"/>
        </w:rPr>
        <w:t>nonadherent</w:t>
      </w:r>
      <w:r w:rsidR="00945CDC">
        <w:rPr>
          <w:rFonts w:ascii="Times New Roman" w:hAnsi="Times New Roman" w:cs="Times New Roman"/>
          <w:iCs/>
          <w:sz w:val="24"/>
          <w:szCs w:val="24"/>
        </w:rPr>
        <w:t xml:space="preserve"> patients reported multiple</w:t>
      </w:r>
      <w:r w:rsidR="006B3F80">
        <w:rPr>
          <w:rFonts w:ascii="Times New Roman" w:hAnsi="Times New Roman" w:cs="Times New Roman"/>
          <w:iCs/>
          <w:sz w:val="24"/>
          <w:szCs w:val="24"/>
        </w:rPr>
        <w:t xml:space="preserve"> </w:t>
      </w:r>
      <w:r w:rsidR="00FB1C97">
        <w:rPr>
          <w:rFonts w:ascii="Times New Roman" w:hAnsi="Times New Roman" w:cs="Times New Roman"/>
          <w:iCs/>
          <w:sz w:val="24"/>
          <w:szCs w:val="24"/>
        </w:rPr>
        <w:t>forms of CRN</w:t>
      </w:r>
      <w:r w:rsidR="000539F9">
        <w:rPr>
          <w:rFonts w:ascii="Times New Roman" w:hAnsi="Times New Roman" w:cs="Times New Roman"/>
          <w:iCs/>
          <w:sz w:val="24"/>
          <w:szCs w:val="24"/>
        </w:rPr>
        <w:t>.</w:t>
      </w:r>
      <w:r w:rsidR="00E8020A">
        <w:rPr>
          <w:rFonts w:ascii="Times New Roman" w:hAnsi="Times New Roman" w:cs="Times New Roman"/>
          <w:iCs/>
          <w:sz w:val="24"/>
          <w:szCs w:val="24"/>
        </w:rPr>
        <w:t xml:space="preserve"> Moreover, </w:t>
      </w:r>
      <w:r w:rsidR="002C5E6F">
        <w:rPr>
          <w:rFonts w:ascii="Times New Roman" w:hAnsi="Times New Roman" w:cs="Times New Roman"/>
          <w:iCs/>
          <w:sz w:val="24"/>
          <w:szCs w:val="24"/>
        </w:rPr>
        <w:t xml:space="preserve">I </w:t>
      </w:r>
      <w:r w:rsidR="001A5091">
        <w:rPr>
          <w:rFonts w:ascii="Times New Roman" w:hAnsi="Times New Roman" w:cs="Times New Roman"/>
          <w:iCs/>
          <w:sz w:val="24"/>
          <w:szCs w:val="24"/>
        </w:rPr>
        <w:t>demonstrat</w:t>
      </w:r>
      <w:r w:rsidR="00AF4657">
        <w:rPr>
          <w:rFonts w:ascii="Times New Roman" w:hAnsi="Times New Roman" w:cs="Times New Roman"/>
          <w:iCs/>
          <w:sz w:val="24"/>
          <w:szCs w:val="24"/>
        </w:rPr>
        <w:t>e</w:t>
      </w:r>
      <w:r w:rsidR="001A5091">
        <w:rPr>
          <w:rFonts w:ascii="Times New Roman" w:hAnsi="Times New Roman" w:cs="Times New Roman"/>
          <w:iCs/>
          <w:sz w:val="24"/>
          <w:szCs w:val="24"/>
        </w:rPr>
        <w:t xml:space="preserve"> </w:t>
      </w:r>
      <w:r w:rsidR="005E0C99">
        <w:rPr>
          <w:rFonts w:ascii="Times New Roman" w:hAnsi="Times New Roman" w:cs="Times New Roman"/>
          <w:iCs/>
          <w:sz w:val="24"/>
          <w:szCs w:val="24"/>
        </w:rPr>
        <w:t xml:space="preserve">that CRN is associated with </w:t>
      </w:r>
      <w:r w:rsidR="006D0807">
        <w:rPr>
          <w:rFonts w:ascii="Times New Roman" w:hAnsi="Times New Roman" w:cs="Times New Roman"/>
          <w:iCs/>
          <w:sz w:val="24"/>
          <w:szCs w:val="24"/>
        </w:rPr>
        <w:t>15</w:t>
      </w:r>
      <w:r w:rsidR="005E0C99">
        <w:rPr>
          <w:rFonts w:ascii="Times New Roman" w:hAnsi="Times New Roman" w:cs="Times New Roman"/>
          <w:iCs/>
          <w:sz w:val="24"/>
          <w:szCs w:val="24"/>
        </w:rPr>
        <w:t xml:space="preserve"> – 30% higher risk</w:t>
      </w:r>
      <w:r w:rsidR="006D0807">
        <w:rPr>
          <w:rFonts w:ascii="Times New Roman" w:hAnsi="Times New Roman" w:cs="Times New Roman"/>
          <w:iCs/>
          <w:sz w:val="24"/>
          <w:szCs w:val="24"/>
        </w:rPr>
        <w:t>s</w:t>
      </w:r>
      <w:r w:rsidR="005E0C99">
        <w:rPr>
          <w:rFonts w:ascii="Times New Roman" w:hAnsi="Times New Roman" w:cs="Times New Roman"/>
          <w:iCs/>
          <w:sz w:val="24"/>
          <w:szCs w:val="24"/>
        </w:rPr>
        <w:t xml:space="preserve"> of all-cause and disease-specific mortality</w:t>
      </w:r>
      <w:r w:rsidR="00D34015">
        <w:rPr>
          <w:rFonts w:ascii="Times New Roman" w:hAnsi="Times New Roman" w:cs="Times New Roman"/>
          <w:iCs/>
          <w:sz w:val="24"/>
          <w:szCs w:val="24"/>
        </w:rPr>
        <w:t xml:space="preserve"> among individuals with diabetes or CVD, including hypertension</w:t>
      </w:r>
      <w:r w:rsidR="00445300">
        <w:rPr>
          <w:rFonts w:ascii="Times New Roman" w:hAnsi="Times New Roman" w:cs="Times New Roman"/>
          <w:iCs/>
          <w:sz w:val="24"/>
          <w:szCs w:val="24"/>
        </w:rPr>
        <w:t xml:space="preserve">, </w:t>
      </w:r>
      <w:r w:rsidR="00B46A80">
        <w:rPr>
          <w:rFonts w:ascii="Times New Roman" w:hAnsi="Times New Roman" w:cs="Times New Roman"/>
          <w:iCs/>
          <w:sz w:val="24"/>
          <w:szCs w:val="24"/>
        </w:rPr>
        <w:t>although</w:t>
      </w:r>
      <w:r w:rsidR="00D97D9C">
        <w:rPr>
          <w:rFonts w:ascii="Times New Roman" w:hAnsi="Times New Roman" w:cs="Times New Roman"/>
          <w:iCs/>
          <w:sz w:val="24"/>
          <w:szCs w:val="24"/>
        </w:rPr>
        <w:t xml:space="preserve"> </w:t>
      </w:r>
      <w:r w:rsidR="002B4158">
        <w:rPr>
          <w:rFonts w:ascii="Times New Roman" w:hAnsi="Times New Roman" w:cs="Times New Roman"/>
          <w:iCs/>
          <w:sz w:val="24"/>
          <w:szCs w:val="24"/>
        </w:rPr>
        <w:t xml:space="preserve">significant </w:t>
      </w:r>
      <w:r w:rsidR="00223037">
        <w:rPr>
          <w:rFonts w:ascii="Times New Roman" w:hAnsi="Times New Roman" w:cs="Times New Roman"/>
          <w:iCs/>
          <w:sz w:val="24"/>
          <w:szCs w:val="24"/>
        </w:rPr>
        <w:t xml:space="preserve">associations </w:t>
      </w:r>
      <w:r w:rsidR="00B46A80">
        <w:rPr>
          <w:rFonts w:ascii="Times New Roman" w:hAnsi="Times New Roman" w:cs="Times New Roman"/>
          <w:iCs/>
          <w:sz w:val="24"/>
          <w:szCs w:val="24"/>
        </w:rPr>
        <w:t xml:space="preserve">were only </w:t>
      </w:r>
      <w:r w:rsidR="00223037">
        <w:rPr>
          <w:rFonts w:ascii="Times New Roman" w:hAnsi="Times New Roman" w:cs="Times New Roman"/>
          <w:iCs/>
          <w:sz w:val="24"/>
          <w:szCs w:val="24"/>
        </w:rPr>
        <w:t xml:space="preserve">observed among those </w:t>
      </w:r>
      <w:r w:rsidR="00223037">
        <w:rPr>
          <w:rFonts w:ascii="Times New Roman" w:hAnsi="Times New Roman" w:cs="Times New Roman"/>
          <w:iCs/>
          <w:sz w:val="24"/>
          <w:szCs w:val="24"/>
        </w:rPr>
        <w:lastRenderedPageBreak/>
        <w:t xml:space="preserve">interviewed </w:t>
      </w:r>
      <w:r w:rsidR="0060791A">
        <w:rPr>
          <w:rFonts w:ascii="Times New Roman" w:hAnsi="Times New Roman" w:cs="Times New Roman"/>
          <w:iCs/>
          <w:sz w:val="24"/>
          <w:szCs w:val="24"/>
        </w:rPr>
        <w:t>prior to 2011</w:t>
      </w:r>
      <w:r w:rsidR="00CD3D63">
        <w:rPr>
          <w:rFonts w:ascii="Times New Roman" w:hAnsi="Times New Roman" w:cs="Times New Roman"/>
          <w:iCs/>
          <w:sz w:val="24"/>
          <w:szCs w:val="24"/>
        </w:rPr>
        <w:t>.</w:t>
      </w:r>
      <w:r w:rsidR="00EF182F">
        <w:rPr>
          <w:rFonts w:ascii="Times New Roman" w:hAnsi="Times New Roman" w:cs="Times New Roman"/>
          <w:iCs/>
          <w:sz w:val="24"/>
          <w:szCs w:val="24"/>
        </w:rPr>
        <w:t xml:space="preserve"> </w:t>
      </w:r>
      <w:r w:rsidR="00EE0C90">
        <w:rPr>
          <w:rFonts w:ascii="Times New Roman" w:hAnsi="Times New Roman" w:cs="Times New Roman"/>
          <w:iCs/>
          <w:sz w:val="24"/>
          <w:szCs w:val="24"/>
        </w:rPr>
        <w:t>A</w:t>
      </w:r>
      <w:r w:rsidR="00256499">
        <w:rPr>
          <w:rFonts w:ascii="Times New Roman" w:hAnsi="Times New Roman" w:cs="Times New Roman"/>
          <w:iCs/>
          <w:sz w:val="24"/>
          <w:szCs w:val="24"/>
        </w:rPr>
        <w:t xml:space="preserve">ssociations were of similar magnitude irrespective of </w:t>
      </w:r>
      <w:r w:rsidR="008E4B13">
        <w:rPr>
          <w:rFonts w:ascii="Times New Roman" w:hAnsi="Times New Roman" w:cs="Times New Roman"/>
          <w:iCs/>
          <w:sz w:val="24"/>
          <w:szCs w:val="24"/>
        </w:rPr>
        <w:t>chronic illness type</w:t>
      </w:r>
      <w:r w:rsidR="00415841">
        <w:rPr>
          <w:rFonts w:ascii="Times New Roman" w:hAnsi="Times New Roman" w:cs="Times New Roman"/>
          <w:iCs/>
          <w:sz w:val="24"/>
          <w:szCs w:val="24"/>
        </w:rPr>
        <w:t xml:space="preserve"> and ultimate cause of death</w:t>
      </w:r>
      <w:r w:rsidR="002E20A7">
        <w:rPr>
          <w:rFonts w:ascii="Times New Roman" w:hAnsi="Times New Roman" w:cs="Times New Roman"/>
          <w:iCs/>
          <w:sz w:val="24"/>
          <w:szCs w:val="24"/>
        </w:rPr>
        <w:t xml:space="preserve">. </w:t>
      </w:r>
    </w:p>
    <w:p w14:paraId="5D212082" w14:textId="4F0CBC82" w:rsidR="005607B3" w:rsidRDefault="00BE573E" w:rsidP="00021042">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I</w:t>
      </w:r>
      <w:r w:rsidR="0019124F">
        <w:rPr>
          <w:rFonts w:ascii="Times New Roman" w:hAnsi="Times New Roman" w:cs="Times New Roman"/>
          <w:iCs/>
          <w:sz w:val="24"/>
          <w:szCs w:val="24"/>
        </w:rPr>
        <w:t xml:space="preserve">n </w:t>
      </w:r>
      <w:r w:rsidR="006940B0">
        <w:rPr>
          <w:rFonts w:ascii="Times New Roman" w:hAnsi="Times New Roman" w:cs="Times New Roman"/>
          <w:iCs/>
          <w:sz w:val="24"/>
          <w:szCs w:val="24"/>
        </w:rPr>
        <w:t>most</w:t>
      </w:r>
      <w:r w:rsidR="004B494E">
        <w:rPr>
          <w:rFonts w:ascii="Times New Roman" w:hAnsi="Times New Roman" w:cs="Times New Roman"/>
          <w:iCs/>
          <w:sz w:val="24"/>
          <w:szCs w:val="24"/>
        </w:rPr>
        <w:t xml:space="preserve"> cases</w:t>
      </w:r>
      <w:r w:rsidR="005048F1">
        <w:rPr>
          <w:rFonts w:ascii="Times New Roman" w:hAnsi="Times New Roman" w:cs="Times New Roman"/>
          <w:iCs/>
          <w:sz w:val="24"/>
          <w:szCs w:val="24"/>
        </w:rPr>
        <w:t>, hazards</w:t>
      </w:r>
      <w:r w:rsidR="0019124F">
        <w:rPr>
          <w:rFonts w:ascii="Times New Roman" w:hAnsi="Times New Roman" w:cs="Times New Roman"/>
          <w:iCs/>
          <w:sz w:val="24"/>
          <w:szCs w:val="24"/>
        </w:rPr>
        <w:t xml:space="preserve"> </w:t>
      </w:r>
      <w:r w:rsidR="00856898">
        <w:rPr>
          <w:rFonts w:ascii="Times New Roman" w:hAnsi="Times New Roman" w:cs="Times New Roman"/>
          <w:iCs/>
          <w:sz w:val="24"/>
          <w:szCs w:val="24"/>
        </w:rPr>
        <w:t xml:space="preserve">of CRN </w:t>
      </w:r>
      <w:r w:rsidR="004B494E">
        <w:rPr>
          <w:rFonts w:ascii="Times New Roman" w:hAnsi="Times New Roman" w:cs="Times New Roman"/>
          <w:iCs/>
          <w:sz w:val="24"/>
          <w:szCs w:val="24"/>
        </w:rPr>
        <w:t>were</w:t>
      </w:r>
      <w:r w:rsidR="00D97D9C">
        <w:rPr>
          <w:rFonts w:ascii="Times New Roman" w:hAnsi="Times New Roman" w:cs="Times New Roman"/>
          <w:iCs/>
          <w:sz w:val="24"/>
          <w:szCs w:val="24"/>
        </w:rPr>
        <w:t xml:space="preserve"> subject to strong</w:t>
      </w:r>
      <w:r w:rsidR="004B494E">
        <w:rPr>
          <w:rFonts w:ascii="Times New Roman" w:hAnsi="Times New Roman" w:cs="Times New Roman"/>
          <w:iCs/>
          <w:sz w:val="24"/>
          <w:szCs w:val="24"/>
        </w:rPr>
        <w:t xml:space="preserve"> </w:t>
      </w:r>
      <w:r w:rsidR="006940B0">
        <w:rPr>
          <w:rFonts w:ascii="Times New Roman" w:hAnsi="Times New Roman" w:cs="Times New Roman"/>
          <w:iCs/>
          <w:sz w:val="24"/>
          <w:szCs w:val="24"/>
        </w:rPr>
        <w:t>qualitative confound</w:t>
      </w:r>
      <w:r w:rsidR="00D97D9C">
        <w:rPr>
          <w:rFonts w:ascii="Times New Roman" w:hAnsi="Times New Roman" w:cs="Times New Roman"/>
          <w:iCs/>
          <w:sz w:val="24"/>
          <w:szCs w:val="24"/>
        </w:rPr>
        <w:t>ing</w:t>
      </w:r>
      <w:r w:rsidR="00524D65">
        <w:rPr>
          <w:rFonts w:ascii="Times New Roman" w:hAnsi="Times New Roman" w:cs="Times New Roman"/>
          <w:iCs/>
          <w:sz w:val="24"/>
          <w:szCs w:val="24"/>
        </w:rPr>
        <w:t xml:space="preserve">. </w:t>
      </w:r>
      <w:r w:rsidR="002F4E85">
        <w:rPr>
          <w:rFonts w:ascii="Times New Roman" w:hAnsi="Times New Roman" w:cs="Times New Roman"/>
          <w:iCs/>
          <w:sz w:val="24"/>
          <w:szCs w:val="24"/>
        </w:rPr>
        <w:t>Given that younger individuals are at greater risk for CRN</w:t>
      </w:r>
      <w:r w:rsidR="00F51307">
        <w:rPr>
          <w:rFonts w:ascii="Times New Roman" w:hAnsi="Times New Roman" w:cs="Times New Roman"/>
          <w:iCs/>
          <w:sz w:val="24"/>
          <w:szCs w:val="24"/>
        </w:rPr>
        <w:fldChar w:fldCharType="begin"/>
      </w:r>
      <w:r w:rsidR="000C5CA4">
        <w:rPr>
          <w:rFonts w:ascii="Times New Roman" w:hAnsi="Times New Roman" w:cs="Times New Roman"/>
          <w:iCs/>
          <w:sz w:val="24"/>
          <w:szCs w:val="24"/>
        </w:rPr>
        <w:instrText xml:space="preserve"> ADDIN ZOTERO_ITEM CSL_CITATION {"citationID":"vBjrNLZc","properties":{"formattedCitation":"\\super 29\\nosupersub{}","plainCitation":"29","noteIndex":0},"citationItems":[{"id":654,"uris":["http://zotero.org/users/5917738/items/UM8BXSBM"],"uri":["http://zotero.org/users/5917738/items/UM8BXSBM"],"itemData":{"id":654,"type":"article-journal","abstract":"Nonadherence,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K."},{"family":"Ayala","given":"Carma"}],"issued":{"date-parts":[["2016"]]}}}],"schema":"https://github.com/citation-style-language/schema/raw/master/csl-citation.json"} </w:instrText>
      </w:r>
      <w:r w:rsidR="00F51307">
        <w:rPr>
          <w:rFonts w:ascii="Times New Roman" w:hAnsi="Times New Roman" w:cs="Times New Roman"/>
          <w:iCs/>
          <w:sz w:val="24"/>
          <w:szCs w:val="24"/>
        </w:rPr>
        <w:fldChar w:fldCharType="separate"/>
      </w:r>
      <w:r w:rsidR="000C5CA4" w:rsidRPr="000C5CA4">
        <w:rPr>
          <w:rFonts w:ascii="Times New Roman" w:hAnsi="Times New Roman" w:cs="Times New Roman"/>
          <w:sz w:val="24"/>
          <w:szCs w:val="24"/>
          <w:vertAlign w:val="superscript"/>
        </w:rPr>
        <w:t>29</w:t>
      </w:r>
      <w:r w:rsidR="00F51307">
        <w:rPr>
          <w:rFonts w:ascii="Times New Roman" w:hAnsi="Times New Roman" w:cs="Times New Roman"/>
          <w:iCs/>
          <w:sz w:val="24"/>
          <w:szCs w:val="24"/>
        </w:rPr>
        <w:fldChar w:fldCharType="end"/>
      </w:r>
      <w:r w:rsidR="00C66982">
        <w:rPr>
          <w:rFonts w:ascii="Times New Roman" w:hAnsi="Times New Roman" w:cs="Times New Roman"/>
          <w:iCs/>
          <w:sz w:val="24"/>
          <w:szCs w:val="24"/>
        </w:rPr>
        <w:t xml:space="preserve"> and</w:t>
      </w:r>
      <w:r w:rsidR="0005333E">
        <w:rPr>
          <w:rFonts w:ascii="Times New Roman" w:hAnsi="Times New Roman" w:cs="Times New Roman"/>
          <w:iCs/>
          <w:sz w:val="24"/>
          <w:szCs w:val="24"/>
        </w:rPr>
        <w:t>, in general, a</w:t>
      </w:r>
      <w:r w:rsidR="00C66982">
        <w:rPr>
          <w:rFonts w:ascii="Times New Roman" w:hAnsi="Times New Roman" w:cs="Times New Roman"/>
          <w:iCs/>
          <w:sz w:val="24"/>
          <w:szCs w:val="24"/>
        </w:rPr>
        <w:t xml:space="preserve"> lower risk for mortality</w:t>
      </w:r>
      <w:r w:rsidR="005607B3">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5607B3">
        <w:rPr>
          <w:rFonts w:ascii="Times New Roman" w:hAnsi="Times New Roman" w:cs="Times New Roman"/>
          <w:iCs/>
          <w:sz w:val="24"/>
          <w:szCs w:val="24"/>
        </w:rPr>
        <w:t xml:space="preserve">speculate that </w:t>
      </w:r>
      <w:r w:rsidR="00FF3D50">
        <w:rPr>
          <w:rFonts w:ascii="Times New Roman" w:hAnsi="Times New Roman" w:cs="Times New Roman"/>
          <w:iCs/>
          <w:sz w:val="24"/>
          <w:szCs w:val="24"/>
        </w:rPr>
        <w:t>this variable</w:t>
      </w:r>
      <w:r w:rsidR="005607B3">
        <w:rPr>
          <w:rFonts w:ascii="Times New Roman" w:hAnsi="Times New Roman" w:cs="Times New Roman"/>
          <w:iCs/>
          <w:sz w:val="24"/>
          <w:szCs w:val="24"/>
        </w:rPr>
        <w:t xml:space="preserve"> </w:t>
      </w:r>
      <w:r w:rsidR="00524D65">
        <w:rPr>
          <w:rFonts w:ascii="Times New Roman" w:hAnsi="Times New Roman" w:cs="Times New Roman"/>
          <w:iCs/>
          <w:sz w:val="24"/>
          <w:szCs w:val="24"/>
        </w:rPr>
        <w:t xml:space="preserve">played the strongest role in </w:t>
      </w:r>
      <w:r w:rsidR="00EF3616">
        <w:rPr>
          <w:rFonts w:ascii="Times New Roman" w:hAnsi="Times New Roman" w:cs="Times New Roman"/>
          <w:iCs/>
          <w:sz w:val="24"/>
          <w:szCs w:val="24"/>
        </w:rPr>
        <w:t>the</w:t>
      </w:r>
      <w:r w:rsidR="00C22A9E">
        <w:rPr>
          <w:rFonts w:ascii="Times New Roman" w:hAnsi="Times New Roman" w:cs="Times New Roman"/>
          <w:iCs/>
          <w:sz w:val="24"/>
          <w:szCs w:val="24"/>
        </w:rPr>
        <w:t xml:space="preserve"> inverse associations observed for unadjusted estimates</w:t>
      </w:r>
      <w:r w:rsidR="00FF3D50">
        <w:rPr>
          <w:rFonts w:ascii="Times New Roman" w:hAnsi="Times New Roman" w:cs="Times New Roman"/>
          <w:iCs/>
          <w:sz w:val="24"/>
          <w:szCs w:val="24"/>
        </w:rPr>
        <w:t>, particularly when considered in conjunction with insurance status.</w:t>
      </w:r>
      <w:r w:rsidR="00C6397E">
        <w:rPr>
          <w:rFonts w:ascii="Times New Roman" w:hAnsi="Times New Roman" w:cs="Times New Roman"/>
          <w:iCs/>
          <w:sz w:val="24"/>
          <w:szCs w:val="24"/>
        </w:rPr>
        <w:t xml:space="preserve"> Other</w:t>
      </w:r>
      <w:r w:rsidR="0019062D">
        <w:rPr>
          <w:rFonts w:ascii="Times New Roman" w:hAnsi="Times New Roman" w:cs="Times New Roman"/>
          <w:iCs/>
          <w:sz w:val="24"/>
          <w:szCs w:val="24"/>
        </w:rPr>
        <w:t xml:space="preserve"> confounders</w:t>
      </w:r>
      <w:r w:rsidR="006E37D8">
        <w:rPr>
          <w:rFonts w:ascii="Times New Roman" w:hAnsi="Times New Roman" w:cs="Times New Roman"/>
          <w:iCs/>
          <w:sz w:val="24"/>
          <w:szCs w:val="24"/>
        </w:rPr>
        <w:t>,</w:t>
      </w:r>
      <w:r w:rsidR="00905895">
        <w:rPr>
          <w:rFonts w:ascii="Times New Roman" w:hAnsi="Times New Roman" w:cs="Times New Roman"/>
          <w:iCs/>
          <w:sz w:val="24"/>
          <w:szCs w:val="24"/>
        </w:rPr>
        <w:t xml:space="preserve"> such as</w:t>
      </w:r>
      <w:r w:rsidR="006E37D8">
        <w:rPr>
          <w:rFonts w:ascii="Times New Roman" w:hAnsi="Times New Roman" w:cs="Times New Roman"/>
          <w:iCs/>
          <w:sz w:val="24"/>
          <w:szCs w:val="24"/>
        </w:rPr>
        <w:t xml:space="preserve"> education, an</w:t>
      </w:r>
      <w:r w:rsidR="0087460B">
        <w:rPr>
          <w:rFonts w:ascii="Times New Roman" w:hAnsi="Times New Roman" w:cs="Times New Roman"/>
          <w:iCs/>
          <w:sz w:val="24"/>
          <w:szCs w:val="24"/>
        </w:rPr>
        <w:t xml:space="preserve">d </w:t>
      </w:r>
      <w:r w:rsidR="00905895">
        <w:rPr>
          <w:rFonts w:ascii="Times New Roman" w:hAnsi="Times New Roman" w:cs="Times New Roman"/>
          <w:iCs/>
          <w:sz w:val="24"/>
          <w:szCs w:val="24"/>
        </w:rPr>
        <w:t xml:space="preserve">higher household </w:t>
      </w:r>
      <w:r w:rsidR="0087460B">
        <w:rPr>
          <w:rFonts w:ascii="Times New Roman" w:hAnsi="Times New Roman" w:cs="Times New Roman"/>
          <w:iCs/>
          <w:sz w:val="24"/>
          <w:szCs w:val="24"/>
        </w:rPr>
        <w:t>income, were also significant</w:t>
      </w:r>
      <w:r w:rsidR="00AC5256">
        <w:rPr>
          <w:rFonts w:ascii="Times New Roman" w:hAnsi="Times New Roman" w:cs="Times New Roman"/>
          <w:iCs/>
          <w:sz w:val="24"/>
          <w:szCs w:val="24"/>
        </w:rPr>
        <w:t xml:space="preserve">ly related to mortality, but </w:t>
      </w:r>
      <w:r w:rsidR="007F1D90">
        <w:rPr>
          <w:rFonts w:ascii="Times New Roman" w:hAnsi="Times New Roman" w:cs="Times New Roman"/>
          <w:iCs/>
          <w:sz w:val="24"/>
          <w:szCs w:val="24"/>
        </w:rPr>
        <w:t>are expected to be positive</w:t>
      </w:r>
      <w:r w:rsidR="00914959">
        <w:rPr>
          <w:rFonts w:ascii="Times New Roman" w:hAnsi="Times New Roman" w:cs="Times New Roman"/>
          <w:iCs/>
          <w:sz w:val="24"/>
          <w:szCs w:val="24"/>
        </w:rPr>
        <w:t xml:space="preserve">, rather than negative, </w:t>
      </w:r>
      <w:r w:rsidR="007F1D90">
        <w:rPr>
          <w:rFonts w:ascii="Times New Roman" w:hAnsi="Times New Roman" w:cs="Times New Roman"/>
          <w:iCs/>
          <w:sz w:val="24"/>
          <w:szCs w:val="24"/>
        </w:rPr>
        <w:t>c</w:t>
      </w:r>
      <w:r w:rsidR="00B12CEB">
        <w:rPr>
          <w:rFonts w:ascii="Times New Roman" w:hAnsi="Times New Roman" w:cs="Times New Roman"/>
          <w:iCs/>
          <w:sz w:val="24"/>
          <w:szCs w:val="24"/>
        </w:rPr>
        <w:t>onfounders</w:t>
      </w:r>
      <w:r w:rsidR="00914959">
        <w:rPr>
          <w:rFonts w:ascii="Times New Roman" w:hAnsi="Times New Roman" w:cs="Times New Roman"/>
          <w:iCs/>
          <w:sz w:val="24"/>
          <w:szCs w:val="24"/>
        </w:rPr>
        <w:t xml:space="preserve"> and would likely </w:t>
      </w:r>
      <w:r w:rsidR="00243892">
        <w:rPr>
          <w:rFonts w:ascii="Times New Roman" w:hAnsi="Times New Roman" w:cs="Times New Roman"/>
          <w:iCs/>
          <w:sz w:val="24"/>
          <w:szCs w:val="24"/>
        </w:rPr>
        <w:t>upwardly bias estimates.</w:t>
      </w:r>
    </w:p>
    <w:p w14:paraId="5C239172" w14:textId="52C84970" w:rsidR="002720D4" w:rsidRDefault="002720D4" w:rsidP="00641EC5">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1021D0">
        <w:rPr>
          <w:rFonts w:ascii="Times New Roman" w:hAnsi="Times New Roman" w:cs="Times New Roman"/>
          <w:iCs/>
          <w:sz w:val="24"/>
          <w:szCs w:val="24"/>
        </w:rPr>
        <w:t>Although t</w:t>
      </w:r>
      <w:r w:rsidR="008B6BD6">
        <w:rPr>
          <w:rFonts w:ascii="Times New Roman" w:hAnsi="Times New Roman" w:cs="Times New Roman"/>
          <w:iCs/>
          <w:sz w:val="24"/>
          <w:szCs w:val="24"/>
        </w:rPr>
        <w:t>he prev</w:t>
      </w:r>
      <w:r w:rsidR="00E41672">
        <w:rPr>
          <w:rFonts w:ascii="Times New Roman" w:hAnsi="Times New Roman" w:cs="Times New Roman"/>
          <w:iCs/>
          <w:sz w:val="24"/>
          <w:szCs w:val="24"/>
        </w:rPr>
        <w:t>alence of CRN reported in this sample</w:t>
      </w:r>
      <w:r w:rsidR="00F52D3C">
        <w:rPr>
          <w:rFonts w:ascii="Times New Roman" w:hAnsi="Times New Roman" w:cs="Times New Roman"/>
          <w:iCs/>
          <w:sz w:val="24"/>
          <w:szCs w:val="24"/>
        </w:rPr>
        <w:t xml:space="preserve"> (~20%)</w:t>
      </w:r>
      <w:r w:rsidR="00EA2A9D">
        <w:rPr>
          <w:rFonts w:ascii="Times New Roman" w:hAnsi="Times New Roman" w:cs="Times New Roman"/>
          <w:iCs/>
          <w:sz w:val="24"/>
          <w:szCs w:val="24"/>
        </w:rPr>
        <w:t xml:space="preserve"> is lower than estimates from community and clinical samples,</w:t>
      </w:r>
      <w:r w:rsidR="00EA2A9D">
        <w:rPr>
          <w:rFonts w:ascii="Times New Roman" w:hAnsi="Times New Roman" w:cs="Times New Roman"/>
          <w:iCs/>
          <w:sz w:val="24"/>
          <w:szCs w:val="24"/>
        </w:rPr>
        <w:fldChar w:fldCharType="begin"/>
      </w:r>
      <w:r w:rsidR="000C5CA4">
        <w:rPr>
          <w:rFonts w:ascii="Times New Roman" w:hAnsi="Times New Roman" w:cs="Times New Roman"/>
          <w:iCs/>
          <w:sz w:val="24"/>
          <w:szCs w:val="24"/>
        </w:rPr>
        <w:instrText xml:space="preserve"> ADDIN ZOTERO_ITEM CSL_CITATION {"citationID":"HdddNjXF","properties":{"formattedCitation":"\\super 27,28,38\\nosupersub{}","plainCitation":"27,28,38","noteIndex":0},"citationItems":[{"id":619,"uris":["http://zotero.org/users/5917738/items/5HKMVCT4"],"uri":["http://zotero.org/users/5917738/items/5HKMVCT4"],"itemData":{"id":619,"type":"report","page":"1-16","title":"Costs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EA2A9D">
        <w:rPr>
          <w:rFonts w:ascii="Times New Roman" w:hAnsi="Times New Roman" w:cs="Times New Roman"/>
          <w:iCs/>
          <w:sz w:val="24"/>
          <w:szCs w:val="24"/>
        </w:rPr>
        <w:fldChar w:fldCharType="separate"/>
      </w:r>
      <w:r w:rsidR="000C5CA4" w:rsidRPr="000C5CA4">
        <w:rPr>
          <w:rFonts w:ascii="Times New Roman" w:hAnsi="Times New Roman" w:cs="Times New Roman"/>
          <w:sz w:val="24"/>
          <w:szCs w:val="24"/>
          <w:vertAlign w:val="superscript"/>
        </w:rPr>
        <w:t>27,28,38</w:t>
      </w:r>
      <w:r w:rsidR="00EA2A9D">
        <w:rPr>
          <w:rFonts w:ascii="Times New Roman" w:hAnsi="Times New Roman" w:cs="Times New Roman"/>
          <w:iCs/>
          <w:sz w:val="24"/>
          <w:szCs w:val="24"/>
        </w:rPr>
        <w:fldChar w:fldCharType="end"/>
      </w:r>
      <w:r w:rsidR="00EA2A9D">
        <w:rPr>
          <w:rFonts w:ascii="Times New Roman" w:hAnsi="Times New Roman" w:cs="Times New Roman"/>
          <w:iCs/>
          <w:sz w:val="24"/>
          <w:szCs w:val="24"/>
        </w:rPr>
        <w:t xml:space="preserve"> </w:t>
      </w:r>
      <w:r w:rsidR="001021D0">
        <w:rPr>
          <w:rFonts w:ascii="Times New Roman" w:hAnsi="Times New Roman" w:cs="Times New Roman"/>
          <w:iCs/>
          <w:sz w:val="24"/>
          <w:szCs w:val="24"/>
        </w:rPr>
        <w:t>it</w:t>
      </w:r>
      <w:r w:rsidR="00EA2A9D">
        <w:rPr>
          <w:rFonts w:ascii="Times New Roman" w:hAnsi="Times New Roman" w:cs="Times New Roman"/>
          <w:iCs/>
          <w:sz w:val="24"/>
          <w:szCs w:val="24"/>
        </w:rPr>
        <w:t xml:space="preserve"> </w:t>
      </w:r>
      <w:r w:rsidR="00E41672">
        <w:rPr>
          <w:rFonts w:ascii="Times New Roman" w:hAnsi="Times New Roman" w:cs="Times New Roman"/>
          <w:iCs/>
          <w:sz w:val="24"/>
          <w:szCs w:val="24"/>
        </w:rPr>
        <w:t>remains largely consistent with</w:t>
      </w:r>
      <w:r w:rsidR="00505AD4">
        <w:rPr>
          <w:rFonts w:ascii="Times New Roman" w:hAnsi="Times New Roman" w:cs="Times New Roman"/>
          <w:iCs/>
          <w:sz w:val="24"/>
          <w:szCs w:val="24"/>
        </w:rPr>
        <w:t xml:space="preserve"> </w:t>
      </w:r>
      <w:r w:rsidR="00E30774">
        <w:rPr>
          <w:rFonts w:ascii="Times New Roman" w:hAnsi="Times New Roman" w:cs="Times New Roman"/>
          <w:iCs/>
          <w:sz w:val="24"/>
          <w:szCs w:val="24"/>
        </w:rPr>
        <w:t>assessments</w:t>
      </w:r>
      <w:r w:rsidR="00A60C06">
        <w:rPr>
          <w:rFonts w:ascii="Times New Roman" w:hAnsi="Times New Roman" w:cs="Times New Roman"/>
          <w:iCs/>
          <w:sz w:val="24"/>
          <w:szCs w:val="24"/>
        </w:rPr>
        <w:t xml:space="preserve"> from</w:t>
      </w:r>
      <w:r w:rsidR="00E41672">
        <w:rPr>
          <w:rFonts w:ascii="Times New Roman" w:hAnsi="Times New Roman" w:cs="Times New Roman"/>
          <w:iCs/>
          <w:sz w:val="24"/>
          <w:szCs w:val="24"/>
        </w:rPr>
        <w:t xml:space="preserve"> other nationally representative data</w:t>
      </w:r>
      <w:r w:rsidR="00064513">
        <w:rPr>
          <w:rFonts w:ascii="Times New Roman" w:hAnsi="Times New Roman" w:cs="Times New Roman"/>
          <w:iCs/>
          <w:sz w:val="24"/>
          <w:szCs w:val="24"/>
        </w:rPr>
        <w:t>, such as the Behavioral Risk Factor Surveillance Survey (BRFSS)</w:t>
      </w:r>
      <w:r w:rsidR="00EA2A9D">
        <w:rPr>
          <w:rFonts w:ascii="Times New Roman" w:hAnsi="Times New Roman" w:cs="Times New Roman"/>
          <w:iCs/>
          <w:sz w:val="24"/>
          <w:szCs w:val="24"/>
        </w:rPr>
        <w:t>.</w:t>
      </w:r>
      <w:r w:rsidR="003F6D9C">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{"citationID":"HQVDF6j3","properties":{"formattedCitation":"\\super 48\\nosupersub{}","plainCitation":"48","noteIndex":0},"citationItems":[{"id":1214,"uris":["http://zotero.org/users/5917738/items/48FJPADJ"],"uri":["http://zotero.org/users/5917738/items/48FJPADJ"],"itemData":{"id":1214,"type":"article-journal","abstract":"Aims:\nTo examine factors that affect cost-related medication non-adherence (CRN), defined as taking medication less than as prescribed because of cost, among adults with diabetes and to determine their relative contribution in explaining CRN.\n\nMethods:\nBehavioral Risk Factor Surveillance System data for 2013–2014 were used to identify individuals with diabetes and their CRN. We modeled CRN as a function of financial factors, regimen complexity, and other contextual factors including diabetes care, lifestyle, and health factors. Dominance analysis was performed to rank these factors by relative importance.\n\nResults:\nCRN among U.S. adults with diabetes was 16.5%. Respondents with annual income &lt;$50,000 and without health insurance were more likely to report CRN, compared to those with income ≥$50,000 and those with insurance, respectively. Insulin users had 1.24 times higher risk of CRN compared to those not on insulin. Contextual factors that significantly affected CRN included diabetes care factors, lifestyle factors, and comorbid depression, arthritis, and COPD/asthma. Dominance analysis showed health insurance was the most important factor for respondents &lt;65 and depression was the most important factor for respondents ≥65.\n\nConclusions:\nIn addition to traditional risk factors of CRN, compliance with annual recommendations for diabetes and healthy lifestyle were associated with lower CRN. Policies and social supports that address these contextual factors may help improve CRN.","container-title":"Diabetes research and clinical practice","DOI":"10.1016/j.diabres.2018.06.016","ISSN":"0168-8227","journalAbbreviation":"Diabetes Res Clin Pract","note":"PMID: 29944967\nPMCID: PMC6204232","page":"24-33","source":"PubMed Central","title":"Cost-related medication non-adherence among U.S. adults with diabetes","volume":"143","author":[{"family":"Kang","given":"Hyojung"},{"family":"Lobo","given":"Jennifer Mason"},{"family":"Kim","given":"Soyoun"},{"family":"Sohn","given":"Min-Woong"}],"issued":{"date-parts":[["2018",9]]}}}],"schema":"https://github.com/citation-style-language/schema/raw/master/csl-citation.json"} </w:instrText>
      </w:r>
      <w:r w:rsidR="003F6D9C">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48</w:t>
      </w:r>
      <w:r w:rsidR="003F6D9C">
        <w:rPr>
          <w:rFonts w:ascii="Times New Roman" w:hAnsi="Times New Roman" w:cs="Times New Roman"/>
          <w:iCs/>
          <w:sz w:val="24"/>
          <w:szCs w:val="24"/>
        </w:rPr>
        <w:fldChar w:fldCharType="end"/>
      </w:r>
      <w:r w:rsidR="009F166B">
        <w:rPr>
          <w:rFonts w:ascii="Times New Roman" w:hAnsi="Times New Roman" w:cs="Times New Roman"/>
          <w:iCs/>
          <w:sz w:val="24"/>
          <w:szCs w:val="24"/>
        </w:rPr>
        <w:t xml:space="preserve"> </w:t>
      </w:r>
      <w:r w:rsidR="00093686">
        <w:rPr>
          <w:rFonts w:ascii="Times New Roman" w:hAnsi="Times New Roman" w:cs="Times New Roman"/>
          <w:iCs/>
          <w:sz w:val="24"/>
          <w:szCs w:val="24"/>
        </w:rPr>
        <w:t>Differences</w:t>
      </w:r>
      <w:r w:rsidR="00F52D3C">
        <w:rPr>
          <w:rFonts w:ascii="Times New Roman" w:hAnsi="Times New Roman" w:cs="Times New Roman"/>
          <w:iCs/>
          <w:sz w:val="24"/>
          <w:szCs w:val="24"/>
        </w:rPr>
        <w:t xml:space="preserve"> are likely due to </w:t>
      </w:r>
      <w:r w:rsidR="002F77DD">
        <w:rPr>
          <w:rFonts w:ascii="Times New Roman" w:hAnsi="Times New Roman" w:cs="Times New Roman"/>
          <w:iCs/>
          <w:sz w:val="24"/>
          <w:szCs w:val="24"/>
        </w:rPr>
        <w:t>community</w:t>
      </w:r>
      <w:r w:rsidR="001021D0">
        <w:rPr>
          <w:rFonts w:ascii="Times New Roman" w:hAnsi="Times New Roman" w:cs="Times New Roman"/>
          <w:iCs/>
          <w:sz w:val="24"/>
          <w:szCs w:val="24"/>
        </w:rPr>
        <w:t>-level</w:t>
      </w:r>
      <w:r w:rsidR="002F77DD">
        <w:rPr>
          <w:rFonts w:ascii="Times New Roman" w:hAnsi="Times New Roman" w:cs="Times New Roman"/>
          <w:iCs/>
          <w:sz w:val="24"/>
          <w:szCs w:val="24"/>
        </w:rPr>
        <w:t xml:space="preserve"> </w:t>
      </w:r>
      <w:r w:rsidR="00093686">
        <w:rPr>
          <w:rFonts w:ascii="Times New Roman" w:hAnsi="Times New Roman" w:cs="Times New Roman"/>
          <w:iCs/>
          <w:sz w:val="24"/>
          <w:szCs w:val="24"/>
        </w:rPr>
        <w:t>variation</w:t>
      </w:r>
      <w:r w:rsidR="001021D0">
        <w:rPr>
          <w:rFonts w:ascii="Times New Roman" w:hAnsi="Times New Roman" w:cs="Times New Roman"/>
          <w:iCs/>
          <w:sz w:val="24"/>
          <w:szCs w:val="24"/>
        </w:rPr>
        <w:t>s</w:t>
      </w:r>
      <w:r w:rsidR="002F77DD">
        <w:rPr>
          <w:rFonts w:ascii="Times New Roman" w:hAnsi="Times New Roman" w:cs="Times New Roman"/>
          <w:iCs/>
          <w:sz w:val="24"/>
          <w:szCs w:val="24"/>
        </w:rPr>
        <w:t xml:space="preserve"> in </w:t>
      </w:r>
      <w:r w:rsidR="00093686">
        <w:rPr>
          <w:rFonts w:ascii="Times New Roman" w:hAnsi="Times New Roman" w:cs="Times New Roman"/>
          <w:iCs/>
          <w:sz w:val="24"/>
          <w:szCs w:val="24"/>
        </w:rPr>
        <w:t xml:space="preserve">socioeconomic </w:t>
      </w:r>
      <w:r w:rsidR="00E76844">
        <w:rPr>
          <w:rFonts w:ascii="Times New Roman" w:hAnsi="Times New Roman" w:cs="Times New Roman"/>
          <w:iCs/>
          <w:sz w:val="24"/>
          <w:szCs w:val="24"/>
        </w:rPr>
        <w:t xml:space="preserve">factors </w:t>
      </w:r>
      <w:r w:rsidR="001021D0">
        <w:rPr>
          <w:rFonts w:ascii="Times New Roman" w:hAnsi="Times New Roman" w:cs="Times New Roman"/>
          <w:iCs/>
          <w:sz w:val="24"/>
          <w:szCs w:val="24"/>
        </w:rPr>
        <w:t>as well as background prevalence of chronic disease and healthcare access</w:t>
      </w:r>
      <w:r w:rsidR="004C71F7">
        <w:rPr>
          <w:rFonts w:ascii="Times New Roman" w:hAnsi="Times New Roman" w:cs="Times New Roman"/>
          <w:iCs/>
          <w:sz w:val="24"/>
          <w:szCs w:val="24"/>
        </w:rPr>
        <w:t>.</w:t>
      </w:r>
      <w:r w:rsidR="00093686">
        <w:rPr>
          <w:rFonts w:ascii="Times New Roman" w:hAnsi="Times New Roman" w:cs="Times New Roman"/>
          <w:iCs/>
          <w:sz w:val="24"/>
          <w:szCs w:val="24"/>
        </w:rPr>
        <w:t xml:space="preserve"> </w:t>
      </w:r>
      <w:r w:rsidR="00144208">
        <w:rPr>
          <w:rFonts w:ascii="Times New Roman" w:hAnsi="Times New Roman" w:cs="Times New Roman"/>
          <w:iCs/>
          <w:sz w:val="24"/>
          <w:szCs w:val="24"/>
        </w:rPr>
        <w:t>Similarly, w</w:t>
      </w:r>
      <w:r w:rsidR="00057769">
        <w:rPr>
          <w:rFonts w:ascii="Times New Roman" w:hAnsi="Times New Roman" w:cs="Times New Roman"/>
          <w:iCs/>
          <w:sz w:val="24"/>
          <w:szCs w:val="24"/>
        </w:rPr>
        <w:t xml:space="preserve">hile </w:t>
      </w:r>
      <w:r w:rsidR="00C72DA8">
        <w:rPr>
          <w:rFonts w:ascii="Times New Roman" w:hAnsi="Times New Roman" w:cs="Times New Roman"/>
          <w:iCs/>
          <w:sz w:val="24"/>
          <w:szCs w:val="24"/>
        </w:rPr>
        <w:t xml:space="preserve">there is limited </w:t>
      </w:r>
      <w:r w:rsidR="00F87E6E">
        <w:rPr>
          <w:rFonts w:ascii="Times New Roman" w:hAnsi="Times New Roman" w:cs="Times New Roman"/>
          <w:iCs/>
          <w:sz w:val="24"/>
          <w:szCs w:val="24"/>
        </w:rPr>
        <w:t xml:space="preserve">research </w:t>
      </w:r>
      <w:r w:rsidR="00710B0C">
        <w:rPr>
          <w:rFonts w:ascii="Times New Roman" w:hAnsi="Times New Roman" w:cs="Times New Roman"/>
          <w:iCs/>
          <w:sz w:val="24"/>
          <w:szCs w:val="24"/>
        </w:rPr>
        <w:t xml:space="preserve">on </w:t>
      </w:r>
      <w:r w:rsidR="00C85DAB">
        <w:rPr>
          <w:rFonts w:ascii="Times New Roman" w:hAnsi="Times New Roman" w:cs="Times New Roman"/>
          <w:iCs/>
          <w:sz w:val="24"/>
          <w:szCs w:val="24"/>
        </w:rPr>
        <w:t>adverse outcomes</w:t>
      </w:r>
      <w:r w:rsidR="00034072">
        <w:rPr>
          <w:rFonts w:ascii="Times New Roman" w:hAnsi="Times New Roman" w:cs="Times New Roman"/>
          <w:iCs/>
          <w:sz w:val="24"/>
          <w:szCs w:val="24"/>
        </w:rPr>
        <w:t xml:space="preserve"> associated with CRN</w:t>
      </w:r>
      <w:r w:rsidR="00CC2624">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40581C">
        <w:rPr>
          <w:rFonts w:ascii="Times New Roman" w:hAnsi="Times New Roman" w:cs="Times New Roman"/>
          <w:iCs/>
          <w:sz w:val="24"/>
          <w:szCs w:val="24"/>
        </w:rPr>
        <w:t>note that the</w:t>
      </w:r>
      <w:r w:rsidR="00C90E7C">
        <w:rPr>
          <w:rFonts w:ascii="Times New Roman" w:hAnsi="Times New Roman" w:cs="Times New Roman"/>
          <w:iCs/>
          <w:sz w:val="24"/>
          <w:szCs w:val="24"/>
        </w:rPr>
        <w:t xml:space="preserve"> </w:t>
      </w:r>
      <w:r w:rsidR="005D7D6E">
        <w:rPr>
          <w:rFonts w:ascii="Times New Roman" w:hAnsi="Times New Roman" w:cs="Times New Roman"/>
          <w:iCs/>
          <w:sz w:val="24"/>
          <w:szCs w:val="24"/>
        </w:rPr>
        <w:t>associat</w:t>
      </w:r>
      <w:r w:rsidR="00C80EFD">
        <w:rPr>
          <w:rFonts w:ascii="Times New Roman" w:hAnsi="Times New Roman" w:cs="Times New Roman"/>
          <w:iCs/>
          <w:sz w:val="24"/>
          <w:szCs w:val="24"/>
        </w:rPr>
        <w:t>ion</w:t>
      </w:r>
      <w:r w:rsidR="005D7D6E">
        <w:rPr>
          <w:rFonts w:ascii="Times New Roman" w:hAnsi="Times New Roman" w:cs="Times New Roman"/>
          <w:iCs/>
          <w:sz w:val="24"/>
          <w:szCs w:val="24"/>
        </w:rPr>
        <w:t xml:space="preserve"> between CRN and </w:t>
      </w:r>
      <w:r w:rsidR="004D53C4">
        <w:rPr>
          <w:rFonts w:ascii="Times New Roman" w:hAnsi="Times New Roman" w:cs="Times New Roman"/>
          <w:iCs/>
          <w:sz w:val="24"/>
          <w:szCs w:val="24"/>
        </w:rPr>
        <w:t>mortality</w:t>
      </w:r>
      <w:r w:rsidR="009F5D07">
        <w:rPr>
          <w:rFonts w:ascii="Times New Roman" w:hAnsi="Times New Roman" w:cs="Times New Roman"/>
          <w:iCs/>
          <w:sz w:val="24"/>
          <w:szCs w:val="24"/>
        </w:rPr>
        <w:t xml:space="preserve"> in the present study is </w:t>
      </w:r>
      <w:r w:rsidR="00E34B8A">
        <w:rPr>
          <w:rFonts w:ascii="Times New Roman" w:hAnsi="Times New Roman" w:cs="Times New Roman"/>
          <w:iCs/>
          <w:sz w:val="24"/>
          <w:szCs w:val="24"/>
        </w:rPr>
        <w:t>of similar magnitude to</w:t>
      </w:r>
      <w:r w:rsidR="00942015">
        <w:rPr>
          <w:rFonts w:ascii="Times New Roman" w:hAnsi="Times New Roman" w:cs="Times New Roman"/>
          <w:iCs/>
          <w:sz w:val="24"/>
          <w:szCs w:val="24"/>
        </w:rPr>
        <w:t xml:space="preserve"> previous estimates </w:t>
      </w:r>
      <w:r w:rsidR="00E34B8A">
        <w:rPr>
          <w:rFonts w:ascii="Times New Roman" w:hAnsi="Times New Roman" w:cs="Times New Roman"/>
          <w:iCs/>
          <w:sz w:val="24"/>
          <w:szCs w:val="24"/>
        </w:rPr>
        <w:t>for</w:t>
      </w:r>
      <w:r w:rsidR="00AA00EF">
        <w:rPr>
          <w:rFonts w:ascii="Times New Roman" w:hAnsi="Times New Roman" w:cs="Times New Roman"/>
          <w:iCs/>
          <w:sz w:val="24"/>
          <w:szCs w:val="24"/>
        </w:rPr>
        <w:t xml:space="preserve"> nonadherence</w:t>
      </w:r>
      <w:r w:rsidR="00E34B8A">
        <w:rPr>
          <w:rFonts w:ascii="Times New Roman" w:hAnsi="Times New Roman" w:cs="Times New Roman"/>
          <w:iCs/>
          <w:sz w:val="24"/>
          <w:szCs w:val="24"/>
        </w:rPr>
        <w:t xml:space="preserve"> general</w:t>
      </w:r>
      <w:r w:rsidR="009C1909">
        <w:rPr>
          <w:rFonts w:ascii="Times New Roman" w:hAnsi="Times New Roman" w:cs="Times New Roman"/>
          <w:iCs/>
          <w:sz w:val="24"/>
          <w:szCs w:val="24"/>
        </w:rPr>
        <w:t>ly,</w:t>
      </w:r>
      <w:r w:rsidR="005E47DD">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{"citationID":"RwCpi5nD","properties":{"formattedCitation":"\\super 49,50\\nosupersub{}","plainCitation":"49,50","noteIndex":0},"citationItems":[{"id":1228,"uris":["http://zotero.org/users/5917738/items/8JMMTQHI"],"uri":["http://zotero.org/users/5917738/items/8JMMTQHI"],"itemData":{"id":1228,"type":"article-journal","abstract":"Aims While suboptimal adherence to statin medication has been quantified in real-world patient settings, a better understanding of its impact is needed, particularly with respect to distinct problems of medication taking. Our aim was to synthesize current evidence on the impacts of statin adherence, discontinuation and persistence on cardiovascular disease and mortality outcomes. Methods We conducted a systematic review of peer-reviewed studies using a mapped search of Medline, Embase and International Pharmaceutical Abstracts databases. Observational studies that met the following criteria were included: defined patient population; statin adherence exposure; defined study outcome [i.e. cardiovascular disease (CVD), mortality]; and reporting of statin-specific results. Results Overall, 28 studies were included, with 19 studies evaluating outcomes associated with statin adherence, six with statin discontinuation and three with statin persistence. Among adherence studies, the proportion of days covered was the most widely used measure, with the majority of studies reporting increased risk of CVD (statistically significant risk estimates ranging from 1.22 to 5.26) and mortality (statistically significant risk estimates ranging from 1.25 to 2.54) among non-adherent individuals. There was greater methodological variability in discontinuation and persistence studies. However, findings of increased CVD (statistically significant risk estimates ranging from 1.22 to 1.67) and mortality (statistically significant risk estimates ranging from 1.79 to 5.00) among nonpersistent individuals were also consistently reported. Conclusions Observational studies consistently report an increased risk of adverse outcomes associated with poor statin adherence. These findings have important implications for patients and physicians and emphasize the importance of monitoring and encouraging adherence to statin therapy.","container-title":"British Journal of Clinical Pharmacology","DOI":"10.1111/bcp.12339","ISSN":"1365-2125","issue":"4","language":"en","page":"684-698","source":"Wiley Online Library","title":"Impact of statin adherence on cardiovascular disease and mortality outcomes: a systematic review","title-short":"Impact of statin adherence on cardiovascular disease and mortality outcomes","volume":"78","author":[{"family":"De Vera","given":"Mary A."},{"family":"Bhole","given":"Vidula"},{"family":"Burns","given":"Lindsay C."},{"family":"Lacaille","given":"Diane"}],"issued":{"date-parts":[["2014"]]}}},{"id":1217,"uris":["http://zotero.org/users/5917738/items/YQUSA67X"],"uri":["http://zotero.org/users/5917738/items/YQUSA67X"],"itemData":{"id":1217,"type":"article-journal","abstract":"Nonadherence to antihypertensive drugs is associated with adverse outcomes; however, mediators of this relationship are poorly understood. We examined the association between the International Classification of Diseases-Ninth Revision code for medical treatment nonadherence (V15.81) assigned before initiation of antihypertensive drug therapy and all-cause mortality in a large cohort of incident hypertensive US veterans. A propensity score–matched cohort of 18 822 patients (9411 patients with and without a V15.81 code) was generated based on variables predictive of the presence of the V15.81 code to assess its independent association with all-cause mortality during 3.8 years of follow-up. We used Cox models before and after adjustment for antihypertensive drug adherence (measured as the proportion of days covered) and for measures of blood pressure to determine whether the association of nonadherence with mortality was mediated through consequences of not following prescribed antihypertensive drugs. At baseline, the mean age of patients was 50.0 years, 91.4% were men, and 33.2% were blacks. The V15.81 code presence was associated with higher all-cause mortality (hazard ratio, 1.38, 95% confidence interval, 1.26–1.52; P&lt;0.001). Adjustment for medication adherence, blood pressure levels, and blood pressure variability during follow-up did not alter the association between the V15.81 code and all-cause mortality (hazard ratio, 1.35; 95% confidence interval, 1.20–1.52; P&lt;0.001). In conclusion, assignment of a V15.81 code before antihypertensive drug therapy was associated with higher all-cause mortality in incident hypertensive US veterans and can be useful to identify high-risk patients in administrative databases. This association was not mediated by worse adherence to antihypertensive drugs or differences in follow-up blood pressure.","container-title":"Hypertension","DOI":"10.1161/HYPERTENSIONAHA.114.03805","issue":"5","journalAbbreviation":"Hypertension","page":"951-957","source":"ahajournals.org (Atypon)","title":"Association of Medical Treatment Nonadherence With All-Cause Mortality in Newly Treated Hypertensive US Veterans","volume":"64","author":[{"literal":"Gosmanova Elvira O."},{"literal":"Lu Jun L."},{"literal":"Streja Elani"},{"literal":"Cushman William C."},{"literal":"Kalantar-Zadeh Kamyar"},{"literal":"Kovesdy Csaba P."}],"issued":{"date-parts":[["2014",11,1]]}}}],"schema":"https://github.com/citation-style-language/schema/raw/master/csl-citation.json"} </w:instrText>
      </w:r>
      <w:r w:rsidR="005E47DD">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49,50</w:t>
      </w:r>
      <w:r w:rsidR="005E47DD">
        <w:rPr>
          <w:rFonts w:ascii="Times New Roman" w:hAnsi="Times New Roman" w:cs="Times New Roman"/>
          <w:iCs/>
          <w:sz w:val="24"/>
          <w:szCs w:val="24"/>
        </w:rPr>
        <w:fldChar w:fldCharType="end"/>
      </w:r>
      <w:r w:rsidR="009C1909">
        <w:rPr>
          <w:rFonts w:ascii="Times New Roman" w:hAnsi="Times New Roman" w:cs="Times New Roman"/>
          <w:iCs/>
          <w:sz w:val="24"/>
          <w:szCs w:val="24"/>
        </w:rPr>
        <w:t xml:space="preserve"> indicating that</w:t>
      </w:r>
      <w:r w:rsidR="00622682">
        <w:rPr>
          <w:rFonts w:ascii="Times New Roman" w:hAnsi="Times New Roman" w:cs="Times New Roman"/>
          <w:iCs/>
          <w:sz w:val="24"/>
          <w:szCs w:val="24"/>
        </w:rPr>
        <w:t xml:space="preserve"> </w:t>
      </w:r>
      <w:r w:rsidR="0074463E">
        <w:rPr>
          <w:rFonts w:ascii="Times New Roman" w:hAnsi="Times New Roman" w:cs="Times New Roman"/>
          <w:iCs/>
          <w:sz w:val="24"/>
          <w:szCs w:val="24"/>
        </w:rPr>
        <w:t xml:space="preserve">adverse </w:t>
      </w:r>
      <w:r w:rsidR="00042E95">
        <w:rPr>
          <w:rFonts w:ascii="Times New Roman" w:hAnsi="Times New Roman" w:cs="Times New Roman"/>
          <w:iCs/>
          <w:sz w:val="24"/>
          <w:szCs w:val="24"/>
        </w:rPr>
        <w:t xml:space="preserve">effects of </w:t>
      </w:r>
      <w:r w:rsidR="00622682">
        <w:rPr>
          <w:rFonts w:ascii="Times New Roman" w:hAnsi="Times New Roman" w:cs="Times New Roman"/>
          <w:iCs/>
          <w:sz w:val="24"/>
          <w:szCs w:val="24"/>
        </w:rPr>
        <w:t>nonadherence</w:t>
      </w:r>
      <w:r w:rsidR="0074463E">
        <w:rPr>
          <w:rFonts w:ascii="Times New Roman" w:hAnsi="Times New Roman" w:cs="Times New Roman"/>
          <w:iCs/>
          <w:sz w:val="24"/>
          <w:szCs w:val="24"/>
        </w:rPr>
        <w:t xml:space="preserve"> may not</w:t>
      </w:r>
      <w:r w:rsidR="00BE0A52">
        <w:rPr>
          <w:rFonts w:ascii="Times New Roman" w:hAnsi="Times New Roman" w:cs="Times New Roman"/>
          <w:iCs/>
          <w:sz w:val="24"/>
          <w:szCs w:val="24"/>
        </w:rPr>
        <w:t xml:space="preserve"> vary according to reasons for nonadherence</w:t>
      </w:r>
      <w:r w:rsidR="003858BB">
        <w:rPr>
          <w:rFonts w:ascii="Times New Roman" w:hAnsi="Times New Roman" w:cs="Times New Roman"/>
          <w:iCs/>
          <w:sz w:val="24"/>
          <w:szCs w:val="24"/>
        </w:rPr>
        <w:t>.</w:t>
      </w:r>
      <w:r w:rsidR="008620C6">
        <w:rPr>
          <w:rFonts w:ascii="Times New Roman" w:hAnsi="Times New Roman" w:cs="Times New Roman"/>
          <w:iCs/>
          <w:sz w:val="24"/>
          <w:szCs w:val="24"/>
        </w:rPr>
        <w:t xml:space="preserve"> </w:t>
      </w:r>
    </w:p>
    <w:p w14:paraId="2A20A34F" w14:textId="6C21DA8A" w:rsidR="0018191F" w:rsidRDefault="0018191F" w:rsidP="00DF4CAB">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The lack of association between CRN and mortality in respondents interviewed after 2010 is also notable. Although </w:t>
      </w:r>
      <w:r w:rsidR="002C5E6F">
        <w:rPr>
          <w:rFonts w:ascii="Times New Roman" w:hAnsi="Times New Roman" w:cs="Times New Roman"/>
          <w:iCs/>
          <w:sz w:val="24"/>
          <w:szCs w:val="24"/>
        </w:rPr>
        <w:t xml:space="preserve">I </w:t>
      </w:r>
      <w:r>
        <w:rPr>
          <w:rFonts w:ascii="Times New Roman" w:hAnsi="Times New Roman" w:cs="Times New Roman"/>
          <w:iCs/>
          <w:sz w:val="24"/>
          <w:szCs w:val="24"/>
        </w:rPr>
        <w:t>anticipated that CRN identified in 2011 and later would be associated with stronger mortality associations given the greater specificity in NHIS survey items,</w:t>
      </w:r>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ADDIN ZOTERO_ITEM CSL_CITATION {"citationID":"qgKtp5Dt","properties":{"formattedCitation":"\\super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Pr>
          <w:rFonts w:ascii="Times New Roman" w:hAnsi="Times New Roman" w:cs="Times New Roman"/>
          <w:iCs/>
          <w:sz w:val="24"/>
          <w:szCs w:val="24"/>
        </w:rPr>
        <w:fldChar w:fldCharType="separate"/>
      </w:r>
      <w:r w:rsidRPr="006F4468">
        <w:rPr>
          <w:rFonts w:ascii="Times New Roman" w:hAnsi="Times New Roman" w:cs="Times New Roman"/>
          <w:sz w:val="24"/>
          <w:szCs w:val="24"/>
          <w:vertAlign w:val="superscript"/>
        </w:rPr>
        <w:t>16</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it may be that important dimensions of CRN were not captured by the new questions. Alternatively, the null findings may be a result of the shorter follow-up times and substantially </w:t>
      </w:r>
      <w:r>
        <w:rPr>
          <w:rFonts w:ascii="Times New Roman" w:hAnsi="Times New Roman" w:cs="Times New Roman"/>
          <w:iCs/>
          <w:sz w:val="24"/>
          <w:szCs w:val="24"/>
        </w:rPr>
        <w:lastRenderedPageBreak/>
        <w:t>lower sample size in the later survey years. Negative consequences of nonadherence depend on the disease, medication, and severity and duration of restriction,</w:t>
      </w:r>
      <w:r>
        <w:rPr>
          <w:rFonts w:ascii="Times New Roman" w:hAnsi="Times New Roman" w:cs="Times New Roman"/>
          <w:iCs/>
          <w:sz w:val="24"/>
          <w:szCs w:val="24"/>
        </w:rPr>
        <w:fldChar w:fldCharType="begin"/>
      </w:r>
      <w:r w:rsidR="000C5CA4">
        <w:rPr>
          <w:rFonts w:ascii="Times New Roman" w:hAnsi="Times New Roman" w:cs="Times New Roman"/>
          <w:iCs/>
          <w:sz w:val="24"/>
          <w:szCs w:val="24"/>
        </w:rPr>
        <w:instrText xml:space="preserve"> ADDIN ZOTERO_ITEM CSL_CITATION {"citationID":"gYPTq1Fb","properties":{"formattedCitation":"\\super 32,51\\nosupersub{}","plainCitation":"32,51","noteIndex":0},"citationItems":[{"id":652,"uris":["http://zotero.org/users/5917738/items/NY2ET4KV"],"uri":["http://zotero.org/users/5917738/items/NY2ET4KV"],"itemData":{"id":652,"type":"article-journal","abstract":"Background: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P."}],"issued":{"date-parts":[["2014",5]]}}},{"id":1190,"uris":["http://zotero.org/users/5917738/items/SBQHAW63"],"uri":["http://zotero.org/users/5917738/items/SBQHAW63"],"itemData":{"id":1190,"type":"article-journal","abstract":"Objective\nWe sought to determine lifetime costs, morbidity, and mortality associated with varying adherence to antihypertensive and 3-hydroxy-3-methylglutaryl-coenzyme A reductase inhibitors (statin) therapy in a hypertensive population.\nMethods\nA model was constructed to compare costs and outcomes under three adherence scenarios: no treatment, ideal adherence, and real-world adherence. Simulated patients’ characteristics matched those of participants in the Anglo-Scandinavian Cardiac Outcomes Trial–Lipid-Lowering Arm and event probabilities were calculated with Framingham Heart Study risk equations. The real-world adherence scenario employed adherence data from an observational study of a US population; risk reductions at each level of adherence were based on linear extrapolations from clinical trials. Outputs included life expectancy, frequencies of primary and secondary coronary heart disease and stroke, and direct medical costs in 2006 US$. The incremental cost per life-year gained and incremental cost per event avoided were calculated comparing the three adherence scenarios.\nResults\nMean life expectancy was 14.73 years (no-treatment scenario), 15.07 (real-world adherence), and 15.49 (ideal adherence). The average number of cardiovascular events per patients was 0.738 (no treatment), 0.610 (real-world adherence), and 0.441 (ideal adherence). The incremental cost of real-world adherence versus no treatment is $30,585 per life-year gained, and ideal adherence versus real-world adherence is $22,121 per life-year gained.\nConclusions\nHypertensive patients taking antihypertensive and statin therapy at real-world adherence levels can be expected to receive approximately 50% of the potential benefit seen in clinical trials. Depending on its cost, the incremental benefits of an effective adherence intervention program could make it an attractive value.","container-title":"Value in Health","DOI":"10.1111/j.1524-4733.2008.00447.x","ISSN":"1098-3015","issue":"4","journalAbbreviation":"Value in Health","language":"en","page":"489-497","source":"ScienceDirect","title":"The Clinical and Economic Burden of Nonadherence with Antihypertensive and Lipid-Lowering Therapy in Hypertensive Patients","volume":"12","author":[{"family":"Cherry","given":"Spencer B."},{"family":"Benner","given":"Joshua S."},{"family":"Hussein","given":"Mohamed A."},{"family":"Tang","given":"Simon S. K."},{"family":"Nichol","given":"Michael B."}],"issued":{"date-parts":[["2009",6,1]]}}}],"schema":"https://github.com/citation-style-language/schema/raw/master/csl-citation.json"} </w:instrText>
      </w:r>
      <w:r>
        <w:rPr>
          <w:rFonts w:ascii="Times New Roman" w:hAnsi="Times New Roman" w:cs="Times New Roman"/>
          <w:iCs/>
          <w:sz w:val="24"/>
          <w:szCs w:val="24"/>
        </w:rPr>
        <w:fldChar w:fldCharType="separate"/>
      </w:r>
      <w:r w:rsidR="000C5CA4" w:rsidRPr="000C5CA4">
        <w:rPr>
          <w:rFonts w:ascii="Times New Roman" w:hAnsi="Times New Roman" w:cs="Times New Roman"/>
          <w:sz w:val="24"/>
          <w:szCs w:val="24"/>
          <w:vertAlign w:val="superscript"/>
        </w:rPr>
        <w:t>32,51</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thus, it is possible that with longer follow-up </w:t>
      </w:r>
      <w:r w:rsidR="002C5E6F">
        <w:rPr>
          <w:rFonts w:ascii="Times New Roman" w:hAnsi="Times New Roman" w:cs="Times New Roman"/>
          <w:iCs/>
          <w:sz w:val="24"/>
          <w:szCs w:val="24"/>
        </w:rPr>
        <w:t xml:space="preserve">I </w:t>
      </w:r>
      <w:r>
        <w:rPr>
          <w:rFonts w:ascii="Times New Roman" w:hAnsi="Times New Roman" w:cs="Times New Roman"/>
          <w:iCs/>
          <w:sz w:val="24"/>
          <w:szCs w:val="24"/>
        </w:rPr>
        <w:t>would observe similar risks of mortality in those interviewed before 2011. Finally, period effects such as the implementation of the Affordable Care Act in 2010 may have mitigated the risks associated with CRN, such as by increasing access to primary care physicians, prevention services, and Medicaid expansion.</w:t>
      </w:r>
      <w:r>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{"citationID":"pu5lOXJt","properties":{"formattedCitation":"\\super 52\\uc0\\u8211{}54\\nosupersub{}","plainCitation":"52–54","noteIndex":0},"citationItems":[{"id":1195,"uris":["http://zotero.org/users/5917738/items/HBU9EBT5"],"uri":["http://zotero.org/users/5917738/items/HBU9EBT5"],"itemData":{"id":1195,"type":"article-journal","abstract":"&lt;h3&gt;Importance&lt;/h3&gt;&lt;p&gt;The Affordable Care Act (ACA) completed its second open enrollment period in February 2015. Assessing the law’s effects has major policy implications.&lt;/p&gt;&lt;h3&gt;Objectives&lt;/h3&gt;&lt;p&gt;To estimate national changes in self-reported coverage, access to care, and health during the ACA’s first 2 open enrollment periods and to assess differences between low-income adults in states that expanded Medicaid and in states that did not expand Medicaid.&lt;/p&gt;&lt;h3&gt;Design, Setting, and Participants&lt;/h3&gt;&lt;p&gt;Analysis of the 2012-2015 Gallup-Healthways Well-Being Index, a daily national telephone survey. Using multivariable regression to adjust for pre-ACA trends and sociodemographics, we examined changes in outcomes for the nonelderly US adult population aged 18 through 64 years (n = 507 055) since the first open enrollment period began in October 2013. Linear regressions were used to model each outcome as a function of a linear monthly time trend and quarterly indicators. Then, pre-ACA (January 2012-September 2013) and post-ACA (January 2014-March 2015) changes for adults with incomes below 138% of the poverty level in Medicaid expansion states (n = 48 905 among 28 states and Washington, DC) vs nonexpansion states (n = 37 283 among 22 states) were compared using a differences-in-differences approach.&lt;/p&gt;&lt;h3&gt;Exposures&lt;/h3&gt;&lt;p&gt;Beginning of the ACA’s first open enrollment period (October 2013).&lt;/p&gt;&lt;h3&gt;Main Outcomes and Measures&lt;/h3&gt;&lt;p&gt;Self-reported rates of being uninsured, lacking a personal physician, lacking easy access to medicine, inability to afford needed care, overall health status, and health-related activity limitations.&lt;/p&gt;&lt;h3&gt;Results&lt;/h3&gt;&lt;p&gt;Among the 507 055 adults in this survey, pre-ACA trends were significantly worsening for all outcomes. Compared with the pre-ACA trends, by the first quarter of 2015, the adjusted proportions who were uninsured decreased by 7.9 percentage points (95% CI, −9.1 to −6.7); who lacked a personal physician, −3.5 percentage points (95% CI, −4.8 to −2.2); who lacked easy access to medicine, −2.4 percentage points (95% CI, −3.3 to −1.5); who were unable to afford care, −5.5 percentage points (95% CI, −6.7 to −4.2); who reported fair/poor health, −3.4 percentage points (95% CI, −4.6 to −2.2); and the percentage of days with activities limited by health, −1.7 percentage points (95% CI, −2.4 to −0.9). Coverage changes were largest among minorities; for example, the decrease in the uninsured rate was larger among Latino adults (−11.9 percentage points [95% CI, −15.3 to −8.5]) than white adults (−6.1 percentage points [95% CI, −7.3 to −4.8]). Medicaid expansion was associated with significant reductions among low-income adults in the uninsured rate (differences-in-differences estimate, −5.2 percentage points [95% CI, −7.9 to −2.6]), lacking a personal physician (−1.8 percentage points [95% CI, −3.4 to −0.3]), and difficulty accessing medicine (−2.2 percentage points [95% CI, −3.8 to −0.7]).&lt;/p&gt;&lt;h3&gt;Conclusions and Relevance&lt;/h3&gt;&lt;p&gt;The ACA’s first 2 open enrollment periods were associated with significantly improved trends in self-reported coverage, access to primary care and medications, affordability, and health. Low-income adults in states that expanded Medicaid reported significant gains in insurance coverage and access compared with adults in states that did not expand Medicaid.&lt;/p&gt;","container-title":"JAMA","DOI":"10.1001/jama.2015.8421","ISSN":"0098-7484","issue":"4","journalAbbreviation":"JAMA","language":"en","page":"366-374","source":"jamanetwork.com","title":"Changes in Self-reported Insurance Coverage, Access to Care, and Health Under the Affordable Care Act","volume":"314","author":[{"family":"Sommers","given":"Benjamin D."},{"family":"Gunja","given":"Munira Z."},{"family":"Finegold","given":"Kenneth"},{"family":"Musco","given":"Thomas"}],"issued":{"date-parts":[["2015",7,28]]}}},{"id":1198,"uris":["http://zotero.org/users/5917738/items/33A5NPBU"],"uri":["http://zotero.org/users/5917738/items/33A5NPBU"],"itemData":{"id":1198,"type":"article-journal","container-title":"Public Health Reports","DOI":"10.1177/003335491112600118","ISSN":"0033-3549","issue":"1","journalAbbreviation":"Public Health Rep","page":"130-135","source":"SAGE Journals","title":"The Patient Protection and Affordable Care Act: Implications for Public Health Policy and Practice","title-short":"The Patient Protection and Affordable Care Act","volume":"126","author":[{"family":"Rosenbaum","given":"Sara"}],"issued":{"date-parts":[["2011",1,1]]}}},{"id":1200,"uris":["http://zotero.org/users/5917738/items/9QSWJYHM"],"uri":["http://zotero.org/users/5917738/items/9QSWJYHM"],"itemData":{"id":1200,"type":"report","number":"0898-2937","publisher":"National Bureau of Economic Research","title":"Medicaid and mortality: new evidence from linked survey and administrative data","author":[{"family":"Miller","given":"Sarah"},{"family":"Altekruse","given":"Sean"},{"family":"Johnson","given":"Norman"},{"family":"Wherry","given":"Laura R"}],"issued":{"date-parts":[["2019"]]}}}],"schema":"https://github.com/citation-style-language/schema/raw/master/csl-citation.json"} </w:instrText>
      </w:r>
      <w:r>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52–54</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For instance, previous analyses have also shown lower rates of CRN and corresponding improvements in management of chronic disease among seniors following passage of the Affordable Care Act and closing of the Medicare Part D coverage gap.</w:t>
      </w:r>
      <w:r>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{"citationID":"K3GGfjMs","properties":{"formattedCitation":"\\super 55,56\\nosupersub{}","plainCitation":"55,56","noteIndex":0},"citationItems":[{"id":717,"uris":["http://zotero.org/users/5917738/items/HVSK9KPH"],"uri":["http://zotero.org/users/5917738/items/HVSK9KPH"],"itemData":{"id":717,"type":"article-journal","abstract":"Background: Cost-related nonadherence (CRN) among Medicare beneficiaries declined after the implementation of the Part D program, but it is unknown whether CRN changes varied on the basis of beneficiaries' change in drug coverage. Objective: To determine how CRN changed with the introduction of Part D, and whether CRN changes from 2005 to 2006 varied between newly insured beneficiaries, continuously insured beneficiaries, and continuously uninsured beneficiaries. Methods: CRN, drug coverage, and beneficiary characteristics in 2005 and 2006 were constructed from merged Medicare Current Beneficiary Survey Access to Care files (sample, n = 8935). Change in CRN was modeled using multinomial logistic regression to identify predictors of resolved CRN (reported in 2005 but not in 2006), unresolved CRN (reported in 2005 and 2006), and new CRN (reported in 2006 but not in 2005), relative to no CRN (not reported in 2005 or 2006). Results: Rates of CRN declined from 2005 to 2006 for all beneficiaries, with the greatest reductions (from 22.1% in 2005 to 14.3% in 2006) for newly insured beneficiaries who gained drug coverage through Part D. In adjusted analyses, newly insured beneficiaries were more likely to have resolved CRN (adjusted odds ratio [AOR] = 1.7; 95% confidence interval, 1.3-2.2). Younger beneficiaries (under the age of 65 years) and beneficiaries with multiple chronic conditions, poor health, and depression were significantly more likely to report CRN. Conclusions: Part D coverage reduced but did not eliminate CRN for newly insured beneficiaries. Unresolved CRN persisted for newly insured and continuously uninsured beneficiaries, particularly among disabled beneficiaries.","archive":"JSTOR","container-title":"Medical Care","ISSN":"0025-7079","issue":"5","page":"522-526","source":"JSTOR","title":"Cost-Related Nonadherence in the Medicare Program: The Impact of Part D","title-short":"Cost-Related Nonadherence in the Medicare Program","volume":"49","author":[{"family":"Kennedy","given":"James J."},{"family":"Maciejewski","given":"Matthew"},{"family":"Liu","given":"Darren"},{"family":"Blodgett","given":"Elizabeth"}],"issued":{"date-parts":[["2011"]]}}},{"id":1201,"uris":["http://zotero.org/users/5917738/items/HZD6Y69N"],"uri":["http://zotero.org/users/5917738/items/HZD6Y69N"],"itemData":{"id":1201,"type":"article-journal","abstract":"Objective To update a past systematic review on whether Medicare Part D changed drug utilization and out-of-pocket (OOP) costs overall and within subpopulations, and to identify evidence gaps. Data Sources/Study Setting Published and gray literature from 2010 to 2015 meeting prespecified screening criteria, including having a comparison group, and utilization or OOP cost outcomes. Study Design We conducted a systematic literature review with a quality assessment. Data Collection/Extraction Methods For each study, we extracted information on study design, data sources, analytic methods, outcomes, and limitations. Because outcome measures vary across studies, we did a qualitative synthesis rather than meta-analysis. Principal Findings Sixty-five studies met screening criteria. Overall, Medicare Part D enrollees have increased drug utilization and decreased OOP costs, but coverage gaps limit the program's impact. Beneficiaries whose insurance becomes more generous after enrollment had disproportionately increased drug utilization and decreased OOP costs. Outcomes among dual-eligibles were mixed. Conclusions There is strong evidence on how Medicare Part D and the donut hole coverage gap affect utilization and OOP costs, but weak evidence on how effects vary among dual-eligibles or across diseases. Findings suggest that the Affordable Care Act's provisions to expand coverage and reduce the donut hole should improve patient outcomes.","container-title":"Health Services Research","DOI":"10.1111/1475-6773.12534","ISSN":"1475-6773","issue":"5","language":"en","page":"1685-1728","source":"Wiley Online Library","title":"Medicare Part D's Effects on Drug Utilization and Out-of-Pocket Costs: A Systematic Review","title-short":"Medicare Part D's Effects on Drug Utilization and Out-of-Pocket Costs","volume":"52","author":[{"family":"Park","given":"Young Joo"},{"family":"Martin","given":"Erika G."}],"issued":{"date-parts":[["2017"]]}}}],"schema":"https://github.com/citation-style-language/schema/raw/master/csl-citation.json"} </w:instrText>
      </w:r>
      <w:r>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55,56</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w:t>
      </w:r>
    </w:p>
    <w:p w14:paraId="1F05C3A1" w14:textId="5452A150" w:rsidR="001C7F36" w:rsidRDefault="001C7F36" w:rsidP="00641EC5">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There </w:t>
      </w:r>
      <w:r w:rsidR="00BB3D03">
        <w:rPr>
          <w:rFonts w:ascii="Times New Roman" w:hAnsi="Times New Roman" w:cs="Times New Roman"/>
          <w:iCs/>
          <w:sz w:val="24"/>
          <w:szCs w:val="24"/>
        </w:rPr>
        <w:t>most probable pathway</w:t>
      </w:r>
      <w:r>
        <w:rPr>
          <w:rFonts w:ascii="Times New Roman" w:hAnsi="Times New Roman" w:cs="Times New Roman"/>
          <w:iCs/>
          <w:sz w:val="24"/>
          <w:szCs w:val="24"/>
        </w:rPr>
        <w:t xml:space="preserve"> through which </w:t>
      </w:r>
      <w:r w:rsidR="00C66402">
        <w:rPr>
          <w:rFonts w:ascii="Times New Roman" w:hAnsi="Times New Roman" w:cs="Times New Roman"/>
          <w:iCs/>
          <w:sz w:val="24"/>
          <w:szCs w:val="24"/>
        </w:rPr>
        <w:t xml:space="preserve">CRN </w:t>
      </w:r>
      <w:r w:rsidR="00835DC8">
        <w:rPr>
          <w:rFonts w:ascii="Times New Roman" w:hAnsi="Times New Roman" w:cs="Times New Roman"/>
          <w:iCs/>
          <w:sz w:val="24"/>
          <w:szCs w:val="24"/>
        </w:rPr>
        <w:t>and</w:t>
      </w:r>
      <w:r w:rsidR="00E62B8F">
        <w:rPr>
          <w:rFonts w:ascii="Times New Roman" w:hAnsi="Times New Roman" w:cs="Times New Roman"/>
          <w:iCs/>
          <w:sz w:val="24"/>
          <w:szCs w:val="24"/>
        </w:rPr>
        <w:t xml:space="preserve"> higher mortality</w:t>
      </w:r>
      <w:r w:rsidR="00835DC8">
        <w:rPr>
          <w:rFonts w:ascii="Times New Roman" w:hAnsi="Times New Roman" w:cs="Times New Roman"/>
          <w:iCs/>
          <w:sz w:val="24"/>
          <w:szCs w:val="24"/>
        </w:rPr>
        <w:t xml:space="preserve"> could be associated</w:t>
      </w:r>
      <w:r w:rsidR="005A410D">
        <w:rPr>
          <w:rFonts w:ascii="Times New Roman" w:hAnsi="Times New Roman" w:cs="Times New Roman"/>
          <w:iCs/>
          <w:sz w:val="24"/>
          <w:szCs w:val="24"/>
        </w:rPr>
        <w:t xml:space="preserve"> is increase</w:t>
      </w:r>
      <w:r w:rsidR="00596869">
        <w:rPr>
          <w:rFonts w:ascii="Times New Roman" w:hAnsi="Times New Roman" w:cs="Times New Roman"/>
          <w:iCs/>
          <w:sz w:val="24"/>
          <w:szCs w:val="24"/>
        </w:rPr>
        <w:t>s in disease complications and severity</w:t>
      </w:r>
      <w:r w:rsidR="00E62B8F">
        <w:rPr>
          <w:rFonts w:ascii="Times New Roman" w:hAnsi="Times New Roman" w:cs="Times New Roman"/>
          <w:iCs/>
          <w:sz w:val="24"/>
          <w:szCs w:val="24"/>
        </w:rPr>
        <w:t>.</w:t>
      </w:r>
      <w:r w:rsidR="00E1515E">
        <w:rPr>
          <w:rFonts w:ascii="Times New Roman" w:hAnsi="Times New Roman" w:cs="Times New Roman"/>
          <w:iCs/>
          <w:sz w:val="24"/>
          <w:szCs w:val="24"/>
        </w:rPr>
        <w:t xml:space="preserve"> </w:t>
      </w:r>
      <w:r w:rsidR="00596869">
        <w:rPr>
          <w:rFonts w:ascii="Times New Roman" w:hAnsi="Times New Roman" w:cs="Times New Roman"/>
          <w:iCs/>
          <w:sz w:val="24"/>
          <w:szCs w:val="24"/>
        </w:rPr>
        <w:t>I</w:t>
      </w:r>
      <w:r w:rsidR="00DC7AB8">
        <w:rPr>
          <w:rFonts w:ascii="Times New Roman" w:hAnsi="Times New Roman" w:cs="Times New Roman"/>
          <w:iCs/>
          <w:sz w:val="24"/>
          <w:szCs w:val="24"/>
        </w:rPr>
        <w:t>nconsistent adherence</w:t>
      </w:r>
      <w:r w:rsidR="009D294D">
        <w:rPr>
          <w:rFonts w:ascii="Times New Roman" w:hAnsi="Times New Roman" w:cs="Times New Roman"/>
          <w:iCs/>
          <w:sz w:val="24"/>
          <w:szCs w:val="24"/>
        </w:rPr>
        <w:t xml:space="preserve"> </w:t>
      </w:r>
      <w:r w:rsidR="00835DC8">
        <w:rPr>
          <w:rFonts w:ascii="Times New Roman" w:hAnsi="Times New Roman" w:cs="Times New Roman"/>
          <w:iCs/>
          <w:sz w:val="24"/>
          <w:szCs w:val="24"/>
        </w:rPr>
        <w:t xml:space="preserve">has been shown to increase </w:t>
      </w:r>
      <w:r w:rsidR="00596869">
        <w:rPr>
          <w:rFonts w:ascii="Times New Roman" w:hAnsi="Times New Roman" w:cs="Times New Roman"/>
          <w:iCs/>
          <w:sz w:val="24"/>
          <w:szCs w:val="24"/>
        </w:rPr>
        <w:t>a variety of adverse outcomes in</w:t>
      </w:r>
      <w:r w:rsidR="00F6773F">
        <w:rPr>
          <w:rFonts w:ascii="Times New Roman" w:hAnsi="Times New Roman" w:cs="Times New Roman"/>
          <w:iCs/>
          <w:sz w:val="24"/>
          <w:szCs w:val="24"/>
        </w:rPr>
        <w:t xml:space="preserve"> patients with diabetes and CVD</w:t>
      </w:r>
      <w:r w:rsidR="008E71CC">
        <w:rPr>
          <w:rFonts w:ascii="Times New Roman" w:hAnsi="Times New Roman" w:cs="Times New Roman"/>
          <w:iCs/>
          <w:sz w:val="24"/>
          <w:szCs w:val="24"/>
        </w:rPr>
        <w:t>, including retinopathy</w:t>
      </w:r>
      <w:r w:rsidR="00A7554B">
        <w:rPr>
          <w:rFonts w:ascii="Times New Roman" w:hAnsi="Times New Roman" w:cs="Times New Roman"/>
          <w:iCs/>
          <w:sz w:val="24"/>
          <w:szCs w:val="24"/>
        </w:rPr>
        <w:t>,</w:t>
      </w:r>
      <w:r w:rsidR="00502C05">
        <w:rPr>
          <w:rFonts w:ascii="Times New Roman" w:hAnsi="Times New Roman" w:cs="Times New Roman"/>
          <w:iCs/>
          <w:sz w:val="24"/>
          <w:szCs w:val="24"/>
        </w:rPr>
        <w:t xml:space="preserve"> nephropathy,</w:t>
      </w:r>
      <w:r w:rsidR="00A7554B">
        <w:rPr>
          <w:rFonts w:ascii="Times New Roman" w:hAnsi="Times New Roman" w:cs="Times New Roman"/>
          <w:iCs/>
          <w:sz w:val="24"/>
          <w:szCs w:val="24"/>
        </w:rPr>
        <w:t xml:space="preserve"> microvascular complications</w:t>
      </w:r>
      <w:r w:rsidR="006B73BC">
        <w:rPr>
          <w:rFonts w:ascii="Times New Roman" w:hAnsi="Times New Roman" w:cs="Times New Roman"/>
          <w:iCs/>
          <w:sz w:val="24"/>
          <w:szCs w:val="24"/>
        </w:rPr>
        <w:t>,</w:t>
      </w:r>
      <w:r w:rsidR="00932A16">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{"citationID":"J28rhhu2","properties":{"formattedCitation":"\\super 57\\nosupersub{}","plainCitation":"57","noteIndex":0},"citationItems":[{"id":1330,"uris":["http://zotero.org/users/5917738/items/SULKG7XM"],"uri":["http://zotero.org/users/5917738/items/SULKG7XM"],"itemData":{"id":1330,"type":"article-journal","abstract":"Aims\nTo investigate the association between nonadherence to diabetes treatment and the occurrence of diabetes complications.\nMethods\nOur study retrospectively identified adherence and nonadherence to diabetes treatment in patients during the first year of observation after new diagnoses of type 2 diabetes enrolled in commercial database from 52 health insurers in Japan. Participants were insurance enrollees with type 2 diabetes who received healthcare between 2005 and 2013, and who could be tracked for more than 12months from the initiation of diabetes treatment. We compared the occurrence of diabetes-related complications (retinopathy, nephropathy, neuropathy, ischemic heart disease, cerebrovascular disease, and chronic arterial occlusion) and all-cause healthcare expenditure during the second to eighth years.\nResults\nWe identified 1784 nonadherent patients and 9547 adherent patients. Cox proportional hazard models showed that the occurrence of microvascular complications was significantly higher in the nonadherent group: the hazard ratios (95% confidence intervals) for retinopathy, nephropathy, and neuropathy were 2.04 (1.57–2.66), 1.91 (1.35–2.72), and 1.83 (1.02–3.27), respectively. However, no significant differences were observed between the adherent and nonadherent groups for the macrovascular complications (ischemic heart disease, cerebrovascular disease, and chronic arterial occlusion). In addition, the nonadherent group had a significantly higher cumulative healthcare expenditure than the adherent group during the second-to-fifth-year period (p=0.029) and the second-to-sixth-year period (p=0.009) after treatment initiation.\nConclusions\nNonadherence in the first year of diabetes may increase the incidence of complications and result in higher expenditures for patients and payers.","container-title":"Diabetes Research and Clinical Practice","DOI":"10.1016/j.diabres.2016.11.007","ISSN":"0168-8227","journalAbbreviation":"Diabetes Research and Clinical Practice","language":"en","page":"55-62","source":"ScienceDirect","title":"Impact of nonadherence on complication risks and healthcare costs in patients newly-diagnosed with diabetes","volume":"123","author":[{"family":"Fukuda","given":"Haruhisa"},{"family":"Mizobe","given":"Miki"}],"issued":{"date-parts":[["2017",1,1]]}}}],"schema":"https://github.com/citation-style-language/schema/raw/master/csl-citation.json"} </w:instrText>
      </w:r>
      <w:r w:rsidR="00932A16">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57</w:t>
      </w:r>
      <w:r w:rsidR="00932A16">
        <w:rPr>
          <w:rFonts w:ascii="Times New Roman" w:hAnsi="Times New Roman" w:cs="Times New Roman"/>
          <w:iCs/>
          <w:sz w:val="24"/>
          <w:szCs w:val="24"/>
        </w:rPr>
        <w:fldChar w:fldCharType="end"/>
      </w:r>
      <w:r w:rsidR="00E707F6">
        <w:rPr>
          <w:rFonts w:ascii="Times New Roman" w:hAnsi="Times New Roman" w:cs="Times New Roman"/>
          <w:iCs/>
          <w:sz w:val="24"/>
          <w:szCs w:val="24"/>
        </w:rPr>
        <w:t xml:space="preserve"> uncontrolled hypertension</w:t>
      </w:r>
      <w:r w:rsidR="008006B4">
        <w:rPr>
          <w:rFonts w:ascii="Times New Roman" w:hAnsi="Times New Roman" w:cs="Times New Roman"/>
          <w:iCs/>
          <w:sz w:val="24"/>
          <w:szCs w:val="24"/>
        </w:rPr>
        <w:t xml:space="preserve"> and coronary revascularization.</w:t>
      </w:r>
      <w:r w:rsidR="005A13CC">
        <w:rPr>
          <w:rFonts w:ascii="Times New Roman" w:hAnsi="Times New Roman" w:cs="Times New Roman"/>
          <w:iCs/>
          <w:sz w:val="24"/>
          <w:szCs w:val="24"/>
        </w:rPr>
        <w:fldChar w:fldCharType="begin"/>
      </w:r>
      <w:r w:rsidR="000C5CA4">
        <w:rPr>
          <w:rFonts w:ascii="Times New Roman" w:hAnsi="Times New Roman" w:cs="Times New Roman"/>
          <w:iCs/>
          <w:sz w:val="24"/>
          <w:szCs w:val="24"/>
        </w:rPr>
        <w:instrText xml:space="preserve"> ADDIN ZOTERO_ITEM CSL_CITATION {"citationID":"BkuD8wwT","properties":{"formattedCitation":"\\super 34\\nosupersub{}","plainCitation":"34","noteIndex":0},"citationItems":[{"id":701,"uris":["http://zotero.org/users/5917738/items/P6YLAKRG"],"uri":["http://zotero.org/users/5917738/items/P6YLAKRG"],"itemData":{"id":701,"type":"article-journal","abstract":"Background\nLittle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S."}],"issued":{"date-parts":[["2008",4,1]]}}}],"schema":"https://github.com/citation-style-language/schema/raw/master/csl-citation.json"} </w:instrText>
      </w:r>
      <w:r w:rsidR="005A13CC">
        <w:rPr>
          <w:rFonts w:ascii="Times New Roman" w:hAnsi="Times New Roman" w:cs="Times New Roman"/>
          <w:iCs/>
          <w:sz w:val="24"/>
          <w:szCs w:val="24"/>
        </w:rPr>
        <w:fldChar w:fldCharType="separate"/>
      </w:r>
      <w:r w:rsidR="000C5CA4" w:rsidRPr="000C5CA4">
        <w:rPr>
          <w:rFonts w:ascii="Times New Roman" w:hAnsi="Times New Roman" w:cs="Times New Roman"/>
          <w:sz w:val="24"/>
          <w:szCs w:val="24"/>
          <w:vertAlign w:val="superscript"/>
        </w:rPr>
        <w:t>34</w:t>
      </w:r>
      <w:r w:rsidR="005A13CC">
        <w:rPr>
          <w:rFonts w:ascii="Times New Roman" w:hAnsi="Times New Roman" w:cs="Times New Roman"/>
          <w:iCs/>
          <w:sz w:val="24"/>
          <w:szCs w:val="24"/>
        </w:rPr>
        <w:fldChar w:fldCharType="end"/>
      </w:r>
      <w:r w:rsidR="00D87617">
        <w:rPr>
          <w:rFonts w:ascii="Times New Roman" w:hAnsi="Times New Roman" w:cs="Times New Roman"/>
          <w:iCs/>
          <w:sz w:val="24"/>
          <w:szCs w:val="24"/>
        </w:rPr>
        <w:t xml:space="preserve"> </w:t>
      </w:r>
      <w:r w:rsidR="00A853C1">
        <w:rPr>
          <w:rFonts w:ascii="Times New Roman" w:hAnsi="Times New Roman" w:cs="Times New Roman"/>
          <w:iCs/>
          <w:sz w:val="24"/>
          <w:szCs w:val="24"/>
        </w:rPr>
        <w:t xml:space="preserve">In addition to direct effects of complications on mortality, </w:t>
      </w:r>
      <w:r w:rsidR="00E1398E">
        <w:rPr>
          <w:rFonts w:ascii="Times New Roman" w:hAnsi="Times New Roman" w:cs="Times New Roman"/>
          <w:iCs/>
          <w:sz w:val="24"/>
          <w:szCs w:val="24"/>
        </w:rPr>
        <w:t xml:space="preserve">greater disease severity often necessitates </w:t>
      </w:r>
      <w:r w:rsidR="00C565EE">
        <w:rPr>
          <w:rFonts w:ascii="Times New Roman" w:hAnsi="Times New Roman" w:cs="Times New Roman"/>
          <w:iCs/>
          <w:sz w:val="24"/>
          <w:szCs w:val="24"/>
        </w:rPr>
        <w:t>additional treatment regimens</w:t>
      </w:r>
      <w:r w:rsidR="00CE6724">
        <w:rPr>
          <w:rFonts w:ascii="Times New Roman" w:hAnsi="Times New Roman" w:cs="Times New Roman"/>
          <w:iCs/>
          <w:sz w:val="24"/>
          <w:szCs w:val="24"/>
        </w:rPr>
        <w:t xml:space="preserve"> and higher financial costs</w:t>
      </w:r>
      <w:r w:rsidR="00780723">
        <w:rPr>
          <w:rFonts w:ascii="Times New Roman" w:hAnsi="Times New Roman" w:cs="Times New Roman"/>
          <w:iCs/>
          <w:sz w:val="24"/>
          <w:szCs w:val="24"/>
        </w:rPr>
        <w:t xml:space="preserve">, thereby potentially reinforcing the likelihood of CRN and </w:t>
      </w:r>
      <w:r w:rsidR="006D4A8C">
        <w:rPr>
          <w:rFonts w:ascii="Times New Roman" w:hAnsi="Times New Roman" w:cs="Times New Roman"/>
          <w:iCs/>
          <w:sz w:val="24"/>
          <w:szCs w:val="24"/>
        </w:rPr>
        <w:t>additional adverse consequences.</w:t>
      </w:r>
      <w:r w:rsidR="00E1398E">
        <w:rPr>
          <w:rFonts w:ascii="Times New Roman" w:hAnsi="Times New Roman" w:cs="Times New Roman"/>
          <w:iCs/>
          <w:sz w:val="24"/>
          <w:szCs w:val="24"/>
        </w:rPr>
        <w:t xml:space="preserve">  </w:t>
      </w:r>
      <w:r w:rsidR="006721C8">
        <w:rPr>
          <w:rFonts w:ascii="Times New Roman" w:hAnsi="Times New Roman" w:cs="Times New Roman"/>
          <w:iCs/>
          <w:sz w:val="24"/>
          <w:szCs w:val="24"/>
        </w:rPr>
        <w:t>As noted elsewhere, from both a patient and provider standpoint, it is often more cost effective</w:t>
      </w:r>
      <w:r w:rsidR="00D01DB1">
        <w:rPr>
          <w:rFonts w:ascii="Times New Roman" w:hAnsi="Times New Roman" w:cs="Times New Roman"/>
          <w:iCs/>
          <w:sz w:val="24"/>
          <w:szCs w:val="24"/>
        </w:rPr>
        <w:t>,</w:t>
      </w:r>
      <w:r w:rsidR="00A93D39">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{"citationID":"aN2lO4AW","properties":{"formattedCitation":"\\super 58\\nosupersub{}","plainCitation":"58","noteIndex":0},"citationItems":[{"id":1335,"uris":["http://zotero.org/users/5917738/items/KSW72SDK"],"uri":["http://zotero.org/users/5917738/items/KSW72SDK"],"itemData":{"id":1335,"type":"article-journal","abstract":"BACKGROUND: Adherence to drugs that are prescribed after myocardial infarction remains suboptimal. Although eliminating patient cost sharing for secondary prevention increases adherence and reduces rates of major cardiovascular events, the long-term clinical and economic implications of this approach have not been adequately evaluated.\nMETHODS AND RESULTS: We developed a Markov model simulating a hypothetical cohort of commercially insured patients who were discharged from the hospital after myocardial infarction. Patients received β-blockers, renin-angiotensin system antagonists, and statins without cost sharing (full coverage) or at the current level of insurance coverage (usual coverage). Model inputs were extracted from the Post Myocardial Infarction Free Rx Event and Economic Evaluation trial and other published literature. The main outcome was an incremental cost-effectiveness ratio as measured by cost per quality-adjusted life year gained. Patients receiving usual coverage lived an average of 9.46 quality-adjusted life years after their event and incurred costs of $171,412. Patients receiving full coverage lived an average of 9.60 quality-adjusted life years and incurred costs of $167,401. Compared with usual coverage, full coverage would result in greater quality-adjusted survival (0.14 quality-adjusted life years) and less resource use ($4011) per patient. Our results were sensitive to alterations in the risk reduction for post-myocardial infarction events from full coverage.\nCONCLUSIONS: Providing full prescription drug coverage for evidence-based pharmacotherapy to commercially insured post-myocardial infarction patients has the potential to improve health outcomes and save money from the societal perspective over the long-term.\nCLINICAL TRIAL REGISTRATION INFORMATION: https://www.clinicaltrials.gov. Unique identifier: NCT00566774.","container-title":"Circulation. Cardiovascular Quality and Outcomes","DOI":"10.1161/CIRCOUTCOMES.114.001330","ISSN":"1941-7705","issue":"3","journalAbbreviation":"Circ Cardiovasc Qual Outcomes","language":"eng","note":"PMID: 25944633","page":"252-259","source":"PubMed","title":"Long-term cost-effectiveness of providing full coverage for preventive medications after myocardial infarction","volume":"8","author":[{"family":"Ito","given":"Kouta"},{"family":"Avorn","given":"Jerry"},{"family":"Shrank","given":"William H."},{"family":"Toscano","given":"Michele"},{"family":"Spettel","given":"Claire"},{"family":"Brennan","given":"Troyen"},{"family":"Choudhry","given":"Niteesh K."}],"issued":{"date-parts":[["2015",5]]}}}],"schema":"https://github.com/citation-style-language/schema/raw/master/csl-citation.json"} </w:instrText>
      </w:r>
      <w:r w:rsidR="00A93D39">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58</w:t>
      </w:r>
      <w:r w:rsidR="00A93D39">
        <w:rPr>
          <w:rFonts w:ascii="Times New Roman" w:hAnsi="Times New Roman" w:cs="Times New Roman"/>
          <w:iCs/>
          <w:sz w:val="24"/>
          <w:szCs w:val="24"/>
        </w:rPr>
        <w:fldChar w:fldCharType="end"/>
      </w:r>
      <w:r w:rsidR="00D01DB1">
        <w:rPr>
          <w:rFonts w:ascii="Times New Roman" w:hAnsi="Times New Roman" w:cs="Times New Roman"/>
          <w:iCs/>
          <w:sz w:val="24"/>
          <w:szCs w:val="24"/>
        </w:rPr>
        <w:t xml:space="preserve"> though not necessarily cost-saving,</w:t>
      </w:r>
      <w:r w:rsidR="00F440F9">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{"citationID":"PIUlxpsq","properties":{"formattedCitation":"\\super 59\\nosupersub{}","plainCitation":"59","noteIndex":0},"citationItems":[{"id":1338,"uris":["http://zotero.org/users/5917738/items/928D5JES"],"uri":["http://zotero.org/users/5917738/items/928D5JES"],"itemData":{"id":1338,"type":"article-journal","abstract":"Background— Effective therapies for the secondary prevention of coronary heart disease–related events are significantly underused, and attempts to improve adherence have often yielded disappointing results. Elimination of patient out-of-pocket costs may be an effective strategy to enhance medication use. We sought to estimate the incremental cost-effectiveness of providing full coverage for aspirin, β-blockers, angiotensin-converting enzyme inhibitors or angiotensin receptor blockers, and statins (combination pharmacotherapy) to individuals enrolled in the Medicare drug benefit program after acute myocardial infarction.Methods and Results— We created a Markov cost-effectiveness model to estimate the incremental cost-effectiveness of providing Medicare beneficiaries with full coverage for combination pharmacotherapy compared with current coverage under the Medicare Part D program. Our analysis was conducted from the societal perspective and considered a lifetime time horizon. In a sensitivity analysis, we repeated our analysis from the perspective of Medicare. In the model, post–myocardial infarction Medicare beneficiaries who received usual prescription drug coverage under the Part D program lived an average of 8.21 quality-adjusted life-years after their initial event, incurring coronary heart disease–related medical costs of $114 000. Those who received prescription drug coverage without deductibles or copayments lived an average of 8.56 quality-adjusted life-years and incurred $111 600 in coronary heart disease–related costs. Compared with current prescription drug coverage, full coverage for post–myocardial infarction secondary prevention therapies would result in greater functional life expectancy (0.35 quality-adjusted life-year) and less resource use ($2500). From the perspective of Medicare, full drug coverage was highly cost-effective ($7182/quality-adjusted life-year) but not cost saving.Conclusions— Our analysis suggests that providing full coverage for combination therapy to post–myocardial infarction Medicare beneficiaries would save both lives and money from the societal perspective.","container-title":"Circulation","DOI":"10.1161/CIRCULATIONAHA.107.735605","issue":"10","journalAbbreviation":"Circulation","page":"1261-1268","source":"ahajournals.org (Atypon)","title":"Cost-Effectiveness of Providing Full Drug Coverage to Increase Medication Adherence in Post–Myocardial Infarction Medicare Beneficiaries","volume":"117","author":[{"literal":"Choudhry Niteesh K."},{"literal":"Patrick Amanda R."},{"literal":"Antman Elliott M."},{"literal":"Avorn Jerry"},{"literal":"Shrank William H."}],"issued":{"date-parts":[["2008",3,11]]}}}],"schema":"https://github.com/citation-style-language/schema/raw/master/csl-citation.json"} </w:instrText>
      </w:r>
      <w:r w:rsidR="00F440F9">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59</w:t>
      </w:r>
      <w:r w:rsidR="00F440F9">
        <w:rPr>
          <w:rFonts w:ascii="Times New Roman" w:hAnsi="Times New Roman" w:cs="Times New Roman"/>
          <w:iCs/>
          <w:sz w:val="24"/>
          <w:szCs w:val="24"/>
        </w:rPr>
        <w:fldChar w:fldCharType="end"/>
      </w:r>
      <w:r w:rsidR="00D01DB1">
        <w:rPr>
          <w:rFonts w:ascii="Times New Roman" w:hAnsi="Times New Roman" w:cs="Times New Roman"/>
          <w:iCs/>
          <w:sz w:val="24"/>
          <w:szCs w:val="24"/>
        </w:rPr>
        <w:t xml:space="preserve"> to provide</w:t>
      </w:r>
      <w:r w:rsidR="0018191F">
        <w:rPr>
          <w:rFonts w:ascii="Times New Roman" w:hAnsi="Times New Roman" w:cs="Times New Roman"/>
          <w:iCs/>
          <w:sz w:val="24"/>
          <w:szCs w:val="24"/>
        </w:rPr>
        <w:t xml:space="preserve"> full prescription coverage to patients at risk of nonadherence</w:t>
      </w:r>
      <w:r w:rsidR="00127E63">
        <w:rPr>
          <w:rFonts w:ascii="Times New Roman" w:hAnsi="Times New Roman" w:cs="Times New Roman"/>
          <w:iCs/>
          <w:sz w:val="24"/>
          <w:szCs w:val="24"/>
        </w:rPr>
        <w:t xml:space="preserve"> than to treat future </w:t>
      </w:r>
      <w:r w:rsidR="0033540A">
        <w:rPr>
          <w:rFonts w:ascii="Times New Roman" w:hAnsi="Times New Roman" w:cs="Times New Roman"/>
          <w:iCs/>
          <w:sz w:val="24"/>
          <w:szCs w:val="24"/>
        </w:rPr>
        <w:t>complications.</w:t>
      </w:r>
    </w:p>
    <w:p w14:paraId="69C5474A" w14:textId="37646C16" w:rsidR="00242231" w:rsidRPr="00242231" w:rsidRDefault="00A77286" w:rsidP="0018191F">
      <w:pPr>
        <w:spacing w:line="480" w:lineRule="auto"/>
        <w:rPr>
          <w:rFonts w:ascii="Times New Roman" w:hAnsi="Times New Roman" w:cs="Times New Roman"/>
          <w:bCs/>
          <w:iCs/>
          <w:sz w:val="24"/>
          <w:szCs w:val="24"/>
        </w:rPr>
      </w:pPr>
      <w:r>
        <w:rPr>
          <w:rFonts w:ascii="Times New Roman" w:hAnsi="Times New Roman" w:cs="Times New Roman"/>
          <w:iCs/>
          <w:sz w:val="24"/>
          <w:szCs w:val="24"/>
        </w:rPr>
        <w:tab/>
      </w:r>
      <w:r w:rsidR="003D2039">
        <w:rPr>
          <w:rFonts w:ascii="Times New Roman" w:hAnsi="Times New Roman" w:cs="Times New Roman"/>
          <w:iCs/>
          <w:sz w:val="24"/>
          <w:szCs w:val="24"/>
        </w:rPr>
        <w:t xml:space="preserve"> </w:t>
      </w:r>
      <w:r w:rsidR="004001B6">
        <w:rPr>
          <w:rFonts w:ascii="Times New Roman" w:hAnsi="Times New Roman" w:cs="Times New Roman"/>
          <w:iCs/>
          <w:sz w:val="24"/>
          <w:szCs w:val="24"/>
        </w:rPr>
        <w:t xml:space="preserve">Though not necessarily motivated by </w:t>
      </w:r>
      <w:r w:rsidR="0030642B">
        <w:rPr>
          <w:rFonts w:ascii="Times New Roman" w:hAnsi="Times New Roman" w:cs="Times New Roman"/>
          <w:iCs/>
          <w:sz w:val="24"/>
          <w:szCs w:val="24"/>
        </w:rPr>
        <w:t xml:space="preserve">net </w:t>
      </w:r>
      <w:r w:rsidR="004001B6">
        <w:rPr>
          <w:rFonts w:ascii="Times New Roman" w:hAnsi="Times New Roman" w:cs="Times New Roman"/>
          <w:iCs/>
          <w:sz w:val="24"/>
          <w:szCs w:val="24"/>
        </w:rPr>
        <w:t xml:space="preserve">cost considerations, several states have </w:t>
      </w:r>
      <w:r w:rsidR="00C72843">
        <w:rPr>
          <w:rFonts w:ascii="Times New Roman" w:hAnsi="Times New Roman" w:cs="Times New Roman"/>
          <w:iCs/>
          <w:sz w:val="24"/>
          <w:szCs w:val="24"/>
        </w:rPr>
        <w:t xml:space="preserve">begun to consider </w:t>
      </w:r>
      <w:r w:rsidR="0062647A">
        <w:rPr>
          <w:rFonts w:ascii="Times New Roman" w:hAnsi="Times New Roman" w:cs="Times New Roman"/>
          <w:iCs/>
          <w:sz w:val="24"/>
          <w:szCs w:val="24"/>
        </w:rPr>
        <w:t xml:space="preserve">drug pricing policies that will make medication more </w:t>
      </w:r>
      <w:r w:rsidR="0051356F">
        <w:rPr>
          <w:rFonts w:ascii="Times New Roman" w:hAnsi="Times New Roman" w:cs="Times New Roman"/>
          <w:iCs/>
          <w:sz w:val="24"/>
          <w:szCs w:val="24"/>
        </w:rPr>
        <w:t>affordable for</w:t>
      </w:r>
      <w:r w:rsidR="0062647A">
        <w:rPr>
          <w:rFonts w:ascii="Times New Roman" w:hAnsi="Times New Roman" w:cs="Times New Roman"/>
          <w:iCs/>
          <w:sz w:val="24"/>
          <w:szCs w:val="24"/>
        </w:rPr>
        <w:t xml:space="preserve"> </w:t>
      </w:r>
      <w:r w:rsidR="00B67610">
        <w:rPr>
          <w:rFonts w:ascii="Times New Roman" w:hAnsi="Times New Roman" w:cs="Times New Roman"/>
          <w:iCs/>
          <w:sz w:val="24"/>
          <w:szCs w:val="24"/>
        </w:rPr>
        <w:t>individuals with diabetes</w:t>
      </w:r>
      <w:r w:rsidR="00242231">
        <w:rPr>
          <w:rFonts w:ascii="Times New Roman" w:hAnsi="Times New Roman" w:cs="Times New Roman"/>
          <w:bCs/>
          <w:iCs/>
          <w:sz w:val="24"/>
          <w:szCs w:val="24"/>
        </w:rPr>
        <w:t xml:space="preserve">. As of February 2020, two states (Colorado and Illinois) have instituted $100 monthly price caps on insulin </w:t>
      </w:r>
      <w:r w:rsidR="002D2138">
        <w:rPr>
          <w:rFonts w:ascii="Times New Roman" w:hAnsi="Times New Roman" w:cs="Times New Roman"/>
          <w:bCs/>
          <w:iCs/>
          <w:sz w:val="24"/>
          <w:szCs w:val="24"/>
        </w:rPr>
        <w:t>co-</w:t>
      </w:r>
      <w:r w:rsidR="00242231">
        <w:rPr>
          <w:rFonts w:ascii="Times New Roman" w:hAnsi="Times New Roman" w:cs="Times New Roman"/>
          <w:bCs/>
          <w:iCs/>
          <w:sz w:val="24"/>
          <w:szCs w:val="24"/>
        </w:rPr>
        <w:t>payments,</w:t>
      </w:r>
      <w:r w:rsidR="00132AD0">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{"citationID":"uQNb11nx","properties":{"formattedCitation":"\\super 60,61\\nosupersub{}","plainCitation":"60,61","noteIndex":0},"citationItems":[{"id":1157,"uris":["http://zotero.org/users/5917738/items/UWL6FWI3"],"uri":["http://zotero.org/users/5917738/items/UWL6FWI3"],"itemData":{"id":1157,"type":"webpage","title":"Reduce Insulin Prices | Colorado General Assembly","URL":"https://leg.colorado.gov/bills/hb19-1216","accessed":{"date-parts":[["2020",2,8]]}}},{"id":1160,"uris":["http://zotero.org/users/5917738/items/T9T7IZ3Y"],"uri":["http://zotero.org/users/5917738/items/T9T7IZ3Y"],"itemData":{"id":1160,"type":"webpage","title":"Illinois General Assembly - Bill Status for SB0667","URL":"http://www.ilga.gov/legislation/BillStatus.asp?GA=101&amp;DocTypeID=SB&amp;DocNum=667&amp;GAID=15&amp;SessionID=108&amp;LegID=116604","accessed":{"date-parts":[["2020",2,8]]}}}],"schema":"https://github.com/citation-style-language/schema/raw/master/csl-citation.json"} </w:instrText>
      </w:r>
      <w:r w:rsidR="00132AD0">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60,61</w:t>
      </w:r>
      <w:r w:rsidR="00132AD0">
        <w:rPr>
          <w:rFonts w:ascii="Times New Roman" w:hAnsi="Times New Roman" w:cs="Times New Roman"/>
          <w:bCs/>
          <w:iCs/>
          <w:sz w:val="24"/>
          <w:szCs w:val="24"/>
        </w:rPr>
        <w:fldChar w:fldCharType="end"/>
      </w:r>
      <w:r w:rsidR="00242231">
        <w:rPr>
          <w:rFonts w:ascii="Times New Roman" w:hAnsi="Times New Roman" w:cs="Times New Roman"/>
          <w:bCs/>
          <w:iCs/>
          <w:sz w:val="24"/>
          <w:szCs w:val="24"/>
        </w:rPr>
        <w:t xml:space="preserve"> with </w:t>
      </w:r>
      <w:r w:rsidR="00164855">
        <w:rPr>
          <w:rFonts w:ascii="Times New Roman" w:hAnsi="Times New Roman" w:cs="Times New Roman"/>
          <w:bCs/>
          <w:iCs/>
          <w:sz w:val="24"/>
          <w:szCs w:val="24"/>
        </w:rPr>
        <w:t xml:space="preserve">several others </w:t>
      </w:r>
      <w:r w:rsidR="00242231">
        <w:rPr>
          <w:rFonts w:ascii="Times New Roman" w:hAnsi="Times New Roman" w:cs="Times New Roman"/>
          <w:bCs/>
          <w:iCs/>
          <w:sz w:val="24"/>
          <w:szCs w:val="24"/>
        </w:rPr>
        <w:t>considering similar legislation.</w:t>
      </w:r>
      <w:r w:rsidR="000711C3">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{"citationID":"StUqx9IW","properties":{"formattedCitation":"\\super 62\\uc0\\u8211{}66\\nosupersub{}","plainCitation":"62–66","noteIndex":0},"citationItems":[{"id":1379,"uris":["http://zotero.org/users/5917738/items/W633C9WM"],"uri":["http://zotero.org/users/5917738/items/W633C9WM"],"itemData":{"id":1379,"type":"bill","authority":"Florida Senate","container-title":"HB","number":"109","title":"Prescription Insulin Drugs","URL":"https://www.flsenate.gov/Session/Bill/2020/109","author":[{"family":"Casello","given":"Duran"}],"issued":{"date-parts":[["2020"]]}}},{"id":1377,"uris":["http://zotero.org/users/5917738/items/E8AWSP94"],"uri":["http://zotero.org/users/5917738/items/E8AWSP94"],"itemData":{"id":1377,"type":"webpage","abstract":"Leaders of the General Assembly's insurance committee are taking special aim at insulin prices, which can costs upwards of $1,000 a month.","container-title":"Connecticut Post","title":"Lawmakers moving toward payment caps for insulin and other drugs","URL":"https://www.ctpost.com/politics/article/Lawmakers-moving-toward-payment-caps-for-insulin-14951512.php","author":[{"family":"Krasselt","given":"Kaitlyn"}],"accessed":{"date-parts":[["2020",2,19]]},"issued":{"date-parts":[["2020",1,3]]}}},{"id":1380,"uris":["http://zotero.org/users/5917738/items/UN9SFXVR"],"uri":["http://zotero.org/users/5917738/items/UN9SFXVR"],"itemData":{"id":1380,"type":"bill","authority":"Kansas Senate","container-title":"HB","number":"2557","title":"Establishing a $100 maximum out of pocket cost share per month per covered person for prescription insulin drugs","author":[{"family":"Committee on Insurance","given":""}],"issued":{"date-parts":[["2020"]]}}},{"id":1164,"uris":["http://zotero.org/users/5917738/items/YH2XHZN4"],"uri":["http://zotero.org/users/5917738/items/YH2XHZN4"],"itemData":{"id":1164,"type":"webpage","title":"A5786","URL":"https://www.njleg.state.nj.us/2018/Bills/A9999/5786_I1.HTM","accessed":{"date-parts":[["2020",2,8]]}}},{"id":1166,"uris":["http://zotero.org/users/5917738/items/RZ4CMF3K"],"uri":["http://zotero.org/users/5917738/items/RZ4CMF3K"],"itemData":{"id":1166,"type":"webpage","title":"Michigan Legislature - House Bill 4701 (2019)","URL":"http://www.legislature.mi.gov/(S(t0pchkesswpua5ra3nx2klwk))/mileg.aspx?page=GetObject&amp;objectname=2019-HB-4701","accessed":{"date-parts":[["2020",2,8]]}}}],"schema":"https://github.com/citation-style-language/schema/raw/master/csl-citation.json"} </w:instrText>
      </w:r>
      <w:r w:rsidR="000711C3">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62–66</w:t>
      </w:r>
      <w:r w:rsidR="000711C3">
        <w:rPr>
          <w:rFonts w:ascii="Times New Roman" w:hAnsi="Times New Roman" w:cs="Times New Roman"/>
          <w:bCs/>
          <w:iCs/>
          <w:sz w:val="24"/>
          <w:szCs w:val="24"/>
        </w:rPr>
        <w:fldChar w:fldCharType="end"/>
      </w:r>
      <w:r w:rsidR="00132AD0">
        <w:rPr>
          <w:rFonts w:ascii="Times New Roman" w:hAnsi="Times New Roman" w:cs="Times New Roman"/>
          <w:bCs/>
          <w:iCs/>
          <w:sz w:val="24"/>
          <w:szCs w:val="24"/>
        </w:rPr>
        <w:t xml:space="preserve"> </w:t>
      </w:r>
      <w:r w:rsidR="00242231">
        <w:rPr>
          <w:rFonts w:ascii="Times New Roman" w:hAnsi="Times New Roman" w:cs="Times New Roman"/>
          <w:bCs/>
          <w:iCs/>
          <w:sz w:val="24"/>
          <w:szCs w:val="24"/>
        </w:rPr>
        <w:t xml:space="preserve">At </w:t>
      </w:r>
      <w:r w:rsidR="00242231">
        <w:rPr>
          <w:rFonts w:ascii="Times New Roman" w:hAnsi="Times New Roman" w:cs="Times New Roman"/>
          <w:bCs/>
          <w:iCs/>
          <w:sz w:val="24"/>
          <w:szCs w:val="24"/>
        </w:rPr>
        <w:lastRenderedPageBreak/>
        <w:t>the federal level, the Prescription Drug Pricing Act of 2019 would redesign spending and reimbursement for Medicare Parts B and D, including penalties for</w:t>
      </w:r>
      <w:r w:rsidR="007857A8">
        <w:rPr>
          <w:rFonts w:ascii="Times New Roman" w:hAnsi="Times New Roman" w:cs="Times New Roman"/>
          <w:bCs/>
          <w:iCs/>
          <w:sz w:val="24"/>
          <w:szCs w:val="24"/>
        </w:rPr>
        <w:t xml:space="preserve"> medications with prices</w:t>
      </w:r>
      <w:r w:rsidR="00242231">
        <w:rPr>
          <w:rFonts w:ascii="Times New Roman" w:hAnsi="Times New Roman" w:cs="Times New Roman"/>
          <w:bCs/>
          <w:iCs/>
          <w:sz w:val="24"/>
          <w:szCs w:val="24"/>
        </w:rPr>
        <w:t xml:space="preserve"> rising faster than inflation.</w:t>
      </w:r>
      <w:r w:rsidR="0093024E">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{"citationID":"AE1GFqoj","properties":{"formattedCitation":"\\super 67\\nosupersub{}","plainCitation":"67","noteIndex":0},"citationItems":[{"id":1359,"uris":["http://zotero.org/users/5917738/items/JJQEFYKB"],"uri":["http://zotero.org/users/5917738/items/JJQEFYKB"],"itemData":{"id":1359,"type":"bill","authority":"U.S. Senate","chapter-number":"116th","number":"S.2453","title":"Prescription Drug Pricing Reduction Act of 2019","URL":"https://www.congress.gov/bill/116th-congress/senate-bill/2543/all-info","author":[{"family":"Grassley","given":"Chuck"}]}}],"schema":"https://github.com/citation-style-language/schema/raw/master/csl-citation.json"} </w:instrText>
      </w:r>
      <w:r w:rsidR="0093024E">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67</w:t>
      </w:r>
      <w:r w:rsidR="0093024E">
        <w:rPr>
          <w:rFonts w:ascii="Times New Roman" w:hAnsi="Times New Roman" w:cs="Times New Roman"/>
          <w:bCs/>
          <w:iCs/>
          <w:sz w:val="24"/>
          <w:szCs w:val="24"/>
        </w:rPr>
        <w:fldChar w:fldCharType="end"/>
      </w:r>
      <w:r w:rsidR="00242231">
        <w:rPr>
          <w:rFonts w:ascii="Times New Roman" w:hAnsi="Times New Roman" w:cs="Times New Roman"/>
          <w:bCs/>
          <w:iCs/>
          <w:sz w:val="24"/>
          <w:szCs w:val="24"/>
        </w:rPr>
        <w:t xml:space="preserve"> </w:t>
      </w:r>
      <w:r w:rsidR="00A17477">
        <w:rPr>
          <w:rFonts w:ascii="Times New Roman" w:hAnsi="Times New Roman" w:cs="Times New Roman"/>
          <w:bCs/>
          <w:iCs/>
          <w:sz w:val="24"/>
          <w:szCs w:val="24"/>
        </w:rPr>
        <w:t xml:space="preserve">Implicit in these policies is the assumption that </w:t>
      </w:r>
      <w:r w:rsidR="00FB239D">
        <w:rPr>
          <w:rFonts w:ascii="Times New Roman" w:hAnsi="Times New Roman" w:cs="Times New Roman"/>
          <w:bCs/>
          <w:iCs/>
          <w:sz w:val="24"/>
          <w:szCs w:val="24"/>
        </w:rPr>
        <w:t xml:space="preserve">lower prescription drug prices </w:t>
      </w:r>
      <w:r w:rsidR="00553420">
        <w:rPr>
          <w:rFonts w:ascii="Times New Roman" w:hAnsi="Times New Roman" w:cs="Times New Roman"/>
          <w:bCs/>
          <w:iCs/>
          <w:sz w:val="24"/>
          <w:szCs w:val="24"/>
        </w:rPr>
        <w:t xml:space="preserve">will </w:t>
      </w:r>
      <w:r w:rsidR="00C77713">
        <w:rPr>
          <w:rFonts w:ascii="Times New Roman" w:hAnsi="Times New Roman" w:cs="Times New Roman"/>
          <w:bCs/>
          <w:iCs/>
          <w:sz w:val="24"/>
          <w:szCs w:val="24"/>
        </w:rPr>
        <w:t>have a positive impact on patients</w:t>
      </w:r>
      <w:r w:rsidR="006B43E9">
        <w:rPr>
          <w:rFonts w:ascii="Times New Roman" w:hAnsi="Times New Roman" w:cs="Times New Roman"/>
          <w:bCs/>
          <w:iCs/>
          <w:sz w:val="24"/>
          <w:szCs w:val="24"/>
        </w:rPr>
        <w:t xml:space="preserve"> </w:t>
      </w:r>
      <w:r w:rsidR="00A412BA">
        <w:rPr>
          <w:rFonts w:ascii="Times New Roman" w:hAnsi="Times New Roman" w:cs="Times New Roman"/>
          <w:bCs/>
          <w:iCs/>
          <w:sz w:val="24"/>
          <w:szCs w:val="24"/>
        </w:rPr>
        <w:t xml:space="preserve">by </w:t>
      </w:r>
      <w:r w:rsidR="00C77713">
        <w:rPr>
          <w:rFonts w:ascii="Times New Roman" w:hAnsi="Times New Roman" w:cs="Times New Roman"/>
          <w:bCs/>
          <w:iCs/>
          <w:sz w:val="24"/>
          <w:szCs w:val="24"/>
        </w:rPr>
        <w:t>d</w:t>
      </w:r>
      <w:r w:rsidR="00A412BA">
        <w:rPr>
          <w:rFonts w:ascii="Times New Roman" w:hAnsi="Times New Roman" w:cs="Times New Roman"/>
          <w:bCs/>
          <w:iCs/>
          <w:sz w:val="24"/>
          <w:szCs w:val="24"/>
        </w:rPr>
        <w:t>ecreasing</w:t>
      </w:r>
      <w:r w:rsidR="00C77713">
        <w:rPr>
          <w:rFonts w:ascii="Times New Roman" w:hAnsi="Times New Roman" w:cs="Times New Roman"/>
          <w:bCs/>
          <w:iCs/>
          <w:sz w:val="24"/>
          <w:szCs w:val="24"/>
        </w:rPr>
        <w:t xml:space="preserve"> financial burden, </w:t>
      </w:r>
      <w:r w:rsidR="0094759B">
        <w:rPr>
          <w:rFonts w:ascii="Times New Roman" w:hAnsi="Times New Roman" w:cs="Times New Roman"/>
          <w:bCs/>
          <w:iCs/>
          <w:sz w:val="24"/>
          <w:szCs w:val="24"/>
        </w:rPr>
        <w:t>improv</w:t>
      </w:r>
      <w:r w:rsidR="00A412BA">
        <w:rPr>
          <w:rFonts w:ascii="Times New Roman" w:hAnsi="Times New Roman" w:cs="Times New Roman"/>
          <w:bCs/>
          <w:iCs/>
          <w:sz w:val="24"/>
          <w:szCs w:val="24"/>
        </w:rPr>
        <w:t>ing</w:t>
      </w:r>
      <w:r w:rsidR="0094759B">
        <w:rPr>
          <w:rFonts w:ascii="Times New Roman" w:hAnsi="Times New Roman" w:cs="Times New Roman"/>
          <w:bCs/>
          <w:iCs/>
          <w:sz w:val="24"/>
          <w:szCs w:val="24"/>
        </w:rPr>
        <w:t xml:space="preserve"> health, </w:t>
      </w:r>
      <w:r w:rsidR="00C77713">
        <w:rPr>
          <w:rFonts w:ascii="Times New Roman" w:hAnsi="Times New Roman" w:cs="Times New Roman"/>
          <w:bCs/>
          <w:iCs/>
          <w:sz w:val="24"/>
          <w:szCs w:val="24"/>
        </w:rPr>
        <w:t>or both</w:t>
      </w:r>
      <w:r w:rsidR="004935C5">
        <w:rPr>
          <w:rFonts w:ascii="Times New Roman" w:hAnsi="Times New Roman" w:cs="Times New Roman"/>
          <w:bCs/>
          <w:iCs/>
          <w:sz w:val="24"/>
          <w:szCs w:val="24"/>
        </w:rPr>
        <w:t xml:space="preserve">. </w:t>
      </w:r>
      <w:r w:rsidR="00764CF8">
        <w:rPr>
          <w:rFonts w:ascii="Times New Roman" w:hAnsi="Times New Roman" w:cs="Times New Roman"/>
          <w:bCs/>
          <w:iCs/>
          <w:sz w:val="24"/>
          <w:szCs w:val="24"/>
        </w:rPr>
        <w:t>The</w:t>
      </w:r>
      <w:r w:rsidR="001F34A9">
        <w:rPr>
          <w:rFonts w:ascii="Times New Roman" w:hAnsi="Times New Roman" w:cs="Times New Roman"/>
          <w:bCs/>
          <w:iCs/>
          <w:sz w:val="24"/>
          <w:szCs w:val="24"/>
        </w:rPr>
        <w:t xml:space="preserve"> common counterargument i</w:t>
      </w:r>
      <w:r w:rsidR="00E77D1D">
        <w:rPr>
          <w:rFonts w:ascii="Times New Roman" w:hAnsi="Times New Roman" w:cs="Times New Roman"/>
          <w:bCs/>
          <w:iCs/>
          <w:sz w:val="24"/>
          <w:szCs w:val="24"/>
        </w:rPr>
        <w:t xml:space="preserve">s </w:t>
      </w:r>
      <w:r w:rsidR="00961F13">
        <w:rPr>
          <w:rFonts w:ascii="Times New Roman" w:hAnsi="Times New Roman" w:cs="Times New Roman"/>
          <w:bCs/>
          <w:iCs/>
          <w:sz w:val="24"/>
          <w:szCs w:val="24"/>
        </w:rPr>
        <w:t xml:space="preserve">that </w:t>
      </w:r>
      <w:r w:rsidR="00C44E88">
        <w:rPr>
          <w:rFonts w:ascii="Times New Roman" w:hAnsi="Times New Roman" w:cs="Times New Roman"/>
          <w:bCs/>
          <w:iCs/>
          <w:sz w:val="24"/>
          <w:szCs w:val="24"/>
        </w:rPr>
        <w:t xml:space="preserve">price controls </w:t>
      </w:r>
      <w:r w:rsidR="00961F13">
        <w:rPr>
          <w:rFonts w:ascii="Times New Roman" w:hAnsi="Times New Roman" w:cs="Times New Roman"/>
          <w:bCs/>
          <w:iCs/>
          <w:sz w:val="24"/>
          <w:szCs w:val="24"/>
        </w:rPr>
        <w:t>w</w:t>
      </w:r>
      <w:r w:rsidR="00C44E88">
        <w:rPr>
          <w:rFonts w:ascii="Times New Roman" w:hAnsi="Times New Roman" w:cs="Times New Roman"/>
          <w:bCs/>
          <w:iCs/>
          <w:sz w:val="24"/>
          <w:szCs w:val="24"/>
        </w:rPr>
        <w:t>ould have negative implications for pharmaceutical research and development</w:t>
      </w:r>
      <w:r w:rsidR="001E07CD">
        <w:rPr>
          <w:rFonts w:ascii="Times New Roman" w:hAnsi="Times New Roman" w:cs="Times New Roman"/>
          <w:bCs/>
          <w:iCs/>
          <w:sz w:val="24"/>
          <w:szCs w:val="24"/>
        </w:rPr>
        <w:t>,</w:t>
      </w:r>
      <w:r w:rsidR="00187BE6">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{"citationID":"8hQsI1zF","properties":{"formattedCitation":"\\super 68\\nosupersub{}","plainCitation":"68","noteIndex":0},"citationItems":[{"id":1371,"uris":["http://zotero.org/users/5917738/items/AZQEW753"],"uri":["http://zotero.org/users/5917738/items/AZQEW753"],"itemData":{"id":1371,"type":"article-journal","abstract":"This paper examines the link between price regulation and pharmaceutical research and development (R&amp;D) investment. I identify two mechanisms through which price regulation may exert an influence on R&amp;D: an expected-profit effect and a cash-flow effect. Using established models of the determinants of pharmaceutical R&amp;D, I exploit a unique fact to quantify firm exposure to pharmaceutical price regulation: relative to the rest of the world, the U.S. pharmaceutical market is largely unregulated with respect to price. Using this fact within the context of a system of quasi-structural equations, I simulate how a new policy regulating pharmaceutical prices in the U.S. will affect R&amp;D investment. I find that such a policy will lead to a decline in industry R&amp;D by between 23.4 and 32.7%. This prediction, however, is accompanied by several caveats. Moreover, it says nothing about the implications for social welfare; therefore, these issues are also discussed. Copyright © 2004 John Wiley &amp; Sons, Ltd.","container-title":"Health Economics","DOI":"10.1002/hec.897","ISSN":"1099-1050","issue":"1","language":"en","page":"1-16","source":"Wiley Online Library","title":"Examining the link between price regulation and pharmaceutical R&amp;D investment","volume":"14","author":[{"family":"Vernon","given":"John A."}],"issued":{"date-parts":[["2005"]]}}}],"schema":"https://github.com/citation-style-language/schema/raw/master/csl-citation.json"} </w:instrText>
      </w:r>
      <w:r w:rsidR="00187BE6">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68</w:t>
      </w:r>
      <w:r w:rsidR="00187BE6">
        <w:rPr>
          <w:rFonts w:ascii="Times New Roman" w:hAnsi="Times New Roman" w:cs="Times New Roman"/>
          <w:bCs/>
          <w:iCs/>
          <w:sz w:val="24"/>
          <w:szCs w:val="24"/>
        </w:rPr>
        <w:fldChar w:fldCharType="end"/>
      </w:r>
      <w:r w:rsidR="00124D70">
        <w:rPr>
          <w:rFonts w:ascii="Times New Roman" w:hAnsi="Times New Roman" w:cs="Times New Roman"/>
          <w:bCs/>
          <w:iCs/>
          <w:sz w:val="24"/>
          <w:szCs w:val="24"/>
        </w:rPr>
        <w:t xml:space="preserve"> </w:t>
      </w:r>
      <w:r w:rsidR="008451F0">
        <w:rPr>
          <w:rFonts w:ascii="Times New Roman" w:hAnsi="Times New Roman" w:cs="Times New Roman"/>
          <w:bCs/>
          <w:iCs/>
          <w:sz w:val="24"/>
          <w:szCs w:val="24"/>
        </w:rPr>
        <w:t>howeve</w:t>
      </w:r>
      <w:r w:rsidR="0072712A">
        <w:rPr>
          <w:rFonts w:ascii="Times New Roman" w:hAnsi="Times New Roman" w:cs="Times New Roman"/>
          <w:bCs/>
          <w:iCs/>
          <w:sz w:val="24"/>
          <w:szCs w:val="24"/>
        </w:rPr>
        <w:t xml:space="preserve">r, </w:t>
      </w:r>
      <w:r w:rsidR="004D43C3">
        <w:rPr>
          <w:rFonts w:ascii="Times New Roman" w:hAnsi="Times New Roman" w:cs="Times New Roman"/>
          <w:bCs/>
          <w:iCs/>
          <w:sz w:val="24"/>
          <w:szCs w:val="24"/>
        </w:rPr>
        <w:t>these considerations should be balanced</w:t>
      </w:r>
      <w:r w:rsidR="006373F1">
        <w:rPr>
          <w:rFonts w:ascii="Times New Roman" w:hAnsi="Times New Roman" w:cs="Times New Roman"/>
          <w:bCs/>
          <w:iCs/>
          <w:sz w:val="24"/>
          <w:szCs w:val="24"/>
        </w:rPr>
        <w:t xml:space="preserve"> against the necessity</w:t>
      </w:r>
      <w:r w:rsidR="009A0935">
        <w:rPr>
          <w:rFonts w:ascii="Times New Roman" w:hAnsi="Times New Roman" w:cs="Times New Roman"/>
          <w:bCs/>
          <w:iCs/>
          <w:sz w:val="24"/>
          <w:szCs w:val="24"/>
        </w:rPr>
        <w:t xml:space="preserve"> of </w:t>
      </w:r>
      <w:r w:rsidR="00F30515">
        <w:rPr>
          <w:rFonts w:ascii="Times New Roman" w:hAnsi="Times New Roman" w:cs="Times New Roman"/>
          <w:bCs/>
          <w:iCs/>
          <w:sz w:val="24"/>
          <w:szCs w:val="24"/>
        </w:rPr>
        <w:t>the drug</w:t>
      </w:r>
      <w:r w:rsidR="008D0613">
        <w:rPr>
          <w:rFonts w:ascii="Times New Roman" w:hAnsi="Times New Roman" w:cs="Times New Roman"/>
          <w:bCs/>
          <w:iCs/>
          <w:sz w:val="24"/>
          <w:szCs w:val="24"/>
        </w:rPr>
        <w:t xml:space="preserve"> (demand </w:t>
      </w:r>
      <w:r w:rsidR="00892CDC">
        <w:rPr>
          <w:rFonts w:ascii="Times New Roman" w:hAnsi="Times New Roman" w:cs="Times New Roman"/>
          <w:bCs/>
          <w:iCs/>
          <w:sz w:val="24"/>
          <w:szCs w:val="24"/>
        </w:rPr>
        <w:t>in</w:t>
      </w:r>
      <w:r w:rsidR="008D0613">
        <w:rPr>
          <w:rFonts w:ascii="Times New Roman" w:hAnsi="Times New Roman" w:cs="Times New Roman"/>
          <w:bCs/>
          <w:iCs/>
          <w:sz w:val="24"/>
          <w:szCs w:val="24"/>
        </w:rPr>
        <w:t>elasticity)</w:t>
      </w:r>
      <w:r w:rsidR="003B6E43">
        <w:rPr>
          <w:rFonts w:ascii="Times New Roman" w:hAnsi="Times New Roman" w:cs="Times New Roman"/>
          <w:bCs/>
          <w:iCs/>
          <w:sz w:val="24"/>
          <w:szCs w:val="24"/>
        </w:rPr>
        <w:t xml:space="preserve"> and</w:t>
      </w:r>
      <w:r w:rsidR="00F30515">
        <w:rPr>
          <w:rFonts w:ascii="Times New Roman" w:hAnsi="Times New Roman" w:cs="Times New Roman"/>
          <w:bCs/>
          <w:iCs/>
          <w:sz w:val="24"/>
          <w:szCs w:val="24"/>
        </w:rPr>
        <w:t xml:space="preserve"> </w:t>
      </w:r>
      <w:r w:rsidR="005A5527">
        <w:rPr>
          <w:rFonts w:ascii="Times New Roman" w:hAnsi="Times New Roman" w:cs="Times New Roman"/>
          <w:bCs/>
          <w:iCs/>
          <w:sz w:val="24"/>
          <w:szCs w:val="24"/>
        </w:rPr>
        <w:t xml:space="preserve">availability of </w:t>
      </w:r>
      <w:r w:rsidR="00837CB9">
        <w:rPr>
          <w:rFonts w:ascii="Times New Roman" w:hAnsi="Times New Roman" w:cs="Times New Roman"/>
          <w:bCs/>
          <w:iCs/>
          <w:sz w:val="24"/>
          <w:szCs w:val="24"/>
        </w:rPr>
        <w:t>substitutes. In the case of insulin, a 100-year old dr</w:t>
      </w:r>
      <w:r w:rsidR="00B7087E">
        <w:rPr>
          <w:rFonts w:ascii="Times New Roman" w:hAnsi="Times New Roman" w:cs="Times New Roman"/>
          <w:bCs/>
          <w:iCs/>
          <w:sz w:val="24"/>
          <w:szCs w:val="24"/>
        </w:rPr>
        <w:t xml:space="preserve">ug that is essential </w:t>
      </w:r>
      <w:r w:rsidR="003C7184">
        <w:rPr>
          <w:rFonts w:ascii="Times New Roman" w:hAnsi="Times New Roman" w:cs="Times New Roman"/>
          <w:bCs/>
          <w:iCs/>
          <w:sz w:val="24"/>
          <w:szCs w:val="24"/>
        </w:rPr>
        <w:t>for individuals with Type 1 diabetes</w:t>
      </w:r>
      <w:r w:rsidR="003F4640">
        <w:rPr>
          <w:rFonts w:ascii="Times New Roman" w:hAnsi="Times New Roman" w:cs="Times New Roman"/>
          <w:bCs/>
          <w:iCs/>
          <w:sz w:val="24"/>
          <w:szCs w:val="24"/>
        </w:rPr>
        <w:t xml:space="preserve"> and </w:t>
      </w:r>
      <w:r w:rsidR="00B14591">
        <w:rPr>
          <w:rFonts w:ascii="Times New Roman" w:hAnsi="Times New Roman" w:cs="Times New Roman"/>
          <w:bCs/>
          <w:iCs/>
          <w:sz w:val="24"/>
          <w:szCs w:val="24"/>
        </w:rPr>
        <w:t>requires</w:t>
      </w:r>
      <w:r w:rsidR="003F4640">
        <w:rPr>
          <w:rFonts w:ascii="Times New Roman" w:hAnsi="Times New Roman" w:cs="Times New Roman"/>
          <w:bCs/>
          <w:iCs/>
          <w:sz w:val="24"/>
          <w:szCs w:val="24"/>
        </w:rPr>
        <w:t xml:space="preserve"> little capital outlay</w:t>
      </w:r>
      <w:r w:rsidR="00B14591">
        <w:rPr>
          <w:rFonts w:ascii="Times New Roman" w:hAnsi="Times New Roman" w:cs="Times New Roman"/>
          <w:bCs/>
          <w:iCs/>
          <w:sz w:val="24"/>
          <w:szCs w:val="24"/>
        </w:rPr>
        <w:t xml:space="preserve"> on </w:t>
      </w:r>
      <w:r w:rsidR="00050910">
        <w:rPr>
          <w:rFonts w:ascii="Times New Roman" w:hAnsi="Times New Roman" w:cs="Times New Roman"/>
          <w:bCs/>
          <w:iCs/>
          <w:sz w:val="24"/>
          <w:szCs w:val="24"/>
        </w:rPr>
        <w:t>the production side</w:t>
      </w:r>
      <w:r w:rsidR="00D14CAE">
        <w:rPr>
          <w:rFonts w:ascii="Times New Roman" w:hAnsi="Times New Roman" w:cs="Times New Roman"/>
          <w:bCs/>
          <w:iCs/>
          <w:sz w:val="24"/>
          <w:szCs w:val="24"/>
        </w:rPr>
        <w:t>,</w:t>
      </w:r>
      <w:r w:rsidR="00CD1383">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{"citationID":"XJRZCole","properties":{"formattedCitation":"\\super 69\\nosupersub{}","plainCitation":"69","noteIndex":0},"citationItems":[{"id":1374,"uris":["http://zotero.org/users/5917738/items/K9Q9ZYT9"],"uri":["http://zotero.org/users/5917738/items/K9Q9ZYT9"],"itemData":{"id":1374,"type":"article-journal","abstract":"Introduction High prices for insulin pose a barrier to treatment for people living with diabetes, with an estimated 50% of 100 million patients needing insulin lacking reliable access. As insulin analogues replace regular human insulin (RHI) globally, their relative prices will become increasingly important. Three originator companies control 96% of the global insulin market, and few biosimilar insulins are available. We estimated the price reductions that could be achieved if numerous biosimilar manufacturers entered the insulin market.\nMethods Data on the price of active pharmaceutical ingredient (API) exported from India were retrieved from an online customs database. Manufacturers of insulins were contacted for price quotes. Where market API prices could not be identified, prices were estimated based on comparison of similarity, in terms of manufacturing process, with APIs for which prices were available. Potential biosimilar prices were estimated by adding costs of excipients, formulation, transport, development and regulatory costs, and a profit margin.\nResults The manufacturing processes for RHI and insulin analogues are similar. API prices were US$24 750/kg for RHI, US$68 757/kg for insulin glargine and an estimated US$100 000/kg for other analogues. Estimated biosimilar prices were US$48–71 per patient per year for RHI, US$49–72 for neutral protamine Hagedorn (NPH) insulin and US$78–133 for analogues (except detemir: US$283–365).\nConclusion Treatment with biosimilar RHI and insulin NPH could cost ≤US$72 per year and with insulin analogues ≤US$133 per year. Estimated biosimilar prices were markedly lower than the current prices for insulin analogues. Widespread availability at estimated prices may allow substantial savings globally.","container-title":"BMJ Global Health","DOI":"10.1136/bmjgh-2018-000850","ISSN":"2059-7908","issue":"5","language":"en","source":"gh.bmj.com","title":"Production costs and potential prices for biosimilars of human insulin and insulin analogues","URL":"https://gh.bmj.com/content/3/5/e000850","volume":"3","author":[{"family":"Gotham","given":"Dzintars"},{"family":"Barber","given":"Melissa J."},{"family":"Hill","given":"Andrew"}],"accessed":{"date-parts":[["2020",2,19]]},"issued":{"date-parts":[["2018",9,1]]}}}],"schema":"https://github.com/citation-style-language/schema/raw/master/csl-citation.json"} </w:instrText>
      </w:r>
      <w:r w:rsidR="00CD1383">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69</w:t>
      </w:r>
      <w:r w:rsidR="00CD1383">
        <w:rPr>
          <w:rFonts w:ascii="Times New Roman" w:hAnsi="Times New Roman" w:cs="Times New Roman"/>
          <w:bCs/>
          <w:iCs/>
          <w:sz w:val="24"/>
          <w:szCs w:val="24"/>
        </w:rPr>
        <w:fldChar w:fldCharType="end"/>
      </w:r>
      <w:r w:rsidR="008D5323">
        <w:rPr>
          <w:rFonts w:ascii="Times New Roman" w:hAnsi="Times New Roman" w:cs="Times New Roman"/>
          <w:bCs/>
          <w:iCs/>
          <w:sz w:val="24"/>
          <w:szCs w:val="24"/>
        </w:rPr>
        <w:t xml:space="preserve"> small reductions in innovation are likely justified by </w:t>
      </w:r>
      <w:r w:rsidR="00620CAF">
        <w:rPr>
          <w:rFonts w:ascii="Times New Roman" w:hAnsi="Times New Roman" w:cs="Times New Roman"/>
          <w:bCs/>
          <w:iCs/>
          <w:sz w:val="24"/>
          <w:szCs w:val="24"/>
        </w:rPr>
        <w:t xml:space="preserve">increasing </w:t>
      </w:r>
      <w:r w:rsidR="00565151">
        <w:rPr>
          <w:rFonts w:ascii="Times New Roman" w:hAnsi="Times New Roman" w:cs="Times New Roman"/>
          <w:bCs/>
          <w:iCs/>
          <w:sz w:val="24"/>
          <w:szCs w:val="24"/>
        </w:rPr>
        <w:t>prescription accessibility, especially for those in greatest financial need.</w:t>
      </w:r>
      <w:r w:rsidR="00DB7826">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{"citationID":"tboQUpZh","properties":{"formattedCitation":"\\super 70\\nosupersub{}","plainCitation":"70","noteIndex":0},"citationItems":[{"id":1363,"uris":["http://zotero.org/users/5917738/items/TH782BSH"],"uri":["http://zotero.org/users/5917738/items/TH782BSH"],"itemData":{"id":1363,"type":"article-journal","abstract":"We study the relationship between regulatory regimes and pharmaceutical firms’ pricing strategies using a unique policy experiment in Norway, which in 2003 introduced a reference price (RP) system called “index pricing” for a sub-sample of off-patent pharmaceuticals, replacing the existing price cap (PC) regulation. We estimate the effect of the reform using a product level panel dataset, covering the drugs exposed to RP and a large number of drugs still under PC regulation in the time before and after the policy change. Our results show that RP significantly reduces both brand-name and generic prices within the reference group, with the effect being stronger for brand-names. We also identify a negative cross-price effect on therapeutic substitutes not included in the RP system. In terms of policy implications, the results suggest that RP is more effective than PC regulation in lowering drug prices, while the cross-price effect raises a concern about patent protection.","container-title":"European Economic Review","DOI":"10.1016/j.euroecorev.2008.03.004","ISSN":"0014-2921","issue":"2","journalAbbreviation":"European Economic Review","language":"en","page":"170-185","source":"ScienceDirect","title":"Regulation and pricing of pharmaceuticals: Reference pricing or price cap regulation?","title-short":"Regulation and pricing of pharmaceuticals","volume":"53","author":[{"family":"Brekke","given":"Kurt R."},{"family":"Grasdal","given":"Astrid L."},{"family":"Holmås","given":"Tor Helge"}],"issued":{"date-parts":[["2009",2,1]]}}}],"schema":"https://github.com/citation-style-language/schema/raw/master/csl-citation.json"} </w:instrText>
      </w:r>
      <w:r w:rsidR="00DB7826">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70</w:t>
      </w:r>
      <w:r w:rsidR="00DB7826">
        <w:rPr>
          <w:rFonts w:ascii="Times New Roman" w:hAnsi="Times New Roman" w:cs="Times New Roman"/>
          <w:bCs/>
          <w:iCs/>
          <w:sz w:val="24"/>
          <w:szCs w:val="24"/>
        </w:rPr>
        <w:fldChar w:fldCharType="end"/>
      </w:r>
      <w:r w:rsidR="001C6721">
        <w:rPr>
          <w:rFonts w:ascii="Times New Roman" w:hAnsi="Times New Roman" w:cs="Times New Roman"/>
          <w:bCs/>
          <w:iCs/>
          <w:sz w:val="24"/>
          <w:szCs w:val="24"/>
        </w:rPr>
        <w:t xml:space="preserve"> </w:t>
      </w:r>
      <w:r w:rsidR="000E0A76">
        <w:rPr>
          <w:rFonts w:ascii="Times New Roman" w:hAnsi="Times New Roman" w:cs="Times New Roman"/>
          <w:bCs/>
          <w:iCs/>
          <w:sz w:val="24"/>
          <w:szCs w:val="24"/>
        </w:rPr>
        <w:t xml:space="preserve">Moreover, </w:t>
      </w:r>
      <w:r w:rsidR="001C6721">
        <w:rPr>
          <w:rFonts w:ascii="Times New Roman" w:hAnsi="Times New Roman" w:cs="Times New Roman"/>
          <w:bCs/>
          <w:iCs/>
          <w:sz w:val="24"/>
          <w:szCs w:val="24"/>
        </w:rPr>
        <w:t>most evidence has focused on the effects of reference pricing (limiting the price of a specific drug to a range within that of common competitors) rather than price caps (also called ‘maximum pricing,’ as in the proposed insulin legislation) and nearly all research</w:t>
      </w:r>
      <w:r w:rsidR="000E0A76">
        <w:rPr>
          <w:rFonts w:ascii="Times New Roman" w:hAnsi="Times New Roman" w:cs="Times New Roman"/>
          <w:bCs/>
          <w:iCs/>
          <w:sz w:val="24"/>
          <w:szCs w:val="24"/>
        </w:rPr>
        <w:t xml:space="preserve"> has been</w:t>
      </w:r>
      <w:r w:rsidR="001C6721">
        <w:rPr>
          <w:rFonts w:ascii="Times New Roman" w:hAnsi="Times New Roman" w:cs="Times New Roman"/>
          <w:bCs/>
          <w:iCs/>
          <w:sz w:val="24"/>
          <w:szCs w:val="24"/>
        </w:rPr>
        <w:t xml:space="preserve"> conducted in European markets.</w:t>
      </w:r>
      <w:r w:rsidR="001C6721">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{"citationID":"lcrpx54h","properties":{"formattedCitation":"\\super 71\\nosupersub{}","plainCitation":"71","noteIndex":0},"citationItems":[{"id":1360,"uris":["http://zotero.org/users/5917738/items/DMG6ER7W"],"uri":["http://zotero.org/users/5917738/items/DMG6ER7W"],"itemData":{"id":1360,"type":"article-journal","container-title":"Cochrane Database of Systematic Reviews","DOI":"10.1002/14651858.CD005979.pub2","ISSN":"1465-1858","issue":"10","language":"en","source":"www.cochranelibrary.com","title":"Pharmaceutical policies: effects of reference pricing, other pricing, and purchasing policies","title-short":"Pharmaceutical policies","URL":"https://www.cochranelibrary.com/cdsr/doi/10.1002/14651858.CD005979.pub2/full","author":[{"family":"Acosta","given":"Angela"},{"family":"Ciapponi","given":"Agustín"},{"family":"Aaserud","given":"Morten"},{"family":"Vietto","given":"Valeria"},{"family":"Austvoll‐Dahlgren","given":"Astrid"},{"family":"Kösters","given":"Jan Peter"},{"family":"Vacca","given":"Claudia"},{"family":"Machado","given":"Manuel"},{"family":"Ayala","given":"Diana Hazbeydy Diaz"},{"family":"Oxman","given":"Andrew D."}],"accessed":{"date-parts":[["2020",2,18]]},"issued":{"date-parts":[["2014"]]}}}],"schema":"https://github.com/citation-style-language/schema/raw/master/csl-citation.json"} </w:instrText>
      </w:r>
      <w:r w:rsidR="001C6721">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71</w:t>
      </w:r>
      <w:r w:rsidR="001C6721">
        <w:rPr>
          <w:rFonts w:ascii="Times New Roman" w:hAnsi="Times New Roman" w:cs="Times New Roman"/>
          <w:bCs/>
          <w:iCs/>
          <w:sz w:val="24"/>
          <w:szCs w:val="24"/>
        </w:rPr>
        <w:fldChar w:fldCharType="end"/>
      </w:r>
      <w:r w:rsidR="001C6721">
        <w:rPr>
          <w:rFonts w:ascii="Times New Roman" w:hAnsi="Times New Roman" w:cs="Times New Roman"/>
          <w:bCs/>
          <w:iCs/>
          <w:sz w:val="24"/>
          <w:szCs w:val="24"/>
        </w:rPr>
        <w:t xml:space="preserve"> </w:t>
      </w:r>
      <w:r w:rsidR="00AF7534">
        <w:rPr>
          <w:rFonts w:ascii="Times New Roman" w:hAnsi="Times New Roman" w:cs="Times New Roman"/>
          <w:bCs/>
          <w:iCs/>
          <w:sz w:val="24"/>
          <w:szCs w:val="24"/>
        </w:rPr>
        <w:t>Though an evaluation of these policies was beyond the scope of the present analysis</w:t>
      </w:r>
      <w:r w:rsidR="002911D2">
        <w:rPr>
          <w:rFonts w:ascii="Times New Roman" w:hAnsi="Times New Roman" w:cs="Times New Roman"/>
          <w:bCs/>
          <w:iCs/>
          <w:sz w:val="24"/>
          <w:szCs w:val="24"/>
        </w:rPr>
        <w:t xml:space="preserve">, </w:t>
      </w:r>
      <w:r w:rsidR="001B2C6E">
        <w:rPr>
          <w:rFonts w:ascii="Times New Roman" w:hAnsi="Times New Roman" w:cs="Times New Roman"/>
          <w:bCs/>
          <w:iCs/>
          <w:sz w:val="24"/>
          <w:szCs w:val="24"/>
        </w:rPr>
        <w:t xml:space="preserve">these </w:t>
      </w:r>
      <w:r w:rsidR="000C345F">
        <w:rPr>
          <w:rFonts w:ascii="Times New Roman" w:hAnsi="Times New Roman" w:cs="Times New Roman"/>
          <w:bCs/>
          <w:iCs/>
          <w:sz w:val="24"/>
          <w:szCs w:val="24"/>
        </w:rPr>
        <w:t xml:space="preserve">results </w:t>
      </w:r>
      <w:r w:rsidR="003D537D">
        <w:rPr>
          <w:rFonts w:ascii="Times New Roman" w:hAnsi="Times New Roman" w:cs="Times New Roman"/>
          <w:bCs/>
          <w:iCs/>
          <w:sz w:val="24"/>
          <w:szCs w:val="24"/>
        </w:rPr>
        <w:t xml:space="preserve">do lend </w:t>
      </w:r>
      <w:r w:rsidR="00055665">
        <w:rPr>
          <w:rFonts w:ascii="Times New Roman" w:hAnsi="Times New Roman" w:cs="Times New Roman"/>
          <w:bCs/>
          <w:iCs/>
          <w:sz w:val="24"/>
          <w:szCs w:val="24"/>
        </w:rPr>
        <w:t>support</w:t>
      </w:r>
      <w:r w:rsidR="000C345F">
        <w:rPr>
          <w:rFonts w:ascii="Times New Roman" w:hAnsi="Times New Roman" w:cs="Times New Roman"/>
          <w:bCs/>
          <w:iCs/>
          <w:sz w:val="24"/>
          <w:szCs w:val="24"/>
        </w:rPr>
        <w:t xml:space="preserve"> </w:t>
      </w:r>
      <w:r w:rsidR="003D537D">
        <w:rPr>
          <w:rFonts w:ascii="Times New Roman" w:hAnsi="Times New Roman" w:cs="Times New Roman"/>
          <w:bCs/>
          <w:iCs/>
          <w:sz w:val="24"/>
          <w:szCs w:val="24"/>
        </w:rPr>
        <w:t>to some form of</w:t>
      </w:r>
      <w:r w:rsidR="00E93AF7">
        <w:rPr>
          <w:rFonts w:ascii="Times New Roman" w:hAnsi="Times New Roman" w:cs="Times New Roman"/>
          <w:bCs/>
          <w:iCs/>
          <w:sz w:val="24"/>
          <w:szCs w:val="24"/>
        </w:rPr>
        <w:t xml:space="preserve"> price protection</w:t>
      </w:r>
      <w:r w:rsidR="001105FB">
        <w:rPr>
          <w:rFonts w:ascii="Times New Roman" w:hAnsi="Times New Roman" w:cs="Times New Roman"/>
          <w:bCs/>
          <w:iCs/>
          <w:sz w:val="24"/>
          <w:szCs w:val="24"/>
        </w:rPr>
        <w:t xml:space="preserve"> as a means to</w:t>
      </w:r>
      <w:r w:rsidR="00B864E8">
        <w:rPr>
          <w:rFonts w:ascii="Times New Roman" w:hAnsi="Times New Roman" w:cs="Times New Roman"/>
          <w:bCs/>
          <w:iCs/>
          <w:sz w:val="24"/>
          <w:szCs w:val="24"/>
        </w:rPr>
        <w:t xml:space="preserve"> </w:t>
      </w:r>
      <w:r w:rsidR="001105FB">
        <w:rPr>
          <w:rFonts w:ascii="Times New Roman" w:hAnsi="Times New Roman" w:cs="Times New Roman"/>
          <w:bCs/>
          <w:iCs/>
          <w:sz w:val="24"/>
          <w:szCs w:val="24"/>
        </w:rPr>
        <w:t>health improvemen</w:t>
      </w:r>
      <w:r w:rsidR="005273F1">
        <w:rPr>
          <w:rFonts w:ascii="Times New Roman" w:hAnsi="Times New Roman" w:cs="Times New Roman"/>
          <w:bCs/>
          <w:iCs/>
          <w:sz w:val="24"/>
          <w:szCs w:val="24"/>
        </w:rPr>
        <w:t>t</w:t>
      </w:r>
      <w:r w:rsidR="00AB17FB">
        <w:rPr>
          <w:rFonts w:ascii="Times New Roman" w:hAnsi="Times New Roman" w:cs="Times New Roman"/>
          <w:bCs/>
          <w:iCs/>
          <w:sz w:val="24"/>
          <w:szCs w:val="24"/>
        </w:rPr>
        <w:t xml:space="preserve"> </w:t>
      </w:r>
      <w:r w:rsidR="007B5BEC">
        <w:rPr>
          <w:rFonts w:ascii="Times New Roman" w:hAnsi="Times New Roman" w:cs="Times New Roman"/>
          <w:bCs/>
          <w:iCs/>
          <w:sz w:val="24"/>
          <w:szCs w:val="24"/>
        </w:rPr>
        <w:t>in individuals with diabetes</w:t>
      </w:r>
      <w:r w:rsidR="00FB093F">
        <w:rPr>
          <w:rFonts w:ascii="Times New Roman" w:hAnsi="Times New Roman" w:cs="Times New Roman"/>
          <w:bCs/>
          <w:iCs/>
          <w:sz w:val="24"/>
          <w:szCs w:val="24"/>
        </w:rPr>
        <w:t xml:space="preserve">, </w:t>
      </w:r>
      <w:r w:rsidR="003D537D">
        <w:rPr>
          <w:rFonts w:ascii="Times New Roman" w:hAnsi="Times New Roman" w:cs="Times New Roman"/>
          <w:bCs/>
          <w:iCs/>
          <w:sz w:val="24"/>
          <w:szCs w:val="24"/>
        </w:rPr>
        <w:t xml:space="preserve">provided that </w:t>
      </w:r>
      <w:r w:rsidR="00491AE2">
        <w:rPr>
          <w:rFonts w:ascii="Times New Roman" w:hAnsi="Times New Roman" w:cs="Times New Roman"/>
          <w:bCs/>
          <w:iCs/>
          <w:sz w:val="24"/>
          <w:szCs w:val="24"/>
        </w:rPr>
        <w:t>caps</w:t>
      </w:r>
      <w:r w:rsidR="003E1C07">
        <w:rPr>
          <w:rFonts w:ascii="Times New Roman" w:hAnsi="Times New Roman" w:cs="Times New Roman"/>
          <w:bCs/>
          <w:iCs/>
          <w:sz w:val="24"/>
          <w:szCs w:val="24"/>
        </w:rPr>
        <w:t xml:space="preserve"> are able to</w:t>
      </w:r>
      <w:r w:rsidR="00491AE2">
        <w:rPr>
          <w:rFonts w:ascii="Times New Roman" w:hAnsi="Times New Roman" w:cs="Times New Roman"/>
          <w:bCs/>
          <w:iCs/>
          <w:sz w:val="24"/>
          <w:szCs w:val="24"/>
        </w:rPr>
        <w:t xml:space="preserve"> reduce CRN, </w:t>
      </w:r>
      <w:r w:rsidR="00FB093F">
        <w:rPr>
          <w:rFonts w:ascii="Times New Roman" w:hAnsi="Times New Roman" w:cs="Times New Roman"/>
          <w:bCs/>
          <w:iCs/>
          <w:sz w:val="24"/>
          <w:szCs w:val="24"/>
        </w:rPr>
        <w:t xml:space="preserve">and </w:t>
      </w:r>
      <w:r w:rsidR="002C5E6F">
        <w:rPr>
          <w:rFonts w:ascii="Times New Roman" w:hAnsi="Times New Roman" w:cs="Times New Roman"/>
          <w:bCs/>
          <w:iCs/>
          <w:sz w:val="24"/>
          <w:szCs w:val="24"/>
        </w:rPr>
        <w:t xml:space="preserve">I </w:t>
      </w:r>
      <w:r w:rsidR="00FB093F">
        <w:rPr>
          <w:rFonts w:ascii="Times New Roman" w:hAnsi="Times New Roman" w:cs="Times New Roman"/>
          <w:bCs/>
          <w:iCs/>
          <w:sz w:val="24"/>
          <w:szCs w:val="24"/>
        </w:rPr>
        <w:t>a</w:t>
      </w:r>
      <w:r w:rsidR="00555420">
        <w:rPr>
          <w:rFonts w:ascii="Times New Roman" w:hAnsi="Times New Roman" w:cs="Times New Roman"/>
          <w:bCs/>
          <w:iCs/>
          <w:sz w:val="24"/>
          <w:szCs w:val="24"/>
        </w:rPr>
        <w:t>m</w:t>
      </w:r>
      <w:r w:rsidR="00FB093F">
        <w:rPr>
          <w:rFonts w:ascii="Times New Roman" w:hAnsi="Times New Roman" w:cs="Times New Roman"/>
          <w:bCs/>
          <w:iCs/>
          <w:sz w:val="24"/>
          <w:szCs w:val="24"/>
        </w:rPr>
        <w:t xml:space="preserve"> optimistic about the </w:t>
      </w:r>
      <w:r w:rsidR="0052606D">
        <w:rPr>
          <w:rFonts w:ascii="Times New Roman" w:hAnsi="Times New Roman" w:cs="Times New Roman"/>
          <w:bCs/>
          <w:iCs/>
          <w:sz w:val="24"/>
          <w:szCs w:val="24"/>
        </w:rPr>
        <w:t xml:space="preserve">potential of </w:t>
      </w:r>
      <w:r w:rsidR="000305B6">
        <w:rPr>
          <w:rFonts w:ascii="Times New Roman" w:hAnsi="Times New Roman" w:cs="Times New Roman"/>
          <w:bCs/>
          <w:iCs/>
          <w:sz w:val="24"/>
          <w:szCs w:val="24"/>
        </w:rPr>
        <w:t>new legis</w:t>
      </w:r>
      <w:r w:rsidR="005A1694">
        <w:rPr>
          <w:rFonts w:ascii="Times New Roman" w:hAnsi="Times New Roman" w:cs="Times New Roman"/>
          <w:bCs/>
          <w:iCs/>
          <w:sz w:val="24"/>
          <w:szCs w:val="24"/>
        </w:rPr>
        <w:t xml:space="preserve">lation to make access to </w:t>
      </w:r>
      <w:r w:rsidR="00A2081F">
        <w:rPr>
          <w:rFonts w:ascii="Times New Roman" w:hAnsi="Times New Roman" w:cs="Times New Roman"/>
          <w:bCs/>
          <w:iCs/>
          <w:sz w:val="24"/>
          <w:szCs w:val="24"/>
        </w:rPr>
        <w:t>essential</w:t>
      </w:r>
      <w:r w:rsidR="004F483F">
        <w:rPr>
          <w:rFonts w:ascii="Times New Roman" w:hAnsi="Times New Roman" w:cs="Times New Roman"/>
          <w:bCs/>
          <w:iCs/>
          <w:sz w:val="24"/>
          <w:szCs w:val="24"/>
        </w:rPr>
        <w:t xml:space="preserve"> care</w:t>
      </w:r>
      <w:r w:rsidR="005A1694">
        <w:rPr>
          <w:rFonts w:ascii="Times New Roman" w:hAnsi="Times New Roman" w:cs="Times New Roman"/>
          <w:bCs/>
          <w:iCs/>
          <w:sz w:val="24"/>
          <w:szCs w:val="24"/>
        </w:rPr>
        <w:t xml:space="preserve"> more equitable</w:t>
      </w:r>
      <w:r w:rsidR="002D0EAC">
        <w:rPr>
          <w:rFonts w:ascii="Times New Roman" w:hAnsi="Times New Roman" w:cs="Times New Roman"/>
          <w:bCs/>
          <w:iCs/>
          <w:sz w:val="24"/>
          <w:szCs w:val="24"/>
        </w:rPr>
        <w:t xml:space="preserve"> for </w:t>
      </w:r>
      <w:r w:rsidR="00A2081F">
        <w:rPr>
          <w:rFonts w:ascii="Times New Roman" w:hAnsi="Times New Roman" w:cs="Times New Roman"/>
          <w:bCs/>
          <w:iCs/>
          <w:sz w:val="24"/>
          <w:szCs w:val="24"/>
        </w:rPr>
        <w:t>patients most</w:t>
      </w:r>
      <w:r w:rsidR="002D0EAC">
        <w:rPr>
          <w:rFonts w:ascii="Times New Roman" w:hAnsi="Times New Roman" w:cs="Times New Roman"/>
          <w:bCs/>
          <w:iCs/>
          <w:sz w:val="24"/>
          <w:szCs w:val="24"/>
        </w:rPr>
        <w:t xml:space="preserve"> in need</w:t>
      </w:r>
      <w:r w:rsidR="00E93AF7">
        <w:rPr>
          <w:rFonts w:ascii="Times New Roman" w:hAnsi="Times New Roman" w:cs="Times New Roman"/>
          <w:bCs/>
          <w:iCs/>
          <w:sz w:val="24"/>
          <w:szCs w:val="24"/>
        </w:rPr>
        <w:t>.</w:t>
      </w:r>
      <w:r w:rsidR="005C38BF">
        <w:rPr>
          <w:rFonts w:ascii="Times New Roman" w:hAnsi="Times New Roman" w:cs="Times New Roman"/>
          <w:bCs/>
          <w:iCs/>
          <w:sz w:val="24"/>
          <w:szCs w:val="24"/>
        </w:rPr>
        <w:t xml:space="preserve"> </w:t>
      </w:r>
      <w:r w:rsidR="00E93AF7">
        <w:rPr>
          <w:rFonts w:ascii="Times New Roman" w:hAnsi="Times New Roman" w:cs="Times New Roman"/>
          <w:bCs/>
          <w:iCs/>
          <w:sz w:val="24"/>
          <w:szCs w:val="24"/>
        </w:rPr>
        <w:t>I</w:t>
      </w:r>
      <w:r w:rsidR="005C38BF">
        <w:rPr>
          <w:rFonts w:ascii="Times New Roman" w:hAnsi="Times New Roman" w:cs="Times New Roman"/>
          <w:bCs/>
          <w:iCs/>
          <w:sz w:val="24"/>
          <w:szCs w:val="24"/>
        </w:rPr>
        <w:t>mprovements would be especially pronounced among</w:t>
      </w:r>
      <w:r w:rsidR="00AB17FB">
        <w:rPr>
          <w:rFonts w:ascii="Times New Roman" w:hAnsi="Times New Roman" w:cs="Times New Roman"/>
          <w:bCs/>
          <w:iCs/>
          <w:sz w:val="24"/>
          <w:szCs w:val="24"/>
        </w:rPr>
        <w:t xml:space="preserve"> those with </w:t>
      </w:r>
      <w:r w:rsidR="006F1CFF">
        <w:rPr>
          <w:rFonts w:ascii="Times New Roman" w:hAnsi="Times New Roman" w:cs="Times New Roman"/>
          <w:bCs/>
          <w:iCs/>
          <w:sz w:val="24"/>
          <w:szCs w:val="24"/>
        </w:rPr>
        <w:t xml:space="preserve">demonstrated financial need </w:t>
      </w:r>
      <w:r w:rsidR="008111A8">
        <w:rPr>
          <w:rFonts w:ascii="Times New Roman" w:hAnsi="Times New Roman" w:cs="Times New Roman"/>
          <w:bCs/>
          <w:iCs/>
          <w:sz w:val="24"/>
          <w:szCs w:val="24"/>
        </w:rPr>
        <w:t>and high risk of CRN</w:t>
      </w:r>
      <w:r w:rsidR="008603A9">
        <w:rPr>
          <w:rFonts w:ascii="Times New Roman" w:hAnsi="Times New Roman" w:cs="Times New Roman"/>
          <w:bCs/>
          <w:iCs/>
          <w:sz w:val="24"/>
          <w:szCs w:val="24"/>
        </w:rPr>
        <w:t>. Nonetheless,</w:t>
      </w:r>
      <w:r w:rsidR="00F65621">
        <w:rPr>
          <w:rFonts w:ascii="Times New Roman" w:hAnsi="Times New Roman" w:cs="Times New Roman"/>
          <w:bCs/>
          <w:iCs/>
          <w:sz w:val="24"/>
          <w:szCs w:val="24"/>
        </w:rPr>
        <w:t xml:space="preserve"> </w:t>
      </w:r>
      <w:r w:rsidR="008603A9">
        <w:rPr>
          <w:rFonts w:ascii="Times New Roman" w:hAnsi="Times New Roman" w:cs="Times New Roman"/>
          <w:bCs/>
          <w:iCs/>
          <w:sz w:val="24"/>
          <w:szCs w:val="24"/>
        </w:rPr>
        <w:t>c</w:t>
      </w:r>
      <w:r w:rsidR="008D52E4">
        <w:rPr>
          <w:rFonts w:ascii="Times New Roman" w:hAnsi="Times New Roman" w:cs="Times New Roman"/>
          <w:bCs/>
          <w:iCs/>
          <w:sz w:val="24"/>
          <w:szCs w:val="24"/>
        </w:rPr>
        <w:t>ontinued assessment is needed to monitor policy reach, effectiveness</w:t>
      </w:r>
      <w:r w:rsidR="00877706">
        <w:rPr>
          <w:rFonts w:ascii="Times New Roman" w:hAnsi="Times New Roman" w:cs="Times New Roman"/>
          <w:bCs/>
          <w:iCs/>
          <w:sz w:val="24"/>
          <w:szCs w:val="24"/>
        </w:rPr>
        <w:t>, and potential for translation to CVD</w:t>
      </w:r>
      <w:r w:rsidR="00C432F1">
        <w:rPr>
          <w:rFonts w:ascii="Times New Roman" w:hAnsi="Times New Roman" w:cs="Times New Roman"/>
          <w:bCs/>
          <w:iCs/>
          <w:sz w:val="24"/>
          <w:szCs w:val="24"/>
        </w:rPr>
        <w:t>, hypertension, and other chronic conditions</w:t>
      </w:r>
      <w:r w:rsidR="007E5F02">
        <w:rPr>
          <w:rFonts w:ascii="Times New Roman" w:hAnsi="Times New Roman" w:cs="Times New Roman"/>
          <w:bCs/>
          <w:iCs/>
          <w:sz w:val="24"/>
          <w:szCs w:val="24"/>
        </w:rPr>
        <w:t>.</w:t>
      </w:r>
      <w:r w:rsidR="0057028B">
        <w:rPr>
          <w:rFonts w:ascii="Times New Roman" w:hAnsi="Times New Roman" w:cs="Times New Roman"/>
          <w:bCs/>
          <w:iCs/>
          <w:sz w:val="24"/>
          <w:szCs w:val="24"/>
        </w:rPr>
        <w:t xml:space="preserve"> </w:t>
      </w:r>
    </w:p>
    <w:p w14:paraId="3623CE2E" w14:textId="5B34B7FF" w:rsidR="00155A3F" w:rsidRPr="009D5742" w:rsidRDefault="00155A3F"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25E61">
        <w:rPr>
          <w:rFonts w:ascii="Times New Roman" w:hAnsi="Times New Roman" w:cs="Times New Roman"/>
          <w:iCs/>
          <w:sz w:val="24"/>
          <w:szCs w:val="24"/>
        </w:rPr>
        <w:t xml:space="preserve">The major strengths of </w:t>
      </w:r>
      <w:r w:rsidR="00585A5E">
        <w:rPr>
          <w:rFonts w:ascii="Times New Roman" w:hAnsi="Times New Roman" w:cs="Times New Roman"/>
          <w:iCs/>
          <w:sz w:val="24"/>
          <w:szCs w:val="24"/>
        </w:rPr>
        <w:t>this</w:t>
      </w:r>
      <w:r w:rsidR="00A25E61">
        <w:rPr>
          <w:rFonts w:ascii="Times New Roman" w:hAnsi="Times New Roman" w:cs="Times New Roman"/>
          <w:iCs/>
          <w:sz w:val="24"/>
          <w:szCs w:val="24"/>
        </w:rPr>
        <w:t xml:space="preserve"> study were the use of a large and nationally representative sample</w:t>
      </w:r>
      <w:r w:rsidR="005C0821">
        <w:rPr>
          <w:rFonts w:ascii="Times New Roman" w:hAnsi="Times New Roman" w:cs="Times New Roman"/>
          <w:iCs/>
          <w:sz w:val="24"/>
          <w:szCs w:val="24"/>
        </w:rPr>
        <w:t>, detailed adjustment for and identification of confounding variables, and</w:t>
      </w:r>
      <w:r w:rsidR="00A92006">
        <w:rPr>
          <w:rFonts w:ascii="Times New Roman" w:hAnsi="Times New Roman" w:cs="Times New Roman"/>
          <w:iCs/>
          <w:sz w:val="24"/>
          <w:szCs w:val="24"/>
        </w:rPr>
        <w:t xml:space="preserve"> thorough </w:t>
      </w:r>
      <w:r w:rsidR="00A92006">
        <w:rPr>
          <w:rFonts w:ascii="Times New Roman" w:hAnsi="Times New Roman" w:cs="Times New Roman"/>
          <w:iCs/>
          <w:sz w:val="24"/>
          <w:szCs w:val="24"/>
        </w:rPr>
        <w:lastRenderedPageBreak/>
        <w:t xml:space="preserve">robustness checks </w:t>
      </w:r>
      <w:r w:rsidR="00A26659">
        <w:rPr>
          <w:rFonts w:ascii="Times New Roman" w:hAnsi="Times New Roman" w:cs="Times New Roman"/>
          <w:iCs/>
          <w:sz w:val="24"/>
          <w:szCs w:val="24"/>
        </w:rPr>
        <w:t xml:space="preserve">for </w:t>
      </w:r>
      <w:r w:rsidR="00B41CCD">
        <w:rPr>
          <w:rFonts w:ascii="Times New Roman" w:hAnsi="Times New Roman" w:cs="Times New Roman"/>
          <w:iCs/>
          <w:sz w:val="24"/>
          <w:szCs w:val="24"/>
        </w:rPr>
        <w:t>potential threats to internal validity.</w:t>
      </w:r>
      <w:r w:rsidR="00313E9C">
        <w:rPr>
          <w:rFonts w:ascii="Times New Roman" w:hAnsi="Times New Roman" w:cs="Times New Roman"/>
          <w:iCs/>
          <w:sz w:val="24"/>
          <w:szCs w:val="24"/>
        </w:rPr>
        <w:t xml:space="preserve"> </w:t>
      </w:r>
      <w:r w:rsidR="00172A90">
        <w:rPr>
          <w:rFonts w:ascii="Times New Roman" w:hAnsi="Times New Roman" w:cs="Times New Roman"/>
          <w:iCs/>
          <w:sz w:val="24"/>
          <w:szCs w:val="24"/>
        </w:rPr>
        <w:t xml:space="preserve">Given the nature of the sample, </w:t>
      </w:r>
      <w:r w:rsidR="002C5E6F">
        <w:rPr>
          <w:rFonts w:ascii="Times New Roman" w:hAnsi="Times New Roman" w:cs="Times New Roman"/>
          <w:iCs/>
          <w:sz w:val="24"/>
          <w:szCs w:val="24"/>
        </w:rPr>
        <w:t xml:space="preserve">I </w:t>
      </w:r>
      <w:r w:rsidR="00FE2E89">
        <w:rPr>
          <w:rFonts w:ascii="Times New Roman" w:hAnsi="Times New Roman" w:cs="Times New Roman"/>
          <w:iCs/>
          <w:sz w:val="24"/>
          <w:szCs w:val="24"/>
        </w:rPr>
        <w:t xml:space="preserve">was </w:t>
      </w:r>
      <w:r w:rsidR="00172A90">
        <w:rPr>
          <w:rFonts w:ascii="Times New Roman" w:hAnsi="Times New Roman" w:cs="Times New Roman"/>
          <w:iCs/>
          <w:sz w:val="24"/>
          <w:szCs w:val="24"/>
        </w:rPr>
        <w:t>also able to investigate consequences of CRN in</w:t>
      </w:r>
      <w:r w:rsidR="00403DB7">
        <w:rPr>
          <w:rFonts w:ascii="Times New Roman" w:hAnsi="Times New Roman" w:cs="Times New Roman"/>
          <w:iCs/>
          <w:sz w:val="24"/>
          <w:szCs w:val="24"/>
        </w:rPr>
        <w:t xml:space="preserve"> </w:t>
      </w:r>
      <w:r w:rsidR="00412A05">
        <w:rPr>
          <w:rFonts w:ascii="Times New Roman" w:hAnsi="Times New Roman" w:cs="Times New Roman"/>
          <w:iCs/>
          <w:sz w:val="24"/>
          <w:szCs w:val="24"/>
        </w:rPr>
        <w:t>adults with all ranges of health insurance,</w:t>
      </w:r>
      <w:r w:rsidR="004E29EE">
        <w:rPr>
          <w:rFonts w:ascii="Times New Roman" w:hAnsi="Times New Roman" w:cs="Times New Roman"/>
          <w:iCs/>
          <w:sz w:val="24"/>
          <w:szCs w:val="24"/>
        </w:rPr>
        <w:t xml:space="preserve"> including </w:t>
      </w:r>
      <w:r w:rsidR="00412A05">
        <w:rPr>
          <w:rFonts w:ascii="Times New Roman" w:hAnsi="Times New Roman" w:cs="Times New Roman"/>
          <w:iCs/>
          <w:sz w:val="24"/>
          <w:szCs w:val="24"/>
        </w:rPr>
        <w:t>those covered</w:t>
      </w:r>
      <w:r w:rsidR="00C259BA">
        <w:rPr>
          <w:rFonts w:ascii="Times New Roman" w:hAnsi="Times New Roman" w:cs="Times New Roman"/>
          <w:iCs/>
          <w:sz w:val="24"/>
          <w:szCs w:val="24"/>
        </w:rPr>
        <w:t xml:space="preserve"> through public and private</w:t>
      </w:r>
      <w:r w:rsidR="00154169">
        <w:rPr>
          <w:rFonts w:ascii="Times New Roman" w:hAnsi="Times New Roman" w:cs="Times New Roman"/>
          <w:iCs/>
          <w:sz w:val="24"/>
          <w:szCs w:val="24"/>
        </w:rPr>
        <w:t xml:space="preserve"> sources. </w:t>
      </w:r>
      <w:r w:rsidR="0045300C">
        <w:rPr>
          <w:rFonts w:ascii="Times New Roman" w:hAnsi="Times New Roman" w:cs="Times New Roman"/>
          <w:iCs/>
          <w:sz w:val="24"/>
          <w:szCs w:val="24"/>
        </w:rPr>
        <w:t>Previous</w:t>
      </w:r>
      <w:r w:rsidR="00154169">
        <w:rPr>
          <w:rFonts w:ascii="Times New Roman" w:hAnsi="Times New Roman" w:cs="Times New Roman"/>
          <w:iCs/>
          <w:sz w:val="24"/>
          <w:szCs w:val="24"/>
        </w:rPr>
        <w:t xml:space="preserve"> </w:t>
      </w:r>
      <w:r w:rsidR="00412A05">
        <w:rPr>
          <w:rFonts w:ascii="Times New Roman" w:hAnsi="Times New Roman" w:cs="Times New Roman"/>
          <w:iCs/>
          <w:sz w:val="24"/>
          <w:szCs w:val="24"/>
        </w:rPr>
        <w:t>analyses</w:t>
      </w:r>
      <w:r w:rsidR="00154169">
        <w:rPr>
          <w:rFonts w:ascii="Times New Roman" w:hAnsi="Times New Roman" w:cs="Times New Roman"/>
          <w:iCs/>
          <w:sz w:val="24"/>
          <w:szCs w:val="24"/>
        </w:rPr>
        <w:t xml:space="preserve"> </w:t>
      </w:r>
      <w:r w:rsidR="004B5662">
        <w:rPr>
          <w:rFonts w:ascii="Times New Roman" w:hAnsi="Times New Roman" w:cs="Times New Roman"/>
          <w:iCs/>
          <w:sz w:val="24"/>
          <w:szCs w:val="24"/>
        </w:rPr>
        <w:t xml:space="preserve">with </w:t>
      </w:r>
      <w:r w:rsidR="00F732BE">
        <w:rPr>
          <w:rFonts w:ascii="Times New Roman" w:hAnsi="Times New Roman" w:cs="Times New Roman"/>
          <w:iCs/>
          <w:sz w:val="24"/>
          <w:szCs w:val="24"/>
        </w:rPr>
        <w:t xml:space="preserve">comparable sample sizes to </w:t>
      </w:r>
      <w:r w:rsidR="009E6292">
        <w:rPr>
          <w:rFonts w:ascii="Times New Roman" w:hAnsi="Times New Roman" w:cs="Times New Roman"/>
          <w:iCs/>
          <w:sz w:val="24"/>
          <w:szCs w:val="24"/>
        </w:rPr>
        <w:t>this</w:t>
      </w:r>
      <w:r w:rsidR="00F732BE">
        <w:rPr>
          <w:rFonts w:ascii="Times New Roman" w:hAnsi="Times New Roman" w:cs="Times New Roman"/>
          <w:iCs/>
          <w:sz w:val="24"/>
          <w:szCs w:val="24"/>
        </w:rPr>
        <w:t xml:space="preserve"> study</w:t>
      </w:r>
      <w:r w:rsidR="00154169">
        <w:rPr>
          <w:rFonts w:ascii="Times New Roman" w:hAnsi="Times New Roman" w:cs="Times New Roman"/>
          <w:iCs/>
          <w:sz w:val="24"/>
          <w:szCs w:val="24"/>
        </w:rPr>
        <w:t xml:space="preserve"> </w:t>
      </w:r>
      <w:r w:rsidR="00412A05">
        <w:rPr>
          <w:rFonts w:ascii="Times New Roman" w:hAnsi="Times New Roman" w:cs="Times New Roman"/>
          <w:iCs/>
          <w:sz w:val="24"/>
          <w:szCs w:val="24"/>
        </w:rPr>
        <w:t>have been drawn limited to Medicare beneficiaries only</w:t>
      </w:r>
      <w:r w:rsidR="003B0D19">
        <w:rPr>
          <w:rFonts w:ascii="Times New Roman" w:hAnsi="Times New Roman" w:cs="Times New Roman"/>
          <w:iCs/>
          <w:sz w:val="24"/>
          <w:szCs w:val="24"/>
        </w:rPr>
        <w:t>,</w:t>
      </w:r>
      <w:r w:rsidR="00B22B75">
        <w:rPr>
          <w:rFonts w:ascii="Times New Roman" w:hAnsi="Times New Roman" w:cs="Times New Roman"/>
          <w:iCs/>
          <w:sz w:val="24"/>
          <w:szCs w:val="24"/>
        </w:rPr>
        <w:fldChar w:fldCharType="begin"/>
      </w:r>
      <w:r w:rsidR="00B364C6">
        <w:rPr>
          <w:rFonts w:ascii="Times New Roman" w:hAnsi="Times New Roman" w:cs="Times New Roman"/>
          <w:iCs/>
          <w:sz w:val="24"/>
          <w:szCs w:val="24"/>
        </w:rPr>
        <w:instrText xml:space="preserve"> ADDIN ZOTERO_ITEM CSL_CITATION {"citationID":"8aVWH6RI","properties":{"formattedCitation":"\\super 44\\uc0\\u8211{}46\\nosupersub{}","plainCitation":"44–46","dontUpdate":true,"noteIndex":0},"citationItems":[{"id":591,"uris":["http://zotero.org/users/5917738/items/BDFBFE9G"],"uri":["http://zotero.org/users/5917738/items/BDFBFE9G"],"itemData":{"id":591,"type":"article-journal","abstract":"&lt;h3&gt;Context&lt;/h3&gt;Cost-related medication nonadherence (CRN) has been a persistent problem for individuals who are elderly and disabled in the United States. The impact of Medicare prescription drug coverage (Part D) on CRN is unknown.&lt;h3&gt;Objective&lt;/h3&gt;To estimate changes in CRN and forgoing basic needs to pay for drugs following Part D implementation.&lt;h3&gt;Design, Setting, and Participants&lt;/h3&gt;In a population-level study design, changes in study outcomes between 2005 and 2006 before and after Medicare Part D implementation were compared with historical changes between 2004 and 2005. The community-dwelling sample of the nationally representative Medicare Current Beneficiary Survey (unweighted unique n = 24 234; response rate, 72.3%) was used, and logistic regression analyses were controlled for demographic characteristics, health status, and historical trends.&lt;h3&gt;Main Outcome Measures&lt;/h3&gt;Self-reports of CRN (skipping or reducing doses, not obtaining prescriptions) and spending less on basic needs to afford medicines.&lt;h3&gt;Results&lt;/h3&gt;The unadjusted, weighted prevalence of CRN was 15.2% in 2004, 14.1% in 2005, and 11.5% after Part D implementation in 2006. The prevalence of spending less on basic needs was 10.6% in 2004, 11.1% in 2005, and 7.6% in 2006. Adjusted analyses comparing 2006 with 2005 and controlling for historical changes (2005 vs 2004) demonstrated significant decreases in the odds of CRN (ratio of odds ratios [ORs], 0.85; 95% confidence interval [CI], 0.74-0.98; P = .03) and spending less on basic needs (ratio of ORs, 0.59; 95% CI, 0.48-0.72; P &amp;lt; .001). No significant changes in CRN were observed among beneficiaries with fair to poor health (ratio of ORs, 1.00; 95% CI, 0.82-1.21; P = .97), despite high baseline CRN prevalence for this group (22.2% in 2005) and significant decreases among beneficiaries with good to excellent health (ratio of ORs, 0.77; 95% CI, 0.63-0.95; P = .02). However, significant reductions in spending less on basic needs were observed in both groups (fair to poor health: ratio of ORs, 0.60; 95% CI, 0.47-0.75; P &amp;lt; .001; and good to excellent health: ratio of ORs, 0.57; 95% CI, 0.44-0.75; P &amp;lt; .001).&lt;h3&gt;Conclusions&lt;/h3&gt;In this survey population, there was evidence for a small but significant overall decrease in CRN and forgoing basic needs following Part D implementation. However, no net decrease in CRN after Part D was observed among the sickest beneficiaries, who continued to experience higher rates of CRN.","container-title":"JAMA","DOI":"10.1001/jama.299.16.1922","ISSN":"0098-7484","issue":"16","journalAbbreviation":"JAMA","language":"en","page":"1922-1928","source":"jamanetwork.com","title":"Cost-Related Medication Nonadherence and Spending on Basic Needs Following Implementation of Medicare Part D","volume":"299","author":[{"family":"Madden","given":"Jeanne M."},{"family":"Graves","given":"Amy J."},{"family":"Zhang","given":"Fang"},{"family":"Adams","given":"Alyce S."},{"family":"Briesacher","given":"Becky A."},{"family":"Ross-Degnan","given":"Dennis"},{"family":"Gurwitz","given":"Jerry H."},{"family":"Pierre-Jacques","given":"Marsha"},{"family":"Safran","given":"Dana Gelb"},{"family":"Adler","given":"Gerald S."},{"family":"Soumerai","given":"Stephen B."}],"issued":{"date-parts":[["2008",4,23]]}}},{"id":1181,"uris":["http://zotero.org/users/5917738/items/LGZ9PBLF"],"uri":["http://zotero.org/users/5917738/items/LGZ9PBLF"],"itemData":{"id":1181,"type":"article-journal","abstract":"BACKGROUND: Despite the proven efficacy of prescription regimens in reducing disease symptoms and preventing or minimizing complications, poor medication adherence remains a significant public health problem. Medicare beneficiaries have high rates of chronic illness and prescription medication use, making this population particularly vulnerable to nonadherence. Failure to fill prescribed medication is a key component of nonadherence. OBJECTIVES: To (1) determine the rates of self-reported failure to fill at least 1 prescription among a sample of Medicare beneficiaries in 2004, (2) identify the reasons for not filling prescribed medication, (3) examine the characteristics of Medicare beneficiaries who failed to fill their prescription(s), and (4) identify the types of medications that were not obtained. METHODS: The study is a secondary analysis of the 2004 Medicare Current Beneficiary Survey (MCBS), an ongoing national panel survey conducted by the Centers for Medicare and Medicaid Services (CMS). Medicare beneficiaries living in the community (N = 14,464) were asked: During the current year [2004], were there any medicines prescribed for you that you did not get (please include refills of earlier prescriptions as well as prescriptions that were written or phoned in by a doctor)? Those who responded yes to this question (n = 664) were asked to identify the specific medication(s) not obtained. Rates of failure to fill were compared by demographic and income categories and for respondents with versus without self-reported chronic conditions, identified by asking respondents if they had ever been told by a doctor that they had the condition. Weighted population estimates for nonadherence were calculated using Professional Software for Survey Data Analysis for Multi-stage Sample Designs (SUDAAN) to account for the MCBS multistage stratified cluster sampling process. Unweighted counts of the prescriptions not filled by therapeutic class were calculated using Statistical Analysis Software (SAS). RESULTS: In 2004, an estimated 1.6 million Medicare beneficiaries (4.4%) failed to fill or refill 1 or more prescriptions. The most common reasons cited for failure to fill were: thought it would cost too much (55.5%), followed by medicine not covered by insurance (20.2%), didn't think medicine was necessary for the condition (18.0%), and was afraid of medicine reactions/contraindications (11.8%). Rates of failure to fill were significantly higher among Medicare beneficiaries aged 18 to 64 years eligible through Social Security Disability Insurance (10.4%) than among beneficiaries aged 65 years or older (3.3%, P less than 0.001). Rates were slightly higher for women than for men (5.0 vs. 3.6%, P = 0.001), for nonwhite than for white respondents (5.5% vs. 4.2%, P = 0.010), and for dually eligible Medicaid beneficiaries than for those who did not have Medicaid coverage (6.3% vs. 4.0% P = 0.001). Failure-to-fill rates were significantly higher among beneficiaries with psychiatric conditions (8.0%, P less than 0.001); arthritis (5.2%, P less than 0.001); cardiovascular disease (5.2%, P = 0.003); and emphysema, asthma, or chronic obstructive pulmonary disease (6.6%, P less than 0.001) than among respondents who did not report those conditions, and the rate for respondents who reported no chronic conditions was 2.5%. Rates were higher for those with more self-reported chronic conditions (3.2%, 4.0%, 4.3%, and 5.9% for those with 1, 2, 3, and 4 or more conditions, respectively, P less than 0.001). Among the prescriptions not filled (993 prescriptions indentified by 664 respondents), central nervous system agents, including nonsteroidal anti-inflammatory drugs, were most frequently identified (23.6%, n = 234), followed by cardiovascular agents (18.3%, n = 182) and endocrine/metabolic agents (6.5%, n = 65). Of the reported unfilled prescriptions, 8.1% were for antihyperlipidemic agents, 5.4% were for antidepressant drugs, 4.6% were for antibiotics, and 29.9% were for unidentified therapy classes. CONCLUSION: Most Medicare beneficiaries fill their prescriptions, but some subpopulations are at significantly higher risk for nonadherence associated with unfilled prescriptions, including working-age beneficiaries, dual-eligible beneficiaries, and beneficiaries with multiple chronic conditions. Self-reported unfilled prescriptions included critical medications for treatment of acute and chronic disease, including antihyperlipidemic agents, antidepressants, and antibiotics.","container-title":"Journal of Managed Care Pharmacy","DOI":"10.18553/jmcp.2008.14.6.553","ISSN":"1083-4087","issue":"6","journalAbbreviation":"JMCP","page":"553-560","source":"jmcp.org (Atypon)","title":"Unfilled Prescriptions of Medicare Beneficiaries: Prevalence, Reasons, and Types of Medicines Prescribed","title-short":"Unfilled Prescriptions of Medicare Beneficiaries","volume":"14","author":[{"family":"Kennedy","given":"Jae"},{"family":"Tuleu","given":"Iulia"},{"family":"Mackay","given":"Katherine"}],"issued":{"date-parts":[["2008",7,1]]}}},{"id":1175,"uris":["http://zotero.org/users/5917738/items/WUPJ5MCH"],"uri":["http://zotero.org/users/5917738/items/WUPJ5MCH"],"itemData":{"id":1175,"type":"article-journal","abstract":"&lt;h3&gt;Importance&lt;/h3&gt;&lt;p&gt;Understanding factors that lead to nonadherence to glaucoma treatment is important to diminish glaucoma-related disability.&lt;/p&gt;&lt;h3&gt;Objectives&lt;/h3&gt;&lt;p&gt;To determine whether the implementation of the Medicare Part D prescription drug benefit affected rates of cost-related nonadherence and cost-reduction strategies in Medicare beneficiaries with and without glaucoma and to evaluate associated risk factors for such nonadherence.&lt;/p&gt;&lt;h3&gt;Design, Setting, and Participants&lt;/h3&gt;&lt;p&gt;Serial cross-sectional study using 2004 to 2009 Medicare Current Beneficiary Survey data linked with Medicare claims. Coding to extract data started in January 2014 and analyses were performed between September and November of 2014. Participants were all Medicare beneficiaries, including those with a glaucoma-related diagnosis in the year prior to the collection of the survey data, those with a nonglaucomatous ophthalmic diagnosis in the year prior to the collection of the survey data, and those without a recent eye care professional claim.&lt;/p&gt;&lt;h3&gt;Intervention&lt;/h3&gt;&lt;p&gt;Effect of the implementation of the Medicare Part D drug benefit.&lt;/p&gt;&lt;h3&gt;Main Outcomes and Measures&lt;/h3&gt;&lt;p&gt;The change in cost-related nonadherence and the change in cost-reduction strategies.&lt;/p&gt;&lt;h3&gt;Results&lt;/h3&gt;&lt;p&gt;Between 2004 and 2009, the number of Medicare beneficiaries with glaucoma who reported taking smaller doses and skipping doses owing to cost dropped from 9.4% and 8.2% to 2.7% (&lt;i&gt;P&lt;/i&gt; &amp;lt; .001) and 2.8%, respectively (&lt;i&gt;P&lt;/i&gt; = .001). However, reports of failure to obtain prescriptions owing to cost did not improve in the same period (3.4% in 2004 and 2.1% in 2009;&lt;i&gt;P&lt;/i&gt; = .12). After Part D, patients with glaucoma had a decrease in several cost-reduction strategies, namely price shopping (26.2%-15.2%;&lt;i&gt;P&lt;/i&gt; &amp;lt; .001), purchasing outside the United States (6.9%-1.3%;&lt;i&gt;P&lt;/i&gt; &amp;lt; .001), and spending less money to save for medications (8.0% to 3.5%;&lt;i&gt;P&lt;/i&gt; &amp;lt; .001). Using a multivariate analysis, the main independent risk factors common to all cost-related nonadherence measures were female sex, younger age, lower income (&amp;lt;$30 000), self-reported visual disability, and a smaller Lawton index.&lt;/p&gt;&lt;h3&gt;Conclusions and Relevance&lt;/h3&gt;&lt;p&gt;After the implementation of Part D, there was a decrease in the rate that beneficiaries with glaucoma reported engaging in cost-saving measures. Although there was a decline in the rate of several cost-related nonadherence behaviors, patients reporting failure to fill prescriptions owing to cost remained stable. This suggests that efforts to improve cost-related nonadherence should focus both on financial hardship and medical therapy prioritization, particularly in certain high-risk sociodemographic groups.&lt;/p&gt;","container-title":"JAMA Ophthalmology","DOI":"10.1001/jamaophthalmol.2015.1671","ISSN":"2168-6165","issue":"9","journalAbbreviation":"JAMA Ophthalmol","language":"en","page":"985-996","source":"jamanetwork.com","title":"Cost-Related Medication Nonadherence and Cost-Saving Behaviors Among Patients With Glaucoma Before and After the Implementation of Medicare Part D","volume":"133","author":[{"family":"Blumberg","given":"Dana M."},{"family":"Prager","given":"Alisa J."},{"family":"Liebmann","given":"Jeffrey M."},{"family":"Cioffi","given":"George A."},{"family":"Moraes","given":"C. Gustavo De"}],"issued":{"date-parts":[["2015",9,1]]}}}],"schema":"https://github.com/citation-style-language/schema/raw/master/csl-citation.json"} </w:instrText>
      </w:r>
      <w:r w:rsidR="00B22B75">
        <w:rPr>
          <w:rFonts w:ascii="Times New Roman" w:hAnsi="Times New Roman" w:cs="Times New Roman"/>
          <w:iCs/>
          <w:sz w:val="24"/>
          <w:szCs w:val="24"/>
        </w:rPr>
        <w:fldChar w:fldCharType="separate"/>
      </w:r>
      <w:r w:rsidR="00544652" w:rsidRPr="00544652">
        <w:rPr>
          <w:rFonts w:ascii="Times New Roman" w:hAnsi="Times New Roman" w:cs="Times New Roman"/>
          <w:sz w:val="24"/>
          <w:szCs w:val="24"/>
          <w:vertAlign w:val="superscript"/>
        </w:rPr>
        <w:t>44–46</w:t>
      </w:r>
      <w:r w:rsidR="00B22B75">
        <w:rPr>
          <w:rFonts w:ascii="Times New Roman" w:hAnsi="Times New Roman" w:cs="Times New Roman"/>
          <w:iCs/>
          <w:sz w:val="24"/>
          <w:szCs w:val="24"/>
        </w:rPr>
        <w:fldChar w:fldCharType="end"/>
      </w:r>
      <w:r w:rsidR="009B14B7">
        <w:rPr>
          <w:rFonts w:ascii="Times New Roman" w:hAnsi="Times New Roman" w:cs="Times New Roman"/>
          <w:iCs/>
          <w:sz w:val="24"/>
          <w:szCs w:val="24"/>
        </w:rPr>
        <w:t xml:space="preserve"> who </w:t>
      </w:r>
      <w:r w:rsidR="00A87CA8">
        <w:rPr>
          <w:rFonts w:ascii="Times New Roman" w:hAnsi="Times New Roman" w:cs="Times New Roman"/>
          <w:iCs/>
          <w:sz w:val="24"/>
          <w:szCs w:val="24"/>
        </w:rPr>
        <w:t xml:space="preserve">are not representative of </w:t>
      </w:r>
      <w:r w:rsidR="00EC1CC4">
        <w:rPr>
          <w:rFonts w:ascii="Times New Roman" w:hAnsi="Times New Roman" w:cs="Times New Roman"/>
          <w:iCs/>
          <w:sz w:val="24"/>
          <w:szCs w:val="24"/>
        </w:rPr>
        <w:t xml:space="preserve">the younger population and may differ in medication adherence on other dimensions, such as positive medication </w:t>
      </w:r>
      <w:r w:rsidR="008A13E8">
        <w:rPr>
          <w:rFonts w:ascii="Times New Roman" w:hAnsi="Times New Roman" w:cs="Times New Roman"/>
          <w:iCs/>
          <w:sz w:val="24"/>
          <w:szCs w:val="24"/>
        </w:rPr>
        <w:t>values and beliefs.</w:t>
      </w:r>
      <w:r w:rsidR="008A13E8">
        <w:rPr>
          <w:rFonts w:ascii="Times New Roman" w:hAnsi="Times New Roman" w:cs="Times New Roman"/>
          <w:iCs/>
          <w:sz w:val="24"/>
          <w:szCs w:val="24"/>
        </w:rPr>
        <w:fldChar w:fldCharType="begin"/>
      </w:r>
      <w:r w:rsidR="00B30132">
        <w:rPr>
          <w:rFonts w:ascii="Times New Roman" w:hAnsi="Times New Roman" w:cs="Times New Roman"/>
          <w:iCs/>
          <w:sz w:val="24"/>
          <w:szCs w:val="24"/>
        </w:rPr>
        <w:instrText xml:space="preserve"> ADDIN ZOTERO_ITEM CSL_CITATION {"citationID":"zC6RkIRh","properties":{"formattedCitation":"\\super 75,76\\nosupersub{}","plainCitation":"75,76","noteIndex":0},"citationItems":[{"id":704,"uris":["http://zotero.org/users/5917738/items/AVM6FAXK"],"uri":["http://zotero.org/users/5917738/items/AVM6FAXK"],"itemData":{"id":704,"type":"article-journal","abstract":"Objective\nAlthough multiple noncost factors likely influence a patient’s propensity to forego treatment in the face of cost pressures, little is known about how patients’ sociodemographic characteristics, physical and behavioral health comorbidities, and prescription regimens influence cost-related nonadherence (CRN) to medications. We sought to determine both financial and nonfinancial factors associated with CRN in a nationally representative sample of older adults.\n\nMethods\nWe used a conceptual model developed by Piette and colleagues that describes financial and nonfinancial factors that could increase someone’s risk of CRN, including income, comorbidities, and medication regimen complexity. We used data from the 2004 wave of the Health and Retirement Study and the 2005 HRS Prescription Drug Study to examine the influence of factors within each of these domains on measures of CRN (including not filling, stopping, or skipping doses) in a nationally representative sample of Americans age 65+ in 2005.\n\nResults\nOf the 3071 respondents who met study criteria, 20% reported some form of CRN in 2005. As in prior studies, indicators of financial stress such as higher out-of-pocket payments for medications and lower net worth were significantly associated with CRN in multivariable analyses. Controlling for these economic pressures, relatively younger respondents (ages 65–74) and depressive symptoms were consistent independent risk factors for CRN.\n\nConclusions\nNoncost factors influenced patients’ propensity to forego treatment even in the context of cost concerns. Future research encompassing clinician and health system factors should identify additional determinants of CRN beyond patients’ cost pressures.","container-title":"Value in health : the journal of the International Society for Pharmacoeconomics and Outcomes Research","DOI":"10.1111/j.1524-4733.2009.00679.x","ISSN":"1098-3015","issue":"4","journalAbbreviation":"Value Health","note":"PMID: 20070641\nPMCID: PMC3013351","page":"338-345","source":"PubMed Central","title":"Factors Influencing Cost-Related Nonadherence to Medication in Older Adults: A Conceptually Based Approach","title-short":"Factors Influencing Cost-Related Nonadherence to Medication in Older Adults","volume":"13","author":[{"family":"Zivin","given":"Kara"},{"family":"Ratliff","given":"Scott"},{"family":"Heisler","given":"Michele M."},{"family":"Langa","given":"Kenneth M."},{"family":"Piette","given":"John D."}],"issued":{"date-parts":[["2010"]]}}},{"id":622,"uris":["http://zotero.org/users/5917738/items/FC2E43R8"],"uri":["http://zotero.org/users/5917738/items/FC2E43R8"],"itemData":{"id":622,"type":"article-journal","abstract":"Background and objective\nSome patients continue taking their medication as prescribed despite serious financial pressures, while others with the ability to pay forego treatment due to cost concerns. The primary goal of this study was to explore how patients’ beliefs about the necessity of treatment and treatment side effects, influence cost-related non-adherence (CRN).\n\nMethods\n27,302 participants in the Harris Interactive Chronic Illness Panel completed an internet survey. The current study focused on two subsamples representing: (a) the most economically-vulnerable survey respondents (ie, individuals with household incomes of US$25,000 per year or less and monthly out-of-pocket medication costs of at least US$60, n = 1321); and (b) respondents who were the most likely to have the financial resources to pay for medications (ie, those with incomes of US$125,000 or more and monthly medication costs of less than US$60.00, n = 1195). Multivariate models were constructed for each group to determine the independent impact on CRN of perceived need for medications and side-effect concerns. Increased risk for CRN associated with depression and asthma diagnoses also was examined.\n\nResults\nTwenty-one percent of economically vulnerable respondents reported continuing to take their medication as prescribed despite serious cost pressures, while 14% of high-income respondents reported CRN despite apparently manageable out-of-pocket costs. Both low perceived need for medications and concerns about side-effects affected CRN risk in low-income and high-income groups. Within groups of both low-income and high-income respondents, depression and asthma significantly increased patients’ odds of reporting CRN.\n\nConclusion\nBeyond objective financial measures, CRN is influenced by patient beliefs, which can influence the perceived value of prescription drugs. Addressing these beliefs, as well as the unique adherence concerns of patients with depression and asthma, could decrease CRN rates even if cost pressures themselves cannot be reduced.","container-title":"Patient preference and adherence","DOI":"10.2147/PPA.S23111","ISSN":"1177-889X","journalAbbreviation":"Patient Prefer Adherence","note":"PMID: 21949602\nPMCID: PMC3176178","page":"389-396","source":"PubMed Central","title":"Beliefs that influence cost-related medication non-adherence among the “haves” and “have nots” with chronic diseases","volume":"5","author":[{"family":"Piette","given":"John D"},{"family":"Beard","given":"Ashley"},{"family":"Rosland","given":"Ann Marie"},{"family":"McHorney","given":"Colleen A"}],"issued":{"date-parts":[["2011",8,3]]}}}],"schema":"https://github.com/citation-style-language/schema/raw/master/csl-citation.json"} </w:instrText>
      </w:r>
      <w:r w:rsidR="008A13E8">
        <w:rPr>
          <w:rFonts w:ascii="Times New Roman" w:hAnsi="Times New Roman" w:cs="Times New Roman"/>
          <w:iCs/>
          <w:sz w:val="24"/>
          <w:szCs w:val="24"/>
        </w:rPr>
        <w:fldChar w:fldCharType="separate"/>
      </w:r>
      <w:r w:rsidR="00B30132" w:rsidRPr="00C91EBF">
        <w:rPr>
          <w:rFonts w:ascii="Times New Roman" w:hAnsi="Times New Roman" w:cs="Times New Roman"/>
          <w:sz w:val="24"/>
          <w:szCs w:val="24"/>
          <w:vertAlign w:val="superscript"/>
        </w:rPr>
        <w:t>75,76</w:t>
      </w:r>
      <w:r w:rsidR="008A13E8">
        <w:rPr>
          <w:rFonts w:ascii="Times New Roman" w:hAnsi="Times New Roman" w:cs="Times New Roman"/>
          <w:iCs/>
          <w:sz w:val="24"/>
          <w:szCs w:val="24"/>
        </w:rPr>
        <w:fldChar w:fldCharType="end"/>
      </w:r>
    </w:p>
    <w:p w14:paraId="17EAAD8B" w14:textId="267EABFD" w:rsidR="00924422" w:rsidRDefault="00C403F2" w:rsidP="00924422">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 xml:space="preserve">Still, </w:t>
      </w:r>
      <w:r w:rsidR="00FE2E89">
        <w:rPr>
          <w:rFonts w:ascii="Times New Roman" w:hAnsi="Times New Roman" w:cs="Times New Roman"/>
          <w:bCs/>
          <w:iCs/>
          <w:sz w:val="24"/>
          <w:szCs w:val="24"/>
        </w:rPr>
        <w:t xml:space="preserve">my </w:t>
      </w:r>
      <w:r>
        <w:rPr>
          <w:rFonts w:ascii="Times New Roman" w:hAnsi="Times New Roman" w:cs="Times New Roman"/>
          <w:bCs/>
          <w:iCs/>
          <w:sz w:val="24"/>
          <w:szCs w:val="24"/>
        </w:rPr>
        <w:t xml:space="preserve">findings should be interpreted </w:t>
      </w:r>
      <w:r w:rsidR="00F82583">
        <w:rPr>
          <w:rFonts w:ascii="Times New Roman" w:hAnsi="Times New Roman" w:cs="Times New Roman"/>
          <w:bCs/>
          <w:iCs/>
          <w:sz w:val="24"/>
          <w:szCs w:val="24"/>
        </w:rPr>
        <w:t>in light of</w:t>
      </w:r>
      <w:r w:rsidR="0021330C">
        <w:rPr>
          <w:rFonts w:ascii="Times New Roman" w:hAnsi="Times New Roman" w:cs="Times New Roman"/>
          <w:bCs/>
          <w:iCs/>
          <w:sz w:val="24"/>
          <w:szCs w:val="24"/>
        </w:rPr>
        <w:t xml:space="preserve"> </w:t>
      </w:r>
      <w:r w:rsidR="00A25E61">
        <w:rPr>
          <w:rFonts w:ascii="Times New Roman" w:hAnsi="Times New Roman" w:cs="Times New Roman"/>
          <w:bCs/>
          <w:iCs/>
          <w:sz w:val="24"/>
          <w:szCs w:val="24"/>
        </w:rPr>
        <w:t xml:space="preserve">several </w:t>
      </w:r>
      <w:r w:rsidR="00790ACF">
        <w:rPr>
          <w:rFonts w:ascii="Times New Roman" w:hAnsi="Times New Roman" w:cs="Times New Roman"/>
          <w:bCs/>
          <w:iCs/>
          <w:sz w:val="24"/>
          <w:szCs w:val="24"/>
        </w:rPr>
        <w:t>limitations.</w:t>
      </w:r>
      <w:r w:rsidR="000635FE">
        <w:rPr>
          <w:rFonts w:ascii="Times New Roman" w:hAnsi="Times New Roman" w:cs="Times New Roman"/>
          <w:bCs/>
          <w:iCs/>
          <w:sz w:val="24"/>
          <w:szCs w:val="24"/>
        </w:rPr>
        <w:t xml:space="preserve"> First,</w:t>
      </w:r>
      <w:r w:rsidR="008D05D0">
        <w:rPr>
          <w:rFonts w:ascii="Times New Roman" w:hAnsi="Times New Roman" w:cs="Times New Roman"/>
          <w:bCs/>
          <w:iCs/>
          <w:sz w:val="24"/>
          <w:szCs w:val="24"/>
        </w:rPr>
        <w:t xml:space="preserve"> because interview</w:t>
      </w:r>
      <w:r w:rsidR="00AE1EBF">
        <w:rPr>
          <w:rFonts w:ascii="Times New Roman" w:hAnsi="Times New Roman" w:cs="Times New Roman"/>
          <w:bCs/>
          <w:iCs/>
          <w:sz w:val="24"/>
          <w:szCs w:val="24"/>
        </w:rPr>
        <w:t>s were conducted cross-sectionally,</w:t>
      </w:r>
      <w:r w:rsidR="000635FE">
        <w:rPr>
          <w:rFonts w:ascii="Times New Roman" w:hAnsi="Times New Roman" w:cs="Times New Roman"/>
          <w:bCs/>
          <w:iCs/>
          <w:sz w:val="24"/>
          <w:szCs w:val="24"/>
        </w:rPr>
        <w:t xml:space="preserve"> </w:t>
      </w:r>
      <w:r w:rsidR="002C5E6F">
        <w:rPr>
          <w:rFonts w:ascii="Times New Roman" w:hAnsi="Times New Roman" w:cs="Times New Roman"/>
          <w:bCs/>
          <w:iCs/>
          <w:sz w:val="24"/>
          <w:szCs w:val="24"/>
        </w:rPr>
        <w:t xml:space="preserve">I </w:t>
      </w:r>
      <w:r w:rsidR="00AE1EBF">
        <w:rPr>
          <w:rFonts w:ascii="Times New Roman" w:hAnsi="Times New Roman" w:cs="Times New Roman"/>
          <w:bCs/>
          <w:iCs/>
          <w:sz w:val="24"/>
          <w:szCs w:val="24"/>
        </w:rPr>
        <w:t>only</w:t>
      </w:r>
      <w:r w:rsidR="0005007A">
        <w:rPr>
          <w:rFonts w:ascii="Times New Roman" w:hAnsi="Times New Roman" w:cs="Times New Roman"/>
          <w:bCs/>
          <w:iCs/>
          <w:sz w:val="24"/>
          <w:szCs w:val="24"/>
        </w:rPr>
        <w:t xml:space="preserve"> had access to a single </w:t>
      </w:r>
      <w:r w:rsidR="000466C3">
        <w:rPr>
          <w:rFonts w:ascii="Times New Roman" w:hAnsi="Times New Roman" w:cs="Times New Roman"/>
          <w:bCs/>
          <w:iCs/>
          <w:sz w:val="24"/>
          <w:szCs w:val="24"/>
        </w:rPr>
        <w:t>assessment</w:t>
      </w:r>
      <w:r w:rsidR="0005007A">
        <w:rPr>
          <w:rFonts w:ascii="Times New Roman" w:hAnsi="Times New Roman" w:cs="Times New Roman"/>
          <w:bCs/>
          <w:iCs/>
          <w:sz w:val="24"/>
          <w:szCs w:val="24"/>
        </w:rPr>
        <w:t xml:space="preserve"> of CR</w:t>
      </w:r>
      <w:r w:rsidR="000466C3">
        <w:rPr>
          <w:rFonts w:ascii="Times New Roman" w:hAnsi="Times New Roman" w:cs="Times New Roman"/>
          <w:bCs/>
          <w:iCs/>
          <w:sz w:val="24"/>
          <w:szCs w:val="24"/>
        </w:rPr>
        <w:t xml:space="preserve">N, leading to probable immortal time bias in </w:t>
      </w:r>
      <w:r w:rsidR="009E6292">
        <w:rPr>
          <w:rFonts w:ascii="Times New Roman" w:hAnsi="Times New Roman" w:cs="Times New Roman"/>
          <w:bCs/>
          <w:iCs/>
          <w:sz w:val="24"/>
          <w:szCs w:val="24"/>
        </w:rPr>
        <w:t>the</w:t>
      </w:r>
      <w:r w:rsidR="000466C3">
        <w:rPr>
          <w:rFonts w:ascii="Times New Roman" w:hAnsi="Times New Roman" w:cs="Times New Roman"/>
          <w:bCs/>
          <w:iCs/>
          <w:sz w:val="24"/>
          <w:szCs w:val="24"/>
        </w:rPr>
        <w:t xml:space="preserve"> measure of the exposure</w:t>
      </w:r>
      <w:r w:rsidR="0096256F">
        <w:rPr>
          <w:rFonts w:ascii="Times New Roman" w:hAnsi="Times New Roman" w:cs="Times New Roman"/>
          <w:bCs/>
          <w:iCs/>
          <w:sz w:val="24"/>
          <w:szCs w:val="24"/>
        </w:rPr>
        <w:t>.</w:t>
      </w:r>
      <w:r w:rsidR="002A56E1">
        <w:rPr>
          <w:rFonts w:ascii="Times New Roman" w:hAnsi="Times New Roman" w:cs="Times New Roman"/>
          <w:bCs/>
          <w:iCs/>
          <w:sz w:val="24"/>
          <w:szCs w:val="24"/>
        </w:rPr>
        <w:t xml:space="preserve"> </w:t>
      </w:r>
      <w:r w:rsidR="005874E1">
        <w:rPr>
          <w:rFonts w:ascii="Times New Roman" w:hAnsi="Times New Roman" w:cs="Times New Roman"/>
          <w:bCs/>
          <w:iCs/>
          <w:sz w:val="24"/>
          <w:szCs w:val="24"/>
        </w:rPr>
        <w:t xml:space="preserve">Participants who did not report CRN </w:t>
      </w:r>
      <w:r w:rsidR="007E06BB">
        <w:rPr>
          <w:rFonts w:ascii="Times New Roman" w:hAnsi="Times New Roman" w:cs="Times New Roman"/>
          <w:bCs/>
          <w:iCs/>
          <w:sz w:val="24"/>
          <w:szCs w:val="24"/>
        </w:rPr>
        <w:t xml:space="preserve">at baseline may have </w:t>
      </w:r>
      <w:r w:rsidR="00B337EE">
        <w:rPr>
          <w:rFonts w:ascii="Times New Roman" w:hAnsi="Times New Roman" w:cs="Times New Roman"/>
          <w:bCs/>
          <w:iCs/>
          <w:sz w:val="24"/>
          <w:szCs w:val="24"/>
        </w:rPr>
        <w:t xml:space="preserve">experienced CRN </w:t>
      </w:r>
      <w:r w:rsidR="00124E07">
        <w:rPr>
          <w:rFonts w:ascii="Times New Roman" w:hAnsi="Times New Roman" w:cs="Times New Roman"/>
          <w:bCs/>
          <w:iCs/>
          <w:sz w:val="24"/>
          <w:szCs w:val="24"/>
        </w:rPr>
        <w:t xml:space="preserve">later in the follow-up period; conversely, those reporting CRN </w:t>
      </w:r>
      <w:r w:rsidR="00911B38">
        <w:rPr>
          <w:rFonts w:ascii="Times New Roman" w:hAnsi="Times New Roman" w:cs="Times New Roman"/>
          <w:bCs/>
          <w:iCs/>
          <w:sz w:val="24"/>
          <w:szCs w:val="24"/>
        </w:rPr>
        <w:t xml:space="preserve">at baseline did not necessarily </w:t>
      </w:r>
      <w:r w:rsidR="00A03E97">
        <w:rPr>
          <w:rFonts w:ascii="Times New Roman" w:hAnsi="Times New Roman" w:cs="Times New Roman"/>
          <w:bCs/>
          <w:iCs/>
          <w:sz w:val="24"/>
          <w:szCs w:val="24"/>
        </w:rPr>
        <w:t>have difficulty</w:t>
      </w:r>
      <w:r w:rsidR="00E31F58">
        <w:rPr>
          <w:rFonts w:ascii="Times New Roman" w:hAnsi="Times New Roman" w:cs="Times New Roman"/>
          <w:bCs/>
          <w:iCs/>
          <w:sz w:val="24"/>
          <w:szCs w:val="24"/>
        </w:rPr>
        <w:t xml:space="preserve"> afford</w:t>
      </w:r>
      <w:r w:rsidR="00A03E97">
        <w:rPr>
          <w:rFonts w:ascii="Times New Roman" w:hAnsi="Times New Roman" w:cs="Times New Roman"/>
          <w:bCs/>
          <w:iCs/>
          <w:sz w:val="24"/>
          <w:szCs w:val="24"/>
        </w:rPr>
        <w:t>ing</w:t>
      </w:r>
      <w:r w:rsidR="00E31F58">
        <w:rPr>
          <w:rFonts w:ascii="Times New Roman" w:hAnsi="Times New Roman" w:cs="Times New Roman"/>
          <w:bCs/>
          <w:iCs/>
          <w:sz w:val="24"/>
          <w:szCs w:val="24"/>
        </w:rPr>
        <w:t xml:space="preserve"> medication</w:t>
      </w:r>
      <w:r w:rsidR="00354D3E">
        <w:rPr>
          <w:rFonts w:ascii="Times New Roman" w:hAnsi="Times New Roman" w:cs="Times New Roman"/>
          <w:bCs/>
          <w:iCs/>
          <w:sz w:val="24"/>
          <w:szCs w:val="24"/>
        </w:rPr>
        <w:t xml:space="preserve"> throughout follow-up</w:t>
      </w:r>
      <w:r w:rsidR="002F61A2">
        <w:rPr>
          <w:rFonts w:ascii="Times New Roman" w:hAnsi="Times New Roman" w:cs="Times New Roman"/>
          <w:bCs/>
          <w:iCs/>
          <w:sz w:val="24"/>
          <w:szCs w:val="24"/>
        </w:rPr>
        <w:t>.</w:t>
      </w:r>
      <w:r w:rsidR="00A13DB6">
        <w:rPr>
          <w:rFonts w:ascii="Times New Roman" w:hAnsi="Times New Roman" w:cs="Times New Roman"/>
          <w:bCs/>
          <w:iCs/>
          <w:sz w:val="24"/>
          <w:szCs w:val="24"/>
        </w:rPr>
        <w:t xml:space="preserve"> </w:t>
      </w:r>
      <w:r w:rsidR="00B94233">
        <w:rPr>
          <w:rFonts w:ascii="Times New Roman" w:hAnsi="Times New Roman" w:cs="Times New Roman"/>
          <w:bCs/>
          <w:iCs/>
          <w:sz w:val="24"/>
          <w:szCs w:val="24"/>
        </w:rPr>
        <w:t xml:space="preserve">Second, </w:t>
      </w:r>
      <w:r w:rsidR="003806B1">
        <w:rPr>
          <w:rFonts w:ascii="Times New Roman" w:hAnsi="Times New Roman" w:cs="Times New Roman"/>
          <w:bCs/>
          <w:iCs/>
          <w:sz w:val="24"/>
          <w:szCs w:val="24"/>
        </w:rPr>
        <w:t xml:space="preserve">as discussed previously, </w:t>
      </w:r>
      <w:r w:rsidR="00B94233">
        <w:rPr>
          <w:rFonts w:ascii="Times New Roman" w:hAnsi="Times New Roman" w:cs="Times New Roman"/>
          <w:bCs/>
          <w:iCs/>
          <w:sz w:val="24"/>
          <w:szCs w:val="24"/>
        </w:rPr>
        <w:t xml:space="preserve">due to the </w:t>
      </w:r>
      <w:r w:rsidR="00CF2E3A">
        <w:rPr>
          <w:rFonts w:ascii="Times New Roman" w:hAnsi="Times New Roman" w:cs="Times New Roman"/>
          <w:bCs/>
          <w:iCs/>
          <w:sz w:val="24"/>
          <w:szCs w:val="24"/>
        </w:rPr>
        <w:t>chang</w:t>
      </w:r>
      <w:r w:rsidR="002E15BD">
        <w:rPr>
          <w:rFonts w:ascii="Times New Roman" w:hAnsi="Times New Roman" w:cs="Times New Roman"/>
          <w:bCs/>
          <w:iCs/>
          <w:sz w:val="24"/>
          <w:szCs w:val="24"/>
        </w:rPr>
        <w:t xml:space="preserve">e </w:t>
      </w:r>
      <w:r w:rsidR="00B94233">
        <w:rPr>
          <w:rFonts w:ascii="Times New Roman" w:hAnsi="Times New Roman" w:cs="Times New Roman"/>
          <w:bCs/>
          <w:iCs/>
          <w:sz w:val="24"/>
          <w:szCs w:val="24"/>
        </w:rPr>
        <w:t xml:space="preserve">in </w:t>
      </w:r>
      <w:r w:rsidR="00E743A0">
        <w:rPr>
          <w:rFonts w:ascii="Times New Roman" w:hAnsi="Times New Roman" w:cs="Times New Roman"/>
          <w:bCs/>
          <w:iCs/>
          <w:sz w:val="24"/>
          <w:szCs w:val="24"/>
        </w:rPr>
        <w:t>survey questions</w:t>
      </w:r>
      <w:r w:rsidR="005D6A0C">
        <w:rPr>
          <w:rFonts w:ascii="Times New Roman" w:hAnsi="Times New Roman" w:cs="Times New Roman"/>
          <w:bCs/>
          <w:iCs/>
          <w:sz w:val="24"/>
          <w:szCs w:val="24"/>
        </w:rPr>
        <w:t xml:space="preserve"> about CRN behaviors</w:t>
      </w:r>
      <w:r w:rsidR="008B59A6">
        <w:rPr>
          <w:rFonts w:ascii="Times New Roman" w:hAnsi="Times New Roman" w:cs="Times New Roman"/>
          <w:bCs/>
          <w:iCs/>
          <w:sz w:val="24"/>
          <w:szCs w:val="24"/>
        </w:rPr>
        <w:t xml:space="preserve"> </w:t>
      </w:r>
      <w:r w:rsidR="006A5601">
        <w:rPr>
          <w:rFonts w:ascii="Times New Roman" w:hAnsi="Times New Roman" w:cs="Times New Roman"/>
          <w:bCs/>
          <w:iCs/>
          <w:sz w:val="24"/>
          <w:szCs w:val="24"/>
        </w:rPr>
        <w:t>beginning in 2011</w:t>
      </w:r>
      <w:r w:rsidR="008B59A6">
        <w:rPr>
          <w:rFonts w:ascii="Times New Roman" w:hAnsi="Times New Roman" w:cs="Times New Roman"/>
          <w:bCs/>
          <w:iCs/>
          <w:sz w:val="24"/>
          <w:szCs w:val="24"/>
        </w:rPr>
        <w:t>,</w:t>
      </w:r>
      <w:r w:rsidR="00B867F7">
        <w:rPr>
          <w:rFonts w:ascii="Times New Roman" w:hAnsi="Times New Roman" w:cs="Times New Roman"/>
          <w:bCs/>
          <w:iCs/>
          <w:sz w:val="24"/>
          <w:szCs w:val="24"/>
        </w:rPr>
        <w:t xml:space="preserve"> </w:t>
      </w:r>
      <w:r w:rsidR="00CF2E3A">
        <w:rPr>
          <w:rFonts w:ascii="Times New Roman" w:hAnsi="Times New Roman" w:cs="Times New Roman"/>
          <w:bCs/>
          <w:iCs/>
          <w:sz w:val="24"/>
          <w:szCs w:val="24"/>
        </w:rPr>
        <w:t>o</w:t>
      </w:r>
      <w:r w:rsidR="007644C4">
        <w:rPr>
          <w:rFonts w:ascii="Times New Roman" w:hAnsi="Times New Roman" w:cs="Times New Roman"/>
          <w:bCs/>
          <w:iCs/>
          <w:sz w:val="24"/>
          <w:szCs w:val="24"/>
        </w:rPr>
        <w:t>bser</w:t>
      </w:r>
      <w:r w:rsidR="00A76082">
        <w:rPr>
          <w:rFonts w:ascii="Times New Roman" w:hAnsi="Times New Roman" w:cs="Times New Roman"/>
          <w:bCs/>
          <w:iCs/>
          <w:sz w:val="24"/>
          <w:szCs w:val="24"/>
        </w:rPr>
        <w:t xml:space="preserve">ved differences in </w:t>
      </w:r>
      <w:r w:rsidR="001E32E6">
        <w:rPr>
          <w:rFonts w:ascii="Times New Roman" w:hAnsi="Times New Roman" w:cs="Times New Roman"/>
          <w:bCs/>
          <w:iCs/>
          <w:sz w:val="24"/>
          <w:szCs w:val="24"/>
        </w:rPr>
        <w:t xml:space="preserve">hazard ratios </w:t>
      </w:r>
      <w:r w:rsidR="000554C7">
        <w:rPr>
          <w:rFonts w:ascii="Times New Roman" w:hAnsi="Times New Roman" w:cs="Times New Roman"/>
          <w:bCs/>
          <w:iCs/>
          <w:sz w:val="24"/>
          <w:szCs w:val="24"/>
        </w:rPr>
        <w:t>by year of interview</w:t>
      </w:r>
      <w:r w:rsidR="00A76082">
        <w:rPr>
          <w:rFonts w:ascii="Times New Roman" w:hAnsi="Times New Roman" w:cs="Times New Roman"/>
          <w:bCs/>
          <w:iCs/>
          <w:sz w:val="24"/>
          <w:szCs w:val="24"/>
        </w:rPr>
        <w:t xml:space="preserve"> should be interpreted with caution</w:t>
      </w:r>
      <w:r w:rsidR="00B05E82">
        <w:rPr>
          <w:rFonts w:ascii="Times New Roman" w:hAnsi="Times New Roman" w:cs="Times New Roman"/>
          <w:bCs/>
          <w:iCs/>
          <w:sz w:val="24"/>
          <w:szCs w:val="24"/>
        </w:rPr>
        <w:t>.</w:t>
      </w:r>
      <w:r w:rsidR="00BB09EA">
        <w:rPr>
          <w:rFonts w:ascii="Times New Roman" w:hAnsi="Times New Roman" w:cs="Times New Roman"/>
          <w:bCs/>
          <w:iCs/>
          <w:sz w:val="24"/>
          <w:szCs w:val="24"/>
        </w:rPr>
        <w:t xml:space="preserve"> Inconsistencies </w:t>
      </w:r>
      <w:r w:rsidR="00B74A2D">
        <w:rPr>
          <w:rFonts w:ascii="Times New Roman" w:hAnsi="Times New Roman" w:cs="Times New Roman"/>
          <w:bCs/>
          <w:iCs/>
          <w:sz w:val="24"/>
          <w:szCs w:val="24"/>
        </w:rPr>
        <w:t>could</w:t>
      </w:r>
      <w:r w:rsidR="000554C7">
        <w:rPr>
          <w:rFonts w:ascii="Times New Roman" w:hAnsi="Times New Roman" w:cs="Times New Roman"/>
          <w:bCs/>
          <w:iCs/>
          <w:sz w:val="24"/>
          <w:szCs w:val="24"/>
        </w:rPr>
        <w:t xml:space="preserve"> be an artifact of measurement erro</w:t>
      </w:r>
      <w:r w:rsidR="00BB09EA">
        <w:rPr>
          <w:rFonts w:ascii="Times New Roman" w:hAnsi="Times New Roman" w:cs="Times New Roman"/>
          <w:bCs/>
          <w:iCs/>
          <w:sz w:val="24"/>
          <w:szCs w:val="24"/>
        </w:rPr>
        <w:t xml:space="preserve">r, </w:t>
      </w:r>
      <w:r w:rsidR="008F3D66">
        <w:rPr>
          <w:rFonts w:ascii="Times New Roman" w:hAnsi="Times New Roman" w:cs="Times New Roman"/>
          <w:bCs/>
          <w:iCs/>
          <w:sz w:val="24"/>
          <w:szCs w:val="24"/>
        </w:rPr>
        <w:t>shorter follow-up times, or</w:t>
      </w:r>
      <w:r w:rsidR="007B7708">
        <w:rPr>
          <w:rFonts w:ascii="Times New Roman" w:hAnsi="Times New Roman" w:cs="Times New Roman"/>
          <w:bCs/>
          <w:iCs/>
          <w:sz w:val="24"/>
          <w:szCs w:val="24"/>
        </w:rPr>
        <w:t xml:space="preserve"> period effects such as the passage of the Affordable Care Act</w:t>
      </w:r>
      <w:r w:rsidR="006B2737">
        <w:rPr>
          <w:rFonts w:ascii="Times New Roman" w:hAnsi="Times New Roman" w:cs="Times New Roman"/>
          <w:bCs/>
          <w:iCs/>
          <w:sz w:val="24"/>
          <w:szCs w:val="24"/>
        </w:rPr>
        <w:t>.</w:t>
      </w:r>
      <w:r w:rsidR="00A73935">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{"citationID":"9OfaKWks","properties":{"formattedCitation":"\\super 77,78\\nosupersub{}","plainCitation":"77,78","noteIndex":0},"citationItems":[{"id":1144,"uris":["http://zotero.org/users/5917738/items/FN97AW2V"],"uri":["http://zotero.org/users/5917738/items/FN97AW2V"],"itemData":{"id":1144,"type":"article-journal","container-title":"The American journal of managed care","ISSN":"1088-0224","issue":"4","page":"308—316","title":"Effects of coverage gap reform on adherence to diabetes medications","volume":"19","author":[{"family":"Zeng","given":"Feng"},{"family":"Patel","given":"Bimal V"},{"family":"Brunetti","given":"Louis"}],"issued":{"date-parts":[["2013",4]]}}},{"id":1145,"uris":["http://zotero.org/users/5917738/items/MLZ5WEXA"],"uri":["http://zotero.org/users/5917738/items/MLZ5WEXA"],"itemData":{"id":1145,"type":"article-journal","abstract":"A growing body of literature describes how the Affordable Care Act (ACA) has expanded health insurance coverage. What is less well known is how these coverage gains have affected populations that are at risk for high health spending. To investigate this issue, we used prescription transaction data for a panel of 6.7 million prescription drug users to compare changes in coverage, prescription fills, plan spending, and out-of-pocket spending before and after the implementation of the ACA’s coverage expansion. We found a 30 percent reduction in the proportion of this population that was uninsured in 2014 compared to 2013. Uninsured people who gained private coverage filled, on average, 28 percent more prescriptions and had 29 percent less out-of-pocket spending per prescription in 2014 compared to 2013. Those who gained Medicaid coverage had larger increases in fill rates (79 percent) and reductions in out-of-pocket spending per prescription (58 percent). People who gained coverage who had at least one of the chronic conditions detailed in our study saw larger decreases in out-of-pocket spending compared to those who did not have at least one condition. These results demonstrate that by reducing financial barriers to care, the ACA has increased treatment rates while reducing out-of-pocket spending, particularly for people with chronic conditions.","container-title":"Health Affairs","DOI":"10.1377/hlthaff.2016.0091","ISSN":"0278-2715","issue":"9","journalAbbreviation":"Health Affairs","page":"1725-1733","source":"healthaffairs.org (Atypon)","title":"Gaining Coverage Through Medicaid Or Private Insurance Increased Prescription Use And Lowered Out-Of-Pocket Spending","volume":"35","author":[{"family":"Mulcahy","given":"Andrew W."},{"family":"Eibner","given":"Christine"},{"family":"Finegold","given":"Kenneth"}],"issued":{"date-parts":[["2016",9,1]]}}}],"schema":"https://github.com/citation-style-language/schema/raw/master/csl-citation.json"} </w:instrText>
      </w:r>
      <w:r w:rsidR="00A73935">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77,78</w:t>
      </w:r>
      <w:r w:rsidR="00A73935">
        <w:rPr>
          <w:rFonts w:ascii="Times New Roman" w:hAnsi="Times New Roman" w:cs="Times New Roman"/>
          <w:bCs/>
          <w:iCs/>
          <w:sz w:val="24"/>
          <w:szCs w:val="24"/>
        </w:rPr>
        <w:fldChar w:fldCharType="end"/>
      </w:r>
      <w:r w:rsidR="002A1A75">
        <w:rPr>
          <w:rFonts w:ascii="Times New Roman" w:hAnsi="Times New Roman" w:cs="Times New Roman"/>
          <w:bCs/>
          <w:iCs/>
          <w:sz w:val="24"/>
          <w:szCs w:val="24"/>
        </w:rPr>
        <w:t xml:space="preserve"> </w:t>
      </w:r>
      <w:r w:rsidR="00691F84">
        <w:rPr>
          <w:rFonts w:ascii="Times New Roman" w:hAnsi="Times New Roman" w:cs="Times New Roman"/>
          <w:bCs/>
          <w:iCs/>
          <w:sz w:val="24"/>
          <w:szCs w:val="24"/>
        </w:rPr>
        <w:t xml:space="preserve">Similarly, </w:t>
      </w:r>
      <w:r w:rsidR="009E6292">
        <w:rPr>
          <w:rFonts w:ascii="Times New Roman" w:hAnsi="Times New Roman" w:cs="Times New Roman"/>
          <w:bCs/>
          <w:iCs/>
          <w:sz w:val="24"/>
          <w:szCs w:val="24"/>
        </w:rPr>
        <w:t xml:space="preserve">the </w:t>
      </w:r>
      <w:r w:rsidR="00E945C5">
        <w:rPr>
          <w:rFonts w:ascii="Times New Roman" w:hAnsi="Times New Roman" w:cs="Times New Roman"/>
          <w:bCs/>
          <w:iCs/>
          <w:sz w:val="24"/>
          <w:szCs w:val="24"/>
        </w:rPr>
        <w:t>measurement of CRN was non-spec</w:t>
      </w:r>
      <w:r w:rsidR="007D4062">
        <w:rPr>
          <w:rFonts w:ascii="Times New Roman" w:hAnsi="Times New Roman" w:cs="Times New Roman"/>
          <w:bCs/>
          <w:iCs/>
          <w:sz w:val="24"/>
          <w:szCs w:val="24"/>
        </w:rPr>
        <w:t xml:space="preserve">ific and may not have captured </w:t>
      </w:r>
      <w:r w:rsidR="00932453">
        <w:rPr>
          <w:rFonts w:ascii="Times New Roman" w:hAnsi="Times New Roman" w:cs="Times New Roman"/>
          <w:bCs/>
          <w:iCs/>
          <w:sz w:val="24"/>
          <w:szCs w:val="24"/>
        </w:rPr>
        <w:t>important variations</w:t>
      </w:r>
      <w:r w:rsidR="007F7B8D">
        <w:rPr>
          <w:rFonts w:ascii="Times New Roman" w:hAnsi="Times New Roman" w:cs="Times New Roman"/>
          <w:bCs/>
          <w:iCs/>
          <w:sz w:val="24"/>
          <w:szCs w:val="24"/>
        </w:rPr>
        <w:t xml:space="preserve"> in CRN </w:t>
      </w:r>
      <w:r w:rsidR="005D73F1">
        <w:rPr>
          <w:rFonts w:ascii="Times New Roman" w:hAnsi="Times New Roman" w:cs="Times New Roman"/>
          <w:bCs/>
          <w:iCs/>
          <w:sz w:val="24"/>
          <w:szCs w:val="24"/>
        </w:rPr>
        <w:t xml:space="preserve">behavior </w:t>
      </w:r>
      <w:r w:rsidR="007F7B8D">
        <w:rPr>
          <w:rFonts w:ascii="Times New Roman" w:hAnsi="Times New Roman" w:cs="Times New Roman"/>
          <w:bCs/>
          <w:iCs/>
          <w:sz w:val="24"/>
          <w:szCs w:val="24"/>
        </w:rPr>
        <w:t xml:space="preserve">with </w:t>
      </w:r>
      <w:r w:rsidR="00DC316E">
        <w:rPr>
          <w:rFonts w:ascii="Times New Roman" w:hAnsi="Times New Roman" w:cs="Times New Roman"/>
          <w:bCs/>
          <w:iCs/>
          <w:sz w:val="24"/>
          <w:szCs w:val="24"/>
        </w:rPr>
        <w:t>consequences</w:t>
      </w:r>
      <w:r w:rsidR="00350B4E">
        <w:rPr>
          <w:rFonts w:ascii="Times New Roman" w:hAnsi="Times New Roman" w:cs="Times New Roman"/>
          <w:bCs/>
          <w:iCs/>
          <w:sz w:val="24"/>
          <w:szCs w:val="24"/>
        </w:rPr>
        <w:t xml:space="preserve"> for</w:t>
      </w:r>
      <w:r w:rsidR="005D73F1">
        <w:rPr>
          <w:rFonts w:ascii="Times New Roman" w:hAnsi="Times New Roman" w:cs="Times New Roman"/>
          <w:bCs/>
          <w:iCs/>
          <w:sz w:val="24"/>
          <w:szCs w:val="24"/>
        </w:rPr>
        <w:t xml:space="preserve"> mortality</w:t>
      </w:r>
      <w:r w:rsidR="00932453">
        <w:rPr>
          <w:rFonts w:ascii="Times New Roman" w:hAnsi="Times New Roman" w:cs="Times New Roman"/>
          <w:bCs/>
          <w:iCs/>
          <w:sz w:val="24"/>
          <w:szCs w:val="24"/>
        </w:rPr>
        <w:t xml:space="preserve">. </w:t>
      </w:r>
      <w:r w:rsidR="005D73F1">
        <w:rPr>
          <w:rFonts w:ascii="Times New Roman" w:hAnsi="Times New Roman" w:cs="Times New Roman"/>
          <w:bCs/>
          <w:iCs/>
          <w:sz w:val="24"/>
          <w:szCs w:val="24"/>
        </w:rPr>
        <w:t xml:space="preserve">For instance, </w:t>
      </w:r>
      <w:r w:rsidR="00DC316E">
        <w:rPr>
          <w:rFonts w:ascii="Times New Roman" w:hAnsi="Times New Roman" w:cs="Times New Roman"/>
          <w:bCs/>
          <w:iCs/>
          <w:sz w:val="24"/>
          <w:szCs w:val="24"/>
        </w:rPr>
        <w:t>respondents</w:t>
      </w:r>
      <w:r w:rsidR="005B78FC">
        <w:rPr>
          <w:rFonts w:ascii="Times New Roman" w:hAnsi="Times New Roman" w:cs="Times New Roman"/>
          <w:bCs/>
          <w:iCs/>
          <w:sz w:val="24"/>
          <w:szCs w:val="24"/>
        </w:rPr>
        <w:t xml:space="preserve"> were also not asked about specific medications</w:t>
      </w:r>
      <w:r w:rsidR="00691F84">
        <w:rPr>
          <w:rFonts w:ascii="Times New Roman" w:hAnsi="Times New Roman" w:cs="Times New Roman"/>
          <w:bCs/>
          <w:iCs/>
          <w:sz w:val="24"/>
          <w:szCs w:val="24"/>
        </w:rPr>
        <w:t xml:space="preserve"> </w:t>
      </w:r>
      <w:r w:rsidR="00350B4E">
        <w:rPr>
          <w:rFonts w:ascii="Times New Roman" w:hAnsi="Times New Roman" w:cs="Times New Roman"/>
          <w:bCs/>
          <w:iCs/>
          <w:sz w:val="24"/>
          <w:szCs w:val="24"/>
        </w:rPr>
        <w:t xml:space="preserve">that </w:t>
      </w:r>
      <w:r w:rsidR="00691F84">
        <w:rPr>
          <w:rFonts w:ascii="Times New Roman" w:hAnsi="Times New Roman" w:cs="Times New Roman"/>
          <w:bCs/>
          <w:iCs/>
          <w:sz w:val="24"/>
          <w:szCs w:val="24"/>
        </w:rPr>
        <w:t>they restricted or could not afford</w:t>
      </w:r>
      <w:r w:rsidR="00842D64">
        <w:rPr>
          <w:rFonts w:ascii="Times New Roman" w:hAnsi="Times New Roman" w:cs="Times New Roman"/>
          <w:bCs/>
          <w:iCs/>
          <w:sz w:val="24"/>
          <w:szCs w:val="24"/>
        </w:rPr>
        <w:t>, so it is possible that individuals reporting CRN</w:t>
      </w:r>
      <w:r w:rsidR="00756C3A">
        <w:rPr>
          <w:rFonts w:ascii="Times New Roman" w:hAnsi="Times New Roman" w:cs="Times New Roman"/>
          <w:bCs/>
          <w:iCs/>
          <w:sz w:val="24"/>
          <w:szCs w:val="24"/>
        </w:rPr>
        <w:t xml:space="preserve"> were adherent to </w:t>
      </w:r>
      <w:r w:rsidR="007E75D7">
        <w:rPr>
          <w:rFonts w:ascii="Times New Roman" w:hAnsi="Times New Roman" w:cs="Times New Roman"/>
          <w:bCs/>
          <w:iCs/>
          <w:sz w:val="24"/>
          <w:szCs w:val="24"/>
        </w:rPr>
        <w:t>crucial medications (e.g. insulin</w:t>
      </w:r>
      <w:r w:rsidR="00CE1E68">
        <w:rPr>
          <w:rFonts w:ascii="Times New Roman" w:hAnsi="Times New Roman" w:cs="Times New Roman"/>
          <w:bCs/>
          <w:iCs/>
          <w:sz w:val="24"/>
          <w:szCs w:val="24"/>
        </w:rPr>
        <w:t>, statins)</w:t>
      </w:r>
      <w:r w:rsidR="00F73553">
        <w:rPr>
          <w:rFonts w:ascii="Times New Roman" w:hAnsi="Times New Roman" w:cs="Times New Roman"/>
          <w:bCs/>
          <w:iCs/>
          <w:sz w:val="24"/>
          <w:szCs w:val="24"/>
        </w:rPr>
        <w:t xml:space="preserve"> and </w:t>
      </w:r>
      <w:r w:rsidR="005C3195">
        <w:rPr>
          <w:rFonts w:ascii="Times New Roman" w:hAnsi="Times New Roman" w:cs="Times New Roman"/>
          <w:bCs/>
          <w:iCs/>
          <w:sz w:val="24"/>
          <w:szCs w:val="24"/>
        </w:rPr>
        <w:t xml:space="preserve">non-adherent to </w:t>
      </w:r>
      <w:r w:rsidR="008C2F78">
        <w:rPr>
          <w:rFonts w:ascii="Times New Roman" w:hAnsi="Times New Roman" w:cs="Times New Roman"/>
          <w:bCs/>
          <w:iCs/>
          <w:sz w:val="24"/>
          <w:szCs w:val="24"/>
        </w:rPr>
        <w:t>others</w:t>
      </w:r>
      <w:r w:rsidR="005B78FC">
        <w:rPr>
          <w:rFonts w:ascii="Times New Roman" w:hAnsi="Times New Roman" w:cs="Times New Roman"/>
          <w:bCs/>
          <w:iCs/>
          <w:sz w:val="24"/>
          <w:szCs w:val="24"/>
        </w:rPr>
        <w:t>.</w:t>
      </w:r>
      <w:r w:rsidR="008F30CC">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{"citationID":"KCkErHdm","properties":{"formattedCitation":"\\super 79\\nosupersub{}","plainCitation":"79","noteIndex":0},"citationItems":[{"id":1153,"uris":["http://zotero.org/users/5917738/items/UDSQJZZ8"],"uri":["http://zotero.org/users/5917738/items/UDSQJZZ8"],"itemData":{"id":1153,"type":"article-journal","abstract":"OBJECTIVE — In the face of ﬁnancial constraints, diabetic patients may forgo prescribed medications, causing negative health effects. This study examined how cost and noncost factors are associated with patterns of cost-related nonadherence to medications (CRN). RESEARCH DESIGN AND METHODS — This was a cross-sectional survey of patients using medications for both diabetes and chronic pain (n ϭ 245). Patients reported their income, out-of-pocket medication costs, education level, depressive symptoms, and medication-related beliefs and whether they cut back because of cost on 1) both diabetes and pain medications, 2) diabetes medications only, 3) pain medications only, or 4) neither. Multinomial logistic regression was used to model patients’ adjusted odds ratios (AORs) of falling into these four possible categories.\nRESULTS — Of the patients, 9% cut back on medications for both conditions, 13% cut back on diabetes medications alone, and 9% cut back on pain medications alone. Income Ͻ20,000 USD (AOR ϭ 5.7, P ϭ 0.008) and monthly medication costs Ͼ50 USD (AOR ϭ 3.9, P ϭ 0.02) increased patients’ odds of CRN for both conditions versus neither. Low-income patients also were more likely to selectively forgo pain medications (AOR ϭ 9.1, P ϭ 0.001) but not diabetes medications (AOR ϭ 2.1, P ϭ 0.12). More depressive symptoms (AOR ϭ 1.6, P ϭ 0.006) and negative medication-related beliefs (AOR ϭ 1.7, P ϭ 0.02) increased patients’ odds of cutting back selectively on medications for diabetes but not pain.\nCONCLUSIONS — Patients who forgo medications for both diabetes and chronic pain appear to be inﬂuenced primarily by economic pressures, whereas patients who cut back selectively on their diabetes treatments are inﬂuenced by their mood and medication beliefs. Our ﬁndings point toward more targeted strategies to assist diabetic patients who experience CRN.","container-title":"Diabetes Care","DOI":"10.2337/dc09-1059","ISSN":"0149-5992, 1935-5548","issue":"12","journalAbbreviation":"Diabetes Care","language":"en","page":"2143-2148","source":"DOI.org (Crossref)","title":"Cost-Related Nonadherence to Medications Among Patients With Diabetes and Chronic Pain: Factors beyond finances","title-short":"Cost-Related Nonadherence to Medications Among Patients With Diabetes and Chronic Pain","volume":"32","author":[{"family":"Kurlander","given":"J. E."},{"family":"Kerr","given":"E. A."},{"family":"Krein","given":"S."},{"family":"Heisler","given":"M."},{"family":"Piette","given":"J. D."}],"issued":{"date-parts":[["2009",12,1]]}}}],"schema":"https://github.com/citation-style-language/schema/raw/master/csl-citation.json"} </w:instrText>
      </w:r>
      <w:r w:rsidR="008F30CC">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79</w:t>
      </w:r>
      <w:r w:rsidR="008F30CC">
        <w:rPr>
          <w:rFonts w:ascii="Times New Roman" w:hAnsi="Times New Roman" w:cs="Times New Roman"/>
          <w:bCs/>
          <w:iCs/>
          <w:sz w:val="24"/>
          <w:szCs w:val="24"/>
        </w:rPr>
        <w:fldChar w:fldCharType="end"/>
      </w:r>
      <w:r w:rsidR="00597B35">
        <w:rPr>
          <w:rFonts w:ascii="Times New Roman" w:hAnsi="Times New Roman" w:cs="Times New Roman"/>
          <w:bCs/>
          <w:iCs/>
          <w:sz w:val="24"/>
          <w:szCs w:val="24"/>
        </w:rPr>
        <w:t xml:space="preserve"> However, </w:t>
      </w:r>
      <w:r w:rsidR="00594826">
        <w:rPr>
          <w:rFonts w:ascii="Times New Roman" w:hAnsi="Times New Roman" w:cs="Times New Roman"/>
          <w:bCs/>
          <w:iCs/>
          <w:sz w:val="24"/>
          <w:szCs w:val="24"/>
        </w:rPr>
        <w:t>lack of specificity in CRN measurement would likely bias results toward the null, as</w:t>
      </w:r>
      <w:r w:rsidR="00662D08">
        <w:rPr>
          <w:rFonts w:ascii="Times New Roman" w:hAnsi="Times New Roman" w:cs="Times New Roman"/>
          <w:bCs/>
          <w:iCs/>
          <w:sz w:val="24"/>
          <w:szCs w:val="24"/>
        </w:rPr>
        <w:t xml:space="preserve"> </w:t>
      </w:r>
      <w:r w:rsidR="002C5E6F">
        <w:rPr>
          <w:rFonts w:ascii="Times New Roman" w:hAnsi="Times New Roman" w:cs="Times New Roman"/>
          <w:bCs/>
          <w:iCs/>
          <w:sz w:val="24"/>
          <w:szCs w:val="24"/>
        </w:rPr>
        <w:t xml:space="preserve">I </w:t>
      </w:r>
      <w:r w:rsidR="00662D08">
        <w:rPr>
          <w:rFonts w:ascii="Times New Roman" w:hAnsi="Times New Roman" w:cs="Times New Roman"/>
          <w:bCs/>
          <w:iCs/>
          <w:sz w:val="24"/>
          <w:szCs w:val="24"/>
        </w:rPr>
        <w:t>expect that</w:t>
      </w:r>
      <w:r w:rsidR="00A74F99">
        <w:rPr>
          <w:rFonts w:ascii="Times New Roman" w:hAnsi="Times New Roman" w:cs="Times New Roman"/>
          <w:bCs/>
          <w:iCs/>
          <w:sz w:val="24"/>
          <w:szCs w:val="24"/>
        </w:rPr>
        <w:t xml:space="preserve"> individuals with </w:t>
      </w:r>
      <w:r w:rsidR="00BD5AE9">
        <w:rPr>
          <w:rFonts w:ascii="Times New Roman" w:hAnsi="Times New Roman" w:cs="Times New Roman"/>
          <w:bCs/>
          <w:iCs/>
          <w:sz w:val="24"/>
          <w:szCs w:val="24"/>
        </w:rPr>
        <w:t xml:space="preserve">CRN to less </w:t>
      </w:r>
      <w:r w:rsidR="00177C30">
        <w:rPr>
          <w:rFonts w:ascii="Times New Roman" w:hAnsi="Times New Roman" w:cs="Times New Roman"/>
          <w:bCs/>
          <w:iCs/>
          <w:sz w:val="24"/>
          <w:szCs w:val="24"/>
        </w:rPr>
        <w:t>critical</w:t>
      </w:r>
      <w:r w:rsidR="00662D08">
        <w:rPr>
          <w:rFonts w:ascii="Times New Roman" w:hAnsi="Times New Roman" w:cs="Times New Roman"/>
          <w:bCs/>
          <w:iCs/>
          <w:sz w:val="24"/>
          <w:szCs w:val="24"/>
        </w:rPr>
        <w:t xml:space="preserve"> medications </w:t>
      </w:r>
      <w:r w:rsidR="00177C30">
        <w:rPr>
          <w:rFonts w:ascii="Times New Roman" w:hAnsi="Times New Roman" w:cs="Times New Roman"/>
          <w:bCs/>
          <w:iCs/>
          <w:sz w:val="24"/>
          <w:szCs w:val="24"/>
        </w:rPr>
        <w:t xml:space="preserve">would have better health </w:t>
      </w:r>
      <w:r w:rsidR="00540A11">
        <w:rPr>
          <w:rFonts w:ascii="Times New Roman" w:hAnsi="Times New Roman" w:cs="Times New Roman"/>
          <w:bCs/>
          <w:iCs/>
          <w:sz w:val="24"/>
          <w:szCs w:val="24"/>
        </w:rPr>
        <w:t>outcomes than those who were nonadherent to essenti</w:t>
      </w:r>
      <w:r w:rsidR="001200BC">
        <w:rPr>
          <w:rFonts w:ascii="Times New Roman" w:hAnsi="Times New Roman" w:cs="Times New Roman"/>
          <w:bCs/>
          <w:iCs/>
          <w:sz w:val="24"/>
          <w:szCs w:val="24"/>
        </w:rPr>
        <w:t>al</w:t>
      </w:r>
      <w:r w:rsidR="00E40D0D">
        <w:rPr>
          <w:rFonts w:ascii="Times New Roman" w:hAnsi="Times New Roman" w:cs="Times New Roman"/>
          <w:bCs/>
          <w:iCs/>
          <w:sz w:val="24"/>
          <w:szCs w:val="24"/>
        </w:rPr>
        <w:t xml:space="preserve"> prescriptions</w:t>
      </w:r>
      <w:r w:rsidR="00540A11">
        <w:rPr>
          <w:rFonts w:ascii="Times New Roman" w:hAnsi="Times New Roman" w:cs="Times New Roman"/>
          <w:bCs/>
          <w:iCs/>
          <w:sz w:val="24"/>
          <w:szCs w:val="24"/>
        </w:rPr>
        <w:t>.</w:t>
      </w:r>
      <w:r w:rsidR="008D58D2">
        <w:rPr>
          <w:rFonts w:ascii="Times New Roman" w:hAnsi="Times New Roman" w:cs="Times New Roman"/>
          <w:bCs/>
          <w:iCs/>
          <w:sz w:val="24"/>
          <w:szCs w:val="24"/>
        </w:rPr>
        <w:t xml:space="preserve"> </w:t>
      </w:r>
      <w:r w:rsidR="00047C5E">
        <w:rPr>
          <w:rFonts w:ascii="Times New Roman" w:hAnsi="Times New Roman" w:cs="Times New Roman"/>
          <w:bCs/>
          <w:iCs/>
          <w:sz w:val="24"/>
          <w:szCs w:val="24"/>
        </w:rPr>
        <w:t>Third</w:t>
      </w:r>
      <w:r w:rsidR="00E01D00">
        <w:rPr>
          <w:rFonts w:ascii="Times New Roman" w:hAnsi="Times New Roman" w:cs="Times New Roman"/>
          <w:bCs/>
          <w:iCs/>
          <w:sz w:val="24"/>
          <w:szCs w:val="24"/>
        </w:rPr>
        <w:t>,</w:t>
      </w:r>
      <w:r w:rsidR="008D58D2">
        <w:rPr>
          <w:rFonts w:ascii="Times New Roman" w:hAnsi="Times New Roman" w:cs="Times New Roman"/>
          <w:bCs/>
          <w:iCs/>
          <w:sz w:val="24"/>
          <w:szCs w:val="24"/>
        </w:rPr>
        <w:t xml:space="preserve"> althou</w:t>
      </w:r>
      <w:r w:rsidR="00376300">
        <w:rPr>
          <w:rFonts w:ascii="Times New Roman" w:hAnsi="Times New Roman" w:cs="Times New Roman"/>
          <w:bCs/>
          <w:iCs/>
          <w:sz w:val="24"/>
          <w:szCs w:val="24"/>
        </w:rPr>
        <w:t xml:space="preserve">gh </w:t>
      </w:r>
      <w:r w:rsidR="00230367">
        <w:rPr>
          <w:rFonts w:ascii="Times New Roman" w:hAnsi="Times New Roman" w:cs="Times New Roman"/>
          <w:bCs/>
          <w:iCs/>
          <w:sz w:val="24"/>
          <w:szCs w:val="24"/>
        </w:rPr>
        <w:t xml:space="preserve">the number of </w:t>
      </w:r>
      <w:r w:rsidR="006E08B4">
        <w:rPr>
          <w:rFonts w:ascii="Times New Roman" w:hAnsi="Times New Roman" w:cs="Times New Roman"/>
          <w:bCs/>
          <w:iCs/>
          <w:sz w:val="24"/>
          <w:szCs w:val="24"/>
        </w:rPr>
        <w:t xml:space="preserve">individuals </w:t>
      </w:r>
      <w:r w:rsidR="00230367">
        <w:rPr>
          <w:rFonts w:ascii="Times New Roman" w:hAnsi="Times New Roman" w:cs="Times New Roman"/>
          <w:bCs/>
          <w:iCs/>
          <w:sz w:val="24"/>
          <w:szCs w:val="24"/>
        </w:rPr>
        <w:t xml:space="preserve">with improbable death dates was low </w:t>
      </w:r>
      <w:r w:rsidR="00230367">
        <w:rPr>
          <w:rFonts w:ascii="Times New Roman" w:hAnsi="Times New Roman" w:cs="Times New Roman"/>
          <w:bCs/>
          <w:iCs/>
          <w:sz w:val="24"/>
          <w:szCs w:val="24"/>
        </w:rPr>
        <w:lastRenderedPageBreak/>
        <w:t xml:space="preserve">and </w:t>
      </w:r>
      <w:r w:rsidR="002C5E6F">
        <w:rPr>
          <w:rFonts w:ascii="Times New Roman" w:hAnsi="Times New Roman" w:cs="Times New Roman"/>
          <w:bCs/>
          <w:iCs/>
          <w:sz w:val="24"/>
          <w:szCs w:val="24"/>
        </w:rPr>
        <w:t xml:space="preserve">I </w:t>
      </w:r>
      <w:r w:rsidR="0033754F">
        <w:rPr>
          <w:rFonts w:ascii="Times New Roman" w:hAnsi="Times New Roman" w:cs="Times New Roman"/>
          <w:bCs/>
          <w:iCs/>
          <w:sz w:val="24"/>
          <w:szCs w:val="24"/>
        </w:rPr>
        <w:t xml:space="preserve">excluded all </w:t>
      </w:r>
      <w:r w:rsidR="00230367">
        <w:rPr>
          <w:rFonts w:ascii="Times New Roman" w:hAnsi="Times New Roman" w:cs="Times New Roman"/>
          <w:bCs/>
          <w:iCs/>
          <w:sz w:val="24"/>
          <w:szCs w:val="24"/>
        </w:rPr>
        <w:t>such</w:t>
      </w:r>
      <w:r w:rsidR="006E08B4">
        <w:rPr>
          <w:rFonts w:ascii="Times New Roman" w:hAnsi="Times New Roman" w:cs="Times New Roman"/>
          <w:bCs/>
          <w:iCs/>
          <w:sz w:val="24"/>
          <w:szCs w:val="24"/>
        </w:rPr>
        <w:t xml:space="preserve"> cases</w:t>
      </w:r>
      <w:r w:rsidR="00287522">
        <w:rPr>
          <w:rFonts w:ascii="Times New Roman" w:hAnsi="Times New Roman" w:cs="Times New Roman"/>
          <w:bCs/>
          <w:iCs/>
          <w:sz w:val="24"/>
          <w:szCs w:val="24"/>
        </w:rPr>
        <w:t xml:space="preserve">, </w:t>
      </w:r>
      <w:r w:rsidR="002C5E6F">
        <w:rPr>
          <w:rFonts w:ascii="Times New Roman" w:hAnsi="Times New Roman" w:cs="Times New Roman"/>
          <w:bCs/>
          <w:iCs/>
          <w:sz w:val="24"/>
          <w:szCs w:val="24"/>
        </w:rPr>
        <w:t xml:space="preserve">I </w:t>
      </w:r>
      <w:r w:rsidR="00287522">
        <w:rPr>
          <w:rFonts w:ascii="Times New Roman" w:hAnsi="Times New Roman" w:cs="Times New Roman"/>
          <w:bCs/>
          <w:iCs/>
          <w:sz w:val="24"/>
          <w:szCs w:val="24"/>
        </w:rPr>
        <w:t xml:space="preserve">acknowledge that the existence of cases with erroneous (negative) lengths of follow-up time in this study sample likely reduced the internal validity of mortality analyses. </w:t>
      </w:r>
      <w:r w:rsidR="00575DE2">
        <w:rPr>
          <w:rFonts w:ascii="Times New Roman" w:hAnsi="Times New Roman" w:cs="Times New Roman"/>
          <w:bCs/>
          <w:iCs/>
          <w:sz w:val="24"/>
          <w:szCs w:val="24"/>
        </w:rPr>
        <w:t>Nonetheless,</w:t>
      </w:r>
      <w:r w:rsidR="00FB1E6F">
        <w:rPr>
          <w:rFonts w:ascii="Times New Roman" w:hAnsi="Times New Roman" w:cs="Times New Roman"/>
          <w:bCs/>
          <w:iCs/>
          <w:sz w:val="24"/>
          <w:szCs w:val="24"/>
        </w:rPr>
        <w:t xml:space="preserve"> </w:t>
      </w:r>
      <w:r w:rsidR="002C5E6F">
        <w:rPr>
          <w:rFonts w:ascii="Times New Roman" w:hAnsi="Times New Roman" w:cs="Times New Roman"/>
          <w:bCs/>
          <w:iCs/>
          <w:sz w:val="24"/>
          <w:szCs w:val="24"/>
        </w:rPr>
        <w:t xml:space="preserve">I </w:t>
      </w:r>
      <w:r w:rsidR="00FB1E6F">
        <w:rPr>
          <w:rFonts w:ascii="Times New Roman" w:hAnsi="Times New Roman" w:cs="Times New Roman"/>
          <w:bCs/>
          <w:iCs/>
          <w:sz w:val="24"/>
          <w:szCs w:val="24"/>
        </w:rPr>
        <w:t>note that</w:t>
      </w:r>
      <w:r w:rsidR="0027607D">
        <w:rPr>
          <w:rFonts w:ascii="Times New Roman" w:hAnsi="Times New Roman" w:cs="Times New Roman"/>
          <w:bCs/>
          <w:iCs/>
          <w:sz w:val="24"/>
          <w:szCs w:val="24"/>
        </w:rPr>
        <w:t>, one,</w:t>
      </w:r>
      <w:r w:rsidR="00575DE2">
        <w:rPr>
          <w:rFonts w:ascii="Times New Roman" w:hAnsi="Times New Roman" w:cs="Times New Roman"/>
          <w:bCs/>
          <w:iCs/>
          <w:sz w:val="24"/>
          <w:szCs w:val="24"/>
        </w:rPr>
        <w:t xml:space="preserve"> the </w:t>
      </w:r>
      <w:r w:rsidR="00287522">
        <w:rPr>
          <w:rFonts w:ascii="Times New Roman" w:hAnsi="Times New Roman" w:cs="Times New Roman"/>
          <w:bCs/>
          <w:iCs/>
          <w:sz w:val="24"/>
          <w:szCs w:val="24"/>
        </w:rPr>
        <w:t>N</w:t>
      </w:r>
      <w:r w:rsidR="00FA7881">
        <w:rPr>
          <w:rFonts w:ascii="Times New Roman" w:hAnsi="Times New Roman" w:cs="Times New Roman"/>
          <w:bCs/>
          <w:iCs/>
          <w:sz w:val="24"/>
          <w:szCs w:val="24"/>
        </w:rPr>
        <w:t xml:space="preserve">ational Death Index </w:t>
      </w:r>
      <w:r w:rsidR="00AB2421">
        <w:rPr>
          <w:rFonts w:ascii="Times New Roman" w:hAnsi="Times New Roman" w:cs="Times New Roman"/>
          <w:bCs/>
          <w:iCs/>
          <w:sz w:val="24"/>
          <w:szCs w:val="24"/>
        </w:rPr>
        <w:t>is commonly used</w:t>
      </w:r>
      <w:r w:rsidR="00575DE2">
        <w:rPr>
          <w:rFonts w:ascii="Times New Roman" w:hAnsi="Times New Roman" w:cs="Times New Roman"/>
          <w:bCs/>
          <w:iCs/>
          <w:sz w:val="24"/>
          <w:szCs w:val="24"/>
        </w:rPr>
        <w:t xml:space="preserve"> </w:t>
      </w:r>
      <w:r w:rsidR="002B047A">
        <w:rPr>
          <w:rFonts w:ascii="Times New Roman" w:hAnsi="Times New Roman" w:cs="Times New Roman"/>
          <w:bCs/>
          <w:iCs/>
          <w:sz w:val="24"/>
          <w:szCs w:val="24"/>
        </w:rPr>
        <w:t>in</w:t>
      </w:r>
      <w:r w:rsidR="00230367">
        <w:rPr>
          <w:rFonts w:ascii="Times New Roman" w:hAnsi="Times New Roman" w:cs="Times New Roman"/>
          <w:bCs/>
          <w:iCs/>
          <w:sz w:val="24"/>
          <w:szCs w:val="24"/>
        </w:rPr>
        <w:t xml:space="preserve"> studies of mortality</w:t>
      </w:r>
      <w:r w:rsidR="00AB2421">
        <w:rPr>
          <w:rFonts w:ascii="Times New Roman" w:hAnsi="Times New Roman" w:cs="Times New Roman"/>
          <w:bCs/>
          <w:iCs/>
          <w:sz w:val="24"/>
          <w:szCs w:val="24"/>
        </w:rPr>
        <w:t xml:space="preserve"> and </w:t>
      </w:r>
      <w:r w:rsidR="00FA7881">
        <w:rPr>
          <w:rFonts w:ascii="Times New Roman" w:hAnsi="Times New Roman" w:cs="Times New Roman"/>
          <w:bCs/>
          <w:iCs/>
          <w:sz w:val="24"/>
          <w:szCs w:val="24"/>
        </w:rPr>
        <w:t xml:space="preserve">has been shown to </w:t>
      </w:r>
      <w:r w:rsidR="00DC4521">
        <w:rPr>
          <w:rFonts w:ascii="Times New Roman" w:hAnsi="Times New Roman" w:cs="Times New Roman"/>
          <w:bCs/>
          <w:iCs/>
          <w:sz w:val="24"/>
          <w:szCs w:val="24"/>
        </w:rPr>
        <w:t xml:space="preserve">have </w:t>
      </w:r>
      <w:r w:rsidR="00AB2421">
        <w:rPr>
          <w:rFonts w:ascii="Times New Roman" w:hAnsi="Times New Roman" w:cs="Times New Roman"/>
          <w:bCs/>
          <w:iCs/>
          <w:sz w:val="24"/>
          <w:szCs w:val="24"/>
        </w:rPr>
        <w:t>high</w:t>
      </w:r>
      <w:r w:rsidR="00DC4521">
        <w:rPr>
          <w:rFonts w:ascii="Times New Roman" w:hAnsi="Times New Roman" w:cs="Times New Roman"/>
          <w:bCs/>
          <w:iCs/>
          <w:sz w:val="24"/>
          <w:szCs w:val="24"/>
        </w:rPr>
        <w:t xml:space="preserve"> </w:t>
      </w:r>
      <w:r w:rsidR="00AB2421">
        <w:rPr>
          <w:rFonts w:ascii="Times New Roman" w:hAnsi="Times New Roman" w:cs="Times New Roman"/>
          <w:bCs/>
          <w:iCs/>
          <w:sz w:val="24"/>
          <w:szCs w:val="24"/>
        </w:rPr>
        <w:t xml:space="preserve">sensitivity and </w:t>
      </w:r>
      <w:r w:rsidR="00DC4521">
        <w:rPr>
          <w:rFonts w:ascii="Times New Roman" w:hAnsi="Times New Roman" w:cs="Times New Roman"/>
          <w:bCs/>
          <w:iCs/>
          <w:sz w:val="24"/>
          <w:szCs w:val="24"/>
        </w:rPr>
        <w:t>validity</w:t>
      </w:r>
      <w:r w:rsidR="00DC330D">
        <w:rPr>
          <w:rFonts w:ascii="Times New Roman" w:hAnsi="Times New Roman" w:cs="Times New Roman"/>
          <w:bCs/>
          <w:iCs/>
          <w:sz w:val="24"/>
          <w:szCs w:val="24"/>
        </w:rPr>
        <w:t xml:space="preserve"> when compared to other administrative records</w:t>
      </w:r>
      <w:r w:rsidR="00272757">
        <w:rPr>
          <w:rFonts w:ascii="Times New Roman" w:hAnsi="Times New Roman" w:cs="Times New Roman"/>
          <w:bCs/>
          <w:iCs/>
          <w:sz w:val="24"/>
          <w:szCs w:val="24"/>
        </w:rPr>
        <w:t>,</w:t>
      </w:r>
      <w:r w:rsidR="00AB2421">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{"citationID":"S3e2pNUM","properties":{"formattedCitation":"\\super 80\\uc0\\u8211{}82\\nosupersub{}","plainCitation":"80–82","noteIndex":0},"citationItems":[{"id":1131,"uris":["http://zotero.org/users/5917738/items/25B5QP83"],"uri":["http://zotero.org/users/5917738/items/25B5QP83"],"itemData":{"id":1131,"type":"article-journal","abstract":"PURPOSE: Accurate knowledge of the vital status of individuals is critical to the validity of mortality research. National Death Index (NDI) and NDI-Plus are comprehensive epidemiological resources for mortality ascertainment and cause of death data that require additional user validation. Currently, there is a gap in methods to guide validation of NDI search results rendered for active duty service members. The purpose of this research was to adapt and evaluate the CDC National Program of Cancer Registries (NPCR) algorithm for mortality ascertainment in a large military cohort.\nMETHODS: We adapted and applied the NPCR algorithm to a cohort of 7088 service members on active duty at the time of death at some point between 2001 and 2009. We evaluated NDI validity and NDI-Plus diagnostic agreement against the Department of Defense's Armed Forces Medical Examiner System (AFMES).\nRESULTS: The overall sensitivity of the NDI to AFMES records after the application of the NPCR algorithm was 97.1%. Diagnostic estimates of measurement agreement between the NDI-Plus and the AFMES cause of death groups were high.\nCONCLUSIONS: The NDI and NDI-Plus can be successfully used with the NPCR algorithm to identify mortality and cause of death among active duty military cohort members who die in the United States.","container-title":"Annals of Epidemiology","DOI":"10.1016/j.annepidem.2017.05.004","ISSN":"1873-2585","issue":"6","journalAbbreviation":"Ann Epidemiol","language":"eng","note":"PMID: 28641759","page":"397-400","source":"PubMed","title":"Evaluation of a methodology to validate National Death Index retrieval results among a cohort of U.S. service members","volume":"27","author":[{"family":"Skopp","given":"Nancy A."},{"family":"Smolenski","given":"Derek J."},{"family":"Schwesinger","given":"Daniel A."},{"family":"Johnson","given":"Christopher J."},{"family":"Metzger-Abamukong","given":"Melinda J."},{"family":"Reger","given":"Mark A."}],"issued":{"date-parts":[["2017"]]}}},{"id":1128,"uris":["http://zotero.org/users/5917738/items/JCB2JF6Y"],"uri":["http://zotero.org/users/5917738/items/JCB2JF6Y"],"itemData":{"id":1128,"type":"article-journal","abstract":"Abstract.  This paper describes a multistage process to improve the completeness and time-/cost-effectiveness of ascertaining deaths in large employee cohorts.","container-title":"American Journal of Epidemiology","DOI":"10.1093/aje/kwq130","ISSN":"0002-9262","issue":"4","journalAbbreviation":"Am J Epidemiol","language":"en","page":"469-477","source":"academic-oup-com.libproxy.wustl.edu","title":"Strategies for Using the National Death Index and the Social Security Administration for Death Ascertainment in Large Occupational Cohort Mortality Studies","volume":"172","author":[{"family":"Wojcik","given":"Nancy C."},{"family":"Huebner","given":"Wendy W."},{"family":"Jorgensen","given":"Gail"}],"issued":{"date-parts":[["2010",8,15]]}}},{"id":1138,"uris":["http://zotero.org/users/5917738/items/PZPUIUL2"],"uri":["http://zotero.org/users/5917738/items/PZPUIUL2"],"itemData":{"id":1138,"type":"article-journal","abstract":"We compared vital status follow-up by the National Death Index and the Social Security Administration for a cohort of breast cancer patients. Only the National Death Index allowed follow-up for subjects with an unknown Social Security number. All of the deaths identified by the Social Security Admin","container-title":"Epidemiology","ISSN":"1044-3983","issue":"2","language":"ENGLISH","note":"PMID: 11246590","page":"259-261","source":"insights.ovid.com","title":"A Comparison of the National Death Index and Social Security Administration Databases to Ascertain Vital Status","volume":"12","author":[{"family":"Lash","given":"Timothy"},{"family":"Silliman","given":"Rebecca"}],"issued":{"date-parts":[["2001",3]]}}}],"schema":"https://github.com/citation-style-language/schema/raw/master/csl-citation.json"} </w:instrText>
      </w:r>
      <w:r w:rsidR="00AB2421">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80–82</w:t>
      </w:r>
      <w:r w:rsidR="00AB2421">
        <w:rPr>
          <w:rFonts w:ascii="Times New Roman" w:hAnsi="Times New Roman" w:cs="Times New Roman"/>
          <w:bCs/>
          <w:iCs/>
          <w:sz w:val="24"/>
          <w:szCs w:val="24"/>
        </w:rPr>
        <w:fldChar w:fldCharType="end"/>
      </w:r>
      <w:r w:rsidR="00272757">
        <w:rPr>
          <w:rFonts w:ascii="Times New Roman" w:hAnsi="Times New Roman" w:cs="Times New Roman"/>
          <w:bCs/>
          <w:iCs/>
          <w:sz w:val="24"/>
          <w:szCs w:val="24"/>
        </w:rPr>
        <w:t xml:space="preserve"> </w:t>
      </w:r>
      <w:r w:rsidR="0027607D">
        <w:rPr>
          <w:rFonts w:ascii="Times New Roman" w:hAnsi="Times New Roman" w:cs="Times New Roman"/>
          <w:bCs/>
          <w:iCs/>
          <w:sz w:val="24"/>
          <w:szCs w:val="24"/>
        </w:rPr>
        <w:t xml:space="preserve">and two, the percentage of </w:t>
      </w:r>
      <w:r w:rsidR="00D16B76">
        <w:rPr>
          <w:rFonts w:ascii="Times New Roman" w:hAnsi="Times New Roman" w:cs="Times New Roman"/>
          <w:bCs/>
          <w:iCs/>
          <w:sz w:val="24"/>
          <w:szCs w:val="24"/>
        </w:rPr>
        <w:t>anomalous</w:t>
      </w:r>
      <w:r w:rsidR="0027607D">
        <w:rPr>
          <w:rFonts w:ascii="Times New Roman" w:hAnsi="Times New Roman" w:cs="Times New Roman"/>
          <w:bCs/>
          <w:iCs/>
          <w:sz w:val="24"/>
          <w:szCs w:val="24"/>
        </w:rPr>
        <w:t xml:space="preserve"> </w:t>
      </w:r>
      <w:r w:rsidR="00D16B76">
        <w:rPr>
          <w:rFonts w:ascii="Times New Roman" w:hAnsi="Times New Roman" w:cs="Times New Roman"/>
          <w:bCs/>
          <w:iCs/>
          <w:sz w:val="24"/>
          <w:szCs w:val="24"/>
        </w:rPr>
        <w:t xml:space="preserve">records in </w:t>
      </w:r>
      <w:r w:rsidR="009E6292">
        <w:rPr>
          <w:rFonts w:ascii="Times New Roman" w:hAnsi="Times New Roman" w:cs="Times New Roman"/>
          <w:bCs/>
          <w:iCs/>
          <w:sz w:val="24"/>
          <w:szCs w:val="24"/>
        </w:rPr>
        <w:t>this</w:t>
      </w:r>
      <w:r w:rsidR="00D16B76">
        <w:rPr>
          <w:rFonts w:ascii="Times New Roman" w:hAnsi="Times New Roman" w:cs="Times New Roman"/>
          <w:bCs/>
          <w:iCs/>
          <w:sz w:val="24"/>
          <w:szCs w:val="24"/>
        </w:rPr>
        <w:t xml:space="preserve"> study sample (</w:t>
      </w:r>
      <w:r w:rsidR="00741EF7">
        <w:rPr>
          <w:rFonts w:ascii="Times New Roman" w:hAnsi="Times New Roman" w:cs="Times New Roman"/>
          <w:bCs/>
          <w:iCs/>
          <w:sz w:val="24"/>
          <w:szCs w:val="24"/>
        </w:rPr>
        <w:t xml:space="preserve"> &lt; 0.001%) </w:t>
      </w:r>
      <w:r w:rsidR="006408A3">
        <w:rPr>
          <w:rFonts w:ascii="Times New Roman" w:hAnsi="Times New Roman" w:cs="Times New Roman"/>
          <w:bCs/>
          <w:iCs/>
          <w:sz w:val="24"/>
          <w:szCs w:val="24"/>
        </w:rPr>
        <w:t>is lower</w:t>
      </w:r>
      <w:r w:rsidR="00286465">
        <w:rPr>
          <w:rFonts w:ascii="Times New Roman" w:hAnsi="Times New Roman" w:cs="Times New Roman"/>
          <w:bCs/>
          <w:iCs/>
          <w:sz w:val="24"/>
          <w:szCs w:val="24"/>
        </w:rPr>
        <w:t xml:space="preserve"> than has been reported elsewhere.</w:t>
      </w:r>
      <w:r w:rsidR="00793AFD">
        <w:rPr>
          <w:rFonts w:ascii="Times New Roman" w:hAnsi="Times New Roman" w:cs="Times New Roman"/>
          <w:bCs/>
          <w:iCs/>
          <w:sz w:val="24"/>
          <w:szCs w:val="24"/>
        </w:rPr>
        <w:fldChar w:fldCharType="begin"/>
      </w:r>
      <w:r w:rsidR="00B30132">
        <w:rPr>
          <w:rFonts w:ascii="Times New Roman" w:hAnsi="Times New Roman" w:cs="Times New Roman"/>
          <w:bCs/>
          <w:iCs/>
          <w:sz w:val="24"/>
          <w:szCs w:val="24"/>
        </w:rPr>
        <w:instrText xml:space="preserve"> ADDIN ZOTERO_ITEM CSL_CITATION {"citationID":"qgXBf9lx","properties":{"formattedCitation":"\\super 83\\nosupersub{}","plainCitation":"83","noteIndex":0},"citationItems":[{"id":1136,"uris":["http://zotero.org/users/5917738/items/L83TX8MU"],"uri":["http://zotero.org/users/5917738/items/L83TX8MU"],"itemData":{"id":1136,"type":"article-journal","abstract":"Data from the National Death Index (NDI) are frequently used to determine survival status in epidemiologic or clinical studies. On the basis of selected information submitted by the investigator, NDI returns a file containing a set of candidate matches. Although NDI deems some matches as perfect, multiple candidate matches may be available for other cases. Working across data from the Duke University site of the Established Populations for Epidemiologic Studies of the Elderly (EPESE), NDI, and the Social Security Death Index (SSDI), the authors found that, for this Established Populations for Epidemiologic Studies of the Elderly cohort of 1,896 cases born before 1922 and alive as of January 1, 1999, a match on Social Security number plus additional personal information (specific combinations of last name, first name, month of birth, day of birth) resulted in agreement between NDI and Social Security Death Index dates of death 94.7% of the time, while comparable agreement was found for only 12.3% of candidate decedents who did not have the required combination of information. Thus, an easy to apply algorithm facilitates accurate identification of NDI matches.","container-title":"American Journal of Epidemiology","DOI":"10.1093/aje/kwp155","ISSN":"0002-9262","issue":"4","journalAbbreviation":"Am. J. Epidemiol.","language":"English","note":"WOS:000268586800014","page":"515-518","source":"Web of Science","title":"Identifying a National Death Index Match","volume":"170","author":[{"family":"Fillenbaum","given":"Gerda G."},{"family":"Burchett","given":"Bruce M."},{"family":"Blazer","given":"Dan G."}],"issued":{"date-parts":[["2009",8,15]]}}}],"schema":"https://github.com/citation-style-language/schema/raw/master/csl-citation.json"} </w:instrText>
      </w:r>
      <w:r w:rsidR="00793AFD">
        <w:rPr>
          <w:rFonts w:ascii="Times New Roman" w:hAnsi="Times New Roman" w:cs="Times New Roman"/>
          <w:bCs/>
          <w:iCs/>
          <w:sz w:val="24"/>
          <w:szCs w:val="24"/>
        </w:rPr>
        <w:fldChar w:fldCharType="separate"/>
      </w:r>
      <w:r w:rsidR="00B30132" w:rsidRPr="00C91EBF">
        <w:rPr>
          <w:rFonts w:ascii="Times New Roman" w:hAnsi="Times New Roman" w:cs="Times New Roman"/>
          <w:sz w:val="24"/>
          <w:szCs w:val="24"/>
          <w:vertAlign w:val="superscript"/>
        </w:rPr>
        <w:t>83</w:t>
      </w:r>
      <w:r w:rsidR="00793AFD">
        <w:rPr>
          <w:rFonts w:ascii="Times New Roman" w:hAnsi="Times New Roman" w:cs="Times New Roman"/>
          <w:bCs/>
          <w:iCs/>
          <w:sz w:val="24"/>
          <w:szCs w:val="24"/>
        </w:rPr>
        <w:fldChar w:fldCharType="end"/>
      </w:r>
      <w:r w:rsidR="00800366">
        <w:rPr>
          <w:rFonts w:ascii="Times New Roman" w:hAnsi="Times New Roman" w:cs="Times New Roman"/>
          <w:bCs/>
          <w:iCs/>
          <w:sz w:val="24"/>
          <w:szCs w:val="24"/>
        </w:rPr>
        <w:t xml:space="preserve"> </w:t>
      </w:r>
    </w:p>
    <w:p w14:paraId="4309A4E2" w14:textId="6498CD3E" w:rsidR="009B5D67" w:rsidRPr="001724F1" w:rsidRDefault="00924422" w:rsidP="00AE5FFD">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Altogether,</w:t>
      </w:r>
      <w:r w:rsidR="009E6292">
        <w:rPr>
          <w:rFonts w:ascii="Times New Roman" w:hAnsi="Times New Roman" w:cs="Times New Roman"/>
          <w:bCs/>
          <w:iCs/>
          <w:sz w:val="24"/>
          <w:szCs w:val="24"/>
        </w:rPr>
        <w:t xml:space="preserve"> these</w:t>
      </w:r>
      <w:r>
        <w:rPr>
          <w:rFonts w:ascii="Times New Roman" w:hAnsi="Times New Roman" w:cs="Times New Roman"/>
          <w:bCs/>
          <w:iCs/>
          <w:sz w:val="24"/>
          <w:szCs w:val="24"/>
        </w:rPr>
        <w:t xml:space="preserve"> results suggest that CRN is a substantial risk factor for mortality in persons with chronic illness, and that efforts to address rising prescription drug costs may be valuable for increasing patient health and longevity.</w:t>
      </w:r>
      <w:r w:rsidR="003A5976">
        <w:rPr>
          <w:rFonts w:ascii="Times New Roman" w:hAnsi="Times New Roman" w:cs="Times New Roman"/>
          <w:bCs/>
          <w:iCs/>
          <w:sz w:val="24"/>
          <w:szCs w:val="24"/>
        </w:rPr>
        <w:t xml:space="preserve"> Efforts to increase medication affordability</w:t>
      </w:r>
      <w:r>
        <w:rPr>
          <w:rFonts w:ascii="Times New Roman" w:hAnsi="Times New Roman" w:cs="Times New Roman"/>
          <w:bCs/>
          <w:iCs/>
          <w:sz w:val="24"/>
          <w:szCs w:val="24"/>
        </w:rPr>
        <w:t xml:space="preserve"> may be particularly beneficial for younger individuals and lower income communities, who are </w:t>
      </w:r>
      <w:r w:rsidR="00C01DE6">
        <w:rPr>
          <w:rFonts w:ascii="Times New Roman" w:hAnsi="Times New Roman" w:cs="Times New Roman"/>
          <w:bCs/>
          <w:iCs/>
          <w:sz w:val="24"/>
          <w:szCs w:val="24"/>
        </w:rPr>
        <w:t>most likely to experience CRN.</w:t>
      </w:r>
      <w:r w:rsidR="00907AD7">
        <w:rPr>
          <w:rFonts w:ascii="Times New Roman" w:hAnsi="Times New Roman" w:cs="Times New Roman"/>
          <w:bCs/>
          <w:iCs/>
          <w:sz w:val="24"/>
          <w:szCs w:val="24"/>
        </w:rPr>
        <w:t xml:space="preserve"> </w:t>
      </w:r>
      <w:r w:rsidR="00495B4B">
        <w:rPr>
          <w:rFonts w:ascii="Times New Roman" w:hAnsi="Times New Roman" w:cs="Times New Roman"/>
          <w:bCs/>
          <w:iCs/>
          <w:sz w:val="24"/>
          <w:szCs w:val="24"/>
        </w:rPr>
        <w:t>Future</w:t>
      </w:r>
      <w:r w:rsidR="00121138">
        <w:rPr>
          <w:rFonts w:ascii="Times New Roman" w:hAnsi="Times New Roman" w:cs="Times New Roman"/>
          <w:bCs/>
          <w:iCs/>
          <w:sz w:val="24"/>
          <w:szCs w:val="24"/>
        </w:rPr>
        <w:t xml:space="preserve"> studies should </w:t>
      </w:r>
      <w:r w:rsidR="00BA7350">
        <w:rPr>
          <w:rFonts w:ascii="Times New Roman" w:hAnsi="Times New Roman" w:cs="Times New Roman"/>
          <w:bCs/>
          <w:iCs/>
          <w:sz w:val="24"/>
          <w:szCs w:val="24"/>
        </w:rPr>
        <w:t>identify other long-term health implications of CRN</w:t>
      </w:r>
      <w:r w:rsidR="00851931">
        <w:rPr>
          <w:rFonts w:ascii="Times New Roman" w:hAnsi="Times New Roman" w:cs="Times New Roman"/>
          <w:bCs/>
          <w:iCs/>
          <w:sz w:val="24"/>
          <w:szCs w:val="24"/>
        </w:rPr>
        <w:t xml:space="preserve"> and potential strategies to increase adherence in patients with </w:t>
      </w:r>
      <w:r w:rsidR="00AE5FFD">
        <w:rPr>
          <w:rFonts w:ascii="Times New Roman" w:hAnsi="Times New Roman" w:cs="Times New Roman"/>
          <w:bCs/>
          <w:iCs/>
          <w:sz w:val="24"/>
          <w:szCs w:val="24"/>
        </w:rPr>
        <w:t xml:space="preserve">limited financial access to medication. </w:t>
      </w:r>
    </w:p>
    <w:p w14:paraId="79FEE992" w14:textId="77777777" w:rsidR="003C3A0C" w:rsidRDefault="003C3A0C">
      <w:pPr>
        <w:rPr>
          <w:rFonts w:ascii="Times New Roman" w:hAnsi="Times New Roman" w:cs="Times New Roman"/>
          <w:b/>
          <w:bCs/>
          <w:sz w:val="24"/>
          <w:szCs w:val="24"/>
        </w:rPr>
      </w:pPr>
      <w:r>
        <w:rPr>
          <w:rFonts w:ascii="Times New Roman" w:hAnsi="Times New Roman" w:cs="Times New Roman"/>
          <w:b/>
          <w:bCs/>
          <w:sz w:val="24"/>
          <w:szCs w:val="24"/>
        </w:rPr>
        <w:br w:type="page"/>
      </w:r>
    </w:p>
    <w:p w14:paraId="642D9C1C" w14:textId="125C4CE7" w:rsid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Competencies</w:t>
      </w:r>
    </w:p>
    <w:p w14:paraId="3AAA3D74" w14:textId="0230BF0A" w:rsidR="005242C1" w:rsidRPr="00E15CD2" w:rsidRDefault="00CC27C0" w:rsidP="00CC27C0">
      <w:pPr>
        <w:pStyle w:val="ListParagraph"/>
        <w:numPr>
          <w:ilvl w:val="0"/>
          <w:numId w:val="1"/>
        </w:numPr>
        <w:spacing w:line="480" w:lineRule="auto"/>
        <w:rPr>
          <w:rFonts w:ascii="Times New Roman" w:hAnsi="Times New Roman" w:cs="Times New Roman"/>
          <w:i/>
          <w:iCs/>
          <w:sz w:val="24"/>
          <w:szCs w:val="24"/>
        </w:rPr>
      </w:pPr>
      <w:r w:rsidRPr="00C44D40">
        <w:rPr>
          <w:rFonts w:ascii="Times New Roman" w:hAnsi="Times New Roman" w:cs="Times New Roman"/>
          <w:i/>
          <w:iCs/>
          <w:sz w:val="24"/>
          <w:szCs w:val="24"/>
        </w:rPr>
        <w:t>Discuss the means by which structural bias, social inequities and racism undermine health and create challenges to achieving health equity at organizational, community and societal levels.</w:t>
      </w:r>
      <w:r w:rsidR="00C44D40">
        <w:rPr>
          <w:rFonts w:ascii="Times New Roman" w:hAnsi="Times New Roman" w:cs="Times New Roman"/>
          <w:sz w:val="24"/>
          <w:szCs w:val="24"/>
        </w:rPr>
        <w:t xml:space="preserve"> This project will address how social inequities in economic</w:t>
      </w:r>
      <w:r w:rsidR="00216035">
        <w:rPr>
          <w:rFonts w:ascii="Times New Roman" w:hAnsi="Times New Roman" w:cs="Times New Roman"/>
          <w:sz w:val="24"/>
          <w:szCs w:val="24"/>
        </w:rPr>
        <w:t xml:space="preserve"> background and ability to pay for healthcare/medication contribute to </w:t>
      </w:r>
      <w:r w:rsidR="00EE20E5">
        <w:rPr>
          <w:rFonts w:ascii="Times New Roman" w:hAnsi="Times New Roman" w:cs="Times New Roman"/>
          <w:sz w:val="24"/>
          <w:szCs w:val="24"/>
        </w:rPr>
        <w:t>disparities in chronic disease mortality by</w:t>
      </w:r>
      <w:r w:rsidR="00944CE4">
        <w:rPr>
          <w:rFonts w:ascii="Times New Roman" w:hAnsi="Times New Roman" w:cs="Times New Roman"/>
          <w:sz w:val="24"/>
          <w:szCs w:val="24"/>
        </w:rPr>
        <w:t xml:space="preserve"> investigating the association of cost-related barriers to medication use and mortality </w:t>
      </w:r>
      <w:r w:rsidR="003F563E">
        <w:rPr>
          <w:rFonts w:ascii="Times New Roman" w:hAnsi="Times New Roman" w:cs="Times New Roman"/>
          <w:sz w:val="24"/>
          <w:szCs w:val="24"/>
        </w:rPr>
        <w:t>and</w:t>
      </w:r>
      <w:r w:rsidR="0005534D">
        <w:rPr>
          <w:rFonts w:ascii="Times New Roman" w:hAnsi="Times New Roman" w:cs="Times New Roman"/>
          <w:sz w:val="24"/>
          <w:szCs w:val="24"/>
        </w:rPr>
        <w:t xml:space="preserve"> interpreting these effects in the discussion section of the paper</w:t>
      </w:r>
      <w:r w:rsidR="00944CE4">
        <w:rPr>
          <w:rFonts w:ascii="Times New Roman" w:hAnsi="Times New Roman" w:cs="Times New Roman"/>
          <w:sz w:val="24"/>
          <w:szCs w:val="24"/>
        </w:rPr>
        <w:t>.</w:t>
      </w:r>
    </w:p>
    <w:p w14:paraId="4E64D0CC" w14:textId="72C17015" w:rsidR="00E15CD2" w:rsidRPr="00E8540E" w:rsidRDefault="003F563E" w:rsidP="00CC27C0">
      <w:pPr>
        <w:pStyle w:val="ListParagraph"/>
        <w:numPr>
          <w:ilvl w:val="0"/>
          <w:numId w:val="1"/>
        </w:numPr>
        <w:spacing w:line="480" w:lineRule="auto"/>
        <w:rPr>
          <w:rFonts w:ascii="Times New Roman" w:hAnsi="Times New Roman" w:cs="Times New Roman"/>
          <w:i/>
          <w:iCs/>
          <w:sz w:val="24"/>
          <w:szCs w:val="24"/>
        </w:rPr>
      </w:pPr>
      <w:r w:rsidRPr="003F563E">
        <w:rPr>
          <w:rFonts w:ascii="Times New Roman" w:hAnsi="Times New Roman" w:cs="Times New Roman"/>
          <w:i/>
          <w:iCs/>
          <w:sz w:val="24"/>
          <w:szCs w:val="24"/>
        </w:rPr>
        <w:t>Analyze quantitative and qualitative data using biostatistics, informatics, computer-based programming and software, as appropriate.</w:t>
      </w:r>
      <w:r>
        <w:rPr>
          <w:rFonts w:ascii="Times New Roman" w:hAnsi="Times New Roman" w:cs="Times New Roman"/>
          <w:i/>
          <w:iCs/>
          <w:sz w:val="24"/>
          <w:szCs w:val="24"/>
        </w:rPr>
        <w:t xml:space="preserve"> </w:t>
      </w:r>
      <w:r w:rsidR="0005534D">
        <w:rPr>
          <w:rFonts w:ascii="Times New Roman" w:hAnsi="Times New Roman" w:cs="Times New Roman"/>
          <w:sz w:val="24"/>
          <w:szCs w:val="24"/>
        </w:rPr>
        <w:t xml:space="preserve">This project will </w:t>
      </w:r>
      <w:r w:rsidR="00661E28">
        <w:rPr>
          <w:rFonts w:ascii="Times New Roman" w:hAnsi="Times New Roman" w:cs="Times New Roman"/>
          <w:sz w:val="24"/>
          <w:szCs w:val="24"/>
        </w:rPr>
        <w:t xml:space="preserve">download, manage, and recode data from the National Health Interview Survey and </w:t>
      </w:r>
      <w:r w:rsidR="00935E9B">
        <w:rPr>
          <w:rFonts w:ascii="Times New Roman" w:hAnsi="Times New Roman" w:cs="Times New Roman"/>
          <w:sz w:val="24"/>
          <w:szCs w:val="24"/>
        </w:rPr>
        <w:t>conduct Cox regression</w:t>
      </w:r>
      <w:r w:rsidR="00C70175">
        <w:rPr>
          <w:rFonts w:ascii="Times New Roman" w:hAnsi="Times New Roman" w:cs="Times New Roman"/>
          <w:sz w:val="24"/>
          <w:szCs w:val="24"/>
        </w:rPr>
        <w:t>, using R,</w:t>
      </w:r>
      <w:r w:rsidR="00935E9B">
        <w:rPr>
          <w:rFonts w:ascii="Times New Roman" w:hAnsi="Times New Roman" w:cs="Times New Roman"/>
          <w:sz w:val="24"/>
          <w:szCs w:val="24"/>
        </w:rPr>
        <w:t xml:space="preserve"> to </w:t>
      </w:r>
      <w:r w:rsidR="00C70175">
        <w:rPr>
          <w:rFonts w:ascii="Times New Roman" w:hAnsi="Times New Roman" w:cs="Times New Roman"/>
          <w:sz w:val="24"/>
          <w:szCs w:val="24"/>
        </w:rPr>
        <w:t>determine the association between CRN and mortality.</w:t>
      </w:r>
    </w:p>
    <w:p w14:paraId="01F5D250" w14:textId="409325A2" w:rsidR="00E8540E" w:rsidRPr="00E327BD" w:rsidRDefault="00511033" w:rsidP="00CC27C0">
      <w:pPr>
        <w:pStyle w:val="ListParagraph"/>
        <w:numPr>
          <w:ilvl w:val="0"/>
          <w:numId w:val="1"/>
        </w:numPr>
        <w:spacing w:line="480" w:lineRule="auto"/>
        <w:rPr>
          <w:rFonts w:ascii="Times New Roman" w:hAnsi="Times New Roman" w:cs="Times New Roman"/>
          <w:i/>
          <w:iCs/>
          <w:sz w:val="24"/>
          <w:szCs w:val="24"/>
        </w:rPr>
      </w:pPr>
      <w:r w:rsidRPr="00511033">
        <w:rPr>
          <w:rFonts w:ascii="Times New Roman" w:hAnsi="Times New Roman" w:cs="Times New Roman"/>
          <w:i/>
          <w:iCs/>
          <w:sz w:val="24"/>
          <w:szCs w:val="24"/>
        </w:rPr>
        <w:t>Communicate audience-appropriate public health content, both in writing and through oral presentation.</w:t>
      </w:r>
      <w:r w:rsidR="0054473D">
        <w:rPr>
          <w:rFonts w:ascii="Times New Roman" w:hAnsi="Times New Roman" w:cs="Times New Roman"/>
          <w:sz w:val="24"/>
          <w:szCs w:val="24"/>
        </w:rPr>
        <w:t xml:space="preserve"> Following data analysis, </w:t>
      </w:r>
      <w:r w:rsidR="00317CB2">
        <w:rPr>
          <w:rFonts w:ascii="Times New Roman" w:hAnsi="Times New Roman" w:cs="Times New Roman"/>
          <w:sz w:val="24"/>
          <w:szCs w:val="24"/>
        </w:rPr>
        <w:t>a publication-quality manuscript</w:t>
      </w:r>
      <w:r w:rsidR="00E327BD">
        <w:rPr>
          <w:rFonts w:ascii="Times New Roman" w:hAnsi="Times New Roman" w:cs="Times New Roman"/>
          <w:sz w:val="24"/>
          <w:szCs w:val="24"/>
        </w:rPr>
        <w:t xml:space="preserve"> </w:t>
      </w:r>
      <w:r w:rsidR="00F77F65">
        <w:rPr>
          <w:rFonts w:ascii="Times New Roman" w:hAnsi="Times New Roman" w:cs="Times New Roman"/>
          <w:sz w:val="24"/>
          <w:szCs w:val="24"/>
        </w:rPr>
        <w:t>will be drafte</w:t>
      </w:r>
      <w:r w:rsidR="00E327BD">
        <w:rPr>
          <w:rFonts w:ascii="Times New Roman" w:hAnsi="Times New Roman" w:cs="Times New Roman"/>
          <w:sz w:val="24"/>
          <w:szCs w:val="24"/>
        </w:rPr>
        <w:t>d</w:t>
      </w:r>
      <w:r w:rsidR="00F07E28">
        <w:rPr>
          <w:rFonts w:ascii="Times New Roman" w:hAnsi="Times New Roman" w:cs="Times New Roman"/>
          <w:sz w:val="24"/>
          <w:szCs w:val="24"/>
        </w:rPr>
        <w:t xml:space="preserve"> and disseminated through appropriate scientific channels (i.e. submitted to peer review</w:t>
      </w:r>
      <w:r w:rsidR="00521169">
        <w:rPr>
          <w:rFonts w:ascii="Times New Roman" w:hAnsi="Times New Roman" w:cs="Times New Roman"/>
          <w:sz w:val="24"/>
          <w:szCs w:val="24"/>
        </w:rPr>
        <w:t xml:space="preserve"> for publication).</w:t>
      </w:r>
    </w:p>
    <w:p w14:paraId="2EE408E0" w14:textId="29D94DF3" w:rsidR="00E327BD" w:rsidRPr="00802EAC" w:rsidRDefault="00903549" w:rsidP="00CC27C0">
      <w:pPr>
        <w:pStyle w:val="ListParagraph"/>
        <w:numPr>
          <w:ilvl w:val="0"/>
          <w:numId w:val="1"/>
        </w:numPr>
        <w:spacing w:line="480" w:lineRule="auto"/>
        <w:rPr>
          <w:rFonts w:ascii="Times New Roman" w:hAnsi="Times New Roman" w:cs="Times New Roman"/>
          <w:i/>
          <w:iCs/>
          <w:sz w:val="24"/>
          <w:szCs w:val="24"/>
        </w:rPr>
      </w:pPr>
      <w:r w:rsidRPr="00903549">
        <w:rPr>
          <w:rFonts w:ascii="Times New Roman" w:hAnsi="Times New Roman" w:cs="Times New Roman"/>
          <w:i/>
          <w:iCs/>
          <w:sz w:val="24"/>
          <w:szCs w:val="24"/>
        </w:rPr>
        <w:t>Interpret results of data analysis for public health research, policy or practice.</w:t>
      </w:r>
      <w:r>
        <w:rPr>
          <w:rFonts w:ascii="Times New Roman" w:hAnsi="Times New Roman" w:cs="Times New Roman"/>
          <w:i/>
          <w:iCs/>
          <w:sz w:val="24"/>
          <w:szCs w:val="24"/>
        </w:rPr>
        <w:t xml:space="preserve"> </w:t>
      </w:r>
      <w:r w:rsidR="00694992">
        <w:rPr>
          <w:rFonts w:ascii="Times New Roman" w:hAnsi="Times New Roman" w:cs="Times New Roman"/>
          <w:sz w:val="24"/>
          <w:szCs w:val="24"/>
        </w:rPr>
        <w:t xml:space="preserve">In the results and discussion sections of the manuscript, the </w:t>
      </w:r>
      <w:r w:rsidR="0048759A">
        <w:rPr>
          <w:rFonts w:ascii="Times New Roman" w:hAnsi="Times New Roman" w:cs="Times New Roman"/>
          <w:sz w:val="24"/>
          <w:szCs w:val="24"/>
        </w:rPr>
        <w:t xml:space="preserve">results of analyses as well as implications for the U.S. healthcare system will be explained </w:t>
      </w:r>
      <w:r w:rsidR="00BA5791">
        <w:rPr>
          <w:rFonts w:ascii="Times New Roman" w:hAnsi="Times New Roman" w:cs="Times New Roman"/>
          <w:sz w:val="24"/>
          <w:szCs w:val="24"/>
        </w:rPr>
        <w:t>and contextualized for readers.</w:t>
      </w:r>
    </w:p>
    <w:p w14:paraId="10901F13" w14:textId="65AC42F7" w:rsidR="00802EAC" w:rsidRPr="000B47E5" w:rsidRDefault="001C2F5F" w:rsidP="00CC27C0">
      <w:pPr>
        <w:pStyle w:val="ListParagraph"/>
        <w:numPr>
          <w:ilvl w:val="0"/>
          <w:numId w:val="1"/>
        </w:numPr>
        <w:spacing w:line="480" w:lineRule="auto"/>
        <w:rPr>
          <w:rFonts w:ascii="Times New Roman" w:hAnsi="Times New Roman" w:cs="Times New Roman"/>
          <w:i/>
          <w:iCs/>
          <w:sz w:val="24"/>
          <w:szCs w:val="24"/>
        </w:rPr>
      </w:pPr>
      <w:r w:rsidRPr="001C2F5F">
        <w:rPr>
          <w:rFonts w:ascii="Times New Roman" w:hAnsi="Times New Roman" w:cs="Times New Roman"/>
          <w:i/>
          <w:iCs/>
          <w:sz w:val="24"/>
          <w:szCs w:val="24"/>
        </w:rPr>
        <w:t>Apply and interpret common statistical methods for inference (e.g., ANOVA, linear and logistic regression, survival analysis) found in public health studies.</w:t>
      </w:r>
      <w:r w:rsidR="003B054A">
        <w:rPr>
          <w:rFonts w:ascii="Times New Roman" w:hAnsi="Times New Roman" w:cs="Times New Roman"/>
          <w:i/>
          <w:iCs/>
          <w:sz w:val="24"/>
          <w:szCs w:val="24"/>
        </w:rPr>
        <w:t xml:space="preserve"> </w:t>
      </w:r>
      <w:r w:rsidR="00FE03C1">
        <w:rPr>
          <w:rFonts w:ascii="Times New Roman" w:hAnsi="Times New Roman" w:cs="Times New Roman"/>
          <w:sz w:val="24"/>
          <w:szCs w:val="24"/>
        </w:rPr>
        <w:t xml:space="preserve">Cox regression will be conducted to determine </w:t>
      </w:r>
      <w:r w:rsidR="00997454">
        <w:rPr>
          <w:rFonts w:ascii="Times New Roman" w:hAnsi="Times New Roman" w:cs="Times New Roman"/>
          <w:sz w:val="24"/>
          <w:szCs w:val="24"/>
        </w:rPr>
        <w:t xml:space="preserve">if </w:t>
      </w:r>
      <w:r w:rsidR="00FE03C1">
        <w:rPr>
          <w:rFonts w:ascii="Times New Roman" w:hAnsi="Times New Roman" w:cs="Times New Roman"/>
          <w:sz w:val="24"/>
          <w:szCs w:val="24"/>
        </w:rPr>
        <w:t xml:space="preserve">CRN </w:t>
      </w:r>
      <w:r w:rsidR="00997454">
        <w:rPr>
          <w:rFonts w:ascii="Times New Roman" w:hAnsi="Times New Roman" w:cs="Times New Roman"/>
          <w:sz w:val="24"/>
          <w:szCs w:val="24"/>
        </w:rPr>
        <w:t xml:space="preserve">is associated with mortality </w:t>
      </w:r>
      <w:r w:rsidR="00FE03C1">
        <w:rPr>
          <w:rFonts w:ascii="Times New Roman" w:hAnsi="Times New Roman" w:cs="Times New Roman"/>
          <w:sz w:val="24"/>
          <w:szCs w:val="24"/>
        </w:rPr>
        <w:t xml:space="preserve">in different subsamples of </w:t>
      </w:r>
      <w:r w:rsidR="00FE03C1">
        <w:rPr>
          <w:rFonts w:ascii="Times New Roman" w:hAnsi="Times New Roman" w:cs="Times New Roman"/>
          <w:sz w:val="24"/>
          <w:szCs w:val="24"/>
        </w:rPr>
        <w:lastRenderedPageBreak/>
        <w:t>patients with chronic disease</w:t>
      </w:r>
      <w:r w:rsidR="000B47E5">
        <w:rPr>
          <w:rFonts w:ascii="Times New Roman" w:hAnsi="Times New Roman" w:cs="Times New Roman"/>
          <w:sz w:val="24"/>
          <w:szCs w:val="24"/>
        </w:rPr>
        <w:t>, and results will be explained using plain English within both the results and discussion sections of the manuscript.</w:t>
      </w:r>
    </w:p>
    <w:p w14:paraId="1C91EF19" w14:textId="0BFDBFA2" w:rsidR="000B47E5" w:rsidRPr="006952CF" w:rsidRDefault="00840477" w:rsidP="00CC27C0">
      <w:pPr>
        <w:pStyle w:val="ListParagraph"/>
        <w:numPr>
          <w:ilvl w:val="0"/>
          <w:numId w:val="1"/>
        </w:numPr>
        <w:spacing w:line="480" w:lineRule="auto"/>
        <w:rPr>
          <w:rFonts w:ascii="Times New Roman" w:hAnsi="Times New Roman" w:cs="Times New Roman"/>
          <w:i/>
          <w:iCs/>
          <w:sz w:val="24"/>
          <w:szCs w:val="24"/>
        </w:rPr>
      </w:pPr>
      <w:r w:rsidRPr="00840477">
        <w:rPr>
          <w:rFonts w:ascii="Times New Roman" w:hAnsi="Times New Roman" w:cs="Times New Roman"/>
          <w:i/>
          <w:iCs/>
          <w:sz w:val="24"/>
          <w:szCs w:val="24"/>
        </w:rPr>
        <w:t>Demonstrate an understanding of systematic biases (selection and information biases) that affect observational, quasi-experimental, and experimental studies.</w:t>
      </w:r>
      <w:r w:rsidR="00C67ACC">
        <w:rPr>
          <w:rFonts w:ascii="Times New Roman" w:hAnsi="Times New Roman" w:cs="Times New Roman"/>
          <w:i/>
          <w:iCs/>
          <w:sz w:val="24"/>
          <w:szCs w:val="24"/>
        </w:rPr>
        <w:t xml:space="preserve"> </w:t>
      </w:r>
      <w:r w:rsidR="00C67ACC">
        <w:rPr>
          <w:rFonts w:ascii="Times New Roman" w:hAnsi="Times New Roman" w:cs="Times New Roman"/>
          <w:sz w:val="24"/>
          <w:szCs w:val="24"/>
        </w:rPr>
        <w:t xml:space="preserve">Potential sources of bias </w:t>
      </w:r>
      <w:r w:rsidR="004D7FAE">
        <w:rPr>
          <w:rFonts w:ascii="Times New Roman" w:hAnsi="Times New Roman" w:cs="Times New Roman"/>
          <w:sz w:val="24"/>
          <w:szCs w:val="24"/>
        </w:rPr>
        <w:t>and other threats to study validity will be discussed in the limitations section of the manuscript</w:t>
      </w:r>
      <w:r w:rsidR="00F65E29">
        <w:rPr>
          <w:rFonts w:ascii="Times New Roman" w:hAnsi="Times New Roman" w:cs="Times New Roman"/>
          <w:sz w:val="24"/>
          <w:szCs w:val="24"/>
        </w:rPr>
        <w:t>, and efforts to minimize or control for bias will be reported in the methods section.</w:t>
      </w:r>
    </w:p>
    <w:p w14:paraId="20AD663F" w14:textId="1BB01499" w:rsidR="006952CF" w:rsidRPr="00C44D40" w:rsidRDefault="00C82C79" w:rsidP="00CC27C0">
      <w:pPr>
        <w:pStyle w:val="ListParagraph"/>
        <w:numPr>
          <w:ilvl w:val="0"/>
          <w:numId w:val="1"/>
        </w:numPr>
        <w:spacing w:line="480" w:lineRule="auto"/>
        <w:rPr>
          <w:rFonts w:ascii="Times New Roman" w:hAnsi="Times New Roman" w:cs="Times New Roman"/>
          <w:i/>
          <w:iCs/>
          <w:sz w:val="24"/>
          <w:szCs w:val="24"/>
        </w:rPr>
      </w:pPr>
      <w:r w:rsidRPr="00C82C79">
        <w:rPr>
          <w:rFonts w:ascii="Times New Roman" w:hAnsi="Times New Roman" w:cs="Times New Roman"/>
          <w:i/>
          <w:iCs/>
          <w:sz w:val="24"/>
          <w:szCs w:val="24"/>
        </w:rPr>
        <w:t>Demonstrate an understanding of the components of reproducible research.</w:t>
      </w:r>
      <w:r w:rsidR="00923005">
        <w:rPr>
          <w:rFonts w:ascii="Times New Roman" w:hAnsi="Times New Roman" w:cs="Times New Roman"/>
          <w:i/>
          <w:iCs/>
          <w:sz w:val="24"/>
          <w:szCs w:val="24"/>
        </w:rPr>
        <w:t xml:space="preserve"> </w:t>
      </w:r>
      <w:r w:rsidR="00923005">
        <w:rPr>
          <w:rFonts w:ascii="Times New Roman" w:hAnsi="Times New Roman" w:cs="Times New Roman"/>
          <w:sz w:val="24"/>
          <w:szCs w:val="24"/>
        </w:rPr>
        <w:t>Code for analysis will be documented with comments</w:t>
      </w:r>
      <w:r w:rsidR="00A753F5">
        <w:rPr>
          <w:rFonts w:ascii="Times New Roman" w:hAnsi="Times New Roman" w:cs="Times New Roman"/>
          <w:sz w:val="24"/>
          <w:szCs w:val="24"/>
        </w:rPr>
        <w:t xml:space="preserve"> and</w:t>
      </w:r>
      <w:r w:rsidR="00923005">
        <w:rPr>
          <w:rFonts w:ascii="Times New Roman" w:hAnsi="Times New Roman" w:cs="Times New Roman"/>
          <w:sz w:val="24"/>
          <w:szCs w:val="24"/>
        </w:rPr>
        <w:t xml:space="preserve"> uploaded </w:t>
      </w:r>
      <w:r w:rsidR="00A753F5">
        <w:rPr>
          <w:rFonts w:ascii="Times New Roman" w:hAnsi="Times New Roman" w:cs="Times New Roman"/>
          <w:sz w:val="24"/>
          <w:szCs w:val="24"/>
        </w:rPr>
        <w:t>regularly onto GitHub as changes are made such that others will be able to underst</w:t>
      </w:r>
      <w:r w:rsidR="00AD7ADC">
        <w:rPr>
          <w:rFonts w:ascii="Times New Roman" w:hAnsi="Times New Roman" w:cs="Times New Roman"/>
          <w:sz w:val="24"/>
          <w:szCs w:val="24"/>
        </w:rPr>
        <w:t>and and reproduce analyses. In the methods section of the manuscript, all procedures and analytic decisions will be clearly described such that other</w:t>
      </w:r>
      <w:r w:rsidR="00194974">
        <w:rPr>
          <w:rFonts w:ascii="Times New Roman" w:hAnsi="Times New Roman" w:cs="Times New Roman"/>
          <w:sz w:val="24"/>
          <w:szCs w:val="24"/>
        </w:rPr>
        <w:t xml:space="preserve"> researchers could replicate results and build off them in future </w:t>
      </w:r>
      <w:commentRangeStart w:id="6"/>
      <w:commentRangeStart w:id="7"/>
      <w:r w:rsidR="00194974">
        <w:rPr>
          <w:rFonts w:ascii="Times New Roman" w:hAnsi="Times New Roman" w:cs="Times New Roman"/>
          <w:sz w:val="24"/>
          <w:szCs w:val="24"/>
        </w:rPr>
        <w:t>studies</w:t>
      </w:r>
      <w:commentRangeEnd w:id="6"/>
      <w:r w:rsidR="004C7992">
        <w:rPr>
          <w:rStyle w:val="CommentReference"/>
        </w:rPr>
        <w:commentReference w:id="6"/>
      </w:r>
      <w:commentRangeEnd w:id="7"/>
      <w:r w:rsidR="00045DA5">
        <w:rPr>
          <w:rStyle w:val="CommentReference"/>
        </w:rPr>
        <w:commentReference w:id="7"/>
      </w:r>
      <w:r w:rsidR="00194974">
        <w:rPr>
          <w:rFonts w:ascii="Times New Roman" w:hAnsi="Times New Roman" w:cs="Times New Roman"/>
          <w:sz w:val="24"/>
          <w:szCs w:val="24"/>
        </w:rPr>
        <w:t>.</w:t>
      </w:r>
    </w:p>
    <w:p w14:paraId="3643AF13" w14:textId="31766586" w:rsidR="00B716D0" w:rsidRP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Timeline</w:t>
      </w:r>
    </w:p>
    <w:p w14:paraId="25CB7E3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11/8/2019 – 11/22/2019: Write IRB Proposal (Submit by end of period)</w:t>
      </w:r>
    </w:p>
    <w:p w14:paraId="0AB6E3FF"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11/23/2019 – 11/30/2019: Write in depth introduction for Project Proposal</w:t>
      </w:r>
    </w:p>
    <w:p w14:paraId="25556E7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11/30/2019 - 12/05/2019: Edit Project Proposal for Final Submission + Prepare Oral Pitch</w:t>
      </w:r>
    </w:p>
    <w:p w14:paraId="597B1030"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12/06/2019- Oral Pitch</w:t>
      </w:r>
    </w:p>
    <w:p w14:paraId="6128D62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1/13/2020 – 1/20/2020: Recode Variables/ Data Management</w:t>
      </w:r>
    </w:p>
    <w:p w14:paraId="76AD8D42"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1/20/2020 – 1/27/2020: Generate Descriptive Statistics and Draft Table 1</w:t>
      </w:r>
    </w:p>
    <w:p w14:paraId="7B11020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1/28/2020 – 2/12/2020: Run Cox PH Analyses and Draft Table 2</w:t>
      </w:r>
    </w:p>
    <w:p w14:paraId="5688AE4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2/13/2020 – 2/27/2020: Literature Review (w/ emphasis for discussion section)</w:t>
      </w:r>
    </w:p>
    <w:p w14:paraId="54928F8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2/20/2020: Write Results Section</w:t>
      </w:r>
    </w:p>
    <w:p w14:paraId="15989DD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2/27/2020 – 3/11/2020: Write Discussion Section</w:t>
      </w:r>
    </w:p>
    <w:p w14:paraId="1AECD1C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3/11/2020 – 3/25/2020: Edit Manuscript + Reformat Intro/Methods from this proposal</w:t>
      </w:r>
    </w:p>
    <w:p w14:paraId="0A384C09" w14:textId="07C17BD2"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3/25/2020 – 4/1/2020: Finalize draft</w:t>
      </w:r>
    </w:p>
    <w:p w14:paraId="362894E3" w14:textId="77777777" w:rsidR="00E00E2E" w:rsidRDefault="00E00E2E">
      <w:pPr>
        <w:rPr>
          <w:rFonts w:ascii="Times New Roman" w:hAnsi="Times New Roman" w:cs="Times New Roman"/>
          <w:sz w:val="24"/>
          <w:szCs w:val="24"/>
        </w:rPr>
      </w:pPr>
      <w:r>
        <w:rPr>
          <w:rFonts w:ascii="Times New Roman" w:hAnsi="Times New Roman" w:cs="Times New Roman"/>
          <w:sz w:val="24"/>
          <w:szCs w:val="24"/>
        </w:rPr>
        <w:br w:type="page"/>
      </w:r>
    </w:p>
    <w:p w14:paraId="55E0BE4A" w14:textId="36961175" w:rsidR="00F15654" w:rsidRPr="00045DA5" w:rsidRDefault="000E31AD" w:rsidP="00F44BCA">
      <w:pPr>
        <w:spacing w:line="480" w:lineRule="auto"/>
        <w:rPr>
          <w:rFonts w:ascii="Times New Roman" w:hAnsi="Times New Roman" w:cs="Times New Roman"/>
          <w:sz w:val="24"/>
          <w:szCs w:val="24"/>
          <w:rPrChange w:id="8" w:author="Van Alsten, Sarah" w:date="2020-03-03T16:10:00Z">
            <w:rPr>
              <w:rFonts w:ascii="Times New Roman" w:hAnsi="Times New Roman" w:cs="Times New Roman"/>
              <w:sz w:val="24"/>
              <w:szCs w:val="24"/>
            </w:rPr>
          </w:rPrChange>
        </w:rPr>
      </w:pPr>
      <w:r w:rsidRPr="00045DA5">
        <w:rPr>
          <w:rFonts w:ascii="Times New Roman" w:hAnsi="Times New Roman" w:cs="Times New Roman"/>
          <w:sz w:val="24"/>
          <w:szCs w:val="24"/>
        </w:rPr>
        <w:lastRenderedPageBreak/>
        <w:t>References</w:t>
      </w:r>
    </w:p>
    <w:p w14:paraId="338FE22E" w14:textId="77777777" w:rsidR="005A30F6" w:rsidRPr="00045DA5" w:rsidRDefault="00654988" w:rsidP="005A30F6">
      <w:pPr>
        <w:pStyle w:val="Bibliography"/>
        <w:rPr>
          <w:rFonts w:ascii="Times New Roman" w:hAnsi="Times New Roman" w:cs="Times New Roman"/>
          <w:sz w:val="24"/>
          <w:szCs w:val="24"/>
          <w:rPrChange w:id="9" w:author="Van Alsten, Sarah" w:date="2020-03-03T16:10:00Z">
            <w:rPr/>
          </w:rPrChange>
        </w:rPr>
      </w:pPr>
      <w:r w:rsidRPr="00045DA5">
        <w:rPr>
          <w:rFonts w:ascii="Times New Roman" w:hAnsi="Times New Roman" w:cs="Times New Roman"/>
          <w:sz w:val="24"/>
          <w:szCs w:val="24"/>
          <w:rPrChange w:id="10" w:author="Van Alsten, Sarah" w:date="2020-03-03T16:10:00Z">
            <w:rPr/>
          </w:rPrChange>
        </w:rPr>
        <w:fldChar w:fldCharType="begin"/>
      </w:r>
      <w:r w:rsidR="000C5CA4" w:rsidRPr="00045DA5">
        <w:rPr>
          <w:rFonts w:ascii="Times New Roman" w:hAnsi="Times New Roman" w:cs="Times New Roman"/>
          <w:sz w:val="24"/>
          <w:szCs w:val="24"/>
          <w:rPrChange w:id="11" w:author="Van Alsten, Sarah" w:date="2020-03-03T16:10:00Z">
            <w:rPr/>
          </w:rPrChange>
        </w:rPr>
        <w:instrText xml:space="preserve"> ADDIN ZOTERO_BIBL {"uncited":[],"omitted":[],"custom":[]} CSL_BIBLIOGRAPHY </w:instrText>
      </w:r>
      <w:r w:rsidRPr="00045DA5">
        <w:rPr>
          <w:rFonts w:ascii="Times New Roman" w:hAnsi="Times New Roman" w:cs="Times New Roman"/>
          <w:sz w:val="24"/>
          <w:szCs w:val="24"/>
          <w:rPrChange w:id="12" w:author="Van Alsten, Sarah" w:date="2020-03-03T16:10:00Z">
            <w:rPr/>
          </w:rPrChange>
        </w:rPr>
        <w:fldChar w:fldCharType="separate"/>
      </w:r>
      <w:r w:rsidR="005A30F6" w:rsidRPr="00045DA5">
        <w:rPr>
          <w:rFonts w:ascii="Times New Roman" w:hAnsi="Times New Roman" w:cs="Times New Roman"/>
          <w:sz w:val="24"/>
          <w:szCs w:val="24"/>
          <w:rPrChange w:id="13" w:author="Van Alsten, Sarah" w:date="2020-03-03T16:10:00Z">
            <w:rPr/>
          </w:rPrChange>
        </w:rPr>
        <w:t xml:space="preserve">1. </w:t>
      </w:r>
      <w:r w:rsidR="005A30F6" w:rsidRPr="00045DA5">
        <w:rPr>
          <w:rFonts w:ascii="Times New Roman" w:hAnsi="Times New Roman" w:cs="Times New Roman"/>
          <w:sz w:val="24"/>
          <w:szCs w:val="24"/>
          <w:rPrChange w:id="14" w:author="Van Alsten, Sarah" w:date="2020-03-03T16:10:00Z">
            <w:rPr/>
          </w:rPrChange>
        </w:rPr>
        <w:tab/>
        <w:t xml:space="preserve">Menke A, Casagrande S, Geiss L, Cowie CC. Prevalence of and trends in diabetes among adults in the United States, 1988-2012. </w:t>
      </w:r>
      <w:r w:rsidR="005A30F6" w:rsidRPr="00045DA5">
        <w:rPr>
          <w:rFonts w:ascii="Times New Roman" w:hAnsi="Times New Roman" w:cs="Times New Roman"/>
          <w:i/>
          <w:iCs/>
          <w:sz w:val="24"/>
          <w:szCs w:val="24"/>
          <w:rPrChange w:id="15" w:author="Van Alsten, Sarah" w:date="2020-03-03T16:10:00Z">
            <w:rPr>
              <w:i/>
              <w:iCs/>
            </w:rPr>
          </w:rPrChange>
        </w:rPr>
        <w:t>Jama</w:t>
      </w:r>
      <w:r w:rsidR="005A30F6" w:rsidRPr="00045DA5">
        <w:rPr>
          <w:rFonts w:ascii="Times New Roman" w:hAnsi="Times New Roman" w:cs="Times New Roman"/>
          <w:sz w:val="24"/>
          <w:szCs w:val="24"/>
          <w:rPrChange w:id="16" w:author="Van Alsten, Sarah" w:date="2020-03-03T16:10:00Z">
            <w:rPr/>
          </w:rPrChange>
        </w:rPr>
        <w:t>. 2015;314(10):1021-1029.</w:t>
      </w:r>
    </w:p>
    <w:p w14:paraId="31E4C79E" w14:textId="77777777" w:rsidR="005A30F6" w:rsidRPr="00045DA5" w:rsidRDefault="005A30F6" w:rsidP="005A30F6">
      <w:pPr>
        <w:pStyle w:val="Bibliography"/>
        <w:rPr>
          <w:rFonts w:ascii="Times New Roman" w:hAnsi="Times New Roman" w:cs="Times New Roman"/>
          <w:sz w:val="24"/>
          <w:szCs w:val="24"/>
          <w:rPrChange w:id="17" w:author="Van Alsten, Sarah" w:date="2020-03-03T16:10:00Z">
            <w:rPr/>
          </w:rPrChange>
        </w:rPr>
      </w:pPr>
      <w:r w:rsidRPr="00045DA5">
        <w:rPr>
          <w:rFonts w:ascii="Times New Roman" w:hAnsi="Times New Roman" w:cs="Times New Roman"/>
          <w:sz w:val="24"/>
          <w:szCs w:val="24"/>
          <w:rPrChange w:id="18" w:author="Van Alsten, Sarah" w:date="2020-03-03T16:10:00Z">
            <w:rPr/>
          </w:rPrChange>
        </w:rPr>
        <w:t xml:space="preserve">2. </w:t>
      </w:r>
      <w:r w:rsidRPr="00045DA5">
        <w:rPr>
          <w:rFonts w:ascii="Times New Roman" w:hAnsi="Times New Roman" w:cs="Times New Roman"/>
          <w:sz w:val="24"/>
          <w:szCs w:val="24"/>
          <w:rPrChange w:id="19" w:author="Van Alsten, Sarah" w:date="2020-03-03T16:10:00Z">
            <w:rPr/>
          </w:rPrChange>
        </w:rPr>
        <w:tab/>
      </w:r>
      <w:proofErr w:type="spellStart"/>
      <w:r w:rsidRPr="00045DA5">
        <w:rPr>
          <w:rFonts w:ascii="Times New Roman" w:hAnsi="Times New Roman" w:cs="Times New Roman"/>
          <w:sz w:val="24"/>
          <w:szCs w:val="24"/>
          <w:rPrChange w:id="20" w:author="Van Alsten, Sarah" w:date="2020-03-03T16:10:00Z">
            <w:rPr/>
          </w:rPrChange>
        </w:rPr>
        <w:t>Khavjou</w:t>
      </w:r>
      <w:proofErr w:type="spellEnd"/>
      <w:r w:rsidRPr="00045DA5">
        <w:rPr>
          <w:rFonts w:ascii="Times New Roman" w:hAnsi="Times New Roman" w:cs="Times New Roman"/>
          <w:sz w:val="24"/>
          <w:szCs w:val="24"/>
          <w:rPrChange w:id="21" w:author="Van Alsten, Sarah" w:date="2020-03-03T16:10:00Z">
            <w:rPr/>
          </w:rPrChange>
        </w:rPr>
        <w:t xml:space="preserve"> O, Phelps D, </w:t>
      </w:r>
      <w:proofErr w:type="spellStart"/>
      <w:r w:rsidRPr="00045DA5">
        <w:rPr>
          <w:rFonts w:ascii="Times New Roman" w:hAnsi="Times New Roman" w:cs="Times New Roman"/>
          <w:sz w:val="24"/>
          <w:szCs w:val="24"/>
          <w:rPrChange w:id="22" w:author="Van Alsten, Sarah" w:date="2020-03-03T16:10:00Z">
            <w:rPr/>
          </w:rPrChange>
        </w:rPr>
        <w:t>Leib</w:t>
      </w:r>
      <w:proofErr w:type="spellEnd"/>
      <w:r w:rsidRPr="00045DA5">
        <w:rPr>
          <w:rFonts w:ascii="Times New Roman" w:hAnsi="Times New Roman" w:cs="Times New Roman"/>
          <w:sz w:val="24"/>
          <w:szCs w:val="24"/>
          <w:rPrChange w:id="23" w:author="Van Alsten, Sarah" w:date="2020-03-03T16:10:00Z">
            <w:rPr/>
          </w:rPrChange>
        </w:rPr>
        <w:t xml:space="preserve"> A. Projections of cardiovascular disease prevalence and costs: 2015–2035. </w:t>
      </w:r>
      <w:r w:rsidRPr="00045DA5">
        <w:rPr>
          <w:rFonts w:ascii="Times New Roman" w:hAnsi="Times New Roman" w:cs="Times New Roman"/>
          <w:i/>
          <w:iCs/>
          <w:sz w:val="24"/>
          <w:szCs w:val="24"/>
          <w:rPrChange w:id="24" w:author="Van Alsten, Sarah" w:date="2020-03-03T16:10:00Z">
            <w:rPr>
              <w:i/>
              <w:iCs/>
            </w:rPr>
          </w:rPrChange>
        </w:rPr>
        <w:t>Am Heart Assoc</w:t>
      </w:r>
      <w:r w:rsidRPr="00045DA5">
        <w:rPr>
          <w:rFonts w:ascii="Times New Roman" w:hAnsi="Times New Roman" w:cs="Times New Roman"/>
          <w:sz w:val="24"/>
          <w:szCs w:val="24"/>
          <w:rPrChange w:id="25" w:author="Van Alsten, Sarah" w:date="2020-03-03T16:10:00Z">
            <w:rPr/>
          </w:rPrChange>
        </w:rPr>
        <w:t>. 2016.</w:t>
      </w:r>
    </w:p>
    <w:p w14:paraId="30CAC820" w14:textId="77777777" w:rsidR="005A30F6" w:rsidRPr="00045DA5" w:rsidRDefault="005A30F6" w:rsidP="005A30F6">
      <w:pPr>
        <w:pStyle w:val="Bibliography"/>
        <w:rPr>
          <w:rFonts w:ascii="Times New Roman" w:hAnsi="Times New Roman" w:cs="Times New Roman"/>
          <w:sz w:val="24"/>
          <w:szCs w:val="24"/>
          <w:rPrChange w:id="26" w:author="Van Alsten, Sarah" w:date="2020-03-03T16:10:00Z">
            <w:rPr/>
          </w:rPrChange>
        </w:rPr>
      </w:pPr>
      <w:r w:rsidRPr="00045DA5">
        <w:rPr>
          <w:rFonts w:ascii="Times New Roman" w:hAnsi="Times New Roman" w:cs="Times New Roman"/>
          <w:sz w:val="24"/>
          <w:szCs w:val="24"/>
          <w:rPrChange w:id="27" w:author="Van Alsten, Sarah" w:date="2020-03-03T16:10:00Z">
            <w:rPr/>
          </w:rPrChange>
        </w:rPr>
        <w:t xml:space="preserve">3. </w:t>
      </w:r>
      <w:r w:rsidRPr="00045DA5">
        <w:rPr>
          <w:rFonts w:ascii="Times New Roman" w:hAnsi="Times New Roman" w:cs="Times New Roman"/>
          <w:sz w:val="24"/>
          <w:szCs w:val="24"/>
          <w:rPrChange w:id="28" w:author="Van Alsten, Sarah" w:date="2020-03-03T16:10:00Z">
            <w:rPr/>
          </w:rPrChange>
        </w:rPr>
        <w:tab/>
        <w:t xml:space="preserve">Murphy SL, Xu J, </w:t>
      </w:r>
      <w:proofErr w:type="spellStart"/>
      <w:r w:rsidRPr="00045DA5">
        <w:rPr>
          <w:rFonts w:ascii="Times New Roman" w:hAnsi="Times New Roman" w:cs="Times New Roman"/>
          <w:sz w:val="24"/>
          <w:szCs w:val="24"/>
          <w:rPrChange w:id="29" w:author="Van Alsten, Sarah" w:date="2020-03-03T16:10:00Z">
            <w:rPr/>
          </w:rPrChange>
        </w:rPr>
        <w:t>Kochanek</w:t>
      </w:r>
      <w:proofErr w:type="spellEnd"/>
      <w:r w:rsidRPr="00045DA5">
        <w:rPr>
          <w:rFonts w:ascii="Times New Roman" w:hAnsi="Times New Roman" w:cs="Times New Roman"/>
          <w:sz w:val="24"/>
          <w:szCs w:val="24"/>
          <w:rPrChange w:id="30" w:author="Van Alsten, Sarah" w:date="2020-03-03T16:10:00Z">
            <w:rPr/>
          </w:rPrChange>
        </w:rPr>
        <w:t xml:space="preserve"> KD, Arias E. Mortality in the United States, 2017. 2018.</w:t>
      </w:r>
    </w:p>
    <w:p w14:paraId="6E6C314A" w14:textId="77777777" w:rsidR="005A30F6" w:rsidRPr="00045DA5" w:rsidRDefault="005A30F6" w:rsidP="005A30F6">
      <w:pPr>
        <w:pStyle w:val="Bibliography"/>
        <w:rPr>
          <w:rFonts w:ascii="Times New Roman" w:hAnsi="Times New Roman" w:cs="Times New Roman"/>
          <w:sz w:val="24"/>
          <w:szCs w:val="24"/>
          <w:rPrChange w:id="31" w:author="Van Alsten, Sarah" w:date="2020-03-03T16:10:00Z">
            <w:rPr/>
          </w:rPrChange>
        </w:rPr>
      </w:pPr>
      <w:r w:rsidRPr="00045DA5">
        <w:rPr>
          <w:rFonts w:ascii="Times New Roman" w:hAnsi="Times New Roman" w:cs="Times New Roman"/>
          <w:sz w:val="24"/>
          <w:szCs w:val="24"/>
          <w:rPrChange w:id="32" w:author="Van Alsten, Sarah" w:date="2020-03-03T16:10:00Z">
            <w:rPr/>
          </w:rPrChange>
        </w:rPr>
        <w:t xml:space="preserve">4. </w:t>
      </w:r>
      <w:r w:rsidRPr="00045DA5">
        <w:rPr>
          <w:rFonts w:ascii="Times New Roman" w:hAnsi="Times New Roman" w:cs="Times New Roman"/>
          <w:sz w:val="24"/>
          <w:szCs w:val="24"/>
          <w:rPrChange w:id="33" w:author="Van Alsten, Sarah" w:date="2020-03-03T16:10:00Z">
            <w:rPr/>
          </w:rPrChange>
        </w:rPr>
        <w:tab/>
      </w:r>
      <w:proofErr w:type="spellStart"/>
      <w:r w:rsidRPr="00045DA5">
        <w:rPr>
          <w:rFonts w:ascii="Times New Roman" w:hAnsi="Times New Roman" w:cs="Times New Roman"/>
          <w:sz w:val="24"/>
          <w:szCs w:val="24"/>
          <w:rPrChange w:id="34" w:author="Van Alsten, Sarah" w:date="2020-03-03T16:10:00Z">
            <w:rPr/>
          </w:rPrChange>
        </w:rPr>
        <w:t>Mozaffarian</w:t>
      </w:r>
      <w:proofErr w:type="spellEnd"/>
      <w:r w:rsidRPr="00045DA5">
        <w:rPr>
          <w:rFonts w:ascii="Times New Roman" w:hAnsi="Times New Roman" w:cs="Times New Roman"/>
          <w:sz w:val="24"/>
          <w:szCs w:val="24"/>
          <w:rPrChange w:id="35" w:author="Van Alsten, Sarah" w:date="2020-03-03T16:10:00Z">
            <w:rPr/>
          </w:rPrChange>
        </w:rPr>
        <w:t xml:space="preserve"> </w:t>
      </w:r>
      <w:proofErr w:type="spellStart"/>
      <w:r w:rsidRPr="00045DA5">
        <w:rPr>
          <w:rFonts w:ascii="Times New Roman" w:hAnsi="Times New Roman" w:cs="Times New Roman"/>
          <w:sz w:val="24"/>
          <w:szCs w:val="24"/>
          <w:rPrChange w:id="36" w:author="Van Alsten, Sarah" w:date="2020-03-03T16:10:00Z">
            <w:rPr/>
          </w:rPrChange>
        </w:rPr>
        <w:t>Dariush</w:t>
      </w:r>
      <w:proofErr w:type="spellEnd"/>
      <w:r w:rsidRPr="00045DA5">
        <w:rPr>
          <w:rFonts w:ascii="Times New Roman" w:hAnsi="Times New Roman" w:cs="Times New Roman"/>
          <w:sz w:val="24"/>
          <w:szCs w:val="24"/>
          <w:rPrChange w:id="37" w:author="Van Alsten, Sarah" w:date="2020-03-03T16:10:00Z">
            <w:rPr/>
          </w:rPrChange>
        </w:rPr>
        <w:t xml:space="preserve">, Benjamin Emelia J., Go Alan S., et al. Heart Disease and Stroke Statistics—2016 Update. </w:t>
      </w:r>
      <w:r w:rsidRPr="00045DA5">
        <w:rPr>
          <w:rFonts w:ascii="Times New Roman" w:hAnsi="Times New Roman" w:cs="Times New Roman"/>
          <w:i/>
          <w:iCs/>
          <w:sz w:val="24"/>
          <w:szCs w:val="24"/>
          <w:rPrChange w:id="38" w:author="Van Alsten, Sarah" w:date="2020-03-03T16:10:00Z">
            <w:rPr>
              <w:i/>
              <w:iCs/>
            </w:rPr>
          </w:rPrChange>
        </w:rPr>
        <w:t>Circulation</w:t>
      </w:r>
      <w:r w:rsidRPr="00045DA5">
        <w:rPr>
          <w:rFonts w:ascii="Times New Roman" w:hAnsi="Times New Roman" w:cs="Times New Roman"/>
          <w:sz w:val="24"/>
          <w:szCs w:val="24"/>
          <w:rPrChange w:id="39" w:author="Van Alsten, Sarah" w:date="2020-03-03T16:10:00Z">
            <w:rPr/>
          </w:rPrChange>
        </w:rPr>
        <w:t>. 2016;133(4):e38-e360. doi:10.1161/CIR.0000000000000350</w:t>
      </w:r>
    </w:p>
    <w:p w14:paraId="47ABD087" w14:textId="77777777" w:rsidR="005A30F6" w:rsidRPr="00045DA5" w:rsidRDefault="005A30F6" w:rsidP="005A30F6">
      <w:pPr>
        <w:pStyle w:val="Bibliography"/>
        <w:rPr>
          <w:rFonts w:ascii="Times New Roman" w:hAnsi="Times New Roman" w:cs="Times New Roman"/>
          <w:sz w:val="24"/>
          <w:szCs w:val="24"/>
          <w:rPrChange w:id="40" w:author="Van Alsten, Sarah" w:date="2020-03-03T16:10:00Z">
            <w:rPr/>
          </w:rPrChange>
        </w:rPr>
      </w:pPr>
      <w:r w:rsidRPr="00045DA5">
        <w:rPr>
          <w:rFonts w:ascii="Times New Roman" w:hAnsi="Times New Roman" w:cs="Times New Roman"/>
          <w:sz w:val="24"/>
          <w:szCs w:val="24"/>
          <w:rPrChange w:id="41" w:author="Van Alsten, Sarah" w:date="2020-03-03T16:10:00Z">
            <w:rPr/>
          </w:rPrChange>
        </w:rPr>
        <w:t xml:space="preserve">5. </w:t>
      </w:r>
      <w:r w:rsidRPr="00045DA5">
        <w:rPr>
          <w:rFonts w:ascii="Times New Roman" w:hAnsi="Times New Roman" w:cs="Times New Roman"/>
          <w:sz w:val="24"/>
          <w:szCs w:val="24"/>
          <w:rPrChange w:id="42" w:author="Van Alsten, Sarah" w:date="2020-03-03T16:10:00Z">
            <w:rPr/>
          </w:rPrChange>
        </w:rPr>
        <w:tab/>
        <w:t xml:space="preserve">Ford ES. Trends in Predicted 10-Year Risk of Coronary Heart Disease and Cardiovascular Disease Among U.S. Adults From 1999 to 2010. </w:t>
      </w:r>
      <w:r w:rsidRPr="00045DA5">
        <w:rPr>
          <w:rFonts w:ascii="Times New Roman" w:hAnsi="Times New Roman" w:cs="Times New Roman"/>
          <w:i/>
          <w:iCs/>
          <w:sz w:val="24"/>
          <w:szCs w:val="24"/>
          <w:rPrChange w:id="43" w:author="Van Alsten, Sarah" w:date="2020-03-03T16:10:00Z">
            <w:rPr>
              <w:i/>
              <w:iCs/>
            </w:rPr>
          </w:rPrChange>
        </w:rPr>
        <w:t xml:space="preserve">J Am Coll </w:t>
      </w:r>
      <w:proofErr w:type="spellStart"/>
      <w:r w:rsidRPr="00045DA5">
        <w:rPr>
          <w:rFonts w:ascii="Times New Roman" w:hAnsi="Times New Roman" w:cs="Times New Roman"/>
          <w:i/>
          <w:iCs/>
          <w:sz w:val="24"/>
          <w:szCs w:val="24"/>
          <w:rPrChange w:id="44" w:author="Van Alsten, Sarah" w:date="2020-03-03T16:10:00Z">
            <w:rPr>
              <w:i/>
              <w:iCs/>
            </w:rPr>
          </w:rPrChange>
        </w:rPr>
        <w:t>Cardiol</w:t>
      </w:r>
      <w:proofErr w:type="spellEnd"/>
      <w:r w:rsidRPr="00045DA5">
        <w:rPr>
          <w:rFonts w:ascii="Times New Roman" w:hAnsi="Times New Roman" w:cs="Times New Roman"/>
          <w:sz w:val="24"/>
          <w:szCs w:val="24"/>
          <w:rPrChange w:id="45" w:author="Van Alsten, Sarah" w:date="2020-03-03T16:10:00Z">
            <w:rPr/>
          </w:rPrChange>
        </w:rPr>
        <w:t>. 2013;61(22):2249-2252. doi:10.1016/j.jacc.2013.03.023</w:t>
      </w:r>
    </w:p>
    <w:p w14:paraId="256BB392" w14:textId="77777777" w:rsidR="005A30F6" w:rsidRPr="00045DA5" w:rsidRDefault="005A30F6" w:rsidP="005A30F6">
      <w:pPr>
        <w:pStyle w:val="Bibliography"/>
        <w:rPr>
          <w:rFonts w:ascii="Times New Roman" w:hAnsi="Times New Roman" w:cs="Times New Roman"/>
          <w:sz w:val="24"/>
          <w:szCs w:val="24"/>
          <w:rPrChange w:id="46" w:author="Van Alsten, Sarah" w:date="2020-03-03T16:10:00Z">
            <w:rPr/>
          </w:rPrChange>
        </w:rPr>
      </w:pPr>
      <w:r w:rsidRPr="00045DA5">
        <w:rPr>
          <w:rFonts w:ascii="Times New Roman" w:hAnsi="Times New Roman" w:cs="Times New Roman"/>
          <w:sz w:val="24"/>
          <w:szCs w:val="24"/>
          <w:rPrChange w:id="47" w:author="Van Alsten, Sarah" w:date="2020-03-03T16:10:00Z">
            <w:rPr/>
          </w:rPrChange>
        </w:rPr>
        <w:t xml:space="preserve">6. </w:t>
      </w:r>
      <w:r w:rsidRPr="00045DA5">
        <w:rPr>
          <w:rFonts w:ascii="Times New Roman" w:hAnsi="Times New Roman" w:cs="Times New Roman"/>
          <w:sz w:val="24"/>
          <w:szCs w:val="24"/>
          <w:rPrChange w:id="48" w:author="Van Alsten, Sarah" w:date="2020-03-03T16:10:00Z">
            <w:rPr/>
          </w:rPrChange>
        </w:rPr>
        <w:tab/>
      </w:r>
      <w:proofErr w:type="spellStart"/>
      <w:r w:rsidRPr="00045DA5">
        <w:rPr>
          <w:rFonts w:ascii="Times New Roman" w:hAnsi="Times New Roman" w:cs="Times New Roman"/>
          <w:sz w:val="24"/>
          <w:szCs w:val="24"/>
          <w:rPrChange w:id="49" w:author="Van Alsten, Sarah" w:date="2020-03-03T16:10:00Z">
            <w:rPr/>
          </w:rPrChange>
        </w:rPr>
        <w:t>Imperatore</w:t>
      </w:r>
      <w:proofErr w:type="spellEnd"/>
      <w:r w:rsidRPr="00045DA5">
        <w:rPr>
          <w:rFonts w:ascii="Times New Roman" w:hAnsi="Times New Roman" w:cs="Times New Roman"/>
          <w:sz w:val="24"/>
          <w:szCs w:val="24"/>
          <w:rPrChange w:id="50" w:author="Van Alsten, Sarah" w:date="2020-03-03T16:10:00Z">
            <w:rPr/>
          </w:rPrChange>
        </w:rPr>
        <w:t xml:space="preserve"> G, Boyle JP, Thompson TJ, et al. Projections of Type 1 and Type 2 Diabetes Burden in the U.S. Population Aged &amp;lt;20 Years Through 2050: Dynamic modeling of incidence, mortality, and population growth. </w:t>
      </w:r>
      <w:r w:rsidRPr="00045DA5">
        <w:rPr>
          <w:rFonts w:ascii="Times New Roman" w:hAnsi="Times New Roman" w:cs="Times New Roman"/>
          <w:i/>
          <w:iCs/>
          <w:sz w:val="24"/>
          <w:szCs w:val="24"/>
          <w:rPrChange w:id="51" w:author="Van Alsten, Sarah" w:date="2020-03-03T16:10:00Z">
            <w:rPr>
              <w:i/>
              <w:iCs/>
            </w:rPr>
          </w:rPrChange>
        </w:rPr>
        <w:t>Diabetes Care</w:t>
      </w:r>
      <w:r w:rsidRPr="00045DA5">
        <w:rPr>
          <w:rFonts w:ascii="Times New Roman" w:hAnsi="Times New Roman" w:cs="Times New Roman"/>
          <w:sz w:val="24"/>
          <w:szCs w:val="24"/>
          <w:rPrChange w:id="52" w:author="Van Alsten, Sarah" w:date="2020-03-03T16:10:00Z">
            <w:rPr/>
          </w:rPrChange>
        </w:rPr>
        <w:t>. 2012;35(12):2515-2520. doi:10.2337/dc12-0669</w:t>
      </w:r>
    </w:p>
    <w:p w14:paraId="2FD4AA6D" w14:textId="77777777" w:rsidR="005A30F6" w:rsidRPr="00045DA5" w:rsidRDefault="005A30F6" w:rsidP="005A30F6">
      <w:pPr>
        <w:pStyle w:val="Bibliography"/>
        <w:rPr>
          <w:rFonts w:ascii="Times New Roman" w:hAnsi="Times New Roman" w:cs="Times New Roman"/>
          <w:sz w:val="24"/>
          <w:szCs w:val="24"/>
          <w:rPrChange w:id="53" w:author="Van Alsten, Sarah" w:date="2020-03-03T16:10:00Z">
            <w:rPr/>
          </w:rPrChange>
        </w:rPr>
      </w:pPr>
      <w:r w:rsidRPr="00045DA5">
        <w:rPr>
          <w:rFonts w:ascii="Times New Roman" w:hAnsi="Times New Roman" w:cs="Times New Roman"/>
          <w:sz w:val="24"/>
          <w:szCs w:val="24"/>
          <w:rPrChange w:id="54" w:author="Van Alsten, Sarah" w:date="2020-03-03T16:10:00Z">
            <w:rPr/>
          </w:rPrChange>
        </w:rPr>
        <w:t xml:space="preserve">7. </w:t>
      </w:r>
      <w:r w:rsidRPr="00045DA5">
        <w:rPr>
          <w:rFonts w:ascii="Times New Roman" w:hAnsi="Times New Roman" w:cs="Times New Roman"/>
          <w:sz w:val="24"/>
          <w:szCs w:val="24"/>
          <w:rPrChange w:id="55" w:author="Van Alsten, Sarah" w:date="2020-03-03T16:10:00Z">
            <w:rPr/>
          </w:rPrChange>
        </w:rPr>
        <w:tab/>
        <w:t xml:space="preserve">Dieleman JL, </w:t>
      </w:r>
      <w:proofErr w:type="spellStart"/>
      <w:r w:rsidRPr="00045DA5">
        <w:rPr>
          <w:rFonts w:ascii="Times New Roman" w:hAnsi="Times New Roman" w:cs="Times New Roman"/>
          <w:sz w:val="24"/>
          <w:szCs w:val="24"/>
          <w:rPrChange w:id="56" w:author="Van Alsten, Sarah" w:date="2020-03-03T16:10:00Z">
            <w:rPr/>
          </w:rPrChange>
        </w:rPr>
        <w:t>Baral</w:t>
      </w:r>
      <w:proofErr w:type="spellEnd"/>
      <w:r w:rsidRPr="00045DA5">
        <w:rPr>
          <w:rFonts w:ascii="Times New Roman" w:hAnsi="Times New Roman" w:cs="Times New Roman"/>
          <w:sz w:val="24"/>
          <w:szCs w:val="24"/>
          <w:rPrChange w:id="57" w:author="Van Alsten, Sarah" w:date="2020-03-03T16:10:00Z">
            <w:rPr/>
          </w:rPrChange>
        </w:rPr>
        <w:t xml:space="preserve"> R, Birger M, et al. US Spending on Personal Health Care and Public Health, 1996-2013. </w:t>
      </w:r>
      <w:r w:rsidRPr="00045DA5">
        <w:rPr>
          <w:rFonts w:ascii="Times New Roman" w:hAnsi="Times New Roman" w:cs="Times New Roman"/>
          <w:i/>
          <w:iCs/>
          <w:sz w:val="24"/>
          <w:szCs w:val="24"/>
          <w:rPrChange w:id="58" w:author="Van Alsten, Sarah" w:date="2020-03-03T16:10:00Z">
            <w:rPr>
              <w:i/>
              <w:iCs/>
            </w:rPr>
          </w:rPrChange>
        </w:rPr>
        <w:t>JAMA</w:t>
      </w:r>
      <w:r w:rsidRPr="00045DA5">
        <w:rPr>
          <w:rFonts w:ascii="Times New Roman" w:hAnsi="Times New Roman" w:cs="Times New Roman"/>
          <w:sz w:val="24"/>
          <w:szCs w:val="24"/>
          <w:rPrChange w:id="59" w:author="Van Alsten, Sarah" w:date="2020-03-03T16:10:00Z">
            <w:rPr/>
          </w:rPrChange>
        </w:rPr>
        <w:t>. 2016;316(24):2627. doi:10.1001/jama.2016.16885</w:t>
      </w:r>
    </w:p>
    <w:p w14:paraId="0C9AEEE5" w14:textId="77777777" w:rsidR="005A30F6" w:rsidRPr="00045DA5" w:rsidRDefault="005A30F6" w:rsidP="005A30F6">
      <w:pPr>
        <w:pStyle w:val="Bibliography"/>
        <w:rPr>
          <w:rFonts w:ascii="Times New Roman" w:hAnsi="Times New Roman" w:cs="Times New Roman"/>
          <w:sz w:val="24"/>
          <w:szCs w:val="24"/>
          <w:rPrChange w:id="60" w:author="Van Alsten, Sarah" w:date="2020-03-03T16:10:00Z">
            <w:rPr/>
          </w:rPrChange>
        </w:rPr>
      </w:pPr>
      <w:r w:rsidRPr="00045DA5">
        <w:rPr>
          <w:rFonts w:ascii="Times New Roman" w:hAnsi="Times New Roman" w:cs="Times New Roman"/>
          <w:sz w:val="24"/>
          <w:szCs w:val="24"/>
          <w:rPrChange w:id="61" w:author="Van Alsten, Sarah" w:date="2020-03-03T16:10:00Z">
            <w:rPr/>
          </w:rPrChange>
        </w:rPr>
        <w:t xml:space="preserve">8. </w:t>
      </w:r>
      <w:r w:rsidRPr="00045DA5">
        <w:rPr>
          <w:rFonts w:ascii="Times New Roman" w:hAnsi="Times New Roman" w:cs="Times New Roman"/>
          <w:sz w:val="24"/>
          <w:szCs w:val="24"/>
          <w:rPrChange w:id="62" w:author="Van Alsten, Sarah" w:date="2020-03-03T16:10:00Z">
            <w:rPr/>
          </w:rPrChange>
        </w:rPr>
        <w:tab/>
        <w:t xml:space="preserve">Murray CJ, Abraham J, Ali MK, et al. The state of US health, 1990-2010: burden of diseases, injuries, and risk factors. </w:t>
      </w:r>
      <w:r w:rsidRPr="00045DA5">
        <w:rPr>
          <w:rFonts w:ascii="Times New Roman" w:hAnsi="Times New Roman" w:cs="Times New Roman"/>
          <w:i/>
          <w:iCs/>
          <w:sz w:val="24"/>
          <w:szCs w:val="24"/>
          <w:rPrChange w:id="63" w:author="Van Alsten, Sarah" w:date="2020-03-03T16:10:00Z">
            <w:rPr>
              <w:i/>
              <w:iCs/>
            </w:rPr>
          </w:rPrChange>
        </w:rPr>
        <w:t>Jama</w:t>
      </w:r>
      <w:r w:rsidRPr="00045DA5">
        <w:rPr>
          <w:rFonts w:ascii="Times New Roman" w:hAnsi="Times New Roman" w:cs="Times New Roman"/>
          <w:sz w:val="24"/>
          <w:szCs w:val="24"/>
          <w:rPrChange w:id="64" w:author="Van Alsten, Sarah" w:date="2020-03-03T16:10:00Z">
            <w:rPr/>
          </w:rPrChange>
        </w:rPr>
        <w:t>. 2013;310(6):591-606.</w:t>
      </w:r>
    </w:p>
    <w:p w14:paraId="2ECB6BC2" w14:textId="77777777" w:rsidR="005A30F6" w:rsidRPr="00045DA5" w:rsidRDefault="005A30F6" w:rsidP="005A30F6">
      <w:pPr>
        <w:pStyle w:val="Bibliography"/>
        <w:rPr>
          <w:rFonts w:ascii="Times New Roman" w:hAnsi="Times New Roman" w:cs="Times New Roman"/>
          <w:sz w:val="24"/>
          <w:szCs w:val="24"/>
          <w:rPrChange w:id="65" w:author="Van Alsten, Sarah" w:date="2020-03-03T16:10:00Z">
            <w:rPr/>
          </w:rPrChange>
        </w:rPr>
      </w:pPr>
      <w:r w:rsidRPr="00045DA5">
        <w:rPr>
          <w:rFonts w:ascii="Times New Roman" w:hAnsi="Times New Roman" w:cs="Times New Roman"/>
          <w:sz w:val="24"/>
          <w:szCs w:val="24"/>
          <w:rPrChange w:id="66" w:author="Van Alsten, Sarah" w:date="2020-03-03T16:10:00Z">
            <w:rPr/>
          </w:rPrChange>
        </w:rPr>
        <w:t xml:space="preserve">9. </w:t>
      </w:r>
      <w:r w:rsidRPr="00045DA5">
        <w:rPr>
          <w:rFonts w:ascii="Times New Roman" w:hAnsi="Times New Roman" w:cs="Times New Roman"/>
          <w:sz w:val="24"/>
          <w:szCs w:val="24"/>
          <w:rPrChange w:id="67" w:author="Van Alsten, Sarah" w:date="2020-03-03T16:10:00Z">
            <w:rPr/>
          </w:rPrChange>
        </w:rPr>
        <w:tab/>
      </w:r>
      <w:proofErr w:type="spellStart"/>
      <w:r w:rsidRPr="00045DA5">
        <w:rPr>
          <w:rFonts w:ascii="Times New Roman" w:hAnsi="Times New Roman" w:cs="Times New Roman"/>
          <w:sz w:val="24"/>
          <w:szCs w:val="24"/>
          <w:rPrChange w:id="68" w:author="Van Alsten, Sarah" w:date="2020-03-03T16:10:00Z">
            <w:rPr/>
          </w:rPrChange>
        </w:rPr>
        <w:t>Bommer</w:t>
      </w:r>
      <w:proofErr w:type="spellEnd"/>
      <w:r w:rsidRPr="00045DA5">
        <w:rPr>
          <w:rFonts w:ascii="Times New Roman" w:hAnsi="Times New Roman" w:cs="Times New Roman"/>
          <w:sz w:val="24"/>
          <w:szCs w:val="24"/>
          <w:rPrChange w:id="69" w:author="Van Alsten, Sarah" w:date="2020-03-03T16:10:00Z">
            <w:rPr/>
          </w:rPrChange>
        </w:rPr>
        <w:t xml:space="preserve"> C, </w:t>
      </w:r>
      <w:proofErr w:type="spellStart"/>
      <w:r w:rsidRPr="00045DA5">
        <w:rPr>
          <w:rFonts w:ascii="Times New Roman" w:hAnsi="Times New Roman" w:cs="Times New Roman"/>
          <w:sz w:val="24"/>
          <w:szCs w:val="24"/>
          <w:rPrChange w:id="70" w:author="Van Alsten, Sarah" w:date="2020-03-03T16:10:00Z">
            <w:rPr/>
          </w:rPrChange>
        </w:rPr>
        <w:t>Sagalova</w:t>
      </w:r>
      <w:proofErr w:type="spellEnd"/>
      <w:r w:rsidRPr="00045DA5">
        <w:rPr>
          <w:rFonts w:ascii="Times New Roman" w:hAnsi="Times New Roman" w:cs="Times New Roman"/>
          <w:sz w:val="24"/>
          <w:szCs w:val="24"/>
          <w:rPrChange w:id="71" w:author="Van Alsten, Sarah" w:date="2020-03-03T16:10:00Z">
            <w:rPr/>
          </w:rPrChange>
        </w:rPr>
        <w:t xml:space="preserve"> V, </w:t>
      </w:r>
      <w:proofErr w:type="spellStart"/>
      <w:r w:rsidRPr="00045DA5">
        <w:rPr>
          <w:rFonts w:ascii="Times New Roman" w:hAnsi="Times New Roman" w:cs="Times New Roman"/>
          <w:sz w:val="24"/>
          <w:szCs w:val="24"/>
          <w:rPrChange w:id="72" w:author="Van Alsten, Sarah" w:date="2020-03-03T16:10:00Z">
            <w:rPr/>
          </w:rPrChange>
        </w:rPr>
        <w:t>Heesemann</w:t>
      </w:r>
      <w:proofErr w:type="spellEnd"/>
      <w:r w:rsidRPr="00045DA5">
        <w:rPr>
          <w:rFonts w:ascii="Times New Roman" w:hAnsi="Times New Roman" w:cs="Times New Roman"/>
          <w:sz w:val="24"/>
          <w:szCs w:val="24"/>
          <w:rPrChange w:id="73" w:author="Van Alsten, Sarah" w:date="2020-03-03T16:10:00Z">
            <w:rPr/>
          </w:rPrChange>
        </w:rPr>
        <w:t xml:space="preserve"> E, et al. Global Economic Burden of Diabetes in Adults: Projections From 2015 to 2030. </w:t>
      </w:r>
      <w:r w:rsidRPr="00045DA5">
        <w:rPr>
          <w:rFonts w:ascii="Times New Roman" w:hAnsi="Times New Roman" w:cs="Times New Roman"/>
          <w:i/>
          <w:iCs/>
          <w:sz w:val="24"/>
          <w:szCs w:val="24"/>
          <w:rPrChange w:id="74" w:author="Van Alsten, Sarah" w:date="2020-03-03T16:10:00Z">
            <w:rPr>
              <w:i/>
              <w:iCs/>
            </w:rPr>
          </w:rPrChange>
        </w:rPr>
        <w:t>Diabetes Care</w:t>
      </w:r>
      <w:r w:rsidRPr="00045DA5">
        <w:rPr>
          <w:rFonts w:ascii="Times New Roman" w:hAnsi="Times New Roman" w:cs="Times New Roman"/>
          <w:sz w:val="24"/>
          <w:szCs w:val="24"/>
          <w:rPrChange w:id="75" w:author="Van Alsten, Sarah" w:date="2020-03-03T16:10:00Z">
            <w:rPr/>
          </w:rPrChange>
        </w:rPr>
        <w:t>. 2018;41(5):963-970. doi:10.2337/dc17-1962</w:t>
      </w:r>
    </w:p>
    <w:p w14:paraId="4CF1BD87" w14:textId="77777777" w:rsidR="005A30F6" w:rsidRPr="00045DA5" w:rsidRDefault="005A30F6" w:rsidP="005A30F6">
      <w:pPr>
        <w:pStyle w:val="Bibliography"/>
        <w:rPr>
          <w:rFonts w:ascii="Times New Roman" w:hAnsi="Times New Roman" w:cs="Times New Roman"/>
          <w:sz w:val="24"/>
          <w:szCs w:val="24"/>
          <w:rPrChange w:id="76" w:author="Van Alsten, Sarah" w:date="2020-03-03T16:10:00Z">
            <w:rPr/>
          </w:rPrChange>
        </w:rPr>
      </w:pPr>
      <w:r w:rsidRPr="00045DA5">
        <w:rPr>
          <w:rFonts w:ascii="Times New Roman" w:hAnsi="Times New Roman" w:cs="Times New Roman"/>
          <w:sz w:val="24"/>
          <w:szCs w:val="24"/>
          <w:rPrChange w:id="77" w:author="Van Alsten, Sarah" w:date="2020-03-03T16:10:00Z">
            <w:rPr/>
          </w:rPrChange>
        </w:rPr>
        <w:t xml:space="preserve">10. </w:t>
      </w:r>
      <w:r w:rsidRPr="00045DA5">
        <w:rPr>
          <w:rFonts w:ascii="Times New Roman" w:hAnsi="Times New Roman" w:cs="Times New Roman"/>
          <w:sz w:val="24"/>
          <w:szCs w:val="24"/>
          <w:rPrChange w:id="78" w:author="Van Alsten, Sarah" w:date="2020-03-03T16:10:00Z">
            <w:rPr/>
          </w:rPrChange>
        </w:rPr>
        <w:tab/>
        <w:t xml:space="preserve">Zhang P, Zhang X, Brown J, et al. Global healthcare expenditure on diabetes for 2010 and 2030. </w:t>
      </w:r>
      <w:r w:rsidRPr="00045DA5">
        <w:rPr>
          <w:rFonts w:ascii="Times New Roman" w:hAnsi="Times New Roman" w:cs="Times New Roman"/>
          <w:i/>
          <w:iCs/>
          <w:sz w:val="24"/>
          <w:szCs w:val="24"/>
          <w:rPrChange w:id="79" w:author="Van Alsten, Sarah" w:date="2020-03-03T16:10:00Z">
            <w:rPr>
              <w:i/>
              <w:iCs/>
            </w:rPr>
          </w:rPrChange>
        </w:rPr>
        <w:t xml:space="preserve">Diabetes Res Clin </w:t>
      </w:r>
      <w:proofErr w:type="spellStart"/>
      <w:r w:rsidRPr="00045DA5">
        <w:rPr>
          <w:rFonts w:ascii="Times New Roman" w:hAnsi="Times New Roman" w:cs="Times New Roman"/>
          <w:i/>
          <w:iCs/>
          <w:sz w:val="24"/>
          <w:szCs w:val="24"/>
          <w:rPrChange w:id="80" w:author="Van Alsten, Sarah" w:date="2020-03-03T16:10:00Z">
            <w:rPr>
              <w:i/>
              <w:iCs/>
            </w:rPr>
          </w:rPrChange>
        </w:rPr>
        <w:t>Pract</w:t>
      </w:r>
      <w:proofErr w:type="spellEnd"/>
      <w:r w:rsidRPr="00045DA5">
        <w:rPr>
          <w:rFonts w:ascii="Times New Roman" w:hAnsi="Times New Roman" w:cs="Times New Roman"/>
          <w:sz w:val="24"/>
          <w:szCs w:val="24"/>
          <w:rPrChange w:id="81" w:author="Van Alsten, Sarah" w:date="2020-03-03T16:10:00Z">
            <w:rPr/>
          </w:rPrChange>
        </w:rPr>
        <w:t>. 2010;87(3):293-301. doi:10.1016/j.diabres.2010.01.026</w:t>
      </w:r>
    </w:p>
    <w:p w14:paraId="7100CBE4" w14:textId="77777777" w:rsidR="005A30F6" w:rsidRPr="00045DA5" w:rsidRDefault="005A30F6" w:rsidP="005A30F6">
      <w:pPr>
        <w:pStyle w:val="Bibliography"/>
        <w:rPr>
          <w:rFonts w:ascii="Times New Roman" w:hAnsi="Times New Roman" w:cs="Times New Roman"/>
          <w:sz w:val="24"/>
          <w:szCs w:val="24"/>
          <w:rPrChange w:id="82" w:author="Van Alsten, Sarah" w:date="2020-03-03T16:10:00Z">
            <w:rPr/>
          </w:rPrChange>
        </w:rPr>
      </w:pPr>
      <w:r w:rsidRPr="00045DA5">
        <w:rPr>
          <w:rFonts w:ascii="Times New Roman" w:hAnsi="Times New Roman" w:cs="Times New Roman"/>
          <w:sz w:val="24"/>
          <w:szCs w:val="24"/>
          <w:rPrChange w:id="83" w:author="Van Alsten, Sarah" w:date="2020-03-03T16:10:00Z">
            <w:rPr/>
          </w:rPrChange>
        </w:rPr>
        <w:t xml:space="preserve">11. </w:t>
      </w:r>
      <w:r w:rsidRPr="00045DA5">
        <w:rPr>
          <w:rFonts w:ascii="Times New Roman" w:hAnsi="Times New Roman" w:cs="Times New Roman"/>
          <w:sz w:val="24"/>
          <w:szCs w:val="24"/>
          <w:rPrChange w:id="84" w:author="Van Alsten, Sarah" w:date="2020-03-03T16:10:00Z">
            <w:rPr/>
          </w:rPrChange>
        </w:rPr>
        <w:tab/>
      </w:r>
      <w:proofErr w:type="spellStart"/>
      <w:r w:rsidRPr="00045DA5">
        <w:rPr>
          <w:rFonts w:ascii="Times New Roman" w:hAnsi="Times New Roman" w:cs="Times New Roman"/>
          <w:sz w:val="24"/>
          <w:szCs w:val="24"/>
          <w:rPrChange w:id="85" w:author="Van Alsten, Sarah" w:date="2020-03-03T16:10:00Z">
            <w:rPr/>
          </w:rPrChange>
        </w:rPr>
        <w:t>Kesselheim</w:t>
      </w:r>
      <w:proofErr w:type="spellEnd"/>
      <w:r w:rsidRPr="00045DA5">
        <w:rPr>
          <w:rFonts w:ascii="Times New Roman" w:hAnsi="Times New Roman" w:cs="Times New Roman"/>
          <w:sz w:val="24"/>
          <w:szCs w:val="24"/>
          <w:rPrChange w:id="86" w:author="Van Alsten, Sarah" w:date="2020-03-03T16:10:00Z">
            <w:rPr/>
          </w:rPrChange>
        </w:rPr>
        <w:t xml:space="preserve"> AS, </w:t>
      </w:r>
      <w:proofErr w:type="spellStart"/>
      <w:r w:rsidRPr="00045DA5">
        <w:rPr>
          <w:rFonts w:ascii="Times New Roman" w:hAnsi="Times New Roman" w:cs="Times New Roman"/>
          <w:sz w:val="24"/>
          <w:szCs w:val="24"/>
          <w:rPrChange w:id="87" w:author="Van Alsten, Sarah" w:date="2020-03-03T16:10:00Z">
            <w:rPr/>
          </w:rPrChange>
        </w:rPr>
        <w:t>Avorn</w:t>
      </w:r>
      <w:proofErr w:type="spellEnd"/>
      <w:r w:rsidRPr="00045DA5">
        <w:rPr>
          <w:rFonts w:ascii="Times New Roman" w:hAnsi="Times New Roman" w:cs="Times New Roman"/>
          <w:sz w:val="24"/>
          <w:szCs w:val="24"/>
          <w:rPrChange w:id="88" w:author="Van Alsten, Sarah" w:date="2020-03-03T16:10:00Z">
            <w:rPr/>
          </w:rPrChange>
        </w:rPr>
        <w:t xml:space="preserve"> J, </w:t>
      </w:r>
      <w:proofErr w:type="spellStart"/>
      <w:r w:rsidRPr="00045DA5">
        <w:rPr>
          <w:rFonts w:ascii="Times New Roman" w:hAnsi="Times New Roman" w:cs="Times New Roman"/>
          <w:sz w:val="24"/>
          <w:szCs w:val="24"/>
          <w:rPrChange w:id="89" w:author="Van Alsten, Sarah" w:date="2020-03-03T16:10:00Z">
            <w:rPr/>
          </w:rPrChange>
        </w:rPr>
        <w:t>Sarpatwari</w:t>
      </w:r>
      <w:proofErr w:type="spellEnd"/>
      <w:r w:rsidRPr="00045DA5">
        <w:rPr>
          <w:rFonts w:ascii="Times New Roman" w:hAnsi="Times New Roman" w:cs="Times New Roman"/>
          <w:sz w:val="24"/>
          <w:szCs w:val="24"/>
          <w:rPrChange w:id="90" w:author="Van Alsten, Sarah" w:date="2020-03-03T16:10:00Z">
            <w:rPr/>
          </w:rPrChange>
        </w:rPr>
        <w:t xml:space="preserve"> A. The High Cost of Prescription Drugs in the United States: Origins and Prospects for Reform. </w:t>
      </w:r>
      <w:r w:rsidRPr="00045DA5">
        <w:rPr>
          <w:rFonts w:ascii="Times New Roman" w:hAnsi="Times New Roman" w:cs="Times New Roman"/>
          <w:i/>
          <w:iCs/>
          <w:sz w:val="24"/>
          <w:szCs w:val="24"/>
          <w:rPrChange w:id="91" w:author="Van Alsten, Sarah" w:date="2020-03-03T16:10:00Z">
            <w:rPr>
              <w:i/>
              <w:iCs/>
            </w:rPr>
          </w:rPrChange>
        </w:rPr>
        <w:t>JAMA</w:t>
      </w:r>
      <w:r w:rsidRPr="00045DA5">
        <w:rPr>
          <w:rFonts w:ascii="Times New Roman" w:hAnsi="Times New Roman" w:cs="Times New Roman"/>
          <w:sz w:val="24"/>
          <w:szCs w:val="24"/>
          <w:rPrChange w:id="92" w:author="Van Alsten, Sarah" w:date="2020-03-03T16:10:00Z">
            <w:rPr/>
          </w:rPrChange>
        </w:rPr>
        <w:t>. 2016;316(8):858-871. doi:10.1001/jama.2016.11237</w:t>
      </w:r>
    </w:p>
    <w:p w14:paraId="469AE097" w14:textId="77777777" w:rsidR="005A30F6" w:rsidRPr="00045DA5" w:rsidRDefault="005A30F6" w:rsidP="005A30F6">
      <w:pPr>
        <w:pStyle w:val="Bibliography"/>
        <w:rPr>
          <w:rFonts w:ascii="Times New Roman" w:hAnsi="Times New Roman" w:cs="Times New Roman"/>
          <w:sz w:val="24"/>
          <w:szCs w:val="24"/>
          <w:rPrChange w:id="93" w:author="Van Alsten, Sarah" w:date="2020-03-03T16:10:00Z">
            <w:rPr/>
          </w:rPrChange>
        </w:rPr>
      </w:pPr>
      <w:r w:rsidRPr="00045DA5">
        <w:rPr>
          <w:rFonts w:ascii="Times New Roman" w:hAnsi="Times New Roman" w:cs="Times New Roman"/>
          <w:sz w:val="24"/>
          <w:szCs w:val="24"/>
          <w:rPrChange w:id="94" w:author="Van Alsten, Sarah" w:date="2020-03-03T16:10:00Z">
            <w:rPr/>
          </w:rPrChange>
        </w:rPr>
        <w:t xml:space="preserve">12. </w:t>
      </w:r>
      <w:r w:rsidRPr="00045DA5">
        <w:rPr>
          <w:rFonts w:ascii="Times New Roman" w:hAnsi="Times New Roman" w:cs="Times New Roman"/>
          <w:sz w:val="24"/>
          <w:szCs w:val="24"/>
          <w:rPrChange w:id="95" w:author="Van Alsten, Sarah" w:date="2020-03-03T16:10:00Z">
            <w:rPr/>
          </w:rPrChange>
        </w:rPr>
        <w:tab/>
        <w:t xml:space="preserve">OECD. </w:t>
      </w:r>
      <w:r w:rsidRPr="00045DA5">
        <w:rPr>
          <w:rFonts w:ascii="Times New Roman" w:hAnsi="Times New Roman" w:cs="Times New Roman"/>
          <w:i/>
          <w:iCs/>
          <w:sz w:val="24"/>
          <w:szCs w:val="24"/>
          <w:rPrChange w:id="96" w:author="Van Alsten, Sarah" w:date="2020-03-03T16:10:00Z">
            <w:rPr>
              <w:i/>
              <w:iCs/>
            </w:rPr>
          </w:rPrChange>
        </w:rPr>
        <w:t>Health at a Glance 2015</w:t>
      </w:r>
      <w:r w:rsidRPr="00045DA5">
        <w:rPr>
          <w:rFonts w:ascii="Times New Roman" w:hAnsi="Times New Roman" w:cs="Times New Roman"/>
          <w:sz w:val="24"/>
          <w:szCs w:val="24"/>
          <w:rPrChange w:id="97" w:author="Van Alsten, Sarah" w:date="2020-03-03T16:10:00Z">
            <w:rPr/>
          </w:rPrChange>
        </w:rPr>
        <w:t>.; 2015. https://www.oecd-ilibrary.org/content/publication/health_glance-2015-en.</w:t>
      </w:r>
    </w:p>
    <w:p w14:paraId="3EA6D6F3" w14:textId="77777777" w:rsidR="005A30F6" w:rsidRPr="00045DA5" w:rsidRDefault="005A30F6" w:rsidP="005A30F6">
      <w:pPr>
        <w:pStyle w:val="Bibliography"/>
        <w:rPr>
          <w:rFonts w:ascii="Times New Roman" w:hAnsi="Times New Roman" w:cs="Times New Roman"/>
          <w:sz w:val="24"/>
          <w:szCs w:val="24"/>
          <w:rPrChange w:id="98" w:author="Van Alsten, Sarah" w:date="2020-03-03T16:10:00Z">
            <w:rPr/>
          </w:rPrChange>
        </w:rPr>
      </w:pPr>
      <w:r w:rsidRPr="00045DA5">
        <w:rPr>
          <w:rFonts w:ascii="Times New Roman" w:hAnsi="Times New Roman" w:cs="Times New Roman"/>
          <w:sz w:val="24"/>
          <w:szCs w:val="24"/>
          <w:rPrChange w:id="99" w:author="Van Alsten, Sarah" w:date="2020-03-03T16:10:00Z">
            <w:rPr/>
          </w:rPrChange>
        </w:rPr>
        <w:t xml:space="preserve">13. </w:t>
      </w:r>
      <w:r w:rsidRPr="00045DA5">
        <w:rPr>
          <w:rFonts w:ascii="Times New Roman" w:hAnsi="Times New Roman" w:cs="Times New Roman"/>
          <w:sz w:val="24"/>
          <w:szCs w:val="24"/>
          <w:rPrChange w:id="100" w:author="Van Alsten, Sarah" w:date="2020-03-03T16:10:00Z">
            <w:rPr/>
          </w:rPrChange>
        </w:rPr>
        <w:tab/>
        <w:t xml:space="preserve">Hua X, Carvalho N, </w:t>
      </w:r>
      <w:proofErr w:type="spellStart"/>
      <w:r w:rsidRPr="00045DA5">
        <w:rPr>
          <w:rFonts w:ascii="Times New Roman" w:hAnsi="Times New Roman" w:cs="Times New Roman"/>
          <w:sz w:val="24"/>
          <w:szCs w:val="24"/>
          <w:rPrChange w:id="101" w:author="Van Alsten, Sarah" w:date="2020-03-03T16:10:00Z">
            <w:rPr/>
          </w:rPrChange>
        </w:rPr>
        <w:t>Tew</w:t>
      </w:r>
      <w:proofErr w:type="spellEnd"/>
      <w:r w:rsidRPr="00045DA5">
        <w:rPr>
          <w:rFonts w:ascii="Times New Roman" w:hAnsi="Times New Roman" w:cs="Times New Roman"/>
          <w:sz w:val="24"/>
          <w:szCs w:val="24"/>
          <w:rPrChange w:id="102" w:author="Van Alsten, Sarah" w:date="2020-03-03T16:10:00Z">
            <w:rPr/>
          </w:rPrChange>
        </w:rPr>
        <w:t xml:space="preserve"> M, Huang ES, Herman WH, Clarke P. Expenditures and prices of antihyperglycemic medications in the United States: 2002-2013. </w:t>
      </w:r>
      <w:r w:rsidRPr="00045DA5">
        <w:rPr>
          <w:rFonts w:ascii="Times New Roman" w:hAnsi="Times New Roman" w:cs="Times New Roman"/>
          <w:i/>
          <w:iCs/>
          <w:sz w:val="24"/>
          <w:szCs w:val="24"/>
          <w:rPrChange w:id="103" w:author="Van Alsten, Sarah" w:date="2020-03-03T16:10:00Z">
            <w:rPr>
              <w:i/>
              <w:iCs/>
            </w:rPr>
          </w:rPrChange>
        </w:rPr>
        <w:t>Jama</w:t>
      </w:r>
      <w:r w:rsidRPr="00045DA5">
        <w:rPr>
          <w:rFonts w:ascii="Times New Roman" w:hAnsi="Times New Roman" w:cs="Times New Roman"/>
          <w:sz w:val="24"/>
          <w:szCs w:val="24"/>
          <w:rPrChange w:id="104" w:author="Van Alsten, Sarah" w:date="2020-03-03T16:10:00Z">
            <w:rPr/>
          </w:rPrChange>
        </w:rPr>
        <w:t>. 2016;315(13):1400-1402.</w:t>
      </w:r>
    </w:p>
    <w:p w14:paraId="2190F6CE" w14:textId="77777777" w:rsidR="005A30F6" w:rsidRPr="00045DA5" w:rsidRDefault="005A30F6" w:rsidP="005A30F6">
      <w:pPr>
        <w:pStyle w:val="Bibliography"/>
        <w:rPr>
          <w:rFonts w:ascii="Times New Roman" w:hAnsi="Times New Roman" w:cs="Times New Roman"/>
          <w:sz w:val="24"/>
          <w:szCs w:val="24"/>
          <w:rPrChange w:id="105" w:author="Van Alsten, Sarah" w:date="2020-03-03T16:10:00Z">
            <w:rPr/>
          </w:rPrChange>
        </w:rPr>
      </w:pPr>
      <w:r w:rsidRPr="00045DA5">
        <w:rPr>
          <w:rFonts w:ascii="Times New Roman" w:hAnsi="Times New Roman" w:cs="Times New Roman"/>
          <w:sz w:val="24"/>
          <w:szCs w:val="24"/>
          <w:rPrChange w:id="106" w:author="Van Alsten, Sarah" w:date="2020-03-03T16:10:00Z">
            <w:rPr/>
          </w:rPrChange>
        </w:rPr>
        <w:lastRenderedPageBreak/>
        <w:t xml:space="preserve">14. </w:t>
      </w:r>
      <w:r w:rsidRPr="00045DA5">
        <w:rPr>
          <w:rFonts w:ascii="Times New Roman" w:hAnsi="Times New Roman" w:cs="Times New Roman"/>
          <w:sz w:val="24"/>
          <w:szCs w:val="24"/>
          <w:rPrChange w:id="107" w:author="Van Alsten, Sarah" w:date="2020-03-03T16:10:00Z">
            <w:rPr/>
          </w:rPrChange>
        </w:rPr>
        <w:tab/>
      </w:r>
      <w:proofErr w:type="spellStart"/>
      <w:r w:rsidRPr="00045DA5">
        <w:rPr>
          <w:rFonts w:ascii="Times New Roman" w:hAnsi="Times New Roman" w:cs="Times New Roman"/>
          <w:sz w:val="24"/>
          <w:szCs w:val="24"/>
          <w:rPrChange w:id="108" w:author="Van Alsten, Sarah" w:date="2020-03-03T16:10:00Z">
            <w:rPr/>
          </w:rPrChange>
        </w:rPr>
        <w:t>Biniek</w:t>
      </w:r>
      <w:proofErr w:type="spellEnd"/>
      <w:r w:rsidRPr="00045DA5">
        <w:rPr>
          <w:rFonts w:ascii="Times New Roman" w:hAnsi="Times New Roman" w:cs="Times New Roman"/>
          <w:sz w:val="24"/>
          <w:szCs w:val="24"/>
          <w:rPrChange w:id="109" w:author="Van Alsten, Sarah" w:date="2020-03-03T16:10:00Z">
            <w:rPr/>
          </w:rPrChange>
        </w:rPr>
        <w:t xml:space="preserve"> JF, Johnson W. </w:t>
      </w:r>
      <w:r w:rsidRPr="00045DA5">
        <w:rPr>
          <w:rFonts w:ascii="Times New Roman" w:hAnsi="Times New Roman" w:cs="Times New Roman"/>
          <w:i/>
          <w:iCs/>
          <w:sz w:val="24"/>
          <w:szCs w:val="24"/>
          <w:rPrChange w:id="110" w:author="Van Alsten, Sarah" w:date="2020-03-03T16:10:00Z">
            <w:rPr>
              <w:i/>
              <w:iCs/>
            </w:rPr>
          </w:rPrChange>
        </w:rPr>
        <w:t>Spending on Individuals with Type 1 Diabetes and the Role of Rapidly Increasing Insulin Prices</w:t>
      </w:r>
      <w:r w:rsidRPr="00045DA5">
        <w:rPr>
          <w:rFonts w:ascii="Times New Roman" w:hAnsi="Times New Roman" w:cs="Times New Roman"/>
          <w:sz w:val="24"/>
          <w:szCs w:val="24"/>
          <w:rPrChange w:id="111" w:author="Van Alsten, Sarah" w:date="2020-03-03T16:10:00Z">
            <w:rPr/>
          </w:rPrChange>
        </w:rPr>
        <w:t>. Health Care Cost Institute; 2019.</w:t>
      </w:r>
    </w:p>
    <w:p w14:paraId="5158FE19" w14:textId="77777777" w:rsidR="005A30F6" w:rsidRPr="00045DA5" w:rsidRDefault="005A30F6" w:rsidP="005A30F6">
      <w:pPr>
        <w:pStyle w:val="Bibliography"/>
        <w:rPr>
          <w:rFonts w:ascii="Times New Roman" w:hAnsi="Times New Roman" w:cs="Times New Roman"/>
          <w:sz w:val="24"/>
          <w:szCs w:val="24"/>
          <w:rPrChange w:id="112" w:author="Van Alsten, Sarah" w:date="2020-03-03T16:10:00Z">
            <w:rPr/>
          </w:rPrChange>
        </w:rPr>
      </w:pPr>
      <w:r w:rsidRPr="00045DA5">
        <w:rPr>
          <w:rFonts w:ascii="Times New Roman" w:hAnsi="Times New Roman" w:cs="Times New Roman"/>
          <w:sz w:val="24"/>
          <w:szCs w:val="24"/>
          <w:rPrChange w:id="113" w:author="Van Alsten, Sarah" w:date="2020-03-03T16:10:00Z">
            <w:rPr/>
          </w:rPrChange>
        </w:rPr>
        <w:t xml:space="preserve">15. </w:t>
      </w:r>
      <w:r w:rsidRPr="00045DA5">
        <w:rPr>
          <w:rFonts w:ascii="Times New Roman" w:hAnsi="Times New Roman" w:cs="Times New Roman"/>
          <w:sz w:val="24"/>
          <w:szCs w:val="24"/>
          <w:rPrChange w:id="114" w:author="Van Alsten, Sarah" w:date="2020-03-03T16:10:00Z">
            <w:rPr/>
          </w:rPrChange>
        </w:rPr>
        <w:tab/>
      </w:r>
      <w:proofErr w:type="spellStart"/>
      <w:r w:rsidRPr="00045DA5">
        <w:rPr>
          <w:rFonts w:ascii="Times New Roman" w:hAnsi="Times New Roman" w:cs="Times New Roman"/>
          <w:sz w:val="24"/>
          <w:szCs w:val="24"/>
          <w:rPrChange w:id="115" w:author="Van Alsten, Sarah" w:date="2020-03-03T16:10:00Z">
            <w:rPr/>
          </w:rPrChange>
        </w:rPr>
        <w:t>McHorney</w:t>
      </w:r>
      <w:proofErr w:type="spellEnd"/>
      <w:r w:rsidRPr="00045DA5">
        <w:rPr>
          <w:rFonts w:ascii="Times New Roman" w:hAnsi="Times New Roman" w:cs="Times New Roman"/>
          <w:sz w:val="24"/>
          <w:szCs w:val="24"/>
          <w:rPrChange w:id="116" w:author="Van Alsten, Sarah" w:date="2020-03-03T16:10:00Z">
            <w:rPr/>
          </w:rPrChange>
        </w:rPr>
        <w:t xml:space="preserve"> CA, Spain CV. Frequency of and reasons for medication non‐fulfillment and non‐persistence among American adults with chronic disease in 2008. </w:t>
      </w:r>
      <w:r w:rsidRPr="00045DA5">
        <w:rPr>
          <w:rFonts w:ascii="Times New Roman" w:hAnsi="Times New Roman" w:cs="Times New Roman"/>
          <w:i/>
          <w:iCs/>
          <w:sz w:val="24"/>
          <w:szCs w:val="24"/>
          <w:rPrChange w:id="117" w:author="Van Alsten, Sarah" w:date="2020-03-03T16:10:00Z">
            <w:rPr>
              <w:i/>
              <w:iCs/>
            </w:rPr>
          </w:rPrChange>
        </w:rPr>
        <w:t xml:space="preserve">Health Expect Int J Public </w:t>
      </w:r>
      <w:proofErr w:type="spellStart"/>
      <w:r w:rsidRPr="00045DA5">
        <w:rPr>
          <w:rFonts w:ascii="Times New Roman" w:hAnsi="Times New Roman" w:cs="Times New Roman"/>
          <w:i/>
          <w:iCs/>
          <w:sz w:val="24"/>
          <w:szCs w:val="24"/>
          <w:rPrChange w:id="118" w:author="Van Alsten, Sarah" w:date="2020-03-03T16:10:00Z">
            <w:rPr>
              <w:i/>
              <w:iCs/>
            </w:rPr>
          </w:rPrChange>
        </w:rPr>
        <w:t>Particip</w:t>
      </w:r>
      <w:proofErr w:type="spellEnd"/>
      <w:r w:rsidRPr="00045DA5">
        <w:rPr>
          <w:rFonts w:ascii="Times New Roman" w:hAnsi="Times New Roman" w:cs="Times New Roman"/>
          <w:i/>
          <w:iCs/>
          <w:sz w:val="24"/>
          <w:szCs w:val="24"/>
          <w:rPrChange w:id="119" w:author="Van Alsten, Sarah" w:date="2020-03-03T16:10:00Z">
            <w:rPr>
              <w:i/>
              <w:iCs/>
            </w:rPr>
          </w:rPrChange>
        </w:rPr>
        <w:t xml:space="preserve"> Health Care Health Policy</w:t>
      </w:r>
      <w:r w:rsidRPr="00045DA5">
        <w:rPr>
          <w:rFonts w:ascii="Times New Roman" w:hAnsi="Times New Roman" w:cs="Times New Roman"/>
          <w:sz w:val="24"/>
          <w:szCs w:val="24"/>
          <w:rPrChange w:id="120" w:author="Van Alsten, Sarah" w:date="2020-03-03T16:10:00Z">
            <w:rPr/>
          </w:rPrChange>
        </w:rPr>
        <w:t>. 2011;14(3):307-320. doi:10.1111/j.1369-7625.2010.00619.x</w:t>
      </w:r>
    </w:p>
    <w:p w14:paraId="5E18E6F0" w14:textId="77777777" w:rsidR="005A30F6" w:rsidRPr="00045DA5" w:rsidRDefault="005A30F6" w:rsidP="005A30F6">
      <w:pPr>
        <w:pStyle w:val="Bibliography"/>
        <w:rPr>
          <w:rFonts w:ascii="Times New Roman" w:hAnsi="Times New Roman" w:cs="Times New Roman"/>
          <w:sz w:val="24"/>
          <w:szCs w:val="24"/>
          <w:rPrChange w:id="121" w:author="Van Alsten, Sarah" w:date="2020-03-03T16:10:00Z">
            <w:rPr/>
          </w:rPrChange>
        </w:rPr>
      </w:pPr>
      <w:r w:rsidRPr="00045DA5">
        <w:rPr>
          <w:rFonts w:ascii="Times New Roman" w:hAnsi="Times New Roman" w:cs="Times New Roman"/>
          <w:sz w:val="24"/>
          <w:szCs w:val="24"/>
          <w:rPrChange w:id="122" w:author="Van Alsten, Sarah" w:date="2020-03-03T16:10:00Z">
            <w:rPr/>
          </w:rPrChange>
        </w:rPr>
        <w:t xml:space="preserve">16. </w:t>
      </w:r>
      <w:r w:rsidRPr="00045DA5">
        <w:rPr>
          <w:rFonts w:ascii="Times New Roman" w:hAnsi="Times New Roman" w:cs="Times New Roman"/>
          <w:sz w:val="24"/>
          <w:szCs w:val="24"/>
          <w:rPrChange w:id="123" w:author="Van Alsten, Sarah" w:date="2020-03-03T16:10:00Z">
            <w:rPr/>
          </w:rPrChange>
        </w:rPr>
        <w:tab/>
        <w:t xml:space="preserve">Pierre-Jacques M, Safran DG, Zhang F, et al. Reliability of New Measures of Cost-Related Medication Nonadherence. </w:t>
      </w:r>
      <w:r w:rsidRPr="00045DA5">
        <w:rPr>
          <w:rFonts w:ascii="Times New Roman" w:hAnsi="Times New Roman" w:cs="Times New Roman"/>
          <w:i/>
          <w:iCs/>
          <w:sz w:val="24"/>
          <w:szCs w:val="24"/>
          <w:rPrChange w:id="124" w:author="Van Alsten, Sarah" w:date="2020-03-03T16:10:00Z">
            <w:rPr>
              <w:i/>
              <w:iCs/>
            </w:rPr>
          </w:rPrChange>
        </w:rPr>
        <w:t>Med Care</w:t>
      </w:r>
      <w:r w:rsidRPr="00045DA5">
        <w:rPr>
          <w:rFonts w:ascii="Times New Roman" w:hAnsi="Times New Roman" w:cs="Times New Roman"/>
          <w:sz w:val="24"/>
          <w:szCs w:val="24"/>
          <w:rPrChange w:id="125" w:author="Van Alsten, Sarah" w:date="2020-03-03T16:10:00Z">
            <w:rPr/>
          </w:rPrChange>
        </w:rPr>
        <w:t>. 2008;46(4):444. doi:10.1097/MLR.0b013e31815dc59a</w:t>
      </w:r>
    </w:p>
    <w:p w14:paraId="7C606791" w14:textId="77777777" w:rsidR="005A30F6" w:rsidRPr="00045DA5" w:rsidRDefault="005A30F6" w:rsidP="005A30F6">
      <w:pPr>
        <w:pStyle w:val="Bibliography"/>
        <w:rPr>
          <w:rFonts w:ascii="Times New Roman" w:hAnsi="Times New Roman" w:cs="Times New Roman"/>
          <w:sz w:val="24"/>
          <w:szCs w:val="24"/>
          <w:rPrChange w:id="126" w:author="Van Alsten, Sarah" w:date="2020-03-03T16:10:00Z">
            <w:rPr/>
          </w:rPrChange>
        </w:rPr>
      </w:pPr>
      <w:r w:rsidRPr="00045DA5">
        <w:rPr>
          <w:rFonts w:ascii="Times New Roman" w:hAnsi="Times New Roman" w:cs="Times New Roman"/>
          <w:sz w:val="24"/>
          <w:szCs w:val="24"/>
          <w:rPrChange w:id="127" w:author="Van Alsten, Sarah" w:date="2020-03-03T16:10:00Z">
            <w:rPr/>
          </w:rPrChange>
        </w:rPr>
        <w:t xml:space="preserve">17. </w:t>
      </w:r>
      <w:r w:rsidRPr="00045DA5">
        <w:rPr>
          <w:rFonts w:ascii="Times New Roman" w:hAnsi="Times New Roman" w:cs="Times New Roman"/>
          <w:sz w:val="24"/>
          <w:szCs w:val="24"/>
          <w:rPrChange w:id="128" w:author="Van Alsten, Sarah" w:date="2020-03-03T16:10:00Z">
            <w:rPr/>
          </w:rPrChange>
        </w:rPr>
        <w:tab/>
        <w:t xml:space="preserve">Roebuck MC, Liberman JN, Gemmill-Toyama M, Brennan TA. Medication Adherence Leads To Lower Health Care Use And Costs Despite Increased Drug Spending. </w:t>
      </w:r>
      <w:r w:rsidRPr="00045DA5">
        <w:rPr>
          <w:rFonts w:ascii="Times New Roman" w:hAnsi="Times New Roman" w:cs="Times New Roman"/>
          <w:i/>
          <w:iCs/>
          <w:sz w:val="24"/>
          <w:szCs w:val="24"/>
          <w:rPrChange w:id="129" w:author="Van Alsten, Sarah" w:date="2020-03-03T16:10:00Z">
            <w:rPr>
              <w:i/>
              <w:iCs/>
            </w:rPr>
          </w:rPrChange>
        </w:rPr>
        <w:t xml:space="preserve">Health </w:t>
      </w:r>
      <w:proofErr w:type="spellStart"/>
      <w:r w:rsidRPr="00045DA5">
        <w:rPr>
          <w:rFonts w:ascii="Times New Roman" w:hAnsi="Times New Roman" w:cs="Times New Roman"/>
          <w:i/>
          <w:iCs/>
          <w:sz w:val="24"/>
          <w:szCs w:val="24"/>
          <w:rPrChange w:id="130" w:author="Van Alsten, Sarah" w:date="2020-03-03T16:10:00Z">
            <w:rPr>
              <w:i/>
              <w:iCs/>
            </w:rPr>
          </w:rPrChange>
        </w:rPr>
        <w:t>Affai</w:t>
      </w:r>
      <w:proofErr w:type="spellEnd"/>
      <w:r w:rsidRPr="00045DA5">
        <w:rPr>
          <w:rFonts w:ascii="Times New Roman" w:hAnsi="Times New Roman" w:cs="Times New Roman"/>
          <w:i/>
          <w:iCs/>
          <w:sz w:val="24"/>
          <w:szCs w:val="24"/>
          <w:rPrChange w:id="131" w:author="Van Alsten, Sarah" w:date="2020-03-03T16:10:00Z">
            <w:rPr>
              <w:i/>
              <w:iCs/>
            </w:rPr>
          </w:rPrChange>
        </w:rPr>
        <w:t xml:space="preserve"> Rs</w:t>
      </w:r>
      <w:r w:rsidRPr="00045DA5">
        <w:rPr>
          <w:rFonts w:ascii="Times New Roman" w:hAnsi="Times New Roman" w:cs="Times New Roman"/>
          <w:sz w:val="24"/>
          <w:szCs w:val="24"/>
          <w:rPrChange w:id="132" w:author="Van Alsten, Sarah" w:date="2020-03-03T16:10:00Z">
            <w:rPr/>
          </w:rPrChange>
        </w:rPr>
        <w:t>. 2011:9.</w:t>
      </w:r>
    </w:p>
    <w:p w14:paraId="19721279" w14:textId="77777777" w:rsidR="005A30F6" w:rsidRPr="00045DA5" w:rsidRDefault="005A30F6" w:rsidP="005A30F6">
      <w:pPr>
        <w:pStyle w:val="Bibliography"/>
        <w:rPr>
          <w:rFonts w:ascii="Times New Roman" w:hAnsi="Times New Roman" w:cs="Times New Roman"/>
          <w:sz w:val="24"/>
          <w:szCs w:val="24"/>
          <w:rPrChange w:id="133" w:author="Van Alsten, Sarah" w:date="2020-03-03T16:10:00Z">
            <w:rPr/>
          </w:rPrChange>
        </w:rPr>
      </w:pPr>
      <w:r w:rsidRPr="00045DA5">
        <w:rPr>
          <w:rFonts w:ascii="Times New Roman" w:hAnsi="Times New Roman" w:cs="Times New Roman"/>
          <w:sz w:val="24"/>
          <w:szCs w:val="24"/>
          <w:rPrChange w:id="134" w:author="Van Alsten, Sarah" w:date="2020-03-03T16:10:00Z">
            <w:rPr/>
          </w:rPrChange>
        </w:rPr>
        <w:t xml:space="preserve">18. </w:t>
      </w:r>
      <w:r w:rsidRPr="00045DA5">
        <w:rPr>
          <w:rFonts w:ascii="Times New Roman" w:hAnsi="Times New Roman" w:cs="Times New Roman"/>
          <w:sz w:val="24"/>
          <w:szCs w:val="24"/>
          <w:rPrChange w:id="135" w:author="Van Alsten, Sarah" w:date="2020-03-03T16:10:00Z">
            <w:rPr/>
          </w:rPrChange>
        </w:rPr>
        <w:tab/>
        <w:t xml:space="preserve">Jensen GA, Li Y. Long-run health effects of cost-related non-adherence to prescribed medications among adults in late midlife: Long-run health effects, cost-related non-adherence. </w:t>
      </w:r>
      <w:r w:rsidRPr="00045DA5">
        <w:rPr>
          <w:rFonts w:ascii="Times New Roman" w:hAnsi="Times New Roman" w:cs="Times New Roman"/>
          <w:i/>
          <w:iCs/>
          <w:sz w:val="24"/>
          <w:szCs w:val="24"/>
          <w:rPrChange w:id="136" w:author="Van Alsten, Sarah" w:date="2020-03-03T16:10:00Z">
            <w:rPr>
              <w:i/>
              <w:iCs/>
            </w:rPr>
          </w:rPrChange>
        </w:rPr>
        <w:t>J Pharm Health Serv Res</w:t>
      </w:r>
      <w:r w:rsidRPr="00045DA5">
        <w:rPr>
          <w:rFonts w:ascii="Times New Roman" w:hAnsi="Times New Roman" w:cs="Times New Roman"/>
          <w:sz w:val="24"/>
          <w:szCs w:val="24"/>
          <w:rPrChange w:id="137" w:author="Van Alsten, Sarah" w:date="2020-03-03T16:10:00Z">
            <w:rPr/>
          </w:rPrChange>
        </w:rPr>
        <w:t>. 2012;3(2):85-93. doi:10.1111/j.1759-8893.2012.00087.x</w:t>
      </w:r>
    </w:p>
    <w:p w14:paraId="483B7BE8" w14:textId="77777777" w:rsidR="005A30F6" w:rsidRPr="00045DA5" w:rsidRDefault="005A30F6" w:rsidP="005A30F6">
      <w:pPr>
        <w:pStyle w:val="Bibliography"/>
        <w:rPr>
          <w:rFonts w:ascii="Times New Roman" w:hAnsi="Times New Roman" w:cs="Times New Roman"/>
          <w:sz w:val="24"/>
          <w:szCs w:val="24"/>
          <w:rPrChange w:id="138" w:author="Van Alsten, Sarah" w:date="2020-03-03T16:10:00Z">
            <w:rPr/>
          </w:rPrChange>
        </w:rPr>
      </w:pPr>
      <w:r w:rsidRPr="00045DA5">
        <w:rPr>
          <w:rFonts w:ascii="Times New Roman" w:hAnsi="Times New Roman" w:cs="Times New Roman"/>
          <w:sz w:val="24"/>
          <w:szCs w:val="24"/>
          <w:rPrChange w:id="139" w:author="Van Alsten, Sarah" w:date="2020-03-03T16:10:00Z">
            <w:rPr/>
          </w:rPrChange>
        </w:rPr>
        <w:t xml:space="preserve">19. </w:t>
      </w:r>
      <w:r w:rsidRPr="00045DA5">
        <w:rPr>
          <w:rFonts w:ascii="Times New Roman" w:hAnsi="Times New Roman" w:cs="Times New Roman"/>
          <w:sz w:val="24"/>
          <w:szCs w:val="24"/>
          <w:rPrChange w:id="140" w:author="Van Alsten, Sarah" w:date="2020-03-03T16:10:00Z">
            <w:rPr/>
          </w:rPrChange>
        </w:rPr>
        <w:tab/>
        <w:t xml:space="preserve">Blanchard J, Madden JM, Ross-Degnan D, </w:t>
      </w:r>
      <w:proofErr w:type="spellStart"/>
      <w:r w:rsidRPr="00045DA5">
        <w:rPr>
          <w:rFonts w:ascii="Times New Roman" w:hAnsi="Times New Roman" w:cs="Times New Roman"/>
          <w:sz w:val="24"/>
          <w:szCs w:val="24"/>
          <w:rPrChange w:id="141" w:author="Van Alsten, Sarah" w:date="2020-03-03T16:10:00Z">
            <w:rPr/>
          </w:rPrChange>
        </w:rPr>
        <w:t>Soumerai</w:t>
      </w:r>
      <w:proofErr w:type="spellEnd"/>
      <w:r w:rsidRPr="00045DA5">
        <w:rPr>
          <w:rFonts w:ascii="Times New Roman" w:hAnsi="Times New Roman" w:cs="Times New Roman"/>
          <w:sz w:val="24"/>
          <w:szCs w:val="24"/>
          <w:rPrChange w:id="142" w:author="Van Alsten, Sarah" w:date="2020-03-03T16:10:00Z">
            <w:rPr/>
          </w:rPrChange>
        </w:rPr>
        <w:t xml:space="preserve"> SB. The Relationship Between Emergency Department Use and Cost-Related Medication Nonadherence Among Medicare Beneficiaries. </w:t>
      </w:r>
      <w:r w:rsidRPr="00045DA5">
        <w:rPr>
          <w:rFonts w:ascii="Times New Roman" w:hAnsi="Times New Roman" w:cs="Times New Roman"/>
          <w:i/>
          <w:iCs/>
          <w:sz w:val="24"/>
          <w:szCs w:val="24"/>
          <w:rPrChange w:id="143" w:author="Van Alsten, Sarah" w:date="2020-03-03T16:10:00Z">
            <w:rPr>
              <w:i/>
              <w:iCs/>
            </w:rPr>
          </w:rPrChange>
        </w:rPr>
        <w:t xml:space="preserve">Ann </w:t>
      </w:r>
      <w:proofErr w:type="spellStart"/>
      <w:r w:rsidRPr="00045DA5">
        <w:rPr>
          <w:rFonts w:ascii="Times New Roman" w:hAnsi="Times New Roman" w:cs="Times New Roman"/>
          <w:i/>
          <w:iCs/>
          <w:sz w:val="24"/>
          <w:szCs w:val="24"/>
          <w:rPrChange w:id="144" w:author="Van Alsten, Sarah" w:date="2020-03-03T16:10:00Z">
            <w:rPr>
              <w:i/>
              <w:iCs/>
            </w:rPr>
          </w:rPrChange>
        </w:rPr>
        <w:t>Emerg</w:t>
      </w:r>
      <w:proofErr w:type="spellEnd"/>
      <w:r w:rsidRPr="00045DA5">
        <w:rPr>
          <w:rFonts w:ascii="Times New Roman" w:hAnsi="Times New Roman" w:cs="Times New Roman"/>
          <w:i/>
          <w:iCs/>
          <w:sz w:val="24"/>
          <w:szCs w:val="24"/>
          <w:rPrChange w:id="145" w:author="Van Alsten, Sarah" w:date="2020-03-03T16:10:00Z">
            <w:rPr>
              <w:i/>
              <w:iCs/>
            </w:rPr>
          </w:rPrChange>
        </w:rPr>
        <w:t xml:space="preserve"> Med</w:t>
      </w:r>
      <w:r w:rsidRPr="00045DA5">
        <w:rPr>
          <w:rFonts w:ascii="Times New Roman" w:hAnsi="Times New Roman" w:cs="Times New Roman"/>
          <w:sz w:val="24"/>
          <w:szCs w:val="24"/>
          <w:rPrChange w:id="146" w:author="Van Alsten, Sarah" w:date="2020-03-03T16:10:00Z">
            <w:rPr/>
          </w:rPrChange>
        </w:rPr>
        <w:t>. 2013;62(5). doi:10.1016/j.annemergmed.2013.04.013</w:t>
      </w:r>
    </w:p>
    <w:p w14:paraId="2D0D45DB" w14:textId="77777777" w:rsidR="005A30F6" w:rsidRPr="00045DA5" w:rsidRDefault="005A30F6" w:rsidP="005A30F6">
      <w:pPr>
        <w:pStyle w:val="Bibliography"/>
        <w:rPr>
          <w:rFonts w:ascii="Times New Roman" w:hAnsi="Times New Roman" w:cs="Times New Roman"/>
          <w:sz w:val="24"/>
          <w:szCs w:val="24"/>
          <w:rPrChange w:id="147" w:author="Van Alsten, Sarah" w:date="2020-03-03T16:10:00Z">
            <w:rPr/>
          </w:rPrChange>
        </w:rPr>
      </w:pPr>
      <w:r w:rsidRPr="00045DA5">
        <w:rPr>
          <w:rFonts w:ascii="Times New Roman" w:hAnsi="Times New Roman" w:cs="Times New Roman"/>
          <w:sz w:val="24"/>
          <w:szCs w:val="24"/>
          <w:rPrChange w:id="148" w:author="Van Alsten, Sarah" w:date="2020-03-03T16:10:00Z">
            <w:rPr/>
          </w:rPrChange>
        </w:rPr>
        <w:t xml:space="preserve">20. </w:t>
      </w:r>
      <w:r w:rsidRPr="00045DA5">
        <w:rPr>
          <w:rFonts w:ascii="Times New Roman" w:hAnsi="Times New Roman" w:cs="Times New Roman"/>
          <w:sz w:val="24"/>
          <w:szCs w:val="24"/>
          <w:rPrChange w:id="149" w:author="Van Alsten, Sarah" w:date="2020-03-03T16:10:00Z">
            <w:rPr/>
          </w:rPrChange>
        </w:rPr>
        <w:tab/>
        <w:t>Cutler RL, Fernandez-</w:t>
      </w:r>
      <w:proofErr w:type="spellStart"/>
      <w:r w:rsidRPr="00045DA5">
        <w:rPr>
          <w:rFonts w:ascii="Times New Roman" w:hAnsi="Times New Roman" w:cs="Times New Roman"/>
          <w:sz w:val="24"/>
          <w:szCs w:val="24"/>
          <w:rPrChange w:id="150" w:author="Van Alsten, Sarah" w:date="2020-03-03T16:10:00Z">
            <w:rPr/>
          </w:rPrChange>
        </w:rPr>
        <w:t>Llimos</w:t>
      </w:r>
      <w:proofErr w:type="spellEnd"/>
      <w:r w:rsidRPr="00045DA5">
        <w:rPr>
          <w:rFonts w:ascii="Times New Roman" w:hAnsi="Times New Roman" w:cs="Times New Roman"/>
          <w:sz w:val="24"/>
          <w:szCs w:val="24"/>
          <w:rPrChange w:id="151" w:author="Van Alsten, Sarah" w:date="2020-03-03T16:10:00Z">
            <w:rPr/>
          </w:rPrChange>
        </w:rPr>
        <w:t xml:space="preserve"> F, </w:t>
      </w:r>
      <w:proofErr w:type="spellStart"/>
      <w:r w:rsidRPr="00045DA5">
        <w:rPr>
          <w:rFonts w:ascii="Times New Roman" w:hAnsi="Times New Roman" w:cs="Times New Roman"/>
          <w:sz w:val="24"/>
          <w:szCs w:val="24"/>
          <w:rPrChange w:id="152" w:author="Van Alsten, Sarah" w:date="2020-03-03T16:10:00Z">
            <w:rPr/>
          </w:rPrChange>
        </w:rPr>
        <w:t>Frommer</w:t>
      </w:r>
      <w:proofErr w:type="spellEnd"/>
      <w:r w:rsidRPr="00045DA5">
        <w:rPr>
          <w:rFonts w:ascii="Times New Roman" w:hAnsi="Times New Roman" w:cs="Times New Roman"/>
          <w:sz w:val="24"/>
          <w:szCs w:val="24"/>
          <w:rPrChange w:id="153" w:author="Van Alsten, Sarah" w:date="2020-03-03T16:10:00Z">
            <w:rPr/>
          </w:rPrChange>
        </w:rPr>
        <w:t xml:space="preserve"> M, </w:t>
      </w:r>
      <w:proofErr w:type="spellStart"/>
      <w:r w:rsidRPr="00045DA5">
        <w:rPr>
          <w:rFonts w:ascii="Times New Roman" w:hAnsi="Times New Roman" w:cs="Times New Roman"/>
          <w:sz w:val="24"/>
          <w:szCs w:val="24"/>
          <w:rPrChange w:id="154" w:author="Van Alsten, Sarah" w:date="2020-03-03T16:10:00Z">
            <w:rPr/>
          </w:rPrChange>
        </w:rPr>
        <w:t>Benrimoj</w:t>
      </w:r>
      <w:proofErr w:type="spellEnd"/>
      <w:r w:rsidRPr="00045DA5">
        <w:rPr>
          <w:rFonts w:ascii="Times New Roman" w:hAnsi="Times New Roman" w:cs="Times New Roman"/>
          <w:sz w:val="24"/>
          <w:szCs w:val="24"/>
          <w:rPrChange w:id="155" w:author="Van Alsten, Sarah" w:date="2020-03-03T16:10:00Z">
            <w:rPr/>
          </w:rPrChange>
        </w:rPr>
        <w:t xml:space="preserve"> C, Garcia-Cardenas V. Economic impact of medication non-adherence by disease groups: a systematic review. </w:t>
      </w:r>
      <w:r w:rsidRPr="00045DA5">
        <w:rPr>
          <w:rFonts w:ascii="Times New Roman" w:hAnsi="Times New Roman" w:cs="Times New Roman"/>
          <w:i/>
          <w:iCs/>
          <w:sz w:val="24"/>
          <w:szCs w:val="24"/>
          <w:rPrChange w:id="156" w:author="Van Alsten, Sarah" w:date="2020-03-03T16:10:00Z">
            <w:rPr>
              <w:i/>
              <w:iCs/>
            </w:rPr>
          </w:rPrChange>
        </w:rPr>
        <w:t>BMJ Open</w:t>
      </w:r>
      <w:r w:rsidRPr="00045DA5">
        <w:rPr>
          <w:rFonts w:ascii="Times New Roman" w:hAnsi="Times New Roman" w:cs="Times New Roman"/>
          <w:sz w:val="24"/>
          <w:szCs w:val="24"/>
          <w:rPrChange w:id="157" w:author="Van Alsten, Sarah" w:date="2020-03-03T16:10:00Z">
            <w:rPr/>
          </w:rPrChange>
        </w:rPr>
        <w:t>. 2018;8(1):e016982. doi:10.1136/bmjopen-2017-016982</w:t>
      </w:r>
    </w:p>
    <w:p w14:paraId="713D9C7A" w14:textId="77777777" w:rsidR="005A30F6" w:rsidRPr="00045DA5" w:rsidRDefault="005A30F6" w:rsidP="005A30F6">
      <w:pPr>
        <w:pStyle w:val="Bibliography"/>
        <w:rPr>
          <w:rFonts w:ascii="Times New Roman" w:hAnsi="Times New Roman" w:cs="Times New Roman"/>
          <w:sz w:val="24"/>
          <w:szCs w:val="24"/>
          <w:rPrChange w:id="158" w:author="Van Alsten, Sarah" w:date="2020-03-03T16:10:00Z">
            <w:rPr/>
          </w:rPrChange>
        </w:rPr>
      </w:pPr>
      <w:r w:rsidRPr="00045DA5">
        <w:rPr>
          <w:rFonts w:ascii="Times New Roman" w:hAnsi="Times New Roman" w:cs="Times New Roman"/>
          <w:sz w:val="24"/>
          <w:szCs w:val="24"/>
          <w:rPrChange w:id="159" w:author="Van Alsten, Sarah" w:date="2020-03-03T16:10:00Z">
            <w:rPr/>
          </w:rPrChange>
        </w:rPr>
        <w:t xml:space="preserve">21. </w:t>
      </w:r>
      <w:r w:rsidRPr="00045DA5">
        <w:rPr>
          <w:rFonts w:ascii="Times New Roman" w:hAnsi="Times New Roman" w:cs="Times New Roman"/>
          <w:sz w:val="24"/>
          <w:szCs w:val="24"/>
          <w:rPrChange w:id="160" w:author="Van Alsten, Sarah" w:date="2020-03-03T16:10:00Z">
            <w:rPr/>
          </w:rPrChange>
        </w:rPr>
        <w:tab/>
        <w:t xml:space="preserve">Lloyd JT, </w:t>
      </w:r>
      <w:proofErr w:type="spellStart"/>
      <w:r w:rsidRPr="00045DA5">
        <w:rPr>
          <w:rFonts w:ascii="Times New Roman" w:hAnsi="Times New Roman" w:cs="Times New Roman"/>
          <w:sz w:val="24"/>
          <w:szCs w:val="24"/>
          <w:rPrChange w:id="161" w:author="Van Alsten, Sarah" w:date="2020-03-03T16:10:00Z">
            <w:rPr/>
          </w:rPrChange>
        </w:rPr>
        <w:t>Maresh</w:t>
      </w:r>
      <w:proofErr w:type="spellEnd"/>
      <w:r w:rsidRPr="00045DA5">
        <w:rPr>
          <w:rFonts w:ascii="Times New Roman" w:hAnsi="Times New Roman" w:cs="Times New Roman"/>
          <w:sz w:val="24"/>
          <w:szCs w:val="24"/>
          <w:rPrChange w:id="162" w:author="Van Alsten, Sarah" w:date="2020-03-03T16:10:00Z">
            <w:rPr/>
          </w:rPrChange>
        </w:rPr>
        <w:t xml:space="preserve"> S, Powers CA, Shrank WH, Alley DE. How Much Does Medication Nonadherence Cost the Medicare Fee-for-Service Program?: </w:t>
      </w:r>
      <w:r w:rsidRPr="00045DA5">
        <w:rPr>
          <w:rFonts w:ascii="Times New Roman" w:hAnsi="Times New Roman" w:cs="Times New Roman"/>
          <w:i/>
          <w:iCs/>
          <w:sz w:val="24"/>
          <w:szCs w:val="24"/>
          <w:rPrChange w:id="163" w:author="Van Alsten, Sarah" w:date="2020-03-03T16:10:00Z">
            <w:rPr>
              <w:i/>
              <w:iCs/>
            </w:rPr>
          </w:rPrChange>
        </w:rPr>
        <w:t>Med Care</w:t>
      </w:r>
      <w:r w:rsidRPr="00045DA5">
        <w:rPr>
          <w:rFonts w:ascii="Times New Roman" w:hAnsi="Times New Roman" w:cs="Times New Roman"/>
          <w:sz w:val="24"/>
          <w:szCs w:val="24"/>
          <w:rPrChange w:id="164" w:author="Van Alsten, Sarah" w:date="2020-03-03T16:10:00Z">
            <w:rPr/>
          </w:rPrChange>
        </w:rPr>
        <w:t>. 2019;57(3):218-224. doi:10.1097/MLR.0000000000001067</w:t>
      </w:r>
    </w:p>
    <w:p w14:paraId="63A8DDD1" w14:textId="77777777" w:rsidR="005A30F6" w:rsidRPr="00045DA5" w:rsidRDefault="005A30F6" w:rsidP="005A30F6">
      <w:pPr>
        <w:pStyle w:val="Bibliography"/>
        <w:rPr>
          <w:rFonts w:ascii="Times New Roman" w:hAnsi="Times New Roman" w:cs="Times New Roman"/>
          <w:sz w:val="24"/>
          <w:szCs w:val="24"/>
          <w:rPrChange w:id="165" w:author="Van Alsten, Sarah" w:date="2020-03-03T16:10:00Z">
            <w:rPr/>
          </w:rPrChange>
        </w:rPr>
      </w:pPr>
      <w:r w:rsidRPr="00045DA5">
        <w:rPr>
          <w:rFonts w:ascii="Times New Roman" w:hAnsi="Times New Roman" w:cs="Times New Roman"/>
          <w:sz w:val="24"/>
          <w:szCs w:val="24"/>
          <w:rPrChange w:id="166" w:author="Van Alsten, Sarah" w:date="2020-03-03T16:10:00Z">
            <w:rPr/>
          </w:rPrChange>
        </w:rPr>
        <w:t xml:space="preserve">22. </w:t>
      </w:r>
      <w:r w:rsidRPr="00045DA5">
        <w:rPr>
          <w:rFonts w:ascii="Times New Roman" w:hAnsi="Times New Roman" w:cs="Times New Roman"/>
          <w:sz w:val="24"/>
          <w:szCs w:val="24"/>
          <w:rPrChange w:id="167" w:author="Van Alsten, Sarah" w:date="2020-03-03T16:10:00Z">
            <w:rPr/>
          </w:rPrChange>
        </w:rPr>
        <w:tab/>
      </w:r>
      <w:proofErr w:type="spellStart"/>
      <w:r w:rsidRPr="00045DA5">
        <w:rPr>
          <w:rFonts w:ascii="Times New Roman" w:hAnsi="Times New Roman" w:cs="Times New Roman"/>
          <w:sz w:val="24"/>
          <w:szCs w:val="24"/>
          <w:rPrChange w:id="168" w:author="Van Alsten, Sarah" w:date="2020-03-03T16:10:00Z">
            <w:rPr/>
          </w:rPrChange>
        </w:rPr>
        <w:t>Gellad</w:t>
      </w:r>
      <w:proofErr w:type="spellEnd"/>
      <w:r w:rsidRPr="00045DA5">
        <w:rPr>
          <w:rFonts w:ascii="Times New Roman" w:hAnsi="Times New Roman" w:cs="Times New Roman"/>
          <w:sz w:val="24"/>
          <w:szCs w:val="24"/>
          <w:rPrChange w:id="169" w:author="Van Alsten, Sarah" w:date="2020-03-03T16:10:00Z">
            <w:rPr/>
          </w:rPrChange>
        </w:rPr>
        <w:t xml:space="preserve"> WF, Haas JS, Safran DG. Race/Ethnicity and Nonadherence to Prescription Medications Among Seniors: Results of a National Study. </w:t>
      </w:r>
      <w:r w:rsidRPr="00045DA5">
        <w:rPr>
          <w:rFonts w:ascii="Times New Roman" w:hAnsi="Times New Roman" w:cs="Times New Roman"/>
          <w:i/>
          <w:iCs/>
          <w:sz w:val="24"/>
          <w:szCs w:val="24"/>
          <w:rPrChange w:id="170" w:author="Van Alsten, Sarah" w:date="2020-03-03T16:10:00Z">
            <w:rPr>
              <w:i/>
              <w:iCs/>
            </w:rPr>
          </w:rPrChange>
        </w:rPr>
        <w:t>J Gen Intern Med</w:t>
      </w:r>
      <w:r w:rsidRPr="00045DA5">
        <w:rPr>
          <w:rFonts w:ascii="Times New Roman" w:hAnsi="Times New Roman" w:cs="Times New Roman"/>
          <w:sz w:val="24"/>
          <w:szCs w:val="24"/>
          <w:rPrChange w:id="171" w:author="Van Alsten, Sarah" w:date="2020-03-03T16:10:00Z">
            <w:rPr/>
          </w:rPrChange>
        </w:rPr>
        <w:t>. 2007;22(11):1572-1578. doi:10.1007/s11606-007-0385-z</w:t>
      </w:r>
    </w:p>
    <w:p w14:paraId="60529189" w14:textId="77777777" w:rsidR="005A30F6" w:rsidRPr="00045DA5" w:rsidRDefault="005A30F6" w:rsidP="005A30F6">
      <w:pPr>
        <w:pStyle w:val="Bibliography"/>
        <w:rPr>
          <w:rFonts w:ascii="Times New Roman" w:hAnsi="Times New Roman" w:cs="Times New Roman"/>
          <w:sz w:val="24"/>
          <w:szCs w:val="24"/>
          <w:rPrChange w:id="172" w:author="Van Alsten, Sarah" w:date="2020-03-03T16:10:00Z">
            <w:rPr/>
          </w:rPrChange>
        </w:rPr>
      </w:pPr>
      <w:r w:rsidRPr="00045DA5">
        <w:rPr>
          <w:rFonts w:ascii="Times New Roman" w:hAnsi="Times New Roman" w:cs="Times New Roman"/>
          <w:sz w:val="24"/>
          <w:szCs w:val="24"/>
          <w:rPrChange w:id="173" w:author="Van Alsten, Sarah" w:date="2020-03-03T16:10:00Z">
            <w:rPr/>
          </w:rPrChange>
        </w:rPr>
        <w:t xml:space="preserve">23. </w:t>
      </w:r>
      <w:r w:rsidRPr="00045DA5">
        <w:rPr>
          <w:rFonts w:ascii="Times New Roman" w:hAnsi="Times New Roman" w:cs="Times New Roman"/>
          <w:sz w:val="24"/>
          <w:szCs w:val="24"/>
          <w:rPrChange w:id="174" w:author="Van Alsten, Sarah" w:date="2020-03-03T16:10:00Z">
            <w:rPr/>
          </w:rPrChange>
        </w:rPr>
        <w:tab/>
        <w:t xml:space="preserve">Hershman DL, </w:t>
      </w:r>
      <w:proofErr w:type="spellStart"/>
      <w:r w:rsidRPr="00045DA5">
        <w:rPr>
          <w:rFonts w:ascii="Times New Roman" w:hAnsi="Times New Roman" w:cs="Times New Roman"/>
          <w:sz w:val="24"/>
          <w:szCs w:val="24"/>
          <w:rPrChange w:id="175" w:author="Van Alsten, Sarah" w:date="2020-03-03T16:10:00Z">
            <w:rPr/>
          </w:rPrChange>
        </w:rPr>
        <w:t>Tsui</w:t>
      </w:r>
      <w:proofErr w:type="spellEnd"/>
      <w:r w:rsidRPr="00045DA5">
        <w:rPr>
          <w:rFonts w:ascii="Times New Roman" w:hAnsi="Times New Roman" w:cs="Times New Roman"/>
          <w:sz w:val="24"/>
          <w:szCs w:val="24"/>
          <w:rPrChange w:id="176" w:author="Van Alsten, Sarah" w:date="2020-03-03T16:10:00Z">
            <w:rPr/>
          </w:rPrChange>
        </w:rPr>
        <w:t xml:space="preserve"> J, Wright JD, </w:t>
      </w:r>
      <w:proofErr w:type="spellStart"/>
      <w:r w:rsidRPr="00045DA5">
        <w:rPr>
          <w:rFonts w:ascii="Times New Roman" w:hAnsi="Times New Roman" w:cs="Times New Roman"/>
          <w:sz w:val="24"/>
          <w:szCs w:val="24"/>
          <w:rPrChange w:id="177" w:author="Van Alsten, Sarah" w:date="2020-03-03T16:10:00Z">
            <w:rPr/>
          </w:rPrChange>
        </w:rPr>
        <w:t>Coromilas</w:t>
      </w:r>
      <w:proofErr w:type="spellEnd"/>
      <w:r w:rsidRPr="00045DA5">
        <w:rPr>
          <w:rFonts w:ascii="Times New Roman" w:hAnsi="Times New Roman" w:cs="Times New Roman"/>
          <w:sz w:val="24"/>
          <w:szCs w:val="24"/>
          <w:rPrChange w:id="178" w:author="Van Alsten, Sarah" w:date="2020-03-03T16:10:00Z">
            <w:rPr/>
          </w:rPrChange>
        </w:rPr>
        <w:t xml:space="preserve"> EJ, Tsai WY, </w:t>
      </w:r>
      <w:proofErr w:type="spellStart"/>
      <w:r w:rsidRPr="00045DA5">
        <w:rPr>
          <w:rFonts w:ascii="Times New Roman" w:hAnsi="Times New Roman" w:cs="Times New Roman"/>
          <w:sz w:val="24"/>
          <w:szCs w:val="24"/>
          <w:rPrChange w:id="179" w:author="Van Alsten, Sarah" w:date="2020-03-03T16:10:00Z">
            <w:rPr/>
          </w:rPrChange>
        </w:rPr>
        <w:t>Neugut</w:t>
      </w:r>
      <w:proofErr w:type="spellEnd"/>
      <w:r w:rsidRPr="00045DA5">
        <w:rPr>
          <w:rFonts w:ascii="Times New Roman" w:hAnsi="Times New Roman" w:cs="Times New Roman"/>
          <w:sz w:val="24"/>
          <w:szCs w:val="24"/>
          <w:rPrChange w:id="180" w:author="Van Alsten, Sarah" w:date="2020-03-03T16:10:00Z">
            <w:rPr/>
          </w:rPrChange>
        </w:rPr>
        <w:t xml:space="preserve"> AI. Household Net Worth, Racial Disparities, and Hormonal Therapy Adherence Among Women With Early-Stage Breast Cancer. </w:t>
      </w:r>
      <w:r w:rsidRPr="00045DA5">
        <w:rPr>
          <w:rFonts w:ascii="Times New Roman" w:hAnsi="Times New Roman" w:cs="Times New Roman"/>
          <w:i/>
          <w:iCs/>
          <w:sz w:val="24"/>
          <w:szCs w:val="24"/>
          <w:rPrChange w:id="181" w:author="Van Alsten, Sarah" w:date="2020-03-03T16:10:00Z">
            <w:rPr>
              <w:i/>
              <w:iCs/>
            </w:rPr>
          </w:rPrChange>
        </w:rPr>
        <w:t>J Clin Oncol</w:t>
      </w:r>
      <w:r w:rsidRPr="00045DA5">
        <w:rPr>
          <w:rFonts w:ascii="Times New Roman" w:hAnsi="Times New Roman" w:cs="Times New Roman"/>
          <w:sz w:val="24"/>
          <w:szCs w:val="24"/>
          <w:rPrChange w:id="182" w:author="Van Alsten, Sarah" w:date="2020-03-03T16:10:00Z">
            <w:rPr/>
          </w:rPrChange>
        </w:rPr>
        <w:t>. 2015;33(9):1053-1059. doi:10.1200/JCO.2014.58.3062</w:t>
      </w:r>
    </w:p>
    <w:p w14:paraId="5AA62336" w14:textId="77777777" w:rsidR="005A30F6" w:rsidRPr="00045DA5" w:rsidRDefault="005A30F6" w:rsidP="005A30F6">
      <w:pPr>
        <w:pStyle w:val="Bibliography"/>
        <w:rPr>
          <w:rFonts w:ascii="Times New Roman" w:hAnsi="Times New Roman" w:cs="Times New Roman"/>
          <w:sz w:val="24"/>
          <w:szCs w:val="24"/>
          <w:rPrChange w:id="183" w:author="Van Alsten, Sarah" w:date="2020-03-03T16:10:00Z">
            <w:rPr/>
          </w:rPrChange>
        </w:rPr>
      </w:pPr>
      <w:r w:rsidRPr="00045DA5">
        <w:rPr>
          <w:rFonts w:ascii="Times New Roman" w:hAnsi="Times New Roman" w:cs="Times New Roman"/>
          <w:sz w:val="24"/>
          <w:szCs w:val="24"/>
          <w:rPrChange w:id="184" w:author="Van Alsten, Sarah" w:date="2020-03-03T16:10:00Z">
            <w:rPr/>
          </w:rPrChange>
        </w:rPr>
        <w:t xml:space="preserve">24. </w:t>
      </w:r>
      <w:r w:rsidRPr="00045DA5">
        <w:rPr>
          <w:rFonts w:ascii="Times New Roman" w:hAnsi="Times New Roman" w:cs="Times New Roman"/>
          <w:sz w:val="24"/>
          <w:szCs w:val="24"/>
          <w:rPrChange w:id="185" w:author="Van Alsten, Sarah" w:date="2020-03-03T16:10:00Z">
            <w:rPr/>
          </w:rPrChange>
        </w:rPr>
        <w:tab/>
      </w:r>
      <w:proofErr w:type="spellStart"/>
      <w:r w:rsidRPr="00045DA5">
        <w:rPr>
          <w:rFonts w:ascii="Times New Roman" w:hAnsi="Times New Roman" w:cs="Times New Roman"/>
          <w:sz w:val="24"/>
          <w:szCs w:val="24"/>
          <w:rPrChange w:id="186" w:author="Van Alsten, Sarah" w:date="2020-03-03T16:10:00Z">
            <w:rPr/>
          </w:rPrChange>
        </w:rPr>
        <w:t>Lewey</w:t>
      </w:r>
      <w:proofErr w:type="spellEnd"/>
      <w:r w:rsidRPr="00045DA5">
        <w:rPr>
          <w:rFonts w:ascii="Times New Roman" w:hAnsi="Times New Roman" w:cs="Times New Roman"/>
          <w:sz w:val="24"/>
          <w:szCs w:val="24"/>
          <w:rPrChange w:id="187" w:author="Van Alsten, Sarah" w:date="2020-03-03T16:10:00Z">
            <w:rPr/>
          </w:rPrChange>
        </w:rPr>
        <w:t xml:space="preserve"> Jennifer, Gagne Joshua J., Franklin Jessica, </w:t>
      </w:r>
      <w:proofErr w:type="spellStart"/>
      <w:r w:rsidRPr="00045DA5">
        <w:rPr>
          <w:rFonts w:ascii="Times New Roman" w:hAnsi="Times New Roman" w:cs="Times New Roman"/>
          <w:sz w:val="24"/>
          <w:szCs w:val="24"/>
          <w:rPrChange w:id="188" w:author="Van Alsten, Sarah" w:date="2020-03-03T16:10:00Z">
            <w:rPr/>
          </w:rPrChange>
        </w:rPr>
        <w:t>Lauffenburger</w:t>
      </w:r>
      <w:proofErr w:type="spellEnd"/>
      <w:r w:rsidRPr="00045DA5">
        <w:rPr>
          <w:rFonts w:ascii="Times New Roman" w:hAnsi="Times New Roman" w:cs="Times New Roman"/>
          <w:sz w:val="24"/>
          <w:szCs w:val="24"/>
          <w:rPrChange w:id="189" w:author="Van Alsten, Sarah" w:date="2020-03-03T16:10:00Z">
            <w:rPr/>
          </w:rPrChange>
        </w:rPr>
        <w:t xml:space="preserve"> Julie C., Brill Gregory, Choudhry </w:t>
      </w:r>
      <w:proofErr w:type="spellStart"/>
      <w:r w:rsidRPr="00045DA5">
        <w:rPr>
          <w:rFonts w:ascii="Times New Roman" w:hAnsi="Times New Roman" w:cs="Times New Roman"/>
          <w:sz w:val="24"/>
          <w:szCs w:val="24"/>
          <w:rPrChange w:id="190" w:author="Van Alsten, Sarah" w:date="2020-03-03T16:10:00Z">
            <w:rPr/>
          </w:rPrChange>
        </w:rPr>
        <w:t>Niteesh</w:t>
      </w:r>
      <w:proofErr w:type="spellEnd"/>
      <w:r w:rsidRPr="00045DA5">
        <w:rPr>
          <w:rFonts w:ascii="Times New Roman" w:hAnsi="Times New Roman" w:cs="Times New Roman"/>
          <w:sz w:val="24"/>
          <w:szCs w:val="24"/>
          <w:rPrChange w:id="191" w:author="Van Alsten, Sarah" w:date="2020-03-03T16:10:00Z">
            <w:rPr/>
          </w:rPrChange>
        </w:rPr>
        <w:t xml:space="preserve"> K. Impact of High Deductible Health Plans on Cardiovascular Medication Adherence and Health Disparities. </w:t>
      </w:r>
      <w:r w:rsidRPr="00045DA5">
        <w:rPr>
          <w:rFonts w:ascii="Times New Roman" w:hAnsi="Times New Roman" w:cs="Times New Roman"/>
          <w:i/>
          <w:iCs/>
          <w:sz w:val="24"/>
          <w:szCs w:val="24"/>
          <w:rPrChange w:id="192" w:author="Van Alsten, Sarah" w:date="2020-03-03T16:10:00Z">
            <w:rPr>
              <w:i/>
              <w:iCs/>
            </w:rPr>
          </w:rPrChange>
        </w:rPr>
        <w:t>Circ Cardiovasc Qual Outcomes</w:t>
      </w:r>
      <w:r w:rsidRPr="00045DA5">
        <w:rPr>
          <w:rFonts w:ascii="Times New Roman" w:hAnsi="Times New Roman" w:cs="Times New Roman"/>
          <w:sz w:val="24"/>
          <w:szCs w:val="24"/>
          <w:rPrChange w:id="193" w:author="Van Alsten, Sarah" w:date="2020-03-03T16:10:00Z">
            <w:rPr/>
          </w:rPrChange>
        </w:rPr>
        <w:t>. 2018;11(11):e004632. doi:10.1161/CIRCOUTCOMES.118.004632</w:t>
      </w:r>
    </w:p>
    <w:p w14:paraId="32A1C4C8" w14:textId="77777777" w:rsidR="005A30F6" w:rsidRPr="00045DA5" w:rsidRDefault="005A30F6" w:rsidP="005A30F6">
      <w:pPr>
        <w:pStyle w:val="Bibliography"/>
        <w:rPr>
          <w:rFonts w:ascii="Times New Roman" w:hAnsi="Times New Roman" w:cs="Times New Roman"/>
          <w:sz w:val="24"/>
          <w:szCs w:val="24"/>
          <w:rPrChange w:id="194" w:author="Van Alsten, Sarah" w:date="2020-03-03T16:10:00Z">
            <w:rPr/>
          </w:rPrChange>
        </w:rPr>
      </w:pPr>
      <w:r w:rsidRPr="00045DA5">
        <w:rPr>
          <w:rFonts w:ascii="Times New Roman" w:hAnsi="Times New Roman" w:cs="Times New Roman"/>
          <w:sz w:val="24"/>
          <w:szCs w:val="24"/>
          <w:rPrChange w:id="195" w:author="Van Alsten, Sarah" w:date="2020-03-03T16:10:00Z">
            <w:rPr/>
          </w:rPrChange>
        </w:rPr>
        <w:lastRenderedPageBreak/>
        <w:t xml:space="preserve">25. </w:t>
      </w:r>
      <w:r w:rsidRPr="00045DA5">
        <w:rPr>
          <w:rFonts w:ascii="Times New Roman" w:hAnsi="Times New Roman" w:cs="Times New Roman"/>
          <w:sz w:val="24"/>
          <w:szCs w:val="24"/>
          <w:rPrChange w:id="196" w:author="Van Alsten, Sarah" w:date="2020-03-03T16:10:00Z">
            <w:rPr/>
          </w:rPrChange>
        </w:rPr>
        <w:tab/>
      </w:r>
      <w:proofErr w:type="spellStart"/>
      <w:r w:rsidRPr="00045DA5">
        <w:rPr>
          <w:rFonts w:ascii="Times New Roman" w:hAnsi="Times New Roman" w:cs="Times New Roman"/>
          <w:sz w:val="24"/>
          <w:szCs w:val="24"/>
          <w:rPrChange w:id="197" w:author="Van Alsten, Sarah" w:date="2020-03-03T16:10:00Z">
            <w:rPr/>
          </w:rPrChange>
        </w:rPr>
        <w:t>Mahmoudi</w:t>
      </w:r>
      <w:proofErr w:type="spellEnd"/>
      <w:r w:rsidRPr="00045DA5">
        <w:rPr>
          <w:rFonts w:ascii="Times New Roman" w:hAnsi="Times New Roman" w:cs="Times New Roman"/>
          <w:sz w:val="24"/>
          <w:szCs w:val="24"/>
          <w:rPrChange w:id="198" w:author="Van Alsten, Sarah" w:date="2020-03-03T16:10:00Z">
            <w:rPr/>
          </w:rPrChange>
        </w:rPr>
        <w:t xml:space="preserve"> E, Jensen GA. Has Medicare Part D Reduced Racial/Ethnic Disparities in Prescription Drug Use and Spending? </w:t>
      </w:r>
      <w:r w:rsidRPr="00045DA5">
        <w:rPr>
          <w:rFonts w:ascii="Times New Roman" w:hAnsi="Times New Roman" w:cs="Times New Roman"/>
          <w:i/>
          <w:iCs/>
          <w:sz w:val="24"/>
          <w:szCs w:val="24"/>
          <w:rPrChange w:id="199" w:author="Van Alsten, Sarah" w:date="2020-03-03T16:10:00Z">
            <w:rPr>
              <w:i/>
              <w:iCs/>
            </w:rPr>
          </w:rPrChange>
        </w:rPr>
        <w:t>Health Serv Res</w:t>
      </w:r>
      <w:r w:rsidRPr="00045DA5">
        <w:rPr>
          <w:rFonts w:ascii="Times New Roman" w:hAnsi="Times New Roman" w:cs="Times New Roman"/>
          <w:sz w:val="24"/>
          <w:szCs w:val="24"/>
          <w:rPrChange w:id="200" w:author="Van Alsten, Sarah" w:date="2020-03-03T16:10:00Z">
            <w:rPr/>
          </w:rPrChange>
        </w:rPr>
        <w:t>. 2014;49(2):502-525. doi:10.1111/1475-6773.12099</w:t>
      </w:r>
    </w:p>
    <w:p w14:paraId="0306F14B" w14:textId="77777777" w:rsidR="005A30F6" w:rsidRPr="00045DA5" w:rsidRDefault="005A30F6" w:rsidP="005A30F6">
      <w:pPr>
        <w:pStyle w:val="Bibliography"/>
        <w:rPr>
          <w:rFonts w:ascii="Times New Roman" w:hAnsi="Times New Roman" w:cs="Times New Roman"/>
          <w:sz w:val="24"/>
          <w:szCs w:val="24"/>
          <w:rPrChange w:id="201" w:author="Van Alsten, Sarah" w:date="2020-03-03T16:10:00Z">
            <w:rPr/>
          </w:rPrChange>
        </w:rPr>
      </w:pPr>
      <w:r w:rsidRPr="00045DA5">
        <w:rPr>
          <w:rFonts w:ascii="Times New Roman" w:hAnsi="Times New Roman" w:cs="Times New Roman"/>
          <w:sz w:val="24"/>
          <w:szCs w:val="24"/>
          <w:rPrChange w:id="202" w:author="Van Alsten, Sarah" w:date="2020-03-03T16:10:00Z">
            <w:rPr/>
          </w:rPrChange>
        </w:rPr>
        <w:t xml:space="preserve">26. </w:t>
      </w:r>
      <w:r w:rsidRPr="00045DA5">
        <w:rPr>
          <w:rFonts w:ascii="Times New Roman" w:hAnsi="Times New Roman" w:cs="Times New Roman"/>
          <w:sz w:val="24"/>
          <w:szCs w:val="24"/>
          <w:rPrChange w:id="203" w:author="Van Alsten, Sarah" w:date="2020-03-03T16:10:00Z">
            <w:rPr/>
          </w:rPrChange>
        </w:rPr>
        <w:tab/>
        <w:t xml:space="preserve">Kennedy J, Wood EG. Medication Costs and Adherence of Treatment Before and After the Affordable Care Act: 1999–2015. </w:t>
      </w:r>
      <w:r w:rsidRPr="00045DA5">
        <w:rPr>
          <w:rFonts w:ascii="Times New Roman" w:hAnsi="Times New Roman" w:cs="Times New Roman"/>
          <w:i/>
          <w:iCs/>
          <w:sz w:val="24"/>
          <w:szCs w:val="24"/>
          <w:rPrChange w:id="204" w:author="Van Alsten, Sarah" w:date="2020-03-03T16:10:00Z">
            <w:rPr>
              <w:i/>
              <w:iCs/>
            </w:rPr>
          </w:rPrChange>
        </w:rPr>
        <w:t>Am J Public Health</w:t>
      </w:r>
      <w:r w:rsidRPr="00045DA5">
        <w:rPr>
          <w:rFonts w:ascii="Times New Roman" w:hAnsi="Times New Roman" w:cs="Times New Roman"/>
          <w:sz w:val="24"/>
          <w:szCs w:val="24"/>
          <w:rPrChange w:id="205" w:author="Van Alsten, Sarah" w:date="2020-03-03T16:10:00Z">
            <w:rPr/>
          </w:rPrChange>
        </w:rPr>
        <w:t>. 2016;106(10):1804-1807. doi:10.2105/AJPH.2016.303269</w:t>
      </w:r>
    </w:p>
    <w:p w14:paraId="3C638C69" w14:textId="77777777" w:rsidR="005A30F6" w:rsidRPr="00045DA5" w:rsidRDefault="005A30F6" w:rsidP="005A30F6">
      <w:pPr>
        <w:pStyle w:val="Bibliography"/>
        <w:rPr>
          <w:rFonts w:ascii="Times New Roman" w:hAnsi="Times New Roman" w:cs="Times New Roman"/>
          <w:sz w:val="24"/>
          <w:szCs w:val="24"/>
          <w:rPrChange w:id="206" w:author="Van Alsten, Sarah" w:date="2020-03-03T16:10:00Z">
            <w:rPr/>
          </w:rPrChange>
        </w:rPr>
      </w:pPr>
      <w:r w:rsidRPr="00045DA5">
        <w:rPr>
          <w:rFonts w:ascii="Times New Roman" w:hAnsi="Times New Roman" w:cs="Times New Roman"/>
          <w:sz w:val="24"/>
          <w:szCs w:val="24"/>
          <w:rPrChange w:id="207" w:author="Van Alsten, Sarah" w:date="2020-03-03T16:10:00Z">
            <w:rPr/>
          </w:rPrChange>
        </w:rPr>
        <w:t xml:space="preserve">27. </w:t>
      </w:r>
      <w:r w:rsidRPr="00045DA5">
        <w:rPr>
          <w:rFonts w:ascii="Times New Roman" w:hAnsi="Times New Roman" w:cs="Times New Roman"/>
          <w:sz w:val="24"/>
          <w:szCs w:val="24"/>
          <w:rPrChange w:id="208" w:author="Van Alsten, Sarah" w:date="2020-03-03T16:10:00Z">
            <w:rPr/>
          </w:rPrChange>
        </w:rPr>
        <w:tab/>
        <w:t xml:space="preserve">T1International. </w:t>
      </w:r>
      <w:r w:rsidRPr="00045DA5">
        <w:rPr>
          <w:rFonts w:ascii="Times New Roman" w:hAnsi="Times New Roman" w:cs="Times New Roman"/>
          <w:i/>
          <w:iCs/>
          <w:sz w:val="24"/>
          <w:szCs w:val="24"/>
          <w:rPrChange w:id="209" w:author="Van Alsten, Sarah" w:date="2020-03-03T16:10:00Z">
            <w:rPr>
              <w:i/>
              <w:iCs/>
            </w:rPr>
          </w:rPrChange>
        </w:rPr>
        <w:t>Costs and Rationing of Insulin and Diabetes Supplies: Findings from the 2018 T1International Patient Survey</w:t>
      </w:r>
      <w:r w:rsidRPr="00045DA5">
        <w:rPr>
          <w:rFonts w:ascii="Times New Roman" w:hAnsi="Times New Roman" w:cs="Times New Roman"/>
          <w:sz w:val="24"/>
          <w:szCs w:val="24"/>
          <w:rPrChange w:id="210" w:author="Van Alsten, Sarah" w:date="2020-03-03T16:10:00Z">
            <w:rPr/>
          </w:rPrChange>
        </w:rPr>
        <w:t>.; 2018:1-16. https://www.t1international.com/media/assets/file/T1International_Report_-_Costs_and_Rationing_of_Insulin__Diabetes_Supplies_2.pdf. Accessed October 17, 2019.</w:t>
      </w:r>
    </w:p>
    <w:p w14:paraId="520E5A88" w14:textId="77777777" w:rsidR="005A30F6" w:rsidRPr="00045DA5" w:rsidRDefault="005A30F6" w:rsidP="005A30F6">
      <w:pPr>
        <w:pStyle w:val="Bibliography"/>
        <w:rPr>
          <w:rFonts w:ascii="Times New Roman" w:hAnsi="Times New Roman" w:cs="Times New Roman"/>
          <w:sz w:val="24"/>
          <w:szCs w:val="24"/>
          <w:rPrChange w:id="211" w:author="Van Alsten, Sarah" w:date="2020-03-03T16:10:00Z">
            <w:rPr/>
          </w:rPrChange>
        </w:rPr>
      </w:pPr>
      <w:r w:rsidRPr="00045DA5">
        <w:rPr>
          <w:rFonts w:ascii="Times New Roman" w:hAnsi="Times New Roman" w:cs="Times New Roman"/>
          <w:sz w:val="24"/>
          <w:szCs w:val="24"/>
          <w:rPrChange w:id="212" w:author="Van Alsten, Sarah" w:date="2020-03-03T16:10:00Z">
            <w:rPr/>
          </w:rPrChange>
        </w:rPr>
        <w:t xml:space="preserve">28. </w:t>
      </w:r>
      <w:r w:rsidRPr="00045DA5">
        <w:rPr>
          <w:rFonts w:ascii="Times New Roman" w:hAnsi="Times New Roman" w:cs="Times New Roman"/>
          <w:sz w:val="24"/>
          <w:szCs w:val="24"/>
          <w:rPrChange w:id="213" w:author="Van Alsten, Sarah" w:date="2020-03-03T16:10:00Z">
            <w:rPr/>
          </w:rPrChange>
        </w:rPr>
        <w:tab/>
      </w:r>
      <w:proofErr w:type="spellStart"/>
      <w:r w:rsidRPr="00045DA5">
        <w:rPr>
          <w:rFonts w:ascii="Times New Roman" w:hAnsi="Times New Roman" w:cs="Times New Roman"/>
          <w:sz w:val="24"/>
          <w:szCs w:val="24"/>
          <w:rPrChange w:id="214" w:author="Van Alsten, Sarah" w:date="2020-03-03T16:10:00Z">
            <w:rPr/>
          </w:rPrChange>
        </w:rPr>
        <w:t>Herkert</w:t>
      </w:r>
      <w:proofErr w:type="spellEnd"/>
      <w:r w:rsidRPr="00045DA5">
        <w:rPr>
          <w:rFonts w:ascii="Times New Roman" w:hAnsi="Times New Roman" w:cs="Times New Roman"/>
          <w:sz w:val="24"/>
          <w:szCs w:val="24"/>
          <w:rPrChange w:id="215" w:author="Van Alsten, Sarah" w:date="2020-03-03T16:10:00Z">
            <w:rPr/>
          </w:rPrChange>
        </w:rPr>
        <w:t xml:space="preserve"> D, Vijayakumar P, Luo J, et al. Cost-Related Insulin Underuse Among Patients With Diabetes. </w:t>
      </w:r>
      <w:r w:rsidRPr="00045DA5">
        <w:rPr>
          <w:rFonts w:ascii="Times New Roman" w:hAnsi="Times New Roman" w:cs="Times New Roman"/>
          <w:i/>
          <w:iCs/>
          <w:sz w:val="24"/>
          <w:szCs w:val="24"/>
          <w:rPrChange w:id="216" w:author="Van Alsten, Sarah" w:date="2020-03-03T16:10:00Z">
            <w:rPr>
              <w:i/>
              <w:iCs/>
            </w:rPr>
          </w:rPrChange>
        </w:rPr>
        <w:t>JAMA Intern Med</w:t>
      </w:r>
      <w:r w:rsidRPr="00045DA5">
        <w:rPr>
          <w:rFonts w:ascii="Times New Roman" w:hAnsi="Times New Roman" w:cs="Times New Roman"/>
          <w:sz w:val="24"/>
          <w:szCs w:val="24"/>
          <w:rPrChange w:id="217" w:author="Van Alsten, Sarah" w:date="2020-03-03T16:10:00Z">
            <w:rPr/>
          </w:rPrChange>
        </w:rPr>
        <w:t>. 2019;179(1):112-114. doi:10.1001/jamainternmed.2018.5008</w:t>
      </w:r>
    </w:p>
    <w:p w14:paraId="0BB401B4" w14:textId="77777777" w:rsidR="005A30F6" w:rsidRPr="00045DA5" w:rsidRDefault="005A30F6" w:rsidP="005A30F6">
      <w:pPr>
        <w:pStyle w:val="Bibliography"/>
        <w:rPr>
          <w:rFonts w:ascii="Times New Roman" w:hAnsi="Times New Roman" w:cs="Times New Roman"/>
          <w:sz w:val="24"/>
          <w:szCs w:val="24"/>
          <w:rPrChange w:id="218" w:author="Van Alsten, Sarah" w:date="2020-03-03T16:10:00Z">
            <w:rPr/>
          </w:rPrChange>
        </w:rPr>
      </w:pPr>
      <w:r w:rsidRPr="00045DA5">
        <w:rPr>
          <w:rFonts w:ascii="Times New Roman" w:hAnsi="Times New Roman" w:cs="Times New Roman"/>
          <w:sz w:val="24"/>
          <w:szCs w:val="24"/>
          <w:rPrChange w:id="219" w:author="Van Alsten, Sarah" w:date="2020-03-03T16:10:00Z">
            <w:rPr/>
          </w:rPrChange>
        </w:rPr>
        <w:t xml:space="preserve">29. </w:t>
      </w:r>
      <w:r w:rsidRPr="00045DA5">
        <w:rPr>
          <w:rFonts w:ascii="Times New Roman" w:hAnsi="Times New Roman" w:cs="Times New Roman"/>
          <w:sz w:val="24"/>
          <w:szCs w:val="24"/>
          <w:rPrChange w:id="220" w:author="Van Alsten, Sarah" w:date="2020-03-03T16:10:00Z">
            <w:rPr/>
          </w:rPrChange>
        </w:rPr>
        <w:tab/>
        <w:t xml:space="preserve">Tong X, Chu EK, Fang J, Wall HK, Ayala C. Nonadherence to Antihypertensive Medication Among Hypertensive Adults in the United </w:t>
      </w:r>
      <w:proofErr w:type="spellStart"/>
      <w:r w:rsidRPr="00045DA5">
        <w:rPr>
          <w:rFonts w:ascii="Times New Roman" w:hAnsi="Times New Roman" w:cs="Times New Roman"/>
          <w:sz w:val="24"/>
          <w:szCs w:val="24"/>
          <w:rPrChange w:id="221" w:author="Van Alsten, Sarah" w:date="2020-03-03T16:10:00Z">
            <w:rPr/>
          </w:rPrChange>
        </w:rPr>
        <w:t>States─HealthStyles</w:t>
      </w:r>
      <w:proofErr w:type="spellEnd"/>
      <w:r w:rsidRPr="00045DA5">
        <w:rPr>
          <w:rFonts w:ascii="Times New Roman" w:hAnsi="Times New Roman" w:cs="Times New Roman"/>
          <w:sz w:val="24"/>
          <w:szCs w:val="24"/>
          <w:rPrChange w:id="222" w:author="Van Alsten, Sarah" w:date="2020-03-03T16:10:00Z">
            <w:rPr/>
          </w:rPrChange>
        </w:rPr>
        <w:t xml:space="preserve">, 2010. </w:t>
      </w:r>
      <w:r w:rsidRPr="00045DA5">
        <w:rPr>
          <w:rFonts w:ascii="Times New Roman" w:hAnsi="Times New Roman" w:cs="Times New Roman"/>
          <w:i/>
          <w:iCs/>
          <w:sz w:val="24"/>
          <w:szCs w:val="24"/>
          <w:rPrChange w:id="223" w:author="Van Alsten, Sarah" w:date="2020-03-03T16:10:00Z">
            <w:rPr>
              <w:i/>
              <w:iCs/>
            </w:rPr>
          </w:rPrChange>
        </w:rPr>
        <w:t xml:space="preserve">J Clin </w:t>
      </w:r>
      <w:proofErr w:type="spellStart"/>
      <w:r w:rsidRPr="00045DA5">
        <w:rPr>
          <w:rFonts w:ascii="Times New Roman" w:hAnsi="Times New Roman" w:cs="Times New Roman"/>
          <w:i/>
          <w:iCs/>
          <w:sz w:val="24"/>
          <w:szCs w:val="24"/>
          <w:rPrChange w:id="224" w:author="Van Alsten, Sarah" w:date="2020-03-03T16:10:00Z">
            <w:rPr>
              <w:i/>
              <w:iCs/>
            </w:rPr>
          </w:rPrChange>
        </w:rPr>
        <w:t>Hypertens</w:t>
      </w:r>
      <w:proofErr w:type="spellEnd"/>
      <w:r w:rsidRPr="00045DA5">
        <w:rPr>
          <w:rFonts w:ascii="Times New Roman" w:hAnsi="Times New Roman" w:cs="Times New Roman"/>
          <w:sz w:val="24"/>
          <w:szCs w:val="24"/>
          <w:rPrChange w:id="225" w:author="Van Alsten, Sarah" w:date="2020-03-03T16:10:00Z">
            <w:rPr/>
          </w:rPrChange>
        </w:rPr>
        <w:t>. 2016;18(9):892-900. doi:10.1111/jch.12786</w:t>
      </w:r>
    </w:p>
    <w:p w14:paraId="13B21841" w14:textId="77777777" w:rsidR="005A30F6" w:rsidRPr="00045DA5" w:rsidRDefault="005A30F6" w:rsidP="005A30F6">
      <w:pPr>
        <w:pStyle w:val="Bibliography"/>
        <w:rPr>
          <w:rFonts w:ascii="Times New Roman" w:hAnsi="Times New Roman" w:cs="Times New Roman"/>
          <w:sz w:val="24"/>
          <w:szCs w:val="24"/>
          <w:rPrChange w:id="226" w:author="Van Alsten, Sarah" w:date="2020-03-03T16:10:00Z">
            <w:rPr/>
          </w:rPrChange>
        </w:rPr>
      </w:pPr>
      <w:r w:rsidRPr="00045DA5">
        <w:rPr>
          <w:rFonts w:ascii="Times New Roman" w:hAnsi="Times New Roman" w:cs="Times New Roman"/>
          <w:sz w:val="24"/>
          <w:szCs w:val="24"/>
          <w:rPrChange w:id="227" w:author="Van Alsten, Sarah" w:date="2020-03-03T16:10:00Z">
            <w:rPr/>
          </w:rPrChange>
        </w:rPr>
        <w:t xml:space="preserve">30. </w:t>
      </w:r>
      <w:r w:rsidRPr="00045DA5">
        <w:rPr>
          <w:rFonts w:ascii="Times New Roman" w:hAnsi="Times New Roman" w:cs="Times New Roman"/>
          <w:sz w:val="24"/>
          <w:szCs w:val="24"/>
          <w:rPrChange w:id="228" w:author="Van Alsten, Sarah" w:date="2020-03-03T16:10:00Z">
            <w:rPr/>
          </w:rPrChange>
        </w:rPr>
        <w:tab/>
        <w:t xml:space="preserve">Marcum ZA, Zheng Y, </w:t>
      </w:r>
      <w:proofErr w:type="spellStart"/>
      <w:r w:rsidRPr="00045DA5">
        <w:rPr>
          <w:rFonts w:ascii="Times New Roman" w:hAnsi="Times New Roman" w:cs="Times New Roman"/>
          <w:sz w:val="24"/>
          <w:szCs w:val="24"/>
          <w:rPrChange w:id="229" w:author="Van Alsten, Sarah" w:date="2020-03-03T16:10:00Z">
            <w:rPr/>
          </w:rPrChange>
        </w:rPr>
        <w:t>Perera</w:t>
      </w:r>
      <w:proofErr w:type="spellEnd"/>
      <w:r w:rsidRPr="00045DA5">
        <w:rPr>
          <w:rFonts w:ascii="Times New Roman" w:hAnsi="Times New Roman" w:cs="Times New Roman"/>
          <w:sz w:val="24"/>
          <w:szCs w:val="24"/>
          <w:rPrChange w:id="230" w:author="Van Alsten, Sarah" w:date="2020-03-03T16:10:00Z">
            <w:rPr/>
          </w:rPrChange>
        </w:rPr>
        <w:t xml:space="preserve"> S, et al. Prevalence and Correlates of Self-Reported Medication Non-Adherence among Older Adults with Coronary Heart Disease, Diabetes Mellitus, and/or Hypertension. </w:t>
      </w:r>
      <w:r w:rsidRPr="00045DA5">
        <w:rPr>
          <w:rFonts w:ascii="Times New Roman" w:hAnsi="Times New Roman" w:cs="Times New Roman"/>
          <w:i/>
          <w:iCs/>
          <w:sz w:val="24"/>
          <w:szCs w:val="24"/>
          <w:rPrChange w:id="231" w:author="Van Alsten, Sarah" w:date="2020-03-03T16:10:00Z">
            <w:rPr>
              <w:i/>
              <w:iCs/>
            </w:rPr>
          </w:rPrChange>
        </w:rPr>
        <w:t>Res Soc Adm Pharm RSAP</w:t>
      </w:r>
      <w:r w:rsidRPr="00045DA5">
        <w:rPr>
          <w:rFonts w:ascii="Times New Roman" w:hAnsi="Times New Roman" w:cs="Times New Roman"/>
          <w:sz w:val="24"/>
          <w:szCs w:val="24"/>
          <w:rPrChange w:id="232" w:author="Van Alsten, Sarah" w:date="2020-03-03T16:10:00Z">
            <w:rPr/>
          </w:rPrChange>
        </w:rPr>
        <w:t>. 2013;9(6). doi:10.1016/j.sapharm.2012.12.002</w:t>
      </w:r>
    </w:p>
    <w:p w14:paraId="3259427E" w14:textId="77777777" w:rsidR="005A30F6" w:rsidRPr="00045DA5" w:rsidRDefault="005A30F6" w:rsidP="005A30F6">
      <w:pPr>
        <w:pStyle w:val="Bibliography"/>
        <w:rPr>
          <w:rFonts w:ascii="Times New Roman" w:hAnsi="Times New Roman" w:cs="Times New Roman"/>
          <w:sz w:val="24"/>
          <w:szCs w:val="24"/>
          <w:rPrChange w:id="233" w:author="Van Alsten, Sarah" w:date="2020-03-03T16:10:00Z">
            <w:rPr/>
          </w:rPrChange>
        </w:rPr>
      </w:pPr>
      <w:r w:rsidRPr="00045DA5">
        <w:rPr>
          <w:rFonts w:ascii="Times New Roman" w:hAnsi="Times New Roman" w:cs="Times New Roman"/>
          <w:sz w:val="24"/>
          <w:szCs w:val="24"/>
          <w:rPrChange w:id="234" w:author="Van Alsten, Sarah" w:date="2020-03-03T16:10:00Z">
            <w:rPr/>
          </w:rPrChange>
        </w:rPr>
        <w:t xml:space="preserve">31. </w:t>
      </w:r>
      <w:r w:rsidRPr="00045DA5">
        <w:rPr>
          <w:rFonts w:ascii="Times New Roman" w:hAnsi="Times New Roman" w:cs="Times New Roman"/>
          <w:sz w:val="24"/>
          <w:szCs w:val="24"/>
          <w:rPrChange w:id="235" w:author="Van Alsten, Sarah" w:date="2020-03-03T16:10:00Z">
            <w:rPr/>
          </w:rPrChange>
        </w:rPr>
        <w:tab/>
        <w:t xml:space="preserve">Ho PM, Rumsfeld JS, </w:t>
      </w:r>
      <w:proofErr w:type="spellStart"/>
      <w:r w:rsidRPr="00045DA5">
        <w:rPr>
          <w:rFonts w:ascii="Times New Roman" w:hAnsi="Times New Roman" w:cs="Times New Roman"/>
          <w:sz w:val="24"/>
          <w:szCs w:val="24"/>
          <w:rPrChange w:id="236" w:author="Van Alsten, Sarah" w:date="2020-03-03T16:10:00Z">
            <w:rPr/>
          </w:rPrChange>
        </w:rPr>
        <w:t>Masoudi</w:t>
      </w:r>
      <w:proofErr w:type="spellEnd"/>
      <w:r w:rsidRPr="00045DA5">
        <w:rPr>
          <w:rFonts w:ascii="Times New Roman" w:hAnsi="Times New Roman" w:cs="Times New Roman"/>
          <w:sz w:val="24"/>
          <w:szCs w:val="24"/>
          <w:rPrChange w:id="237" w:author="Van Alsten, Sarah" w:date="2020-03-03T16:10:00Z">
            <w:rPr/>
          </w:rPrChange>
        </w:rPr>
        <w:t xml:space="preserve"> FA, et al. Effect of Medication Nonadherence on Hospitalization and Mortality Among Patients With Diabetes Mellitus. </w:t>
      </w:r>
      <w:r w:rsidRPr="00045DA5">
        <w:rPr>
          <w:rFonts w:ascii="Times New Roman" w:hAnsi="Times New Roman" w:cs="Times New Roman"/>
          <w:i/>
          <w:iCs/>
          <w:sz w:val="24"/>
          <w:szCs w:val="24"/>
          <w:rPrChange w:id="238" w:author="Van Alsten, Sarah" w:date="2020-03-03T16:10:00Z">
            <w:rPr>
              <w:i/>
              <w:iCs/>
            </w:rPr>
          </w:rPrChange>
        </w:rPr>
        <w:t>Arch Intern Med</w:t>
      </w:r>
      <w:r w:rsidRPr="00045DA5">
        <w:rPr>
          <w:rFonts w:ascii="Times New Roman" w:hAnsi="Times New Roman" w:cs="Times New Roman"/>
          <w:sz w:val="24"/>
          <w:szCs w:val="24"/>
          <w:rPrChange w:id="239" w:author="Van Alsten, Sarah" w:date="2020-03-03T16:10:00Z">
            <w:rPr/>
          </w:rPrChange>
        </w:rPr>
        <w:t>. 2006;166(17):1836-1841. doi:10.1001/archinte.166.17.1836</w:t>
      </w:r>
    </w:p>
    <w:p w14:paraId="25589D30" w14:textId="77777777" w:rsidR="005A30F6" w:rsidRPr="00045DA5" w:rsidRDefault="005A30F6" w:rsidP="005A30F6">
      <w:pPr>
        <w:pStyle w:val="Bibliography"/>
        <w:rPr>
          <w:rFonts w:ascii="Times New Roman" w:hAnsi="Times New Roman" w:cs="Times New Roman"/>
          <w:sz w:val="24"/>
          <w:szCs w:val="24"/>
          <w:rPrChange w:id="240" w:author="Van Alsten, Sarah" w:date="2020-03-03T16:10:00Z">
            <w:rPr/>
          </w:rPrChange>
        </w:rPr>
      </w:pPr>
      <w:r w:rsidRPr="00045DA5">
        <w:rPr>
          <w:rFonts w:ascii="Times New Roman" w:hAnsi="Times New Roman" w:cs="Times New Roman"/>
          <w:sz w:val="24"/>
          <w:szCs w:val="24"/>
          <w:rPrChange w:id="241" w:author="Van Alsten, Sarah" w:date="2020-03-03T16:10:00Z">
            <w:rPr/>
          </w:rPrChange>
        </w:rPr>
        <w:t xml:space="preserve">32. </w:t>
      </w:r>
      <w:r w:rsidRPr="00045DA5">
        <w:rPr>
          <w:rFonts w:ascii="Times New Roman" w:hAnsi="Times New Roman" w:cs="Times New Roman"/>
          <w:sz w:val="24"/>
          <w:szCs w:val="24"/>
          <w:rPrChange w:id="242" w:author="Van Alsten, Sarah" w:date="2020-03-03T16:10:00Z">
            <w:rPr/>
          </w:rPrChange>
        </w:rPr>
        <w:tab/>
      </w:r>
      <w:proofErr w:type="spellStart"/>
      <w:r w:rsidRPr="00045DA5">
        <w:rPr>
          <w:rFonts w:ascii="Times New Roman" w:hAnsi="Times New Roman" w:cs="Times New Roman"/>
          <w:sz w:val="24"/>
          <w:szCs w:val="24"/>
          <w:rPrChange w:id="243" w:author="Van Alsten, Sarah" w:date="2020-03-03T16:10:00Z">
            <w:rPr/>
          </w:rPrChange>
        </w:rPr>
        <w:t>Egede</w:t>
      </w:r>
      <w:proofErr w:type="spellEnd"/>
      <w:r w:rsidRPr="00045DA5">
        <w:rPr>
          <w:rFonts w:ascii="Times New Roman" w:hAnsi="Times New Roman" w:cs="Times New Roman"/>
          <w:sz w:val="24"/>
          <w:szCs w:val="24"/>
          <w:rPrChange w:id="244" w:author="Van Alsten, Sarah" w:date="2020-03-03T16:10:00Z">
            <w:rPr/>
          </w:rPrChange>
        </w:rPr>
        <w:t xml:space="preserve"> LE, </w:t>
      </w:r>
      <w:proofErr w:type="spellStart"/>
      <w:r w:rsidRPr="00045DA5">
        <w:rPr>
          <w:rFonts w:ascii="Times New Roman" w:hAnsi="Times New Roman" w:cs="Times New Roman"/>
          <w:sz w:val="24"/>
          <w:szCs w:val="24"/>
          <w:rPrChange w:id="245" w:author="Van Alsten, Sarah" w:date="2020-03-03T16:10:00Z">
            <w:rPr/>
          </w:rPrChange>
        </w:rPr>
        <w:t>Gebregziabher</w:t>
      </w:r>
      <w:proofErr w:type="spellEnd"/>
      <w:r w:rsidRPr="00045DA5">
        <w:rPr>
          <w:rFonts w:ascii="Times New Roman" w:hAnsi="Times New Roman" w:cs="Times New Roman"/>
          <w:sz w:val="24"/>
          <w:szCs w:val="24"/>
          <w:rPrChange w:id="246" w:author="Van Alsten, Sarah" w:date="2020-03-03T16:10:00Z">
            <w:rPr/>
          </w:rPrChange>
        </w:rPr>
        <w:t xml:space="preserve"> M, Echols C, Lynch CP. Longitudinal Effects of Medication Nonadherence on Glycemic Control. </w:t>
      </w:r>
      <w:r w:rsidRPr="00045DA5">
        <w:rPr>
          <w:rFonts w:ascii="Times New Roman" w:hAnsi="Times New Roman" w:cs="Times New Roman"/>
          <w:i/>
          <w:iCs/>
          <w:sz w:val="24"/>
          <w:szCs w:val="24"/>
          <w:rPrChange w:id="247" w:author="Van Alsten, Sarah" w:date="2020-03-03T16:10:00Z">
            <w:rPr>
              <w:i/>
              <w:iCs/>
            </w:rPr>
          </w:rPrChange>
        </w:rPr>
        <w:t xml:space="preserve">Ann </w:t>
      </w:r>
      <w:proofErr w:type="spellStart"/>
      <w:r w:rsidRPr="00045DA5">
        <w:rPr>
          <w:rFonts w:ascii="Times New Roman" w:hAnsi="Times New Roman" w:cs="Times New Roman"/>
          <w:i/>
          <w:iCs/>
          <w:sz w:val="24"/>
          <w:szCs w:val="24"/>
          <w:rPrChange w:id="248" w:author="Van Alsten, Sarah" w:date="2020-03-03T16:10:00Z">
            <w:rPr>
              <w:i/>
              <w:iCs/>
            </w:rPr>
          </w:rPrChange>
        </w:rPr>
        <w:t>Pharmacother</w:t>
      </w:r>
      <w:proofErr w:type="spellEnd"/>
      <w:r w:rsidRPr="00045DA5">
        <w:rPr>
          <w:rFonts w:ascii="Times New Roman" w:hAnsi="Times New Roman" w:cs="Times New Roman"/>
          <w:sz w:val="24"/>
          <w:szCs w:val="24"/>
          <w:rPrChange w:id="249" w:author="Van Alsten, Sarah" w:date="2020-03-03T16:10:00Z">
            <w:rPr/>
          </w:rPrChange>
        </w:rPr>
        <w:t>. 2014;48(5):562-570. doi:10.1177/1060028014526362</w:t>
      </w:r>
    </w:p>
    <w:p w14:paraId="539303DE" w14:textId="77777777" w:rsidR="005A30F6" w:rsidRPr="00045DA5" w:rsidRDefault="005A30F6" w:rsidP="005A30F6">
      <w:pPr>
        <w:pStyle w:val="Bibliography"/>
        <w:rPr>
          <w:rFonts w:ascii="Times New Roman" w:hAnsi="Times New Roman" w:cs="Times New Roman"/>
          <w:sz w:val="24"/>
          <w:szCs w:val="24"/>
          <w:rPrChange w:id="250" w:author="Van Alsten, Sarah" w:date="2020-03-03T16:10:00Z">
            <w:rPr/>
          </w:rPrChange>
        </w:rPr>
      </w:pPr>
      <w:r w:rsidRPr="00045DA5">
        <w:rPr>
          <w:rFonts w:ascii="Times New Roman" w:hAnsi="Times New Roman" w:cs="Times New Roman"/>
          <w:sz w:val="24"/>
          <w:szCs w:val="24"/>
          <w:rPrChange w:id="251" w:author="Van Alsten, Sarah" w:date="2020-03-03T16:10:00Z">
            <w:rPr/>
          </w:rPrChange>
        </w:rPr>
        <w:t xml:space="preserve">33. </w:t>
      </w:r>
      <w:r w:rsidRPr="00045DA5">
        <w:rPr>
          <w:rFonts w:ascii="Times New Roman" w:hAnsi="Times New Roman" w:cs="Times New Roman"/>
          <w:sz w:val="24"/>
          <w:szCs w:val="24"/>
          <w:rPrChange w:id="252" w:author="Van Alsten, Sarah" w:date="2020-03-03T16:10:00Z">
            <w:rPr/>
          </w:rPrChange>
        </w:rPr>
        <w:tab/>
        <w:t xml:space="preserve">Rasmussen JN, Chong A, Alter DA. Relationship Between Adherence to Evidence-Based Pharmacotherapy and Long-term Mortality After Acute Myocardial Infarction. </w:t>
      </w:r>
      <w:r w:rsidRPr="00045DA5">
        <w:rPr>
          <w:rFonts w:ascii="Times New Roman" w:hAnsi="Times New Roman" w:cs="Times New Roman"/>
          <w:i/>
          <w:iCs/>
          <w:sz w:val="24"/>
          <w:szCs w:val="24"/>
          <w:rPrChange w:id="253" w:author="Van Alsten, Sarah" w:date="2020-03-03T16:10:00Z">
            <w:rPr>
              <w:i/>
              <w:iCs/>
            </w:rPr>
          </w:rPrChange>
        </w:rPr>
        <w:t>JAMA</w:t>
      </w:r>
      <w:r w:rsidRPr="00045DA5">
        <w:rPr>
          <w:rFonts w:ascii="Times New Roman" w:hAnsi="Times New Roman" w:cs="Times New Roman"/>
          <w:sz w:val="24"/>
          <w:szCs w:val="24"/>
          <w:rPrChange w:id="254" w:author="Van Alsten, Sarah" w:date="2020-03-03T16:10:00Z">
            <w:rPr/>
          </w:rPrChange>
        </w:rPr>
        <w:t>. 2007;297(2):177-186. doi:10.1001/jama.297.2.177</w:t>
      </w:r>
    </w:p>
    <w:p w14:paraId="4A0835C9" w14:textId="77777777" w:rsidR="005A30F6" w:rsidRPr="00045DA5" w:rsidRDefault="005A30F6" w:rsidP="005A30F6">
      <w:pPr>
        <w:pStyle w:val="Bibliography"/>
        <w:rPr>
          <w:rFonts w:ascii="Times New Roman" w:hAnsi="Times New Roman" w:cs="Times New Roman"/>
          <w:sz w:val="24"/>
          <w:szCs w:val="24"/>
          <w:rPrChange w:id="255" w:author="Van Alsten, Sarah" w:date="2020-03-03T16:10:00Z">
            <w:rPr/>
          </w:rPrChange>
        </w:rPr>
      </w:pPr>
      <w:r w:rsidRPr="00045DA5">
        <w:rPr>
          <w:rFonts w:ascii="Times New Roman" w:hAnsi="Times New Roman" w:cs="Times New Roman"/>
          <w:sz w:val="24"/>
          <w:szCs w:val="24"/>
          <w:rPrChange w:id="256" w:author="Van Alsten, Sarah" w:date="2020-03-03T16:10:00Z">
            <w:rPr/>
          </w:rPrChange>
        </w:rPr>
        <w:t xml:space="preserve">34. </w:t>
      </w:r>
      <w:r w:rsidRPr="00045DA5">
        <w:rPr>
          <w:rFonts w:ascii="Times New Roman" w:hAnsi="Times New Roman" w:cs="Times New Roman"/>
          <w:sz w:val="24"/>
          <w:szCs w:val="24"/>
          <w:rPrChange w:id="257" w:author="Van Alsten, Sarah" w:date="2020-03-03T16:10:00Z">
            <w:rPr/>
          </w:rPrChange>
        </w:rPr>
        <w:tab/>
        <w:t xml:space="preserve">Ho PM, </w:t>
      </w:r>
      <w:proofErr w:type="spellStart"/>
      <w:r w:rsidRPr="00045DA5">
        <w:rPr>
          <w:rFonts w:ascii="Times New Roman" w:hAnsi="Times New Roman" w:cs="Times New Roman"/>
          <w:sz w:val="24"/>
          <w:szCs w:val="24"/>
          <w:rPrChange w:id="258" w:author="Van Alsten, Sarah" w:date="2020-03-03T16:10:00Z">
            <w:rPr/>
          </w:rPrChange>
        </w:rPr>
        <w:t>Magid</w:t>
      </w:r>
      <w:proofErr w:type="spellEnd"/>
      <w:r w:rsidRPr="00045DA5">
        <w:rPr>
          <w:rFonts w:ascii="Times New Roman" w:hAnsi="Times New Roman" w:cs="Times New Roman"/>
          <w:sz w:val="24"/>
          <w:szCs w:val="24"/>
          <w:rPrChange w:id="259" w:author="Van Alsten, Sarah" w:date="2020-03-03T16:10:00Z">
            <w:rPr/>
          </w:rPrChange>
        </w:rPr>
        <w:t xml:space="preserve"> DJ, Shetterly SM, et al. Medication nonadherence is associated with a broad range of adverse outcomes in patients with coronary artery disease. </w:t>
      </w:r>
      <w:r w:rsidRPr="00045DA5">
        <w:rPr>
          <w:rFonts w:ascii="Times New Roman" w:hAnsi="Times New Roman" w:cs="Times New Roman"/>
          <w:i/>
          <w:iCs/>
          <w:sz w:val="24"/>
          <w:szCs w:val="24"/>
          <w:rPrChange w:id="260" w:author="Van Alsten, Sarah" w:date="2020-03-03T16:10:00Z">
            <w:rPr>
              <w:i/>
              <w:iCs/>
            </w:rPr>
          </w:rPrChange>
        </w:rPr>
        <w:t>Am Heart J</w:t>
      </w:r>
      <w:r w:rsidRPr="00045DA5">
        <w:rPr>
          <w:rFonts w:ascii="Times New Roman" w:hAnsi="Times New Roman" w:cs="Times New Roman"/>
          <w:sz w:val="24"/>
          <w:szCs w:val="24"/>
          <w:rPrChange w:id="261" w:author="Van Alsten, Sarah" w:date="2020-03-03T16:10:00Z">
            <w:rPr/>
          </w:rPrChange>
        </w:rPr>
        <w:t>. 2008;155(4):772-779. doi:10.1016/j.ahj.2007.12.011</w:t>
      </w:r>
    </w:p>
    <w:p w14:paraId="38044D91" w14:textId="77777777" w:rsidR="005A30F6" w:rsidRPr="00045DA5" w:rsidRDefault="005A30F6" w:rsidP="005A30F6">
      <w:pPr>
        <w:pStyle w:val="Bibliography"/>
        <w:rPr>
          <w:rFonts w:ascii="Times New Roman" w:hAnsi="Times New Roman" w:cs="Times New Roman"/>
          <w:sz w:val="24"/>
          <w:szCs w:val="24"/>
          <w:rPrChange w:id="262" w:author="Van Alsten, Sarah" w:date="2020-03-03T16:10:00Z">
            <w:rPr/>
          </w:rPrChange>
        </w:rPr>
      </w:pPr>
      <w:r w:rsidRPr="00045DA5">
        <w:rPr>
          <w:rFonts w:ascii="Times New Roman" w:hAnsi="Times New Roman" w:cs="Times New Roman"/>
          <w:sz w:val="24"/>
          <w:szCs w:val="24"/>
          <w:rPrChange w:id="263" w:author="Van Alsten, Sarah" w:date="2020-03-03T16:10:00Z">
            <w:rPr/>
          </w:rPrChange>
        </w:rPr>
        <w:t xml:space="preserve">35. </w:t>
      </w:r>
      <w:r w:rsidRPr="00045DA5">
        <w:rPr>
          <w:rFonts w:ascii="Times New Roman" w:hAnsi="Times New Roman" w:cs="Times New Roman"/>
          <w:sz w:val="24"/>
          <w:szCs w:val="24"/>
          <w:rPrChange w:id="264" w:author="Van Alsten, Sarah" w:date="2020-03-03T16:10:00Z">
            <w:rPr/>
          </w:rPrChange>
        </w:rPr>
        <w:tab/>
        <w:t xml:space="preserve">Heisler M, </w:t>
      </w:r>
      <w:proofErr w:type="spellStart"/>
      <w:r w:rsidRPr="00045DA5">
        <w:rPr>
          <w:rFonts w:ascii="Times New Roman" w:hAnsi="Times New Roman" w:cs="Times New Roman"/>
          <w:sz w:val="24"/>
          <w:szCs w:val="24"/>
          <w:rPrChange w:id="265" w:author="Van Alsten, Sarah" w:date="2020-03-03T16:10:00Z">
            <w:rPr/>
          </w:rPrChange>
        </w:rPr>
        <w:t>Langa</w:t>
      </w:r>
      <w:proofErr w:type="spellEnd"/>
      <w:r w:rsidRPr="00045DA5">
        <w:rPr>
          <w:rFonts w:ascii="Times New Roman" w:hAnsi="Times New Roman" w:cs="Times New Roman"/>
          <w:sz w:val="24"/>
          <w:szCs w:val="24"/>
          <w:rPrChange w:id="266" w:author="Van Alsten, Sarah" w:date="2020-03-03T16:10:00Z">
            <w:rPr/>
          </w:rPrChange>
        </w:rPr>
        <w:t xml:space="preserve"> KM, </w:t>
      </w:r>
      <w:proofErr w:type="spellStart"/>
      <w:r w:rsidRPr="00045DA5">
        <w:rPr>
          <w:rFonts w:ascii="Times New Roman" w:hAnsi="Times New Roman" w:cs="Times New Roman"/>
          <w:sz w:val="24"/>
          <w:szCs w:val="24"/>
          <w:rPrChange w:id="267" w:author="Van Alsten, Sarah" w:date="2020-03-03T16:10:00Z">
            <w:rPr/>
          </w:rPrChange>
        </w:rPr>
        <w:t>Eby</w:t>
      </w:r>
      <w:proofErr w:type="spellEnd"/>
      <w:r w:rsidRPr="00045DA5">
        <w:rPr>
          <w:rFonts w:ascii="Times New Roman" w:hAnsi="Times New Roman" w:cs="Times New Roman"/>
          <w:sz w:val="24"/>
          <w:szCs w:val="24"/>
          <w:rPrChange w:id="268" w:author="Van Alsten, Sarah" w:date="2020-03-03T16:10:00Z">
            <w:rPr/>
          </w:rPrChange>
        </w:rPr>
        <w:t xml:space="preserve"> EL, </w:t>
      </w:r>
      <w:proofErr w:type="spellStart"/>
      <w:r w:rsidRPr="00045DA5">
        <w:rPr>
          <w:rFonts w:ascii="Times New Roman" w:hAnsi="Times New Roman" w:cs="Times New Roman"/>
          <w:sz w:val="24"/>
          <w:szCs w:val="24"/>
          <w:rPrChange w:id="269" w:author="Van Alsten, Sarah" w:date="2020-03-03T16:10:00Z">
            <w:rPr/>
          </w:rPrChange>
        </w:rPr>
        <w:t>Fendrick</w:t>
      </w:r>
      <w:proofErr w:type="spellEnd"/>
      <w:r w:rsidRPr="00045DA5">
        <w:rPr>
          <w:rFonts w:ascii="Times New Roman" w:hAnsi="Times New Roman" w:cs="Times New Roman"/>
          <w:sz w:val="24"/>
          <w:szCs w:val="24"/>
          <w:rPrChange w:id="270" w:author="Van Alsten, Sarah" w:date="2020-03-03T16:10:00Z">
            <w:rPr/>
          </w:rPrChange>
        </w:rPr>
        <w:t xml:space="preserve"> AM, </w:t>
      </w:r>
      <w:proofErr w:type="spellStart"/>
      <w:r w:rsidRPr="00045DA5">
        <w:rPr>
          <w:rFonts w:ascii="Times New Roman" w:hAnsi="Times New Roman" w:cs="Times New Roman"/>
          <w:sz w:val="24"/>
          <w:szCs w:val="24"/>
          <w:rPrChange w:id="271" w:author="Van Alsten, Sarah" w:date="2020-03-03T16:10:00Z">
            <w:rPr/>
          </w:rPrChange>
        </w:rPr>
        <w:t>Kabeto</w:t>
      </w:r>
      <w:proofErr w:type="spellEnd"/>
      <w:r w:rsidRPr="00045DA5">
        <w:rPr>
          <w:rFonts w:ascii="Times New Roman" w:hAnsi="Times New Roman" w:cs="Times New Roman"/>
          <w:sz w:val="24"/>
          <w:szCs w:val="24"/>
          <w:rPrChange w:id="272" w:author="Van Alsten, Sarah" w:date="2020-03-03T16:10:00Z">
            <w:rPr/>
          </w:rPrChange>
        </w:rPr>
        <w:t xml:space="preserve"> MU, </w:t>
      </w:r>
      <w:proofErr w:type="spellStart"/>
      <w:r w:rsidRPr="00045DA5">
        <w:rPr>
          <w:rFonts w:ascii="Times New Roman" w:hAnsi="Times New Roman" w:cs="Times New Roman"/>
          <w:sz w:val="24"/>
          <w:szCs w:val="24"/>
          <w:rPrChange w:id="273" w:author="Van Alsten, Sarah" w:date="2020-03-03T16:10:00Z">
            <w:rPr/>
          </w:rPrChange>
        </w:rPr>
        <w:t>Piette</w:t>
      </w:r>
      <w:proofErr w:type="spellEnd"/>
      <w:r w:rsidRPr="00045DA5">
        <w:rPr>
          <w:rFonts w:ascii="Times New Roman" w:hAnsi="Times New Roman" w:cs="Times New Roman"/>
          <w:sz w:val="24"/>
          <w:szCs w:val="24"/>
          <w:rPrChange w:id="274" w:author="Van Alsten, Sarah" w:date="2020-03-03T16:10:00Z">
            <w:rPr/>
          </w:rPrChange>
        </w:rPr>
        <w:t xml:space="preserve"> JD. The health effects of restricting prescription medication use because of cost. </w:t>
      </w:r>
      <w:r w:rsidRPr="00045DA5">
        <w:rPr>
          <w:rFonts w:ascii="Times New Roman" w:hAnsi="Times New Roman" w:cs="Times New Roman"/>
          <w:i/>
          <w:iCs/>
          <w:sz w:val="24"/>
          <w:szCs w:val="24"/>
          <w:rPrChange w:id="275" w:author="Van Alsten, Sarah" w:date="2020-03-03T16:10:00Z">
            <w:rPr>
              <w:i/>
              <w:iCs/>
            </w:rPr>
          </w:rPrChange>
        </w:rPr>
        <w:t>Med Care</w:t>
      </w:r>
      <w:r w:rsidRPr="00045DA5">
        <w:rPr>
          <w:rFonts w:ascii="Times New Roman" w:hAnsi="Times New Roman" w:cs="Times New Roman"/>
          <w:sz w:val="24"/>
          <w:szCs w:val="24"/>
          <w:rPrChange w:id="276" w:author="Van Alsten, Sarah" w:date="2020-03-03T16:10:00Z">
            <w:rPr/>
          </w:rPrChange>
        </w:rPr>
        <w:t>. 2004;42(7):626-634. doi:10.1097/01.mlr.0000129352.36733.cc</w:t>
      </w:r>
    </w:p>
    <w:p w14:paraId="18207C95" w14:textId="77777777" w:rsidR="005A30F6" w:rsidRPr="00045DA5" w:rsidRDefault="005A30F6" w:rsidP="005A30F6">
      <w:pPr>
        <w:pStyle w:val="Bibliography"/>
        <w:rPr>
          <w:rFonts w:ascii="Times New Roman" w:hAnsi="Times New Roman" w:cs="Times New Roman"/>
          <w:sz w:val="24"/>
          <w:szCs w:val="24"/>
          <w:rPrChange w:id="277" w:author="Van Alsten, Sarah" w:date="2020-03-03T16:10:00Z">
            <w:rPr/>
          </w:rPrChange>
        </w:rPr>
      </w:pPr>
      <w:r w:rsidRPr="00045DA5">
        <w:rPr>
          <w:rFonts w:ascii="Times New Roman" w:hAnsi="Times New Roman" w:cs="Times New Roman"/>
          <w:sz w:val="24"/>
          <w:szCs w:val="24"/>
          <w:rPrChange w:id="278" w:author="Van Alsten, Sarah" w:date="2020-03-03T16:10:00Z">
            <w:rPr/>
          </w:rPrChange>
        </w:rPr>
        <w:t xml:space="preserve">36. </w:t>
      </w:r>
      <w:r w:rsidRPr="00045DA5">
        <w:rPr>
          <w:rFonts w:ascii="Times New Roman" w:hAnsi="Times New Roman" w:cs="Times New Roman"/>
          <w:sz w:val="24"/>
          <w:szCs w:val="24"/>
          <w:rPrChange w:id="279" w:author="Van Alsten, Sarah" w:date="2020-03-03T16:10:00Z">
            <w:rPr/>
          </w:rPrChange>
        </w:rPr>
        <w:tab/>
        <w:t xml:space="preserve">Lynn A. </w:t>
      </w:r>
      <w:proofErr w:type="spellStart"/>
      <w:r w:rsidRPr="00045DA5">
        <w:rPr>
          <w:rFonts w:ascii="Times New Roman" w:hAnsi="Times New Roman" w:cs="Times New Roman"/>
          <w:sz w:val="24"/>
          <w:szCs w:val="24"/>
          <w:rPrChange w:id="280" w:author="Van Alsten, Sarah" w:date="2020-03-03T16:10:00Z">
            <w:rPr/>
          </w:rPrChange>
        </w:rPr>
        <w:t>Blewett</w:t>
      </w:r>
      <w:proofErr w:type="spellEnd"/>
      <w:r w:rsidRPr="00045DA5">
        <w:rPr>
          <w:rFonts w:ascii="Times New Roman" w:hAnsi="Times New Roman" w:cs="Times New Roman"/>
          <w:sz w:val="24"/>
          <w:szCs w:val="24"/>
          <w:rPrChange w:id="281" w:author="Van Alsten, Sarah" w:date="2020-03-03T16:10:00Z">
            <w:rPr/>
          </w:rPrChange>
        </w:rPr>
        <w:t xml:space="preserve">, Rivera Drew JA, King ML, Williams KCW. IPUMS Health Surveys: National Health Interview </w:t>
      </w:r>
      <w:proofErr w:type="spellStart"/>
      <w:r w:rsidRPr="00045DA5">
        <w:rPr>
          <w:rFonts w:ascii="Times New Roman" w:hAnsi="Times New Roman" w:cs="Times New Roman"/>
          <w:sz w:val="24"/>
          <w:szCs w:val="24"/>
          <w:rPrChange w:id="282" w:author="Van Alsten, Sarah" w:date="2020-03-03T16:10:00Z">
            <w:rPr/>
          </w:rPrChange>
        </w:rPr>
        <w:t>Survery</w:t>
      </w:r>
      <w:proofErr w:type="spellEnd"/>
      <w:r w:rsidRPr="00045DA5">
        <w:rPr>
          <w:rFonts w:ascii="Times New Roman" w:hAnsi="Times New Roman" w:cs="Times New Roman"/>
          <w:sz w:val="24"/>
          <w:szCs w:val="24"/>
          <w:rPrChange w:id="283" w:author="Van Alsten, Sarah" w:date="2020-03-03T16:10:00Z">
            <w:rPr/>
          </w:rPrChange>
        </w:rPr>
        <w:t>, Version 6.4 [dataset]. 2019.</w:t>
      </w:r>
    </w:p>
    <w:p w14:paraId="31582FDB" w14:textId="77777777" w:rsidR="005A30F6" w:rsidRPr="00045DA5" w:rsidRDefault="005A30F6" w:rsidP="005A30F6">
      <w:pPr>
        <w:pStyle w:val="Bibliography"/>
        <w:rPr>
          <w:rFonts w:ascii="Times New Roman" w:hAnsi="Times New Roman" w:cs="Times New Roman"/>
          <w:sz w:val="24"/>
          <w:szCs w:val="24"/>
          <w:rPrChange w:id="284" w:author="Van Alsten, Sarah" w:date="2020-03-03T16:10:00Z">
            <w:rPr/>
          </w:rPrChange>
        </w:rPr>
      </w:pPr>
      <w:r w:rsidRPr="00045DA5">
        <w:rPr>
          <w:rFonts w:ascii="Times New Roman" w:hAnsi="Times New Roman" w:cs="Times New Roman"/>
          <w:sz w:val="24"/>
          <w:szCs w:val="24"/>
          <w:rPrChange w:id="285" w:author="Van Alsten, Sarah" w:date="2020-03-03T16:10:00Z">
            <w:rPr/>
          </w:rPrChange>
        </w:rPr>
        <w:lastRenderedPageBreak/>
        <w:t xml:space="preserve">37. </w:t>
      </w:r>
      <w:r w:rsidRPr="00045DA5">
        <w:rPr>
          <w:rFonts w:ascii="Times New Roman" w:hAnsi="Times New Roman" w:cs="Times New Roman"/>
          <w:sz w:val="24"/>
          <w:szCs w:val="24"/>
          <w:rPrChange w:id="286" w:author="Van Alsten, Sarah" w:date="2020-03-03T16:10:00Z">
            <w:rPr/>
          </w:rPrChange>
        </w:rPr>
        <w:tab/>
        <w:t>NHIS - About the National Health Interview Survey. https://www.cdc.gov/nchs/nhis/about_nhis.htm. Published June 28, 2019. Accessed October 20, 2019.</w:t>
      </w:r>
    </w:p>
    <w:p w14:paraId="1F30A23A" w14:textId="77777777" w:rsidR="005A30F6" w:rsidRPr="00045DA5" w:rsidRDefault="005A30F6" w:rsidP="005A30F6">
      <w:pPr>
        <w:pStyle w:val="Bibliography"/>
        <w:rPr>
          <w:rFonts w:ascii="Times New Roman" w:hAnsi="Times New Roman" w:cs="Times New Roman"/>
          <w:sz w:val="24"/>
          <w:szCs w:val="24"/>
          <w:rPrChange w:id="287" w:author="Van Alsten, Sarah" w:date="2020-03-03T16:10:00Z">
            <w:rPr/>
          </w:rPrChange>
        </w:rPr>
      </w:pPr>
      <w:r w:rsidRPr="00045DA5">
        <w:rPr>
          <w:rFonts w:ascii="Times New Roman" w:hAnsi="Times New Roman" w:cs="Times New Roman"/>
          <w:sz w:val="24"/>
          <w:szCs w:val="24"/>
          <w:rPrChange w:id="288" w:author="Van Alsten, Sarah" w:date="2020-03-03T16:10:00Z">
            <w:rPr/>
          </w:rPrChange>
        </w:rPr>
        <w:t xml:space="preserve">38. </w:t>
      </w:r>
      <w:r w:rsidRPr="00045DA5">
        <w:rPr>
          <w:rFonts w:ascii="Times New Roman" w:hAnsi="Times New Roman" w:cs="Times New Roman"/>
          <w:sz w:val="24"/>
          <w:szCs w:val="24"/>
          <w:rPrChange w:id="289" w:author="Van Alsten, Sarah" w:date="2020-03-03T16:10:00Z">
            <w:rPr/>
          </w:rPrChange>
        </w:rPr>
        <w:tab/>
        <w:t xml:space="preserve">Patel MR, </w:t>
      </w:r>
      <w:proofErr w:type="spellStart"/>
      <w:r w:rsidRPr="00045DA5">
        <w:rPr>
          <w:rFonts w:ascii="Times New Roman" w:hAnsi="Times New Roman" w:cs="Times New Roman"/>
          <w:sz w:val="24"/>
          <w:szCs w:val="24"/>
          <w:rPrChange w:id="290" w:author="Van Alsten, Sarah" w:date="2020-03-03T16:10:00Z">
            <w:rPr/>
          </w:rPrChange>
        </w:rPr>
        <w:t>Piette</w:t>
      </w:r>
      <w:proofErr w:type="spellEnd"/>
      <w:r w:rsidRPr="00045DA5">
        <w:rPr>
          <w:rFonts w:ascii="Times New Roman" w:hAnsi="Times New Roman" w:cs="Times New Roman"/>
          <w:sz w:val="24"/>
          <w:szCs w:val="24"/>
          <w:rPrChange w:id="291" w:author="Van Alsten, Sarah" w:date="2020-03-03T16:10:00Z">
            <w:rPr/>
          </w:rPrChange>
        </w:rPr>
        <w:t xml:space="preserve"> JD, </w:t>
      </w:r>
      <w:proofErr w:type="spellStart"/>
      <w:r w:rsidRPr="00045DA5">
        <w:rPr>
          <w:rFonts w:ascii="Times New Roman" w:hAnsi="Times New Roman" w:cs="Times New Roman"/>
          <w:sz w:val="24"/>
          <w:szCs w:val="24"/>
          <w:rPrChange w:id="292" w:author="Van Alsten, Sarah" w:date="2020-03-03T16:10:00Z">
            <w:rPr/>
          </w:rPrChange>
        </w:rPr>
        <w:t>Resnicow</w:t>
      </w:r>
      <w:proofErr w:type="spellEnd"/>
      <w:r w:rsidRPr="00045DA5">
        <w:rPr>
          <w:rFonts w:ascii="Times New Roman" w:hAnsi="Times New Roman" w:cs="Times New Roman"/>
          <w:sz w:val="24"/>
          <w:szCs w:val="24"/>
          <w:rPrChange w:id="293" w:author="Van Alsten, Sarah" w:date="2020-03-03T16:10:00Z">
            <w:rPr/>
          </w:rPrChange>
        </w:rPr>
        <w:t xml:space="preserve"> K, Kowalski-Dobson T, Heisler M. Social determinants of health, cost-related non-adherence, and cost-reducing behaviors among adults with diabetes: findings from the National Health Interview Survey. </w:t>
      </w:r>
      <w:r w:rsidRPr="00045DA5">
        <w:rPr>
          <w:rFonts w:ascii="Times New Roman" w:hAnsi="Times New Roman" w:cs="Times New Roman"/>
          <w:i/>
          <w:iCs/>
          <w:sz w:val="24"/>
          <w:szCs w:val="24"/>
          <w:rPrChange w:id="294" w:author="Van Alsten, Sarah" w:date="2020-03-03T16:10:00Z">
            <w:rPr>
              <w:i/>
              <w:iCs/>
            </w:rPr>
          </w:rPrChange>
        </w:rPr>
        <w:t>Med Care</w:t>
      </w:r>
      <w:r w:rsidRPr="00045DA5">
        <w:rPr>
          <w:rFonts w:ascii="Times New Roman" w:hAnsi="Times New Roman" w:cs="Times New Roman"/>
          <w:sz w:val="24"/>
          <w:szCs w:val="24"/>
          <w:rPrChange w:id="295" w:author="Van Alsten, Sarah" w:date="2020-03-03T16:10:00Z">
            <w:rPr/>
          </w:rPrChange>
        </w:rPr>
        <w:t>. 2016;54(8):796-803. doi:10.1097/MLR.0000000000000565</w:t>
      </w:r>
    </w:p>
    <w:p w14:paraId="27CC515B" w14:textId="77777777" w:rsidR="005A30F6" w:rsidRPr="00045DA5" w:rsidRDefault="005A30F6" w:rsidP="005A30F6">
      <w:pPr>
        <w:pStyle w:val="Bibliography"/>
        <w:rPr>
          <w:rFonts w:ascii="Times New Roman" w:hAnsi="Times New Roman" w:cs="Times New Roman"/>
          <w:sz w:val="24"/>
          <w:szCs w:val="24"/>
          <w:rPrChange w:id="296" w:author="Van Alsten, Sarah" w:date="2020-03-03T16:10:00Z">
            <w:rPr/>
          </w:rPrChange>
        </w:rPr>
      </w:pPr>
      <w:r w:rsidRPr="00045DA5">
        <w:rPr>
          <w:rFonts w:ascii="Times New Roman" w:hAnsi="Times New Roman" w:cs="Times New Roman"/>
          <w:sz w:val="24"/>
          <w:szCs w:val="24"/>
          <w:rPrChange w:id="297" w:author="Van Alsten, Sarah" w:date="2020-03-03T16:10:00Z">
            <w:rPr/>
          </w:rPrChange>
        </w:rPr>
        <w:t xml:space="preserve">39. </w:t>
      </w:r>
      <w:r w:rsidRPr="00045DA5">
        <w:rPr>
          <w:rFonts w:ascii="Times New Roman" w:hAnsi="Times New Roman" w:cs="Times New Roman"/>
          <w:sz w:val="24"/>
          <w:szCs w:val="24"/>
          <w:rPrChange w:id="298" w:author="Van Alsten, Sarah" w:date="2020-03-03T16:10:00Z">
            <w:rPr/>
          </w:rPrChange>
        </w:rPr>
        <w:tab/>
      </w:r>
      <w:proofErr w:type="spellStart"/>
      <w:r w:rsidRPr="00045DA5">
        <w:rPr>
          <w:rFonts w:ascii="Times New Roman" w:hAnsi="Times New Roman" w:cs="Times New Roman"/>
          <w:sz w:val="24"/>
          <w:szCs w:val="24"/>
          <w:rPrChange w:id="299" w:author="Van Alsten, Sarah" w:date="2020-03-03T16:10:00Z">
            <w:rPr/>
          </w:rPrChange>
        </w:rPr>
        <w:t>Bhuyan</w:t>
      </w:r>
      <w:proofErr w:type="spellEnd"/>
      <w:r w:rsidRPr="00045DA5">
        <w:rPr>
          <w:rFonts w:ascii="Times New Roman" w:hAnsi="Times New Roman" w:cs="Times New Roman"/>
          <w:sz w:val="24"/>
          <w:szCs w:val="24"/>
          <w:rPrChange w:id="300" w:author="Van Alsten, Sarah" w:date="2020-03-03T16:10:00Z">
            <w:rPr/>
          </w:rPrChange>
        </w:rPr>
        <w:t xml:space="preserve"> SS, </w:t>
      </w:r>
      <w:proofErr w:type="spellStart"/>
      <w:r w:rsidRPr="00045DA5">
        <w:rPr>
          <w:rFonts w:ascii="Times New Roman" w:hAnsi="Times New Roman" w:cs="Times New Roman"/>
          <w:sz w:val="24"/>
          <w:szCs w:val="24"/>
          <w:rPrChange w:id="301" w:author="Van Alsten, Sarah" w:date="2020-03-03T16:10:00Z">
            <w:rPr/>
          </w:rPrChange>
        </w:rPr>
        <w:t>Shiyanbola</w:t>
      </w:r>
      <w:proofErr w:type="spellEnd"/>
      <w:r w:rsidRPr="00045DA5">
        <w:rPr>
          <w:rFonts w:ascii="Times New Roman" w:hAnsi="Times New Roman" w:cs="Times New Roman"/>
          <w:sz w:val="24"/>
          <w:szCs w:val="24"/>
          <w:rPrChange w:id="302" w:author="Van Alsten, Sarah" w:date="2020-03-03T16:10:00Z">
            <w:rPr/>
          </w:rPrChange>
        </w:rPr>
        <w:t xml:space="preserve"> O, Deka P, et al. The Role of Gender in Cost-Related Medication Nonadherence Among Patients with Diabetes. </w:t>
      </w:r>
      <w:r w:rsidRPr="00045DA5">
        <w:rPr>
          <w:rFonts w:ascii="Times New Roman" w:hAnsi="Times New Roman" w:cs="Times New Roman"/>
          <w:i/>
          <w:iCs/>
          <w:sz w:val="24"/>
          <w:szCs w:val="24"/>
          <w:rPrChange w:id="303" w:author="Van Alsten, Sarah" w:date="2020-03-03T16:10:00Z">
            <w:rPr>
              <w:i/>
              <w:iCs/>
            </w:rPr>
          </w:rPrChange>
        </w:rPr>
        <w:t>J Am Board Fam Med</w:t>
      </w:r>
      <w:r w:rsidRPr="00045DA5">
        <w:rPr>
          <w:rFonts w:ascii="Times New Roman" w:hAnsi="Times New Roman" w:cs="Times New Roman"/>
          <w:sz w:val="24"/>
          <w:szCs w:val="24"/>
          <w:rPrChange w:id="304" w:author="Van Alsten, Sarah" w:date="2020-03-03T16:10:00Z">
            <w:rPr/>
          </w:rPrChange>
        </w:rPr>
        <w:t>. 2018;31(5):743-751. doi:10.3122/jabfm.2018.05.180039</w:t>
      </w:r>
    </w:p>
    <w:p w14:paraId="6459D212" w14:textId="77777777" w:rsidR="005A30F6" w:rsidRPr="00045DA5" w:rsidRDefault="005A30F6" w:rsidP="005A30F6">
      <w:pPr>
        <w:pStyle w:val="Bibliography"/>
        <w:rPr>
          <w:rFonts w:ascii="Times New Roman" w:hAnsi="Times New Roman" w:cs="Times New Roman"/>
          <w:sz w:val="24"/>
          <w:szCs w:val="24"/>
          <w:rPrChange w:id="305" w:author="Van Alsten, Sarah" w:date="2020-03-03T16:10:00Z">
            <w:rPr/>
          </w:rPrChange>
        </w:rPr>
      </w:pPr>
      <w:r w:rsidRPr="00045DA5">
        <w:rPr>
          <w:rFonts w:ascii="Times New Roman" w:hAnsi="Times New Roman" w:cs="Times New Roman"/>
          <w:sz w:val="24"/>
          <w:szCs w:val="24"/>
          <w:rPrChange w:id="306" w:author="Van Alsten, Sarah" w:date="2020-03-03T16:10:00Z">
            <w:rPr/>
          </w:rPrChange>
        </w:rPr>
        <w:t xml:space="preserve">40. </w:t>
      </w:r>
      <w:r w:rsidRPr="00045DA5">
        <w:rPr>
          <w:rFonts w:ascii="Times New Roman" w:hAnsi="Times New Roman" w:cs="Times New Roman"/>
          <w:sz w:val="24"/>
          <w:szCs w:val="24"/>
          <w:rPrChange w:id="307" w:author="Van Alsten, Sarah" w:date="2020-03-03T16:10:00Z">
            <w:rPr/>
          </w:rPrChange>
        </w:rPr>
        <w:tab/>
      </w:r>
      <w:proofErr w:type="spellStart"/>
      <w:r w:rsidRPr="00045DA5">
        <w:rPr>
          <w:rFonts w:ascii="Times New Roman" w:hAnsi="Times New Roman" w:cs="Times New Roman"/>
          <w:sz w:val="24"/>
          <w:szCs w:val="24"/>
          <w:rPrChange w:id="308" w:author="Van Alsten, Sarah" w:date="2020-03-03T16:10:00Z">
            <w:rPr/>
          </w:rPrChange>
        </w:rPr>
        <w:t>Abegaz</w:t>
      </w:r>
      <w:proofErr w:type="spellEnd"/>
      <w:r w:rsidRPr="00045DA5">
        <w:rPr>
          <w:rFonts w:ascii="Times New Roman" w:hAnsi="Times New Roman" w:cs="Times New Roman"/>
          <w:sz w:val="24"/>
          <w:szCs w:val="24"/>
          <w:rPrChange w:id="309" w:author="Van Alsten, Sarah" w:date="2020-03-03T16:10:00Z">
            <w:rPr/>
          </w:rPrChange>
        </w:rPr>
        <w:t xml:space="preserve"> TM, Shehab A, </w:t>
      </w:r>
      <w:proofErr w:type="spellStart"/>
      <w:r w:rsidRPr="00045DA5">
        <w:rPr>
          <w:rFonts w:ascii="Times New Roman" w:hAnsi="Times New Roman" w:cs="Times New Roman"/>
          <w:sz w:val="24"/>
          <w:szCs w:val="24"/>
          <w:rPrChange w:id="310" w:author="Van Alsten, Sarah" w:date="2020-03-03T16:10:00Z">
            <w:rPr/>
          </w:rPrChange>
        </w:rPr>
        <w:t>Gebreyohannes</w:t>
      </w:r>
      <w:proofErr w:type="spellEnd"/>
      <w:r w:rsidRPr="00045DA5">
        <w:rPr>
          <w:rFonts w:ascii="Times New Roman" w:hAnsi="Times New Roman" w:cs="Times New Roman"/>
          <w:sz w:val="24"/>
          <w:szCs w:val="24"/>
          <w:rPrChange w:id="311" w:author="Van Alsten, Sarah" w:date="2020-03-03T16:10:00Z">
            <w:rPr/>
          </w:rPrChange>
        </w:rPr>
        <w:t xml:space="preserve"> EA, </w:t>
      </w:r>
      <w:proofErr w:type="spellStart"/>
      <w:r w:rsidRPr="00045DA5">
        <w:rPr>
          <w:rFonts w:ascii="Times New Roman" w:hAnsi="Times New Roman" w:cs="Times New Roman"/>
          <w:sz w:val="24"/>
          <w:szCs w:val="24"/>
          <w:rPrChange w:id="312" w:author="Van Alsten, Sarah" w:date="2020-03-03T16:10:00Z">
            <w:rPr/>
          </w:rPrChange>
        </w:rPr>
        <w:t>Bhagavathula</w:t>
      </w:r>
      <w:proofErr w:type="spellEnd"/>
      <w:r w:rsidRPr="00045DA5">
        <w:rPr>
          <w:rFonts w:ascii="Times New Roman" w:hAnsi="Times New Roman" w:cs="Times New Roman"/>
          <w:sz w:val="24"/>
          <w:szCs w:val="24"/>
          <w:rPrChange w:id="313" w:author="Van Alsten, Sarah" w:date="2020-03-03T16:10:00Z">
            <w:rPr/>
          </w:rPrChange>
        </w:rPr>
        <w:t xml:space="preserve"> AS, </w:t>
      </w:r>
      <w:proofErr w:type="spellStart"/>
      <w:r w:rsidRPr="00045DA5">
        <w:rPr>
          <w:rFonts w:ascii="Times New Roman" w:hAnsi="Times New Roman" w:cs="Times New Roman"/>
          <w:sz w:val="24"/>
          <w:szCs w:val="24"/>
          <w:rPrChange w:id="314" w:author="Van Alsten, Sarah" w:date="2020-03-03T16:10:00Z">
            <w:rPr/>
          </w:rPrChange>
        </w:rPr>
        <w:t>Elnour</w:t>
      </w:r>
      <w:proofErr w:type="spellEnd"/>
      <w:r w:rsidRPr="00045DA5">
        <w:rPr>
          <w:rFonts w:ascii="Times New Roman" w:hAnsi="Times New Roman" w:cs="Times New Roman"/>
          <w:sz w:val="24"/>
          <w:szCs w:val="24"/>
          <w:rPrChange w:id="315" w:author="Van Alsten, Sarah" w:date="2020-03-03T16:10:00Z">
            <w:rPr/>
          </w:rPrChange>
        </w:rPr>
        <w:t xml:space="preserve"> AA. Nonadherence to antihypertensive drugs. </w:t>
      </w:r>
      <w:r w:rsidRPr="00045DA5">
        <w:rPr>
          <w:rFonts w:ascii="Times New Roman" w:hAnsi="Times New Roman" w:cs="Times New Roman"/>
          <w:i/>
          <w:iCs/>
          <w:sz w:val="24"/>
          <w:szCs w:val="24"/>
          <w:rPrChange w:id="316" w:author="Van Alsten, Sarah" w:date="2020-03-03T16:10:00Z">
            <w:rPr>
              <w:i/>
              <w:iCs/>
            </w:rPr>
          </w:rPrChange>
        </w:rPr>
        <w:t>Medicine (Baltimore)</w:t>
      </w:r>
      <w:r w:rsidRPr="00045DA5">
        <w:rPr>
          <w:rFonts w:ascii="Times New Roman" w:hAnsi="Times New Roman" w:cs="Times New Roman"/>
          <w:sz w:val="24"/>
          <w:szCs w:val="24"/>
          <w:rPrChange w:id="317" w:author="Van Alsten, Sarah" w:date="2020-03-03T16:10:00Z">
            <w:rPr/>
          </w:rPrChange>
        </w:rPr>
        <w:t>. 2017;96(4). doi:10.1097/MD.0000000000005641</w:t>
      </w:r>
    </w:p>
    <w:p w14:paraId="64DCD75A" w14:textId="77777777" w:rsidR="005A30F6" w:rsidRPr="00045DA5" w:rsidRDefault="005A30F6" w:rsidP="005A30F6">
      <w:pPr>
        <w:pStyle w:val="Bibliography"/>
        <w:rPr>
          <w:rFonts w:ascii="Times New Roman" w:hAnsi="Times New Roman" w:cs="Times New Roman"/>
          <w:sz w:val="24"/>
          <w:szCs w:val="24"/>
          <w:rPrChange w:id="318" w:author="Van Alsten, Sarah" w:date="2020-03-03T16:10:00Z">
            <w:rPr/>
          </w:rPrChange>
        </w:rPr>
      </w:pPr>
      <w:r w:rsidRPr="00045DA5">
        <w:rPr>
          <w:rFonts w:ascii="Times New Roman" w:hAnsi="Times New Roman" w:cs="Times New Roman"/>
          <w:sz w:val="24"/>
          <w:szCs w:val="24"/>
          <w:rPrChange w:id="319" w:author="Van Alsten, Sarah" w:date="2020-03-03T16:10:00Z">
            <w:rPr/>
          </w:rPrChange>
        </w:rPr>
        <w:t xml:space="preserve">41. </w:t>
      </w:r>
      <w:r w:rsidRPr="00045DA5">
        <w:rPr>
          <w:rFonts w:ascii="Times New Roman" w:hAnsi="Times New Roman" w:cs="Times New Roman"/>
          <w:sz w:val="24"/>
          <w:szCs w:val="24"/>
          <w:rPrChange w:id="320" w:author="Van Alsten, Sarah" w:date="2020-03-03T16:10:00Z">
            <w:rPr/>
          </w:rPrChange>
        </w:rPr>
        <w:tab/>
        <w:t xml:space="preserve">Heisler M, Wagner TH, </w:t>
      </w:r>
      <w:proofErr w:type="spellStart"/>
      <w:r w:rsidRPr="00045DA5">
        <w:rPr>
          <w:rFonts w:ascii="Times New Roman" w:hAnsi="Times New Roman" w:cs="Times New Roman"/>
          <w:sz w:val="24"/>
          <w:szCs w:val="24"/>
          <w:rPrChange w:id="321" w:author="Van Alsten, Sarah" w:date="2020-03-03T16:10:00Z">
            <w:rPr/>
          </w:rPrChange>
        </w:rPr>
        <w:t>Piette</w:t>
      </w:r>
      <w:proofErr w:type="spellEnd"/>
      <w:r w:rsidRPr="00045DA5">
        <w:rPr>
          <w:rFonts w:ascii="Times New Roman" w:hAnsi="Times New Roman" w:cs="Times New Roman"/>
          <w:sz w:val="24"/>
          <w:szCs w:val="24"/>
          <w:rPrChange w:id="322" w:author="Van Alsten, Sarah" w:date="2020-03-03T16:10:00Z">
            <w:rPr/>
          </w:rPrChange>
        </w:rPr>
        <w:t xml:space="preserve"> JD. Patient Strategies to Cope with High Prescription Medication Costs: Who is Cutting Back on Necessities, Increasing Debt, or Underusing Medications? </w:t>
      </w:r>
      <w:r w:rsidRPr="00045DA5">
        <w:rPr>
          <w:rFonts w:ascii="Times New Roman" w:hAnsi="Times New Roman" w:cs="Times New Roman"/>
          <w:i/>
          <w:iCs/>
          <w:sz w:val="24"/>
          <w:szCs w:val="24"/>
          <w:rPrChange w:id="323" w:author="Van Alsten, Sarah" w:date="2020-03-03T16:10:00Z">
            <w:rPr>
              <w:i/>
              <w:iCs/>
            </w:rPr>
          </w:rPrChange>
        </w:rPr>
        <w:t xml:space="preserve">J </w:t>
      </w:r>
      <w:proofErr w:type="spellStart"/>
      <w:r w:rsidRPr="00045DA5">
        <w:rPr>
          <w:rFonts w:ascii="Times New Roman" w:hAnsi="Times New Roman" w:cs="Times New Roman"/>
          <w:i/>
          <w:iCs/>
          <w:sz w:val="24"/>
          <w:szCs w:val="24"/>
          <w:rPrChange w:id="324" w:author="Van Alsten, Sarah" w:date="2020-03-03T16:10:00Z">
            <w:rPr>
              <w:i/>
              <w:iCs/>
            </w:rPr>
          </w:rPrChange>
        </w:rPr>
        <w:t>Behav</w:t>
      </w:r>
      <w:proofErr w:type="spellEnd"/>
      <w:r w:rsidRPr="00045DA5">
        <w:rPr>
          <w:rFonts w:ascii="Times New Roman" w:hAnsi="Times New Roman" w:cs="Times New Roman"/>
          <w:i/>
          <w:iCs/>
          <w:sz w:val="24"/>
          <w:szCs w:val="24"/>
          <w:rPrChange w:id="325" w:author="Van Alsten, Sarah" w:date="2020-03-03T16:10:00Z">
            <w:rPr>
              <w:i/>
              <w:iCs/>
            </w:rPr>
          </w:rPrChange>
        </w:rPr>
        <w:t xml:space="preserve"> Med</w:t>
      </w:r>
      <w:r w:rsidRPr="00045DA5">
        <w:rPr>
          <w:rFonts w:ascii="Times New Roman" w:hAnsi="Times New Roman" w:cs="Times New Roman"/>
          <w:sz w:val="24"/>
          <w:szCs w:val="24"/>
          <w:rPrChange w:id="326" w:author="Van Alsten, Sarah" w:date="2020-03-03T16:10:00Z">
            <w:rPr/>
          </w:rPrChange>
        </w:rPr>
        <w:t>. 2005;28(1):43-51. doi:10.1007/s10865-005-2562-z</w:t>
      </w:r>
    </w:p>
    <w:p w14:paraId="073E773C" w14:textId="77777777" w:rsidR="005A30F6" w:rsidRPr="00045DA5" w:rsidRDefault="005A30F6" w:rsidP="005A30F6">
      <w:pPr>
        <w:pStyle w:val="Bibliography"/>
        <w:rPr>
          <w:rFonts w:ascii="Times New Roman" w:hAnsi="Times New Roman" w:cs="Times New Roman"/>
          <w:sz w:val="24"/>
          <w:szCs w:val="24"/>
          <w:rPrChange w:id="327" w:author="Van Alsten, Sarah" w:date="2020-03-03T16:10:00Z">
            <w:rPr/>
          </w:rPrChange>
        </w:rPr>
      </w:pPr>
      <w:r w:rsidRPr="00045DA5">
        <w:rPr>
          <w:rFonts w:ascii="Times New Roman" w:hAnsi="Times New Roman" w:cs="Times New Roman"/>
          <w:sz w:val="24"/>
          <w:szCs w:val="24"/>
          <w:rPrChange w:id="328" w:author="Van Alsten, Sarah" w:date="2020-03-03T16:10:00Z">
            <w:rPr/>
          </w:rPrChange>
        </w:rPr>
        <w:t xml:space="preserve">42. </w:t>
      </w:r>
      <w:r w:rsidRPr="00045DA5">
        <w:rPr>
          <w:rFonts w:ascii="Times New Roman" w:hAnsi="Times New Roman" w:cs="Times New Roman"/>
          <w:sz w:val="24"/>
          <w:szCs w:val="24"/>
          <w:rPrChange w:id="329" w:author="Van Alsten, Sarah" w:date="2020-03-03T16:10:00Z">
            <w:rPr/>
          </w:rPrChange>
        </w:rPr>
        <w:tab/>
      </w:r>
      <w:proofErr w:type="spellStart"/>
      <w:r w:rsidRPr="00045DA5">
        <w:rPr>
          <w:rFonts w:ascii="Times New Roman" w:hAnsi="Times New Roman" w:cs="Times New Roman"/>
          <w:sz w:val="24"/>
          <w:szCs w:val="24"/>
          <w:rPrChange w:id="330" w:author="Van Alsten, Sarah" w:date="2020-03-03T16:10:00Z">
            <w:rPr/>
          </w:rPrChange>
        </w:rPr>
        <w:t>Westreich</w:t>
      </w:r>
      <w:proofErr w:type="spellEnd"/>
      <w:r w:rsidRPr="00045DA5">
        <w:rPr>
          <w:rFonts w:ascii="Times New Roman" w:hAnsi="Times New Roman" w:cs="Times New Roman"/>
          <w:sz w:val="24"/>
          <w:szCs w:val="24"/>
          <w:rPrChange w:id="331" w:author="Van Alsten, Sarah" w:date="2020-03-03T16:10:00Z">
            <w:rPr/>
          </w:rPrChange>
        </w:rPr>
        <w:t xml:space="preserve"> D, Greenland S. The Table 2 Fallacy: Presenting and Interpreting Confounder and Modifier Coefficients. </w:t>
      </w:r>
      <w:r w:rsidRPr="00045DA5">
        <w:rPr>
          <w:rFonts w:ascii="Times New Roman" w:hAnsi="Times New Roman" w:cs="Times New Roman"/>
          <w:i/>
          <w:iCs/>
          <w:sz w:val="24"/>
          <w:szCs w:val="24"/>
          <w:rPrChange w:id="332" w:author="Van Alsten, Sarah" w:date="2020-03-03T16:10:00Z">
            <w:rPr>
              <w:i/>
              <w:iCs/>
            </w:rPr>
          </w:rPrChange>
        </w:rPr>
        <w:t>Am J Epidemiol</w:t>
      </w:r>
      <w:r w:rsidRPr="00045DA5">
        <w:rPr>
          <w:rFonts w:ascii="Times New Roman" w:hAnsi="Times New Roman" w:cs="Times New Roman"/>
          <w:sz w:val="24"/>
          <w:szCs w:val="24"/>
          <w:rPrChange w:id="333" w:author="Van Alsten, Sarah" w:date="2020-03-03T16:10:00Z">
            <w:rPr/>
          </w:rPrChange>
        </w:rPr>
        <w:t>. 2013;177(4):292-298. doi:10.1093/</w:t>
      </w:r>
      <w:proofErr w:type="spellStart"/>
      <w:r w:rsidRPr="00045DA5">
        <w:rPr>
          <w:rFonts w:ascii="Times New Roman" w:hAnsi="Times New Roman" w:cs="Times New Roman"/>
          <w:sz w:val="24"/>
          <w:szCs w:val="24"/>
          <w:rPrChange w:id="334" w:author="Van Alsten, Sarah" w:date="2020-03-03T16:10:00Z">
            <w:rPr/>
          </w:rPrChange>
        </w:rPr>
        <w:t>aje</w:t>
      </w:r>
      <w:proofErr w:type="spellEnd"/>
      <w:r w:rsidRPr="00045DA5">
        <w:rPr>
          <w:rFonts w:ascii="Times New Roman" w:hAnsi="Times New Roman" w:cs="Times New Roman"/>
          <w:sz w:val="24"/>
          <w:szCs w:val="24"/>
          <w:rPrChange w:id="335" w:author="Van Alsten, Sarah" w:date="2020-03-03T16:10:00Z">
            <w:rPr/>
          </w:rPrChange>
        </w:rPr>
        <w:t>/kws412</w:t>
      </w:r>
    </w:p>
    <w:p w14:paraId="0270DC9E" w14:textId="77777777" w:rsidR="005A30F6" w:rsidRPr="00045DA5" w:rsidRDefault="005A30F6" w:rsidP="005A30F6">
      <w:pPr>
        <w:pStyle w:val="Bibliography"/>
        <w:rPr>
          <w:rFonts w:ascii="Times New Roman" w:hAnsi="Times New Roman" w:cs="Times New Roman"/>
          <w:sz w:val="24"/>
          <w:szCs w:val="24"/>
          <w:rPrChange w:id="336" w:author="Van Alsten, Sarah" w:date="2020-03-03T16:10:00Z">
            <w:rPr/>
          </w:rPrChange>
        </w:rPr>
      </w:pPr>
      <w:r w:rsidRPr="00045DA5">
        <w:rPr>
          <w:rFonts w:ascii="Times New Roman" w:hAnsi="Times New Roman" w:cs="Times New Roman"/>
          <w:sz w:val="24"/>
          <w:szCs w:val="24"/>
          <w:rPrChange w:id="337" w:author="Van Alsten, Sarah" w:date="2020-03-03T16:10:00Z">
            <w:rPr/>
          </w:rPrChange>
        </w:rPr>
        <w:t xml:space="preserve">43. </w:t>
      </w:r>
      <w:r w:rsidRPr="00045DA5">
        <w:rPr>
          <w:rFonts w:ascii="Times New Roman" w:hAnsi="Times New Roman" w:cs="Times New Roman"/>
          <w:sz w:val="24"/>
          <w:szCs w:val="24"/>
          <w:rPrChange w:id="338" w:author="Van Alsten, Sarah" w:date="2020-03-03T16:10:00Z">
            <w:rPr/>
          </w:rPrChange>
        </w:rPr>
        <w:tab/>
      </w:r>
      <w:proofErr w:type="spellStart"/>
      <w:r w:rsidRPr="00045DA5">
        <w:rPr>
          <w:rFonts w:ascii="Times New Roman" w:hAnsi="Times New Roman" w:cs="Times New Roman"/>
          <w:sz w:val="24"/>
          <w:szCs w:val="24"/>
          <w:rPrChange w:id="339" w:author="Van Alsten, Sarah" w:date="2020-03-03T16:10:00Z">
            <w:rPr/>
          </w:rPrChange>
        </w:rPr>
        <w:t>Grambsch</w:t>
      </w:r>
      <w:proofErr w:type="spellEnd"/>
      <w:r w:rsidRPr="00045DA5">
        <w:rPr>
          <w:rFonts w:ascii="Times New Roman" w:hAnsi="Times New Roman" w:cs="Times New Roman"/>
          <w:sz w:val="24"/>
          <w:szCs w:val="24"/>
          <w:rPrChange w:id="340" w:author="Van Alsten, Sarah" w:date="2020-03-03T16:10:00Z">
            <w:rPr/>
          </w:rPrChange>
        </w:rPr>
        <w:t xml:space="preserve"> PM, </w:t>
      </w:r>
      <w:proofErr w:type="spellStart"/>
      <w:r w:rsidRPr="00045DA5">
        <w:rPr>
          <w:rFonts w:ascii="Times New Roman" w:hAnsi="Times New Roman" w:cs="Times New Roman"/>
          <w:sz w:val="24"/>
          <w:szCs w:val="24"/>
          <w:rPrChange w:id="341" w:author="Van Alsten, Sarah" w:date="2020-03-03T16:10:00Z">
            <w:rPr/>
          </w:rPrChange>
        </w:rPr>
        <w:t>Therneau</w:t>
      </w:r>
      <w:proofErr w:type="spellEnd"/>
      <w:r w:rsidRPr="00045DA5">
        <w:rPr>
          <w:rFonts w:ascii="Times New Roman" w:hAnsi="Times New Roman" w:cs="Times New Roman"/>
          <w:sz w:val="24"/>
          <w:szCs w:val="24"/>
          <w:rPrChange w:id="342" w:author="Van Alsten, Sarah" w:date="2020-03-03T16:10:00Z">
            <w:rPr/>
          </w:rPrChange>
        </w:rPr>
        <w:t xml:space="preserve"> TM. Proportional Hazards Tests and Diagnostics Based on Weighted Residuals. </w:t>
      </w:r>
      <w:proofErr w:type="spellStart"/>
      <w:r w:rsidRPr="00045DA5">
        <w:rPr>
          <w:rFonts w:ascii="Times New Roman" w:hAnsi="Times New Roman" w:cs="Times New Roman"/>
          <w:i/>
          <w:iCs/>
          <w:sz w:val="24"/>
          <w:szCs w:val="24"/>
          <w:rPrChange w:id="343" w:author="Van Alsten, Sarah" w:date="2020-03-03T16:10:00Z">
            <w:rPr>
              <w:i/>
              <w:iCs/>
            </w:rPr>
          </w:rPrChange>
        </w:rPr>
        <w:t>Biometrika</w:t>
      </w:r>
      <w:proofErr w:type="spellEnd"/>
      <w:r w:rsidRPr="00045DA5">
        <w:rPr>
          <w:rFonts w:ascii="Times New Roman" w:hAnsi="Times New Roman" w:cs="Times New Roman"/>
          <w:sz w:val="24"/>
          <w:szCs w:val="24"/>
          <w:rPrChange w:id="344" w:author="Van Alsten, Sarah" w:date="2020-03-03T16:10:00Z">
            <w:rPr/>
          </w:rPrChange>
        </w:rPr>
        <w:t>. 1994;81(3):515-526. doi:10.2307/2337123</w:t>
      </w:r>
    </w:p>
    <w:p w14:paraId="3ECC4622" w14:textId="77777777" w:rsidR="005A30F6" w:rsidRPr="00045DA5" w:rsidRDefault="005A30F6" w:rsidP="005A30F6">
      <w:pPr>
        <w:pStyle w:val="Bibliography"/>
        <w:rPr>
          <w:rFonts w:ascii="Times New Roman" w:hAnsi="Times New Roman" w:cs="Times New Roman"/>
          <w:sz w:val="24"/>
          <w:szCs w:val="24"/>
          <w:rPrChange w:id="345" w:author="Van Alsten, Sarah" w:date="2020-03-03T16:10:00Z">
            <w:rPr/>
          </w:rPrChange>
        </w:rPr>
      </w:pPr>
      <w:r w:rsidRPr="00045DA5">
        <w:rPr>
          <w:rFonts w:ascii="Times New Roman" w:hAnsi="Times New Roman" w:cs="Times New Roman"/>
          <w:sz w:val="24"/>
          <w:szCs w:val="24"/>
          <w:rPrChange w:id="346" w:author="Van Alsten, Sarah" w:date="2020-03-03T16:10:00Z">
            <w:rPr/>
          </w:rPrChange>
        </w:rPr>
        <w:t xml:space="preserve">44. </w:t>
      </w:r>
      <w:r w:rsidRPr="00045DA5">
        <w:rPr>
          <w:rFonts w:ascii="Times New Roman" w:hAnsi="Times New Roman" w:cs="Times New Roman"/>
          <w:sz w:val="24"/>
          <w:szCs w:val="24"/>
          <w:rPrChange w:id="347" w:author="Van Alsten, Sarah" w:date="2020-03-03T16:10:00Z">
            <w:rPr/>
          </w:rPrChange>
        </w:rPr>
        <w:tab/>
        <w:t xml:space="preserve">R Core Team. </w:t>
      </w:r>
      <w:r w:rsidRPr="00045DA5">
        <w:rPr>
          <w:rFonts w:ascii="Times New Roman" w:hAnsi="Times New Roman" w:cs="Times New Roman"/>
          <w:i/>
          <w:iCs/>
          <w:sz w:val="24"/>
          <w:szCs w:val="24"/>
          <w:rPrChange w:id="348" w:author="Van Alsten, Sarah" w:date="2020-03-03T16:10:00Z">
            <w:rPr>
              <w:i/>
              <w:iCs/>
            </w:rPr>
          </w:rPrChange>
        </w:rPr>
        <w:t>R: A Language and Environment for Statistical Computing</w:t>
      </w:r>
      <w:r w:rsidRPr="00045DA5">
        <w:rPr>
          <w:rFonts w:ascii="Times New Roman" w:hAnsi="Times New Roman" w:cs="Times New Roman"/>
          <w:sz w:val="24"/>
          <w:szCs w:val="24"/>
          <w:rPrChange w:id="349" w:author="Van Alsten, Sarah" w:date="2020-03-03T16:10:00Z">
            <w:rPr/>
          </w:rPrChange>
        </w:rPr>
        <w:t>. Vienna, Austria: R Foundation for Statistical Computing; 2019. https://www.R-project.org/.</w:t>
      </w:r>
    </w:p>
    <w:p w14:paraId="3DAB4AB0" w14:textId="77777777" w:rsidR="005A30F6" w:rsidRPr="00045DA5" w:rsidRDefault="005A30F6" w:rsidP="005A30F6">
      <w:pPr>
        <w:pStyle w:val="Bibliography"/>
        <w:rPr>
          <w:rFonts w:ascii="Times New Roman" w:hAnsi="Times New Roman" w:cs="Times New Roman"/>
          <w:sz w:val="24"/>
          <w:szCs w:val="24"/>
          <w:rPrChange w:id="350" w:author="Van Alsten, Sarah" w:date="2020-03-03T16:10:00Z">
            <w:rPr/>
          </w:rPrChange>
        </w:rPr>
      </w:pPr>
      <w:r w:rsidRPr="00045DA5">
        <w:rPr>
          <w:rFonts w:ascii="Times New Roman" w:hAnsi="Times New Roman" w:cs="Times New Roman"/>
          <w:sz w:val="24"/>
          <w:szCs w:val="24"/>
          <w:rPrChange w:id="351" w:author="Van Alsten, Sarah" w:date="2020-03-03T16:10:00Z">
            <w:rPr/>
          </w:rPrChange>
        </w:rPr>
        <w:t xml:space="preserve">45. </w:t>
      </w:r>
      <w:r w:rsidRPr="00045DA5">
        <w:rPr>
          <w:rFonts w:ascii="Times New Roman" w:hAnsi="Times New Roman" w:cs="Times New Roman"/>
          <w:sz w:val="24"/>
          <w:szCs w:val="24"/>
          <w:rPrChange w:id="352" w:author="Van Alsten, Sarah" w:date="2020-03-03T16:10:00Z">
            <w:rPr/>
          </w:rPrChange>
        </w:rPr>
        <w:tab/>
        <w:t xml:space="preserve">R Studio Team. </w:t>
      </w:r>
      <w:r w:rsidRPr="00045DA5">
        <w:rPr>
          <w:rFonts w:ascii="Times New Roman" w:hAnsi="Times New Roman" w:cs="Times New Roman"/>
          <w:i/>
          <w:iCs/>
          <w:sz w:val="24"/>
          <w:szCs w:val="24"/>
          <w:rPrChange w:id="353" w:author="Van Alsten, Sarah" w:date="2020-03-03T16:10:00Z">
            <w:rPr>
              <w:i/>
              <w:iCs/>
            </w:rPr>
          </w:rPrChange>
        </w:rPr>
        <w:t>RStudio: Integrated Development for R</w:t>
      </w:r>
      <w:r w:rsidRPr="00045DA5">
        <w:rPr>
          <w:rFonts w:ascii="Times New Roman" w:hAnsi="Times New Roman" w:cs="Times New Roman"/>
          <w:sz w:val="24"/>
          <w:szCs w:val="24"/>
          <w:rPrChange w:id="354" w:author="Van Alsten, Sarah" w:date="2020-03-03T16:10:00Z">
            <w:rPr/>
          </w:rPrChange>
        </w:rPr>
        <w:t>. Boston, MA: RStudio, Inc.; 2019. http://www.rstudio.com/.</w:t>
      </w:r>
    </w:p>
    <w:p w14:paraId="6F5D2597" w14:textId="77777777" w:rsidR="005A30F6" w:rsidRPr="00045DA5" w:rsidRDefault="005A30F6" w:rsidP="005A30F6">
      <w:pPr>
        <w:pStyle w:val="Bibliography"/>
        <w:rPr>
          <w:rFonts w:ascii="Times New Roman" w:hAnsi="Times New Roman" w:cs="Times New Roman"/>
          <w:sz w:val="24"/>
          <w:szCs w:val="24"/>
          <w:rPrChange w:id="355" w:author="Van Alsten, Sarah" w:date="2020-03-03T16:10:00Z">
            <w:rPr/>
          </w:rPrChange>
        </w:rPr>
      </w:pPr>
      <w:r w:rsidRPr="00045DA5">
        <w:rPr>
          <w:rFonts w:ascii="Times New Roman" w:hAnsi="Times New Roman" w:cs="Times New Roman"/>
          <w:sz w:val="24"/>
          <w:szCs w:val="24"/>
          <w:rPrChange w:id="356" w:author="Van Alsten, Sarah" w:date="2020-03-03T16:10:00Z">
            <w:rPr/>
          </w:rPrChange>
        </w:rPr>
        <w:t xml:space="preserve">46. </w:t>
      </w:r>
      <w:r w:rsidRPr="00045DA5">
        <w:rPr>
          <w:rFonts w:ascii="Times New Roman" w:hAnsi="Times New Roman" w:cs="Times New Roman"/>
          <w:sz w:val="24"/>
          <w:szCs w:val="24"/>
          <w:rPrChange w:id="357" w:author="Van Alsten, Sarah" w:date="2020-03-03T16:10:00Z">
            <w:rPr/>
          </w:rPrChange>
        </w:rPr>
        <w:tab/>
      </w:r>
      <w:proofErr w:type="spellStart"/>
      <w:r w:rsidRPr="00045DA5">
        <w:rPr>
          <w:rFonts w:ascii="Times New Roman" w:hAnsi="Times New Roman" w:cs="Times New Roman"/>
          <w:sz w:val="24"/>
          <w:szCs w:val="24"/>
          <w:rPrChange w:id="358" w:author="Van Alsten, Sarah" w:date="2020-03-03T16:10:00Z">
            <w:rPr/>
          </w:rPrChange>
        </w:rPr>
        <w:t>Therneau</w:t>
      </w:r>
      <w:proofErr w:type="spellEnd"/>
      <w:r w:rsidRPr="00045DA5">
        <w:rPr>
          <w:rFonts w:ascii="Times New Roman" w:hAnsi="Times New Roman" w:cs="Times New Roman"/>
          <w:sz w:val="24"/>
          <w:szCs w:val="24"/>
          <w:rPrChange w:id="359" w:author="Van Alsten, Sarah" w:date="2020-03-03T16:10:00Z">
            <w:rPr/>
          </w:rPrChange>
        </w:rPr>
        <w:t xml:space="preserve"> T, Lumley T. survival: Survival analysis. R package version 2.38-3. 2015.</w:t>
      </w:r>
    </w:p>
    <w:p w14:paraId="63780205" w14:textId="77777777" w:rsidR="005A30F6" w:rsidRPr="00045DA5" w:rsidRDefault="005A30F6" w:rsidP="005A30F6">
      <w:pPr>
        <w:pStyle w:val="Bibliography"/>
        <w:rPr>
          <w:rFonts w:ascii="Times New Roman" w:hAnsi="Times New Roman" w:cs="Times New Roman"/>
          <w:sz w:val="24"/>
          <w:szCs w:val="24"/>
          <w:rPrChange w:id="360" w:author="Van Alsten, Sarah" w:date="2020-03-03T16:10:00Z">
            <w:rPr/>
          </w:rPrChange>
        </w:rPr>
      </w:pPr>
      <w:r w:rsidRPr="00045DA5">
        <w:rPr>
          <w:rFonts w:ascii="Times New Roman" w:hAnsi="Times New Roman" w:cs="Times New Roman"/>
          <w:sz w:val="24"/>
          <w:szCs w:val="24"/>
          <w:rPrChange w:id="361" w:author="Van Alsten, Sarah" w:date="2020-03-03T16:10:00Z">
            <w:rPr/>
          </w:rPrChange>
        </w:rPr>
        <w:t xml:space="preserve">47. </w:t>
      </w:r>
      <w:r w:rsidRPr="00045DA5">
        <w:rPr>
          <w:rFonts w:ascii="Times New Roman" w:hAnsi="Times New Roman" w:cs="Times New Roman"/>
          <w:sz w:val="24"/>
          <w:szCs w:val="24"/>
          <w:rPrChange w:id="362" w:author="Van Alsten, Sarah" w:date="2020-03-03T16:10:00Z">
            <w:rPr/>
          </w:rPrChange>
        </w:rPr>
        <w:tab/>
        <w:t xml:space="preserve">Lumley T. Analysis of Complex Survey Samples. </w:t>
      </w:r>
      <w:r w:rsidRPr="00045DA5">
        <w:rPr>
          <w:rFonts w:ascii="Times New Roman" w:hAnsi="Times New Roman" w:cs="Times New Roman"/>
          <w:i/>
          <w:iCs/>
          <w:sz w:val="24"/>
          <w:szCs w:val="24"/>
          <w:rPrChange w:id="363" w:author="Van Alsten, Sarah" w:date="2020-03-03T16:10:00Z">
            <w:rPr>
              <w:i/>
              <w:iCs/>
            </w:rPr>
          </w:rPrChange>
        </w:rPr>
        <w:t xml:space="preserve">J Stat </w:t>
      </w:r>
      <w:proofErr w:type="spellStart"/>
      <w:r w:rsidRPr="00045DA5">
        <w:rPr>
          <w:rFonts w:ascii="Times New Roman" w:hAnsi="Times New Roman" w:cs="Times New Roman"/>
          <w:i/>
          <w:iCs/>
          <w:sz w:val="24"/>
          <w:szCs w:val="24"/>
          <w:rPrChange w:id="364" w:author="Van Alsten, Sarah" w:date="2020-03-03T16:10:00Z">
            <w:rPr>
              <w:i/>
              <w:iCs/>
            </w:rPr>
          </w:rPrChange>
        </w:rPr>
        <w:t>Softw</w:t>
      </w:r>
      <w:proofErr w:type="spellEnd"/>
      <w:r w:rsidRPr="00045DA5">
        <w:rPr>
          <w:rFonts w:ascii="Times New Roman" w:hAnsi="Times New Roman" w:cs="Times New Roman"/>
          <w:sz w:val="24"/>
          <w:szCs w:val="24"/>
          <w:rPrChange w:id="365" w:author="Van Alsten, Sarah" w:date="2020-03-03T16:10:00Z">
            <w:rPr/>
          </w:rPrChange>
        </w:rPr>
        <w:t>. 2004;9(1):1-19. doi:10.18637/jss.v009.i08</w:t>
      </w:r>
    </w:p>
    <w:p w14:paraId="0DF276E0" w14:textId="77777777" w:rsidR="005A30F6" w:rsidRPr="00045DA5" w:rsidRDefault="005A30F6" w:rsidP="005A30F6">
      <w:pPr>
        <w:pStyle w:val="Bibliography"/>
        <w:rPr>
          <w:rFonts w:ascii="Times New Roman" w:hAnsi="Times New Roman" w:cs="Times New Roman"/>
          <w:sz w:val="24"/>
          <w:szCs w:val="24"/>
          <w:rPrChange w:id="366" w:author="Van Alsten, Sarah" w:date="2020-03-03T16:10:00Z">
            <w:rPr/>
          </w:rPrChange>
        </w:rPr>
      </w:pPr>
      <w:r w:rsidRPr="00045DA5">
        <w:rPr>
          <w:rFonts w:ascii="Times New Roman" w:hAnsi="Times New Roman" w:cs="Times New Roman"/>
          <w:sz w:val="24"/>
          <w:szCs w:val="24"/>
          <w:rPrChange w:id="367" w:author="Van Alsten, Sarah" w:date="2020-03-03T16:10:00Z">
            <w:rPr/>
          </w:rPrChange>
        </w:rPr>
        <w:t xml:space="preserve">48. </w:t>
      </w:r>
      <w:r w:rsidRPr="00045DA5">
        <w:rPr>
          <w:rFonts w:ascii="Times New Roman" w:hAnsi="Times New Roman" w:cs="Times New Roman"/>
          <w:sz w:val="24"/>
          <w:szCs w:val="24"/>
          <w:rPrChange w:id="368" w:author="Van Alsten, Sarah" w:date="2020-03-03T16:10:00Z">
            <w:rPr/>
          </w:rPrChange>
        </w:rPr>
        <w:tab/>
        <w:t xml:space="preserve">Kang H, Lobo JM, Kim S, Sohn M-W. Cost-related medication non-adherence among U.S. adults with diabetes. </w:t>
      </w:r>
      <w:r w:rsidRPr="00045DA5">
        <w:rPr>
          <w:rFonts w:ascii="Times New Roman" w:hAnsi="Times New Roman" w:cs="Times New Roman"/>
          <w:i/>
          <w:iCs/>
          <w:sz w:val="24"/>
          <w:szCs w:val="24"/>
          <w:rPrChange w:id="369" w:author="Van Alsten, Sarah" w:date="2020-03-03T16:10:00Z">
            <w:rPr>
              <w:i/>
              <w:iCs/>
            </w:rPr>
          </w:rPrChange>
        </w:rPr>
        <w:t xml:space="preserve">Diabetes Res Clin </w:t>
      </w:r>
      <w:proofErr w:type="spellStart"/>
      <w:r w:rsidRPr="00045DA5">
        <w:rPr>
          <w:rFonts w:ascii="Times New Roman" w:hAnsi="Times New Roman" w:cs="Times New Roman"/>
          <w:i/>
          <w:iCs/>
          <w:sz w:val="24"/>
          <w:szCs w:val="24"/>
          <w:rPrChange w:id="370" w:author="Van Alsten, Sarah" w:date="2020-03-03T16:10:00Z">
            <w:rPr>
              <w:i/>
              <w:iCs/>
            </w:rPr>
          </w:rPrChange>
        </w:rPr>
        <w:t>Pract</w:t>
      </w:r>
      <w:proofErr w:type="spellEnd"/>
      <w:r w:rsidRPr="00045DA5">
        <w:rPr>
          <w:rFonts w:ascii="Times New Roman" w:hAnsi="Times New Roman" w:cs="Times New Roman"/>
          <w:sz w:val="24"/>
          <w:szCs w:val="24"/>
          <w:rPrChange w:id="371" w:author="Van Alsten, Sarah" w:date="2020-03-03T16:10:00Z">
            <w:rPr/>
          </w:rPrChange>
        </w:rPr>
        <w:t>. 2018;143:24-33. doi:10.1016/j.diabres.2018.06.016</w:t>
      </w:r>
    </w:p>
    <w:p w14:paraId="29C728EC" w14:textId="77777777" w:rsidR="005A30F6" w:rsidRPr="00045DA5" w:rsidRDefault="005A30F6" w:rsidP="005A30F6">
      <w:pPr>
        <w:pStyle w:val="Bibliography"/>
        <w:rPr>
          <w:rFonts w:ascii="Times New Roman" w:hAnsi="Times New Roman" w:cs="Times New Roman"/>
          <w:sz w:val="24"/>
          <w:szCs w:val="24"/>
          <w:rPrChange w:id="372" w:author="Van Alsten, Sarah" w:date="2020-03-03T16:10:00Z">
            <w:rPr/>
          </w:rPrChange>
        </w:rPr>
      </w:pPr>
      <w:r w:rsidRPr="00045DA5">
        <w:rPr>
          <w:rFonts w:ascii="Times New Roman" w:hAnsi="Times New Roman" w:cs="Times New Roman"/>
          <w:sz w:val="24"/>
          <w:szCs w:val="24"/>
          <w:rPrChange w:id="373" w:author="Van Alsten, Sarah" w:date="2020-03-03T16:10:00Z">
            <w:rPr/>
          </w:rPrChange>
        </w:rPr>
        <w:t xml:space="preserve">49. </w:t>
      </w:r>
      <w:r w:rsidRPr="00045DA5">
        <w:rPr>
          <w:rFonts w:ascii="Times New Roman" w:hAnsi="Times New Roman" w:cs="Times New Roman"/>
          <w:sz w:val="24"/>
          <w:szCs w:val="24"/>
          <w:rPrChange w:id="374" w:author="Van Alsten, Sarah" w:date="2020-03-03T16:10:00Z">
            <w:rPr/>
          </w:rPrChange>
        </w:rPr>
        <w:tab/>
        <w:t xml:space="preserve">De Vera MA, </w:t>
      </w:r>
      <w:proofErr w:type="spellStart"/>
      <w:r w:rsidRPr="00045DA5">
        <w:rPr>
          <w:rFonts w:ascii="Times New Roman" w:hAnsi="Times New Roman" w:cs="Times New Roman"/>
          <w:sz w:val="24"/>
          <w:szCs w:val="24"/>
          <w:rPrChange w:id="375" w:author="Van Alsten, Sarah" w:date="2020-03-03T16:10:00Z">
            <w:rPr/>
          </w:rPrChange>
        </w:rPr>
        <w:t>Bhole</w:t>
      </w:r>
      <w:proofErr w:type="spellEnd"/>
      <w:r w:rsidRPr="00045DA5">
        <w:rPr>
          <w:rFonts w:ascii="Times New Roman" w:hAnsi="Times New Roman" w:cs="Times New Roman"/>
          <w:sz w:val="24"/>
          <w:szCs w:val="24"/>
          <w:rPrChange w:id="376" w:author="Van Alsten, Sarah" w:date="2020-03-03T16:10:00Z">
            <w:rPr/>
          </w:rPrChange>
        </w:rPr>
        <w:t xml:space="preserve"> V, Burns LC, </w:t>
      </w:r>
      <w:proofErr w:type="spellStart"/>
      <w:r w:rsidRPr="00045DA5">
        <w:rPr>
          <w:rFonts w:ascii="Times New Roman" w:hAnsi="Times New Roman" w:cs="Times New Roman"/>
          <w:sz w:val="24"/>
          <w:szCs w:val="24"/>
          <w:rPrChange w:id="377" w:author="Van Alsten, Sarah" w:date="2020-03-03T16:10:00Z">
            <w:rPr/>
          </w:rPrChange>
        </w:rPr>
        <w:t>Lacaille</w:t>
      </w:r>
      <w:proofErr w:type="spellEnd"/>
      <w:r w:rsidRPr="00045DA5">
        <w:rPr>
          <w:rFonts w:ascii="Times New Roman" w:hAnsi="Times New Roman" w:cs="Times New Roman"/>
          <w:sz w:val="24"/>
          <w:szCs w:val="24"/>
          <w:rPrChange w:id="378" w:author="Van Alsten, Sarah" w:date="2020-03-03T16:10:00Z">
            <w:rPr/>
          </w:rPrChange>
        </w:rPr>
        <w:t xml:space="preserve"> D. Impact of statin adherence on cardiovascular disease and mortality outcomes: a systematic review. </w:t>
      </w:r>
      <w:r w:rsidRPr="00045DA5">
        <w:rPr>
          <w:rFonts w:ascii="Times New Roman" w:hAnsi="Times New Roman" w:cs="Times New Roman"/>
          <w:i/>
          <w:iCs/>
          <w:sz w:val="24"/>
          <w:szCs w:val="24"/>
          <w:rPrChange w:id="379" w:author="Van Alsten, Sarah" w:date="2020-03-03T16:10:00Z">
            <w:rPr>
              <w:i/>
              <w:iCs/>
            </w:rPr>
          </w:rPrChange>
        </w:rPr>
        <w:t xml:space="preserve">Br J Clin </w:t>
      </w:r>
      <w:proofErr w:type="spellStart"/>
      <w:r w:rsidRPr="00045DA5">
        <w:rPr>
          <w:rFonts w:ascii="Times New Roman" w:hAnsi="Times New Roman" w:cs="Times New Roman"/>
          <w:i/>
          <w:iCs/>
          <w:sz w:val="24"/>
          <w:szCs w:val="24"/>
          <w:rPrChange w:id="380" w:author="Van Alsten, Sarah" w:date="2020-03-03T16:10:00Z">
            <w:rPr>
              <w:i/>
              <w:iCs/>
            </w:rPr>
          </w:rPrChange>
        </w:rPr>
        <w:t>Pharmacol</w:t>
      </w:r>
      <w:proofErr w:type="spellEnd"/>
      <w:r w:rsidRPr="00045DA5">
        <w:rPr>
          <w:rFonts w:ascii="Times New Roman" w:hAnsi="Times New Roman" w:cs="Times New Roman"/>
          <w:sz w:val="24"/>
          <w:szCs w:val="24"/>
          <w:rPrChange w:id="381" w:author="Van Alsten, Sarah" w:date="2020-03-03T16:10:00Z">
            <w:rPr/>
          </w:rPrChange>
        </w:rPr>
        <w:t>. 2014;78(4):684-698. doi:10.1111/bcp.12339</w:t>
      </w:r>
    </w:p>
    <w:p w14:paraId="5879AC64" w14:textId="77777777" w:rsidR="005A30F6" w:rsidRPr="00045DA5" w:rsidRDefault="005A30F6" w:rsidP="005A30F6">
      <w:pPr>
        <w:pStyle w:val="Bibliography"/>
        <w:rPr>
          <w:rFonts w:ascii="Times New Roman" w:hAnsi="Times New Roman" w:cs="Times New Roman"/>
          <w:sz w:val="24"/>
          <w:szCs w:val="24"/>
          <w:rPrChange w:id="382" w:author="Van Alsten, Sarah" w:date="2020-03-03T16:10:00Z">
            <w:rPr/>
          </w:rPrChange>
        </w:rPr>
      </w:pPr>
      <w:r w:rsidRPr="00045DA5">
        <w:rPr>
          <w:rFonts w:ascii="Times New Roman" w:hAnsi="Times New Roman" w:cs="Times New Roman"/>
          <w:sz w:val="24"/>
          <w:szCs w:val="24"/>
          <w:rPrChange w:id="383" w:author="Van Alsten, Sarah" w:date="2020-03-03T16:10:00Z">
            <w:rPr/>
          </w:rPrChange>
        </w:rPr>
        <w:t xml:space="preserve">50. </w:t>
      </w:r>
      <w:r w:rsidRPr="00045DA5">
        <w:rPr>
          <w:rFonts w:ascii="Times New Roman" w:hAnsi="Times New Roman" w:cs="Times New Roman"/>
          <w:sz w:val="24"/>
          <w:szCs w:val="24"/>
          <w:rPrChange w:id="384" w:author="Van Alsten, Sarah" w:date="2020-03-03T16:10:00Z">
            <w:rPr/>
          </w:rPrChange>
        </w:rPr>
        <w:tab/>
      </w:r>
      <w:proofErr w:type="spellStart"/>
      <w:r w:rsidRPr="00045DA5">
        <w:rPr>
          <w:rFonts w:ascii="Times New Roman" w:hAnsi="Times New Roman" w:cs="Times New Roman"/>
          <w:sz w:val="24"/>
          <w:szCs w:val="24"/>
          <w:rPrChange w:id="385" w:author="Van Alsten, Sarah" w:date="2020-03-03T16:10:00Z">
            <w:rPr/>
          </w:rPrChange>
        </w:rPr>
        <w:t>Gosmanova</w:t>
      </w:r>
      <w:proofErr w:type="spellEnd"/>
      <w:r w:rsidRPr="00045DA5">
        <w:rPr>
          <w:rFonts w:ascii="Times New Roman" w:hAnsi="Times New Roman" w:cs="Times New Roman"/>
          <w:sz w:val="24"/>
          <w:szCs w:val="24"/>
          <w:rPrChange w:id="386" w:author="Van Alsten, Sarah" w:date="2020-03-03T16:10:00Z">
            <w:rPr/>
          </w:rPrChange>
        </w:rPr>
        <w:t xml:space="preserve"> Elvira O., Lu Jun L., </w:t>
      </w:r>
      <w:proofErr w:type="spellStart"/>
      <w:r w:rsidRPr="00045DA5">
        <w:rPr>
          <w:rFonts w:ascii="Times New Roman" w:hAnsi="Times New Roman" w:cs="Times New Roman"/>
          <w:sz w:val="24"/>
          <w:szCs w:val="24"/>
          <w:rPrChange w:id="387" w:author="Van Alsten, Sarah" w:date="2020-03-03T16:10:00Z">
            <w:rPr/>
          </w:rPrChange>
        </w:rPr>
        <w:t>Streja</w:t>
      </w:r>
      <w:proofErr w:type="spellEnd"/>
      <w:r w:rsidRPr="00045DA5">
        <w:rPr>
          <w:rFonts w:ascii="Times New Roman" w:hAnsi="Times New Roman" w:cs="Times New Roman"/>
          <w:sz w:val="24"/>
          <w:szCs w:val="24"/>
          <w:rPrChange w:id="388" w:author="Van Alsten, Sarah" w:date="2020-03-03T16:10:00Z">
            <w:rPr/>
          </w:rPrChange>
        </w:rPr>
        <w:t xml:space="preserve"> </w:t>
      </w:r>
      <w:proofErr w:type="spellStart"/>
      <w:r w:rsidRPr="00045DA5">
        <w:rPr>
          <w:rFonts w:ascii="Times New Roman" w:hAnsi="Times New Roman" w:cs="Times New Roman"/>
          <w:sz w:val="24"/>
          <w:szCs w:val="24"/>
          <w:rPrChange w:id="389" w:author="Van Alsten, Sarah" w:date="2020-03-03T16:10:00Z">
            <w:rPr/>
          </w:rPrChange>
        </w:rPr>
        <w:t>Elani</w:t>
      </w:r>
      <w:proofErr w:type="spellEnd"/>
      <w:r w:rsidRPr="00045DA5">
        <w:rPr>
          <w:rFonts w:ascii="Times New Roman" w:hAnsi="Times New Roman" w:cs="Times New Roman"/>
          <w:sz w:val="24"/>
          <w:szCs w:val="24"/>
          <w:rPrChange w:id="390" w:author="Van Alsten, Sarah" w:date="2020-03-03T16:10:00Z">
            <w:rPr/>
          </w:rPrChange>
        </w:rPr>
        <w:t xml:space="preserve">, Cushman William C., </w:t>
      </w:r>
      <w:proofErr w:type="spellStart"/>
      <w:r w:rsidRPr="00045DA5">
        <w:rPr>
          <w:rFonts w:ascii="Times New Roman" w:hAnsi="Times New Roman" w:cs="Times New Roman"/>
          <w:sz w:val="24"/>
          <w:szCs w:val="24"/>
          <w:rPrChange w:id="391" w:author="Van Alsten, Sarah" w:date="2020-03-03T16:10:00Z">
            <w:rPr/>
          </w:rPrChange>
        </w:rPr>
        <w:t>Kalantar</w:t>
      </w:r>
      <w:proofErr w:type="spellEnd"/>
      <w:r w:rsidRPr="00045DA5">
        <w:rPr>
          <w:rFonts w:ascii="Times New Roman" w:hAnsi="Times New Roman" w:cs="Times New Roman"/>
          <w:sz w:val="24"/>
          <w:szCs w:val="24"/>
          <w:rPrChange w:id="392" w:author="Van Alsten, Sarah" w:date="2020-03-03T16:10:00Z">
            <w:rPr/>
          </w:rPrChange>
        </w:rPr>
        <w:t xml:space="preserve">-Zadeh </w:t>
      </w:r>
      <w:proofErr w:type="spellStart"/>
      <w:r w:rsidRPr="00045DA5">
        <w:rPr>
          <w:rFonts w:ascii="Times New Roman" w:hAnsi="Times New Roman" w:cs="Times New Roman"/>
          <w:sz w:val="24"/>
          <w:szCs w:val="24"/>
          <w:rPrChange w:id="393" w:author="Van Alsten, Sarah" w:date="2020-03-03T16:10:00Z">
            <w:rPr/>
          </w:rPrChange>
        </w:rPr>
        <w:t>Kamyar</w:t>
      </w:r>
      <w:proofErr w:type="spellEnd"/>
      <w:r w:rsidRPr="00045DA5">
        <w:rPr>
          <w:rFonts w:ascii="Times New Roman" w:hAnsi="Times New Roman" w:cs="Times New Roman"/>
          <w:sz w:val="24"/>
          <w:szCs w:val="24"/>
          <w:rPrChange w:id="394" w:author="Van Alsten, Sarah" w:date="2020-03-03T16:10:00Z">
            <w:rPr/>
          </w:rPrChange>
        </w:rPr>
        <w:t xml:space="preserve">, </w:t>
      </w:r>
      <w:proofErr w:type="spellStart"/>
      <w:r w:rsidRPr="00045DA5">
        <w:rPr>
          <w:rFonts w:ascii="Times New Roman" w:hAnsi="Times New Roman" w:cs="Times New Roman"/>
          <w:sz w:val="24"/>
          <w:szCs w:val="24"/>
          <w:rPrChange w:id="395" w:author="Van Alsten, Sarah" w:date="2020-03-03T16:10:00Z">
            <w:rPr/>
          </w:rPrChange>
        </w:rPr>
        <w:t>Kovesdy</w:t>
      </w:r>
      <w:proofErr w:type="spellEnd"/>
      <w:r w:rsidRPr="00045DA5">
        <w:rPr>
          <w:rFonts w:ascii="Times New Roman" w:hAnsi="Times New Roman" w:cs="Times New Roman"/>
          <w:sz w:val="24"/>
          <w:szCs w:val="24"/>
          <w:rPrChange w:id="396" w:author="Van Alsten, Sarah" w:date="2020-03-03T16:10:00Z">
            <w:rPr/>
          </w:rPrChange>
        </w:rPr>
        <w:t xml:space="preserve"> Csaba P. Association of Medical Treatment Nonadherence With All-</w:t>
      </w:r>
      <w:r w:rsidRPr="00045DA5">
        <w:rPr>
          <w:rFonts w:ascii="Times New Roman" w:hAnsi="Times New Roman" w:cs="Times New Roman"/>
          <w:sz w:val="24"/>
          <w:szCs w:val="24"/>
          <w:rPrChange w:id="397" w:author="Van Alsten, Sarah" w:date="2020-03-03T16:10:00Z">
            <w:rPr/>
          </w:rPrChange>
        </w:rPr>
        <w:lastRenderedPageBreak/>
        <w:t xml:space="preserve">Cause Mortality in Newly Treated Hypertensive US Veterans. </w:t>
      </w:r>
      <w:r w:rsidRPr="00045DA5">
        <w:rPr>
          <w:rFonts w:ascii="Times New Roman" w:hAnsi="Times New Roman" w:cs="Times New Roman"/>
          <w:i/>
          <w:iCs/>
          <w:sz w:val="24"/>
          <w:szCs w:val="24"/>
          <w:rPrChange w:id="398" w:author="Van Alsten, Sarah" w:date="2020-03-03T16:10:00Z">
            <w:rPr>
              <w:i/>
              <w:iCs/>
            </w:rPr>
          </w:rPrChange>
        </w:rPr>
        <w:t>Hypertension</w:t>
      </w:r>
      <w:r w:rsidRPr="00045DA5">
        <w:rPr>
          <w:rFonts w:ascii="Times New Roman" w:hAnsi="Times New Roman" w:cs="Times New Roman"/>
          <w:sz w:val="24"/>
          <w:szCs w:val="24"/>
          <w:rPrChange w:id="399" w:author="Van Alsten, Sarah" w:date="2020-03-03T16:10:00Z">
            <w:rPr/>
          </w:rPrChange>
        </w:rPr>
        <w:t>. 2014;64(5):951-957. doi:10.1161/HYPERTENSIONAHA.114.03805</w:t>
      </w:r>
    </w:p>
    <w:p w14:paraId="4ED75D2E" w14:textId="77777777" w:rsidR="005A30F6" w:rsidRPr="00045DA5" w:rsidRDefault="005A30F6" w:rsidP="005A30F6">
      <w:pPr>
        <w:pStyle w:val="Bibliography"/>
        <w:rPr>
          <w:rFonts w:ascii="Times New Roman" w:hAnsi="Times New Roman" w:cs="Times New Roman"/>
          <w:sz w:val="24"/>
          <w:szCs w:val="24"/>
          <w:rPrChange w:id="400" w:author="Van Alsten, Sarah" w:date="2020-03-03T16:10:00Z">
            <w:rPr/>
          </w:rPrChange>
        </w:rPr>
      </w:pPr>
      <w:r w:rsidRPr="00045DA5">
        <w:rPr>
          <w:rFonts w:ascii="Times New Roman" w:hAnsi="Times New Roman" w:cs="Times New Roman"/>
          <w:sz w:val="24"/>
          <w:szCs w:val="24"/>
          <w:rPrChange w:id="401" w:author="Van Alsten, Sarah" w:date="2020-03-03T16:10:00Z">
            <w:rPr/>
          </w:rPrChange>
        </w:rPr>
        <w:t xml:space="preserve">51. </w:t>
      </w:r>
      <w:r w:rsidRPr="00045DA5">
        <w:rPr>
          <w:rFonts w:ascii="Times New Roman" w:hAnsi="Times New Roman" w:cs="Times New Roman"/>
          <w:sz w:val="24"/>
          <w:szCs w:val="24"/>
          <w:rPrChange w:id="402" w:author="Van Alsten, Sarah" w:date="2020-03-03T16:10:00Z">
            <w:rPr/>
          </w:rPrChange>
        </w:rPr>
        <w:tab/>
        <w:t xml:space="preserve">Cherry SB, Benner JS, Hussein MA, Tang SSK, Nichol MB. The Clinical and Economic Burden of Nonadherence with Antihypertensive and Lipid-Lowering Therapy in Hypertensive Patients. </w:t>
      </w:r>
      <w:r w:rsidRPr="00045DA5">
        <w:rPr>
          <w:rFonts w:ascii="Times New Roman" w:hAnsi="Times New Roman" w:cs="Times New Roman"/>
          <w:i/>
          <w:iCs/>
          <w:sz w:val="24"/>
          <w:szCs w:val="24"/>
          <w:rPrChange w:id="403" w:author="Van Alsten, Sarah" w:date="2020-03-03T16:10:00Z">
            <w:rPr>
              <w:i/>
              <w:iCs/>
            </w:rPr>
          </w:rPrChange>
        </w:rPr>
        <w:t>Value Health</w:t>
      </w:r>
      <w:r w:rsidRPr="00045DA5">
        <w:rPr>
          <w:rFonts w:ascii="Times New Roman" w:hAnsi="Times New Roman" w:cs="Times New Roman"/>
          <w:sz w:val="24"/>
          <w:szCs w:val="24"/>
          <w:rPrChange w:id="404" w:author="Van Alsten, Sarah" w:date="2020-03-03T16:10:00Z">
            <w:rPr/>
          </w:rPrChange>
        </w:rPr>
        <w:t>. 2009;12(4):489-497. doi:10.1111/j.1524-4733.2008.00447.x</w:t>
      </w:r>
    </w:p>
    <w:p w14:paraId="371E9A48" w14:textId="77777777" w:rsidR="005A30F6" w:rsidRPr="00045DA5" w:rsidRDefault="005A30F6" w:rsidP="005A30F6">
      <w:pPr>
        <w:pStyle w:val="Bibliography"/>
        <w:rPr>
          <w:rFonts w:ascii="Times New Roman" w:hAnsi="Times New Roman" w:cs="Times New Roman"/>
          <w:sz w:val="24"/>
          <w:szCs w:val="24"/>
          <w:rPrChange w:id="405" w:author="Van Alsten, Sarah" w:date="2020-03-03T16:10:00Z">
            <w:rPr/>
          </w:rPrChange>
        </w:rPr>
      </w:pPr>
      <w:r w:rsidRPr="00045DA5">
        <w:rPr>
          <w:rFonts w:ascii="Times New Roman" w:hAnsi="Times New Roman" w:cs="Times New Roman"/>
          <w:sz w:val="24"/>
          <w:szCs w:val="24"/>
          <w:rPrChange w:id="406" w:author="Van Alsten, Sarah" w:date="2020-03-03T16:10:00Z">
            <w:rPr/>
          </w:rPrChange>
        </w:rPr>
        <w:t xml:space="preserve">52. </w:t>
      </w:r>
      <w:r w:rsidRPr="00045DA5">
        <w:rPr>
          <w:rFonts w:ascii="Times New Roman" w:hAnsi="Times New Roman" w:cs="Times New Roman"/>
          <w:sz w:val="24"/>
          <w:szCs w:val="24"/>
          <w:rPrChange w:id="407" w:author="Van Alsten, Sarah" w:date="2020-03-03T16:10:00Z">
            <w:rPr/>
          </w:rPrChange>
        </w:rPr>
        <w:tab/>
        <w:t xml:space="preserve">Sommers BD, </w:t>
      </w:r>
      <w:proofErr w:type="spellStart"/>
      <w:r w:rsidRPr="00045DA5">
        <w:rPr>
          <w:rFonts w:ascii="Times New Roman" w:hAnsi="Times New Roman" w:cs="Times New Roman"/>
          <w:sz w:val="24"/>
          <w:szCs w:val="24"/>
          <w:rPrChange w:id="408" w:author="Van Alsten, Sarah" w:date="2020-03-03T16:10:00Z">
            <w:rPr/>
          </w:rPrChange>
        </w:rPr>
        <w:t>Gunja</w:t>
      </w:r>
      <w:proofErr w:type="spellEnd"/>
      <w:r w:rsidRPr="00045DA5">
        <w:rPr>
          <w:rFonts w:ascii="Times New Roman" w:hAnsi="Times New Roman" w:cs="Times New Roman"/>
          <w:sz w:val="24"/>
          <w:szCs w:val="24"/>
          <w:rPrChange w:id="409" w:author="Van Alsten, Sarah" w:date="2020-03-03T16:10:00Z">
            <w:rPr/>
          </w:rPrChange>
        </w:rPr>
        <w:t xml:space="preserve"> MZ, </w:t>
      </w:r>
      <w:proofErr w:type="spellStart"/>
      <w:r w:rsidRPr="00045DA5">
        <w:rPr>
          <w:rFonts w:ascii="Times New Roman" w:hAnsi="Times New Roman" w:cs="Times New Roman"/>
          <w:sz w:val="24"/>
          <w:szCs w:val="24"/>
          <w:rPrChange w:id="410" w:author="Van Alsten, Sarah" w:date="2020-03-03T16:10:00Z">
            <w:rPr/>
          </w:rPrChange>
        </w:rPr>
        <w:t>Finegold</w:t>
      </w:r>
      <w:proofErr w:type="spellEnd"/>
      <w:r w:rsidRPr="00045DA5">
        <w:rPr>
          <w:rFonts w:ascii="Times New Roman" w:hAnsi="Times New Roman" w:cs="Times New Roman"/>
          <w:sz w:val="24"/>
          <w:szCs w:val="24"/>
          <w:rPrChange w:id="411" w:author="Van Alsten, Sarah" w:date="2020-03-03T16:10:00Z">
            <w:rPr/>
          </w:rPrChange>
        </w:rPr>
        <w:t xml:space="preserve"> K, </w:t>
      </w:r>
      <w:proofErr w:type="spellStart"/>
      <w:r w:rsidRPr="00045DA5">
        <w:rPr>
          <w:rFonts w:ascii="Times New Roman" w:hAnsi="Times New Roman" w:cs="Times New Roman"/>
          <w:sz w:val="24"/>
          <w:szCs w:val="24"/>
          <w:rPrChange w:id="412" w:author="Van Alsten, Sarah" w:date="2020-03-03T16:10:00Z">
            <w:rPr/>
          </w:rPrChange>
        </w:rPr>
        <w:t>Musco</w:t>
      </w:r>
      <w:proofErr w:type="spellEnd"/>
      <w:r w:rsidRPr="00045DA5">
        <w:rPr>
          <w:rFonts w:ascii="Times New Roman" w:hAnsi="Times New Roman" w:cs="Times New Roman"/>
          <w:sz w:val="24"/>
          <w:szCs w:val="24"/>
          <w:rPrChange w:id="413" w:author="Van Alsten, Sarah" w:date="2020-03-03T16:10:00Z">
            <w:rPr/>
          </w:rPrChange>
        </w:rPr>
        <w:t xml:space="preserve"> T. Changes in Self-reported Insurance Coverage, Access to Care, and Health Under the Affordable Care Act. </w:t>
      </w:r>
      <w:r w:rsidRPr="00045DA5">
        <w:rPr>
          <w:rFonts w:ascii="Times New Roman" w:hAnsi="Times New Roman" w:cs="Times New Roman"/>
          <w:i/>
          <w:iCs/>
          <w:sz w:val="24"/>
          <w:szCs w:val="24"/>
          <w:rPrChange w:id="414" w:author="Van Alsten, Sarah" w:date="2020-03-03T16:10:00Z">
            <w:rPr>
              <w:i/>
              <w:iCs/>
            </w:rPr>
          </w:rPrChange>
        </w:rPr>
        <w:t>JAMA</w:t>
      </w:r>
      <w:r w:rsidRPr="00045DA5">
        <w:rPr>
          <w:rFonts w:ascii="Times New Roman" w:hAnsi="Times New Roman" w:cs="Times New Roman"/>
          <w:sz w:val="24"/>
          <w:szCs w:val="24"/>
          <w:rPrChange w:id="415" w:author="Van Alsten, Sarah" w:date="2020-03-03T16:10:00Z">
            <w:rPr/>
          </w:rPrChange>
        </w:rPr>
        <w:t>. 2015;314(4):366-374. doi:10.1001/jama.2015.8421</w:t>
      </w:r>
    </w:p>
    <w:p w14:paraId="2C119D91" w14:textId="77777777" w:rsidR="005A30F6" w:rsidRPr="00045DA5" w:rsidRDefault="005A30F6" w:rsidP="005A30F6">
      <w:pPr>
        <w:pStyle w:val="Bibliography"/>
        <w:rPr>
          <w:rFonts w:ascii="Times New Roman" w:hAnsi="Times New Roman" w:cs="Times New Roman"/>
          <w:sz w:val="24"/>
          <w:szCs w:val="24"/>
          <w:rPrChange w:id="416" w:author="Van Alsten, Sarah" w:date="2020-03-03T16:10:00Z">
            <w:rPr/>
          </w:rPrChange>
        </w:rPr>
      </w:pPr>
      <w:r w:rsidRPr="00045DA5">
        <w:rPr>
          <w:rFonts w:ascii="Times New Roman" w:hAnsi="Times New Roman" w:cs="Times New Roman"/>
          <w:sz w:val="24"/>
          <w:szCs w:val="24"/>
          <w:rPrChange w:id="417" w:author="Van Alsten, Sarah" w:date="2020-03-03T16:10:00Z">
            <w:rPr/>
          </w:rPrChange>
        </w:rPr>
        <w:t xml:space="preserve">53. </w:t>
      </w:r>
      <w:r w:rsidRPr="00045DA5">
        <w:rPr>
          <w:rFonts w:ascii="Times New Roman" w:hAnsi="Times New Roman" w:cs="Times New Roman"/>
          <w:sz w:val="24"/>
          <w:szCs w:val="24"/>
          <w:rPrChange w:id="418" w:author="Van Alsten, Sarah" w:date="2020-03-03T16:10:00Z">
            <w:rPr/>
          </w:rPrChange>
        </w:rPr>
        <w:tab/>
        <w:t xml:space="preserve">Rosenbaum S. The Patient Protection and Affordable Care Act: Implications for Public Health Policy and Practice. </w:t>
      </w:r>
      <w:r w:rsidRPr="00045DA5">
        <w:rPr>
          <w:rFonts w:ascii="Times New Roman" w:hAnsi="Times New Roman" w:cs="Times New Roman"/>
          <w:i/>
          <w:iCs/>
          <w:sz w:val="24"/>
          <w:szCs w:val="24"/>
          <w:rPrChange w:id="419" w:author="Van Alsten, Sarah" w:date="2020-03-03T16:10:00Z">
            <w:rPr>
              <w:i/>
              <w:iCs/>
            </w:rPr>
          </w:rPrChange>
        </w:rPr>
        <w:t>Public Health Rep</w:t>
      </w:r>
      <w:r w:rsidRPr="00045DA5">
        <w:rPr>
          <w:rFonts w:ascii="Times New Roman" w:hAnsi="Times New Roman" w:cs="Times New Roman"/>
          <w:sz w:val="24"/>
          <w:szCs w:val="24"/>
          <w:rPrChange w:id="420" w:author="Van Alsten, Sarah" w:date="2020-03-03T16:10:00Z">
            <w:rPr/>
          </w:rPrChange>
        </w:rPr>
        <w:t>. 2011;126(1):130-135. doi:10.1177/003335491112600118</w:t>
      </w:r>
    </w:p>
    <w:p w14:paraId="3AD67C3F" w14:textId="77777777" w:rsidR="005A30F6" w:rsidRPr="00045DA5" w:rsidRDefault="005A30F6" w:rsidP="005A30F6">
      <w:pPr>
        <w:pStyle w:val="Bibliography"/>
        <w:rPr>
          <w:rFonts w:ascii="Times New Roman" w:hAnsi="Times New Roman" w:cs="Times New Roman"/>
          <w:sz w:val="24"/>
          <w:szCs w:val="24"/>
          <w:rPrChange w:id="421" w:author="Van Alsten, Sarah" w:date="2020-03-03T16:10:00Z">
            <w:rPr/>
          </w:rPrChange>
        </w:rPr>
      </w:pPr>
      <w:r w:rsidRPr="00045DA5">
        <w:rPr>
          <w:rFonts w:ascii="Times New Roman" w:hAnsi="Times New Roman" w:cs="Times New Roman"/>
          <w:sz w:val="24"/>
          <w:szCs w:val="24"/>
          <w:rPrChange w:id="422" w:author="Van Alsten, Sarah" w:date="2020-03-03T16:10:00Z">
            <w:rPr/>
          </w:rPrChange>
        </w:rPr>
        <w:t xml:space="preserve">54. </w:t>
      </w:r>
      <w:r w:rsidRPr="00045DA5">
        <w:rPr>
          <w:rFonts w:ascii="Times New Roman" w:hAnsi="Times New Roman" w:cs="Times New Roman"/>
          <w:sz w:val="24"/>
          <w:szCs w:val="24"/>
          <w:rPrChange w:id="423" w:author="Van Alsten, Sarah" w:date="2020-03-03T16:10:00Z">
            <w:rPr/>
          </w:rPrChange>
        </w:rPr>
        <w:tab/>
        <w:t xml:space="preserve">Miller S, </w:t>
      </w:r>
      <w:proofErr w:type="spellStart"/>
      <w:r w:rsidRPr="00045DA5">
        <w:rPr>
          <w:rFonts w:ascii="Times New Roman" w:hAnsi="Times New Roman" w:cs="Times New Roman"/>
          <w:sz w:val="24"/>
          <w:szCs w:val="24"/>
          <w:rPrChange w:id="424" w:author="Van Alsten, Sarah" w:date="2020-03-03T16:10:00Z">
            <w:rPr/>
          </w:rPrChange>
        </w:rPr>
        <w:t>Altekruse</w:t>
      </w:r>
      <w:proofErr w:type="spellEnd"/>
      <w:r w:rsidRPr="00045DA5">
        <w:rPr>
          <w:rFonts w:ascii="Times New Roman" w:hAnsi="Times New Roman" w:cs="Times New Roman"/>
          <w:sz w:val="24"/>
          <w:szCs w:val="24"/>
          <w:rPrChange w:id="425" w:author="Van Alsten, Sarah" w:date="2020-03-03T16:10:00Z">
            <w:rPr/>
          </w:rPrChange>
        </w:rPr>
        <w:t xml:space="preserve"> S, Johnson N, Wherry LR. </w:t>
      </w:r>
      <w:r w:rsidRPr="00045DA5">
        <w:rPr>
          <w:rFonts w:ascii="Times New Roman" w:hAnsi="Times New Roman" w:cs="Times New Roman"/>
          <w:i/>
          <w:iCs/>
          <w:sz w:val="24"/>
          <w:szCs w:val="24"/>
          <w:rPrChange w:id="426" w:author="Van Alsten, Sarah" w:date="2020-03-03T16:10:00Z">
            <w:rPr>
              <w:i/>
              <w:iCs/>
            </w:rPr>
          </w:rPrChange>
        </w:rPr>
        <w:t>Medicaid and Mortality: New Evidence from Linked Survey and Administrative Data</w:t>
      </w:r>
      <w:r w:rsidRPr="00045DA5">
        <w:rPr>
          <w:rFonts w:ascii="Times New Roman" w:hAnsi="Times New Roman" w:cs="Times New Roman"/>
          <w:sz w:val="24"/>
          <w:szCs w:val="24"/>
          <w:rPrChange w:id="427" w:author="Van Alsten, Sarah" w:date="2020-03-03T16:10:00Z">
            <w:rPr/>
          </w:rPrChange>
        </w:rPr>
        <w:t>. National Bureau of Economic Research; 2019.</w:t>
      </w:r>
    </w:p>
    <w:p w14:paraId="51695C0B" w14:textId="77777777" w:rsidR="005A30F6" w:rsidRPr="00045DA5" w:rsidRDefault="005A30F6" w:rsidP="005A30F6">
      <w:pPr>
        <w:pStyle w:val="Bibliography"/>
        <w:rPr>
          <w:rFonts w:ascii="Times New Roman" w:hAnsi="Times New Roman" w:cs="Times New Roman"/>
          <w:sz w:val="24"/>
          <w:szCs w:val="24"/>
          <w:rPrChange w:id="428" w:author="Van Alsten, Sarah" w:date="2020-03-03T16:10:00Z">
            <w:rPr/>
          </w:rPrChange>
        </w:rPr>
      </w:pPr>
      <w:r w:rsidRPr="00045DA5">
        <w:rPr>
          <w:rFonts w:ascii="Times New Roman" w:hAnsi="Times New Roman" w:cs="Times New Roman"/>
          <w:sz w:val="24"/>
          <w:szCs w:val="24"/>
          <w:rPrChange w:id="429" w:author="Van Alsten, Sarah" w:date="2020-03-03T16:10:00Z">
            <w:rPr/>
          </w:rPrChange>
        </w:rPr>
        <w:t xml:space="preserve">55. </w:t>
      </w:r>
      <w:r w:rsidRPr="00045DA5">
        <w:rPr>
          <w:rFonts w:ascii="Times New Roman" w:hAnsi="Times New Roman" w:cs="Times New Roman"/>
          <w:sz w:val="24"/>
          <w:szCs w:val="24"/>
          <w:rPrChange w:id="430" w:author="Van Alsten, Sarah" w:date="2020-03-03T16:10:00Z">
            <w:rPr/>
          </w:rPrChange>
        </w:rPr>
        <w:tab/>
        <w:t xml:space="preserve">Kennedy JJ, </w:t>
      </w:r>
      <w:proofErr w:type="spellStart"/>
      <w:r w:rsidRPr="00045DA5">
        <w:rPr>
          <w:rFonts w:ascii="Times New Roman" w:hAnsi="Times New Roman" w:cs="Times New Roman"/>
          <w:sz w:val="24"/>
          <w:szCs w:val="24"/>
          <w:rPrChange w:id="431" w:author="Van Alsten, Sarah" w:date="2020-03-03T16:10:00Z">
            <w:rPr/>
          </w:rPrChange>
        </w:rPr>
        <w:t>Maciejewski</w:t>
      </w:r>
      <w:proofErr w:type="spellEnd"/>
      <w:r w:rsidRPr="00045DA5">
        <w:rPr>
          <w:rFonts w:ascii="Times New Roman" w:hAnsi="Times New Roman" w:cs="Times New Roman"/>
          <w:sz w:val="24"/>
          <w:szCs w:val="24"/>
          <w:rPrChange w:id="432" w:author="Van Alsten, Sarah" w:date="2020-03-03T16:10:00Z">
            <w:rPr/>
          </w:rPrChange>
        </w:rPr>
        <w:t xml:space="preserve"> M, Liu D, Blodgett E. Cost-Related Nonadherence in the Medicare Program: The Impact of Part D. </w:t>
      </w:r>
      <w:r w:rsidRPr="00045DA5">
        <w:rPr>
          <w:rFonts w:ascii="Times New Roman" w:hAnsi="Times New Roman" w:cs="Times New Roman"/>
          <w:i/>
          <w:iCs/>
          <w:sz w:val="24"/>
          <w:szCs w:val="24"/>
          <w:rPrChange w:id="433" w:author="Van Alsten, Sarah" w:date="2020-03-03T16:10:00Z">
            <w:rPr>
              <w:i/>
              <w:iCs/>
            </w:rPr>
          </w:rPrChange>
        </w:rPr>
        <w:t>Med Care</w:t>
      </w:r>
      <w:r w:rsidRPr="00045DA5">
        <w:rPr>
          <w:rFonts w:ascii="Times New Roman" w:hAnsi="Times New Roman" w:cs="Times New Roman"/>
          <w:sz w:val="24"/>
          <w:szCs w:val="24"/>
          <w:rPrChange w:id="434" w:author="Van Alsten, Sarah" w:date="2020-03-03T16:10:00Z">
            <w:rPr/>
          </w:rPrChange>
        </w:rPr>
        <w:t>. 2011;49(5):522-526.</w:t>
      </w:r>
    </w:p>
    <w:p w14:paraId="51FD060F" w14:textId="77777777" w:rsidR="005A30F6" w:rsidRPr="00045DA5" w:rsidRDefault="005A30F6" w:rsidP="005A30F6">
      <w:pPr>
        <w:pStyle w:val="Bibliography"/>
        <w:rPr>
          <w:rFonts w:ascii="Times New Roman" w:hAnsi="Times New Roman" w:cs="Times New Roman"/>
          <w:sz w:val="24"/>
          <w:szCs w:val="24"/>
          <w:rPrChange w:id="435" w:author="Van Alsten, Sarah" w:date="2020-03-03T16:10:00Z">
            <w:rPr/>
          </w:rPrChange>
        </w:rPr>
      </w:pPr>
      <w:r w:rsidRPr="00045DA5">
        <w:rPr>
          <w:rFonts w:ascii="Times New Roman" w:hAnsi="Times New Roman" w:cs="Times New Roman"/>
          <w:sz w:val="24"/>
          <w:szCs w:val="24"/>
          <w:rPrChange w:id="436" w:author="Van Alsten, Sarah" w:date="2020-03-03T16:10:00Z">
            <w:rPr/>
          </w:rPrChange>
        </w:rPr>
        <w:t xml:space="preserve">56. </w:t>
      </w:r>
      <w:r w:rsidRPr="00045DA5">
        <w:rPr>
          <w:rFonts w:ascii="Times New Roman" w:hAnsi="Times New Roman" w:cs="Times New Roman"/>
          <w:sz w:val="24"/>
          <w:szCs w:val="24"/>
          <w:rPrChange w:id="437" w:author="Van Alsten, Sarah" w:date="2020-03-03T16:10:00Z">
            <w:rPr/>
          </w:rPrChange>
        </w:rPr>
        <w:tab/>
        <w:t xml:space="preserve">Park YJ, Martin EG. Medicare Part D’s Effects on Drug Utilization and Out-of-Pocket Costs: A Systematic Review. </w:t>
      </w:r>
      <w:r w:rsidRPr="00045DA5">
        <w:rPr>
          <w:rFonts w:ascii="Times New Roman" w:hAnsi="Times New Roman" w:cs="Times New Roman"/>
          <w:i/>
          <w:iCs/>
          <w:sz w:val="24"/>
          <w:szCs w:val="24"/>
          <w:rPrChange w:id="438" w:author="Van Alsten, Sarah" w:date="2020-03-03T16:10:00Z">
            <w:rPr>
              <w:i/>
              <w:iCs/>
            </w:rPr>
          </w:rPrChange>
        </w:rPr>
        <w:t>Health Serv Res</w:t>
      </w:r>
      <w:r w:rsidRPr="00045DA5">
        <w:rPr>
          <w:rFonts w:ascii="Times New Roman" w:hAnsi="Times New Roman" w:cs="Times New Roman"/>
          <w:sz w:val="24"/>
          <w:szCs w:val="24"/>
          <w:rPrChange w:id="439" w:author="Van Alsten, Sarah" w:date="2020-03-03T16:10:00Z">
            <w:rPr/>
          </w:rPrChange>
        </w:rPr>
        <w:t>. 2017;52(5):1685-1728. doi:10.1111/1475-6773.12534</w:t>
      </w:r>
    </w:p>
    <w:p w14:paraId="72DE5526" w14:textId="77777777" w:rsidR="005A30F6" w:rsidRPr="00045DA5" w:rsidRDefault="005A30F6" w:rsidP="005A30F6">
      <w:pPr>
        <w:pStyle w:val="Bibliography"/>
        <w:rPr>
          <w:rFonts w:ascii="Times New Roman" w:hAnsi="Times New Roman" w:cs="Times New Roman"/>
          <w:sz w:val="24"/>
          <w:szCs w:val="24"/>
          <w:rPrChange w:id="440" w:author="Van Alsten, Sarah" w:date="2020-03-03T16:10:00Z">
            <w:rPr/>
          </w:rPrChange>
        </w:rPr>
      </w:pPr>
      <w:r w:rsidRPr="00045DA5">
        <w:rPr>
          <w:rFonts w:ascii="Times New Roman" w:hAnsi="Times New Roman" w:cs="Times New Roman"/>
          <w:sz w:val="24"/>
          <w:szCs w:val="24"/>
          <w:rPrChange w:id="441" w:author="Van Alsten, Sarah" w:date="2020-03-03T16:10:00Z">
            <w:rPr/>
          </w:rPrChange>
        </w:rPr>
        <w:t xml:space="preserve">57. </w:t>
      </w:r>
      <w:r w:rsidRPr="00045DA5">
        <w:rPr>
          <w:rFonts w:ascii="Times New Roman" w:hAnsi="Times New Roman" w:cs="Times New Roman"/>
          <w:sz w:val="24"/>
          <w:szCs w:val="24"/>
          <w:rPrChange w:id="442" w:author="Van Alsten, Sarah" w:date="2020-03-03T16:10:00Z">
            <w:rPr/>
          </w:rPrChange>
        </w:rPr>
        <w:tab/>
        <w:t xml:space="preserve">Fukuda H, </w:t>
      </w:r>
      <w:proofErr w:type="spellStart"/>
      <w:r w:rsidRPr="00045DA5">
        <w:rPr>
          <w:rFonts w:ascii="Times New Roman" w:hAnsi="Times New Roman" w:cs="Times New Roman"/>
          <w:sz w:val="24"/>
          <w:szCs w:val="24"/>
          <w:rPrChange w:id="443" w:author="Van Alsten, Sarah" w:date="2020-03-03T16:10:00Z">
            <w:rPr/>
          </w:rPrChange>
        </w:rPr>
        <w:t>Mizobe</w:t>
      </w:r>
      <w:proofErr w:type="spellEnd"/>
      <w:r w:rsidRPr="00045DA5">
        <w:rPr>
          <w:rFonts w:ascii="Times New Roman" w:hAnsi="Times New Roman" w:cs="Times New Roman"/>
          <w:sz w:val="24"/>
          <w:szCs w:val="24"/>
          <w:rPrChange w:id="444" w:author="Van Alsten, Sarah" w:date="2020-03-03T16:10:00Z">
            <w:rPr/>
          </w:rPrChange>
        </w:rPr>
        <w:t xml:space="preserve"> M. Impact of nonadherence on complication risks and healthcare costs in patients newly-diagnosed with diabetes. </w:t>
      </w:r>
      <w:r w:rsidRPr="00045DA5">
        <w:rPr>
          <w:rFonts w:ascii="Times New Roman" w:hAnsi="Times New Roman" w:cs="Times New Roman"/>
          <w:i/>
          <w:iCs/>
          <w:sz w:val="24"/>
          <w:szCs w:val="24"/>
          <w:rPrChange w:id="445" w:author="Van Alsten, Sarah" w:date="2020-03-03T16:10:00Z">
            <w:rPr>
              <w:i/>
              <w:iCs/>
            </w:rPr>
          </w:rPrChange>
        </w:rPr>
        <w:t xml:space="preserve">Diabetes Res Clin </w:t>
      </w:r>
      <w:proofErr w:type="spellStart"/>
      <w:r w:rsidRPr="00045DA5">
        <w:rPr>
          <w:rFonts w:ascii="Times New Roman" w:hAnsi="Times New Roman" w:cs="Times New Roman"/>
          <w:i/>
          <w:iCs/>
          <w:sz w:val="24"/>
          <w:szCs w:val="24"/>
          <w:rPrChange w:id="446" w:author="Van Alsten, Sarah" w:date="2020-03-03T16:10:00Z">
            <w:rPr>
              <w:i/>
              <w:iCs/>
            </w:rPr>
          </w:rPrChange>
        </w:rPr>
        <w:t>Pract</w:t>
      </w:r>
      <w:proofErr w:type="spellEnd"/>
      <w:r w:rsidRPr="00045DA5">
        <w:rPr>
          <w:rFonts w:ascii="Times New Roman" w:hAnsi="Times New Roman" w:cs="Times New Roman"/>
          <w:sz w:val="24"/>
          <w:szCs w:val="24"/>
          <w:rPrChange w:id="447" w:author="Van Alsten, Sarah" w:date="2020-03-03T16:10:00Z">
            <w:rPr/>
          </w:rPrChange>
        </w:rPr>
        <w:t>. 2017;123:55-62. doi:10.1016/j.diabres.2016.11.007</w:t>
      </w:r>
    </w:p>
    <w:p w14:paraId="56757BA1" w14:textId="77777777" w:rsidR="005A30F6" w:rsidRPr="00045DA5" w:rsidRDefault="005A30F6" w:rsidP="005A30F6">
      <w:pPr>
        <w:pStyle w:val="Bibliography"/>
        <w:rPr>
          <w:rFonts w:ascii="Times New Roman" w:hAnsi="Times New Roman" w:cs="Times New Roman"/>
          <w:sz w:val="24"/>
          <w:szCs w:val="24"/>
          <w:rPrChange w:id="448" w:author="Van Alsten, Sarah" w:date="2020-03-03T16:10:00Z">
            <w:rPr/>
          </w:rPrChange>
        </w:rPr>
      </w:pPr>
      <w:r w:rsidRPr="00045DA5">
        <w:rPr>
          <w:rFonts w:ascii="Times New Roman" w:hAnsi="Times New Roman" w:cs="Times New Roman"/>
          <w:sz w:val="24"/>
          <w:szCs w:val="24"/>
          <w:rPrChange w:id="449" w:author="Van Alsten, Sarah" w:date="2020-03-03T16:10:00Z">
            <w:rPr/>
          </w:rPrChange>
        </w:rPr>
        <w:t xml:space="preserve">58. </w:t>
      </w:r>
      <w:r w:rsidRPr="00045DA5">
        <w:rPr>
          <w:rFonts w:ascii="Times New Roman" w:hAnsi="Times New Roman" w:cs="Times New Roman"/>
          <w:sz w:val="24"/>
          <w:szCs w:val="24"/>
          <w:rPrChange w:id="450" w:author="Van Alsten, Sarah" w:date="2020-03-03T16:10:00Z">
            <w:rPr/>
          </w:rPrChange>
        </w:rPr>
        <w:tab/>
        <w:t xml:space="preserve">Ito K, </w:t>
      </w:r>
      <w:proofErr w:type="spellStart"/>
      <w:r w:rsidRPr="00045DA5">
        <w:rPr>
          <w:rFonts w:ascii="Times New Roman" w:hAnsi="Times New Roman" w:cs="Times New Roman"/>
          <w:sz w:val="24"/>
          <w:szCs w:val="24"/>
          <w:rPrChange w:id="451" w:author="Van Alsten, Sarah" w:date="2020-03-03T16:10:00Z">
            <w:rPr/>
          </w:rPrChange>
        </w:rPr>
        <w:t>Avorn</w:t>
      </w:r>
      <w:proofErr w:type="spellEnd"/>
      <w:r w:rsidRPr="00045DA5">
        <w:rPr>
          <w:rFonts w:ascii="Times New Roman" w:hAnsi="Times New Roman" w:cs="Times New Roman"/>
          <w:sz w:val="24"/>
          <w:szCs w:val="24"/>
          <w:rPrChange w:id="452" w:author="Van Alsten, Sarah" w:date="2020-03-03T16:10:00Z">
            <w:rPr/>
          </w:rPrChange>
        </w:rPr>
        <w:t xml:space="preserve"> J, Shrank WH, et al. Long-term cost-effectiveness of providing full coverage for preventive medications after myocardial infarction. </w:t>
      </w:r>
      <w:r w:rsidRPr="00045DA5">
        <w:rPr>
          <w:rFonts w:ascii="Times New Roman" w:hAnsi="Times New Roman" w:cs="Times New Roman"/>
          <w:i/>
          <w:iCs/>
          <w:sz w:val="24"/>
          <w:szCs w:val="24"/>
          <w:rPrChange w:id="453" w:author="Van Alsten, Sarah" w:date="2020-03-03T16:10:00Z">
            <w:rPr>
              <w:i/>
              <w:iCs/>
            </w:rPr>
          </w:rPrChange>
        </w:rPr>
        <w:t>Circ Cardiovasc Qual Outcomes</w:t>
      </w:r>
      <w:r w:rsidRPr="00045DA5">
        <w:rPr>
          <w:rFonts w:ascii="Times New Roman" w:hAnsi="Times New Roman" w:cs="Times New Roman"/>
          <w:sz w:val="24"/>
          <w:szCs w:val="24"/>
          <w:rPrChange w:id="454" w:author="Van Alsten, Sarah" w:date="2020-03-03T16:10:00Z">
            <w:rPr/>
          </w:rPrChange>
        </w:rPr>
        <w:t>. 2015;8(3):252-259. doi:10.1161/CIRCOUTCOMES.114.001330</w:t>
      </w:r>
    </w:p>
    <w:p w14:paraId="7414ADD2" w14:textId="77777777" w:rsidR="005A30F6" w:rsidRPr="00045DA5" w:rsidRDefault="005A30F6" w:rsidP="005A30F6">
      <w:pPr>
        <w:pStyle w:val="Bibliography"/>
        <w:rPr>
          <w:rFonts w:ascii="Times New Roman" w:hAnsi="Times New Roman" w:cs="Times New Roman"/>
          <w:sz w:val="24"/>
          <w:szCs w:val="24"/>
          <w:rPrChange w:id="455" w:author="Van Alsten, Sarah" w:date="2020-03-03T16:10:00Z">
            <w:rPr/>
          </w:rPrChange>
        </w:rPr>
      </w:pPr>
      <w:r w:rsidRPr="00045DA5">
        <w:rPr>
          <w:rFonts w:ascii="Times New Roman" w:hAnsi="Times New Roman" w:cs="Times New Roman"/>
          <w:sz w:val="24"/>
          <w:szCs w:val="24"/>
          <w:rPrChange w:id="456" w:author="Van Alsten, Sarah" w:date="2020-03-03T16:10:00Z">
            <w:rPr/>
          </w:rPrChange>
        </w:rPr>
        <w:t xml:space="preserve">59. </w:t>
      </w:r>
      <w:r w:rsidRPr="00045DA5">
        <w:rPr>
          <w:rFonts w:ascii="Times New Roman" w:hAnsi="Times New Roman" w:cs="Times New Roman"/>
          <w:sz w:val="24"/>
          <w:szCs w:val="24"/>
          <w:rPrChange w:id="457" w:author="Van Alsten, Sarah" w:date="2020-03-03T16:10:00Z">
            <w:rPr/>
          </w:rPrChange>
        </w:rPr>
        <w:tab/>
        <w:t xml:space="preserve">Choudhry </w:t>
      </w:r>
      <w:proofErr w:type="spellStart"/>
      <w:r w:rsidRPr="00045DA5">
        <w:rPr>
          <w:rFonts w:ascii="Times New Roman" w:hAnsi="Times New Roman" w:cs="Times New Roman"/>
          <w:sz w:val="24"/>
          <w:szCs w:val="24"/>
          <w:rPrChange w:id="458" w:author="Van Alsten, Sarah" w:date="2020-03-03T16:10:00Z">
            <w:rPr/>
          </w:rPrChange>
        </w:rPr>
        <w:t>Niteesh</w:t>
      </w:r>
      <w:proofErr w:type="spellEnd"/>
      <w:r w:rsidRPr="00045DA5">
        <w:rPr>
          <w:rFonts w:ascii="Times New Roman" w:hAnsi="Times New Roman" w:cs="Times New Roman"/>
          <w:sz w:val="24"/>
          <w:szCs w:val="24"/>
          <w:rPrChange w:id="459" w:author="Van Alsten, Sarah" w:date="2020-03-03T16:10:00Z">
            <w:rPr/>
          </w:rPrChange>
        </w:rPr>
        <w:t xml:space="preserve"> K., Patrick Amanda R., Antman Elliott M., </w:t>
      </w:r>
      <w:proofErr w:type="spellStart"/>
      <w:r w:rsidRPr="00045DA5">
        <w:rPr>
          <w:rFonts w:ascii="Times New Roman" w:hAnsi="Times New Roman" w:cs="Times New Roman"/>
          <w:sz w:val="24"/>
          <w:szCs w:val="24"/>
          <w:rPrChange w:id="460" w:author="Van Alsten, Sarah" w:date="2020-03-03T16:10:00Z">
            <w:rPr/>
          </w:rPrChange>
        </w:rPr>
        <w:t>Avorn</w:t>
      </w:r>
      <w:proofErr w:type="spellEnd"/>
      <w:r w:rsidRPr="00045DA5">
        <w:rPr>
          <w:rFonts w:ascii="Times New Roman" w:hAnsi="Times New Roman" w:cs="Times New Roman"/>
          <w:sz w:val="24"/>
          <w:szCs w:val="24"/>
          <w:rPrChange w:id="461" w:author="Van Alsten, Sarah" w:date="2020-03-03T16:10:00Z">
            <w:rPr/>
          </w:rPrChange>
        </w:rPr>
        <w:t xml:space="preserve"> Jerry, Shrank William H. Cost-Effectiveness of Providing Full Drug Coverage to Increase Medication Adherence in Post–Myocardial Infarction Medicare Beneficiaries. </w:t>
      </w:r>
      <w:r w:rsidRPr="00045DA5">
        <w:rPr>
          <w:rFonts w:ascii="Times New Roman" w:hAnsi="Times New Roman" w:cs="Times New Roman"/>
          <w:i/>
          <w:iCs/>
          <w:sz w:val="24"/>
          <w:szCs w:val="24"/>
          <w:rPrChange w:id="462" w:author="Van Alsten, Sarah" w:date="2020-03-03T16:10:00Z">
            <w:rPr>
              <w:i/>
              <w:iCs/>
            </w:rPr>
          </w:rPrChange>
        </w:rPr>
        <w:t>Circulation</w:t>
      </w:r>
      <w:r w:rsidRPr="00045DA5">
        <w:rPr>
          <w:rFonts w:ascii="Times New Roman" w:hAnsi="Times New Roman" w:cs="Times New Roman"/>
          <w:sz w:val="24"/>
          <w:szCs w:val="24"/>
          <w:rPrChange w:id="463" w:author="Van Alsten, Sarah" w:date="2020-03-03T16:10:00Z">
            <w:rPr/>
          </w:rPrChange>
        </w:rPr>
        <w:t>. 2008;117(10):1261-1268. doi:10.1161/CIRCULATIONAHA.107.735605</w:t>
      </w:r>
    </w:p>
    <w:p w14:paraId="585D456D" w14:textId="77777777" w:rsidR="005A30F6" w:rsidRPr="00045DA5" w:rsidRDefault="005A30F6" w:rsidP="005A30F6">
      <w:pPr>
        <w:pStyle w:val="Bibliography"/>
        <w:rPr>
          <w:rFonts w:ascii="Times New Roman" w:hAnsi="Times New Roman" w:cs="Times New Roman"/>
          <w:sz w:val="24"/>
          <w:szCs w:val="24"/>
          <w:rPrChange w:id="464" w:author="Van Alsten, Sarah" w:date="2020-03-03T16:10:00Z">
            <w:rPr/>
          </w:rPrChange>
        </w:rPr>
      </w:pPr>
      <w:r w:rsidRPr="00045DA5">
        <w:rPr>
          <w:rFonts w:ascii="Times New Roman" w:hAnsi="Times New Roman" w:cs="Times New Roman"/>
          <w:sz w:val="24"/>
          <w:szCs w:val="24"/>
          <w:rPrChange w:id="465" w:author="Van Alsten, Sarah" w:date="2020-03-03T16:10:00Z">
            <w:rPr/>
          </w:rPrChange>
        </w:rPr>
        <w:t xml:space="preserve">60. </w:t>
      </w:r>
      <w:r w:rsidRPr="00045DA5">
        <w:rPr>
          <w:rFonts w:ascii="Times New Roman" w:hAnsi="Times New Roman" w:cs="Times New Roman"/>
          <w:sz w:val="24"/>
          <w:szCs w:val="24"/>
          <w:rPrChange w:id="466" w:author="Van Alsten, Sarah" w:date="2020-03-03T16:10:00Z">
            <w:rPr/>
          </w:rPrChange>
        </w:rPr>
        <w:tab/>
        <w:t>Reduce Insulin Prices | Colorado General Assembly. https://leg.colorado.gov/bills/hb19-1216. Accessed February 8, 2020.</w:t>
      </w:r>
    </w:p>
    <w:p w14:paraId="0D3D556C" w14:textId="77777777" w:rsidR="005A30F6" w:rsidRPr="00045DA5" w:rsidRDefault="005A30F6" w:rsidP="005A30F6">
      <w:pPr>
        <w:pStyle w:val="Bibliography"/>
        <w:rPr>
          <w:rFonts w:ascii="Times New Roman" w:hAnsi="Times New Roman" w:cs="Times New Roman"/>
          <w:sz w:val="24"/>
          <w:szCs w:val="24"/>
          <w:rPrChange w:id="467" w:author="Van Alsten, Sarah" w:date="2020-03-03T16:10:00Z">
            <w:rPr/>
          </w:rPrChange>
        </w:rPr>
      </w:pPr>
      <w:r w:rsidRPr="00045DA5">
        <w:rPr>
          <w:rFonts w:ascii="Times New Roman" w:hAnsi="Times New Roman" w:cs="Times New Roman"/>
          <w:sz w:val="24"/>
          <w:szCs w:val="24"/>
          <w:rPrChange w:id="468" w:author="Van Alsten, Sarah" w:date="2020-03-03T16:10:00Z">
            <w:rPr/>
          </w:rPrChange>
        </w:rPr>
        <w:t xml:space="preserve">61. </w:t>
      </w:r>
      <w:r w:rsidRPr="00045DA5">
        <w:rPr>
          <w:rFonts w:ascii="Times New Roman" w:hAnsi="Times New Roman" w:cs="Times New Roman"/>
          <w:sz w:val="24"/>
          <w:szCs w:val="24"/>
          <w:rPrChange w:id="469" w:author="Van Alsten, Sarah" w:date="2020-03-03T16:10:00Z">
            <w:rPr/>
          </w:rPrChange>
        </w:rPr>
        <w:tab/>
        <w:t>Illinois General Assembly - Bill Status for SB0667. http://www.ilga.gov/legislation/BillStatus.asp?GA=101&amp;DocTypeID=SB&amp;DocNum=667&amp;GAID=15&amp;SessionID=108&amp;LegID=116604. Accessed February 8, 2020.</w:t>
      </w:r>
    </w:p>
    <w:p w14:paraId="0502B627" w14:textId="77777777" w:rsidR="005A30F6" w:rsidRPr="00045DA5" w:rsidRDefault="005A30F6" w:rsidP="005A30F6">
      <w:pPr>
        <w:pStyle w:val="Bibliography"/>
        <w:rPr>
          <w:rFonts w:ascii="Times New Roman" w:hAnsi="Times New Roman" w:cs="Times New Roman"/>
          <w:sz w:val="24"/>
          <w:szCs w:val="24"/>
          <w:rPrChange w:id="470" w:author="Van Alsten, Sarah" w:date="2020-03-03T16:10:00Z">
            <w:rPr/>
          </w:rPrChange>
        </w:rPr>
      </w:pPr>
      <w:r w:rsidRPr="00045DA5">
        <w:rPr>
          <w:rFonts w:ascii="Times New Roman" w:hAnsi="Times New Roman" w:cs="Times New Roman"/>
          <w:sz w:val="24"/>
          <w:szCs w:val="24"/>
          <w:rPrChange w:id="471" w:author="Van Alsten, Sarah" w:date="2020-03-03T16:10:00Z">
            <w:rPr/>
          </w:rPrChange>
        </w:rPr>
        <w:t xml:space="preserve">62. </w:t>
      </w:r>
      <w:r w:rsidRPr="00045DA5">
        <w:rPr>
          <w:rFonts w:ascii="Times New Roman" w:hAnsi="Times New Roman" w:cs="Times New Roman"/>
          <w:sz w:val="24"/>
          <w:szCs w:val="24"/>
          <w:rPrChange w:id="472" w:author="Van Alsten, Sarah" w:date="2020-03-03T16:10:00Z">
            <w:rPr/>
          </w:rPrChange>
        </w:rPr>
        <w:tab/>
      </w:r>
      <w:proofErr w:type="spellStart"/>
      <w:r w:rsidRPr="00045DA5">
        <w:rPr>
          <w:rFonts w:ascii="Times New Roman" w:hAnsi="Times New Roman" w:cs="Times New Roman"/>
          <w:sz w:val="24"/>
          <w:szCs w:val="24"/>
          <w:rPrChange w:id="473" w:author="Van Alsten, Sarah" w:date="2020-03-03T16:10:00Z">
            <w:rPr/>
          </w:rPrChange>
        </w:rPr>
        <w:t>Casello</w:t>
      </w:r>
      <w:proofErr w:type="spellEnd"/>
      <w:r w:rsidRPr="00045DA5">
        <w:rPr>
          <w:rFonts w:ascii="Times New Roman" w:hAnsi="Times New Roman" w:cs="Times New Roman"/>
          <w:sz w:val="24"/>
          <w:szCs w:val="24"/>
          <w:rPrChange w:id="474" w:author="Van Alsten, Sarah" w:date="2020-03-03T16:10:00Z">
            <w:rPr/>
          </w:rPrChange>
        </w:rPr>
        <w:t xml:space="preserve"> D. </w:t>
      </w:r>
      <w:r w:rsidRPr="00045DA5">
        <w:rPr>
          <w:rFonts w:ascii="Times New Roman" w:hAnsi="Times New Roman" w:cs="Times New Roman"/>
          <w:i/>
          <w:iCs/>
          <w:sz w:val="24"/>
          <w:szCs w:val="24"/>
          <w:rPrChange w:id="475" w:author="Van Alsten, Sarah" w:date="2020-03-03T16:10:00Z">
            <w:rPr>
              <w:i/>
              <w:iCs/>
            </w:rPr>
          </w:rPrChange>
        </w:rPr>
        <w:t>Prescription Insulin Drugs</w:t>
      </w:r>
      <w:r w:rsidRPr="00045DA5">
        <w:rPr>
          <w:rFonts w:ascii="Times New Roman" w:hAnsi="Times New Roman" w:cs="Times New Roman"/>
          <w:sz w:val="24"/>
          <w:szCs w:val="24"/>
          <w:rPrChange w:id="476" w:author="Van Alsten, Sarah" w:date="2020-03-03T16:10:00Z">
            <w:rPr/>
          </w:rPrChange>
        </w:rPr>
        <w:t>.; 2020. https://www.flsenate.gov/Session/Bill/2020/109.</w:t>
      </w:r>
    </w:p>
    <w:p w14:paraId="5412A632" w14:textId="77777777" w:rsidR="005A30F6" w:rsidRPr="00045DA5" w:rsidRDefault="005A30F6" w:rsidP="005A30F6">
      <w:pPr>
        <w:pStyle w:val="Bibliography"/>
        <w:rPr>
          <w:rFonts w:ascii="Times New Roman" w:hAnsi="Times New Roman" w:cs="Times New Roman"/>
          <w:sz w:val="24"/>
          <w:szCs w:val="24"/>
          <w:rPrChange w:id="477" w:author="Van Alsten, Sarah" w:date="2020-03-03T16:10:00Z">
            <w:rPr/>
          </w:rPrChange>
        </w:rPr>
      </w:pPr>
      <w:r w:rsidRPr="00045DA5">
        <w:rPr>
          <w:rFonts w:ascii="Times New Roman" w:hAnsi="Times New Roman" w:cs="Times New Roman"/>
          <w:sz w:val="24"/>
          <w:szCs w:val="24"/>
          <w:rPrChange w:id="478" w:author="Van Alsten, Sarah" w:date="2020-03-03T16:10:00Z">
            <w:rPr/>
          </w:rPrChange>
        </w:rPr>
        <w:lastRenderedPageBreak/>
        <w:t xml:space="preserve">63. </w:t>
      </w:r>
      <w:r w:rsidRPr="00045DA5">
        <w:rPr>
          <w:rFonts w:ascii="Times New Roman" w:hAnsi="Times New Roman" w:cs="Times New Roman"/>
          <w:sz w:val="24"/>
          <w:szCs w:val="24"/>
          <w:rPrChange w:id="479" w:author="Van Alsten, Sarah" w:date="2020-03-03T16:10:00Z">
            <w:rPr/>
          </w:rPrChange>
        </w:rPr>
        <w:tab/>
      </w:r>
      <w:proofErr w:type="spellStart"/>
      <w:r w:rsidRPr="00045DA5">
        <w:rPr>
          <w:rFonts w:ascii="Times New Roman" w:hAnsi="Times New Roman" w:cs="Times New Roman"/>
          <w:sz w:val="24"/>
          <w:szCs w:val="24"/>
          <w:rPrChange w:id="480" w:author="Van Alsten, Sarah" w:date="2020-03-03T16:10:00Z">
            <w:rPr/>
          </w:rPrChange>
        </w:rPr>
        <w:t>Krasselt</w:t>
      </w:r>
      <w:proofErr w:type="spellEnd"/>
      <w:r w:rsidRPr="00045DA5">
        <w:rPr>
          <w:rFonts w:ascii="Times New Roman" w:hAnsi="Times New Roman" w:cs="Times New Roman"/>
          <w:sz w:val="24"/>
          <w:szCs w:val="24"/>
          <w:rPrChange w:id="481" w:author="Van Alsten, Sarah" w:date="2020-03-03T16:10:00Z">
            <w:rPr/>
          </w:rPrChange>
        </w:rPr>
        <w:t xml:space="preserve"> K. Lawmakers moving toward payment caps for insulin and other drugs. Connecticut Post. https://www.ctpost.com/politics/article/Lawmakers-moving-toward-payment-caps-for-insulin-14951512.php. Published January 3, 2020. Accessed February 19, 2020.</w:t>
      </w:r>
    </w:p>
    <w:p w14:paraId="6A7EB68F" w14:textId="77777777" w:rsidR="005A30F6" w:rsidRPr="00045DA5" w:rsidRDefault="005A30F6" w:rsidP="005A30F6">
      <w:pPr>
        <w:pStyle w:val="Bibliography"/>
        <w:rPr>
          <w:rFonts w:ascii="Times New Roman" w:hAnsi="Times New Roman" w:cs="Times New Roman"/>
          <w:sz w:val="24"/>
          <w:szCs w:val="24"/>
          <w:rPrChange w:id="482" w:author="Van Alsten, Sarah" w:date="2020-03-03T16:10:00Z">
            <w:rPr/>
          </w:rPrChange>
        </w:rPr>
      </w:pPr>
      <w:r w:rsidRPr="00045DA5">
        <w:rPr>
          <w:rFonts w:ascii="Times New Roman" w:hAnsi="Times New Roman" w:cs="Times New Roman"/>
          <w:sz w:val="24"/>
          <w:szCs w:val="24"/>
          <w:rPrChange w:id="483" w:author="Van Alsten, Sarah" w:date="2020-03-03T16:10:00Z">
            <w:rPr/>
          </w:rPrChange>
        </w:rPr>
        <w:t xml:space="preserve">64. </w:t>
      </w:r>
      <w:r w:rsidRPr="00045DA5">
        <w:rPr>
          <w:rFonts w:ascii="Times New Roman" w:hAnsi="Times New Roman" w:cs="Times New Roman"/>
          <w:sz w:val="24"/>
          <w:szCs w:val="24"/>
          <w:rPrChange w:id="484" w:author="Van Alsten, Sarah" w:date="2020-03-03T16:10:00Z">
            <w:rPr/>
          </w:rPrChange>
        </w:rPr>
        <w:tab/>
        <w:t xml:space="preserve">Committee on Insurance. </w:t>
      </w:r>
      <w:r w:rsidRPr="00045DA5">
        <w:rPr>
          <w:rFonts w:ascii="Times New Roman" w:hAnsi="Times New Roman" w:cs="Times New Roman"/>
          <w:i/>
          <w:iCs/>
          <w:sz w:val="24"/>
          <w:szCs w:val="24"/>
          <w:rPrChange w:id="485" w:author="Van Alsten, Sarah" w:date="2020-03-03T16:10:00Z">
            <w:rPr>
              <w:i/>
              <w:iCs/>
            </w:rPr>
          </w:rPrChange>
        </w:rPr>
        <w:t>Establishing a $100 Maximum out of Pocket Cost Share per Month per Covered Person for Prescription Insulin Drugs</w:t>
      </w:r>
      <w:r w:rsidRPr="00045DA5">
        <w:rPr>
          <w:rFonts w:ascii="Times New Roman" w:hAnsi="Times New Roman" w:cs="Times New Roman"/>
          <w:sz w:val="24"/>
          <w:szCs w:val="24"/>
          <w:rPrChange w:id="486" w:author="Van Alsten, Sarah" w:date="2020-03-03T16:10:00Z">
            <w:rPr/>
          </w:rPrChange>
        </w:rPr>
        <w:t>.; 2020.</w:t>
      </w:r>
    </w:p>
    <w:p w14:paraId="1A2E8975" w14:textId="77777777" w:rsidR="005A30F6" w:rsidRPr="00045DA5" w:rsidRDefault="005A30F6" w:rsidP="005A30F6">
      <w:pPr>
        <w:pStyle w:val="Bibliography"/>
        <w:rPr>
          <w:rFonts w:ascii="Times New Roman" w:hAnsi="Times New Roman" w:cs="Times New Roman"/>
          <w:sz w:val="24"/>
          <w:szCs w:val="24"/>
          <w:rPrChange w:id="487" w:author="Van Alsten, Sarah" w:date="2020-03-03T16:10:00Z">
            <w:rPr/>
          </w:rPrChange>
        </w:rPr>
      </w:pPr>
      <w:r w:rsidRPr="00045DA5">
        <w:rPr>
          <w:rFonts w:ascii="Times New Roman" w:hAnsi="Times New Roman" w:cs="Times New Roman"/>
          <w:sz w:val="24"/>
          <w:szCs w:val="24"/>
          <w:rPrChange w:id="488" w:author="Van Alsten, Sarah" w:date="2020-03-03T16:10:00Z">
            <w:rPr/>
          </w:rPrChange>
        </w:rPr>
        <w:t xml:space="preserve">65. </w:t>
      </w:r>
      <w:r w:rsidRPr="00045DA5">
        <w:rPr>
          <w:rFonts w:ascii="Times New Roman" w:hAnsi="Times New Roman" w:cs="Times New Roman"/>
          <w:sz w:val="24"/>
          <w:szCs w:val="24"/>
          <w:rPrChange w:id="489" w:author="Van Alsten, Sarah" w:date="2020-03-03T16:10:00Z">
            <w:rPr/>
          </w:rPrChange>
        </w:rPr>
        <w:tab/>
        <w:t>A5786. https://www.njleg.state.nj.us/2018/Bills/A9999/5786_I1.HTM. Accessed February 8, 2020.</w:t>
      </w:r>
    </w:p>
    <w:p w14:paraId="065C0A80" w14:textId="77777777" w:rsidR="005A30F6" w:rsidRPr="00045DA5" w:rsidRDefault="005A30F6" w:rsidP="005A30F6">
      <w:pPr>
        <w:pStyle w:val="Bibliography"/>
        <w:rPr>
          <w:rFonts w:ascii="Times New Roman" w:hAnsi="Times New Roman" w:cs="Times New Roman"/>
          <w:sz w:val="24"/>
          <w:szCs w:val="24"/>
          <w:rPrChange w:id="490" w:author="Van Alsten, Sarah" w:date="2020-03-03T16:10:00Z">
            <w:rPr/>
          </w:rPrChange>
        </w:rPr>
      </w:pPr>
      <w:r w:rsidRPr="00045DA5">
        <w:rPr>
          <w:rFonts w:ascii="Times New Roman" w:hAnsi="Times New Roman" w:cs="Times New Roman"/>
          <w:sz w:val="24"/>
          <w:szCs w:val="24"/>
          <w:rPrChange w:id="491" w:author="Van Alsten, Sarah" w:date="2020-03-03T16:10:00Z">
            <w:rPr/>
          </w:rPrChange>
        </w:rPr>
        <w:t xml:space="preserve">66. </w:t>
      </w:r>
      <w:r w:rsidRPr="00045DA5">
        <w:rPr>
          <w:rFonts w:ascii="Times New Roman" w:hAnsi="Times New Roman" w:cs="Times New Roman"/>
          <w:sz w:val="24"/>
          <w:szCs w:val="24"/>
          <w:rPrChange w:id="492" w:author="Van Alsten, Sarah" w:date="2020-03-03T16:10:00Z">
            <w:rPr/>
          </w:rPrChange>
        </w:rPr>
        <w:tab/>
        <w:t>Michigan Legislature - House Bill 4701 (2019). http://www.legislature.mi.gov/(S(t0pchkesswpua5ra3nx2klwk))/mileg.aspx?page=GetObject&amp;objectname=2019-HB-4701. Accessed February 8, 2020.</w:t>
      </w:r>
    </w:p>
    <w:p w14:paraId="140B7E6F" w14:textId="77777777" w:rsidR="005A30F6" w:rsidRPr="00045DA5" w:rsidRDefault="005A30F6" w:rsidP="005A30F6">
      <w:pPr>
        <w:pStyle w:val="Bibliography"/>
        <w:rPr>
          <w:rFonts w:ascii="Times New Roman" w:hAnsi="Times New Roman" w:cs="Times New Roman"/>
          <w:sz w:val="24"/>
          <w:szCs w:val="24"/>
          <w:rPrChange w:id="493" w:author="Van Alsten, Sarah" w:date="2020-03-03T16:10:00Z">
            <w:rPr/>
          </w:rPrChange>
        </w:rPr>
      </w:pPr>
      <w:r w:rsidRPr="00045DA5">
        <w:rPr>
          <w:rFonts w:ascii="Times New Roman" w:hAnsi="Times New Roman" w:cs="Times New Roman"/>
          <w:sz w:val="24"/>
          <w:szCs w:val="24"/>
          <w:rPrChange w:id="494" w:author="Van Alsten, Sarah" w:date="2020-03-03T16:10:00Z">
            <w:rPr/>
          </w:rPrChange>
        </w:rPr>
        <w:t xml:space="preserve">67. </w:t>
      </w:r>
      <w:r w:rsidRPr="00045DA5">
        <w:rPr>
          <w:rFonts w:ascii="Times New Roman" w:hAnsi="Times New Roman" w:cs="Times New Roman"/>
          <w:sz w:val="24"/>
          <w:szCs w:val="24"/>
          <w:rPrChange w:id="495" w:author="Van Alsten, Sarah" w:date="2020-03-03T16:10:00Z">
            <w:rPr/>
          </w:rPrChange>
        </w:rPr>
        <w:tab/>
        <w:t xml:space="preserve">Grassley C. </w:t>
      </w:r>
      <w:r w:rsidRPr="00045DA5">
        <w:rPr>
          <w:rFonts w:ascii="Times New Roman" w:hAnsi="Times New Roman" w:cs="Times New Roman"/>
          <w:i/>
          <w:iCs/>
          <w:sz w:val="24"/>
          <w:szCs w:val="24"/>
          <w:rPrChange w:id="496" w:author="Van Alsten, Sarah" w:date="2020-03-03T16:10:00Z">
            <w:rPr>
              <w:i/>
              <w:iCs/>
            </w:rPr>
          </w:rPrChange>
        </w:rPr>
        <w:t>Prescription Drug Pricing Reduction Act of 2019</w:t>
      </w:r>
      <w:r w:rsidRPr="00045DA5">
        <w:rPr>
          <w:rFonts w:ascii="Times New Roman" w:hAnsi="Times New Roman" w:cs="Times New Roman"/>
          <w:sz w:val="24"/>
          <w:szCs w:val="24"/>
          <w:rPrChange w:id="497" w:author="Van Alsten, Sarah" w:date="2020-03-03T16:10:00Z">
            <w:rPr/>
          </w:rPrChange>
        </w:rPr>
        <w:t>. https://www.congress.gov/bill/116th-congress/senate-bill/2543/all-info.</w:t>
      </w:r>
    </w:p>
    <w:p w14:paraId="17FE2911" w14:textId="77777777" w:rsidR="005A30F6" w:rsidRPr="00045DA5" w:rsidRDefault="005A30F6" w:rsidP="005A30F6">
      <w:pPr>
        <w:pStyle w:val="Bibliography"/>
        <w:rPr>
          <w:rFonts w:ascii="Times New Roman" w:hAnsi="Times New Roman" w:cs="Times New Roman"/>
          <w:sz w:val="24"/>
          <w:szCs w:val="24"/>
          <w:rPrChange w:id="498" w:author="Van Alsten, Sarah" w:date="2020-03-03T16:10:00Z">
            <w:rPr/>
          </w:rPrChange>
        </w:rPr>
      </w:pPr>
      <w:r w:rsidRPr="00045DA5">
        <w:rPr>
          <w:rFonts w:ascii="Times New Roman" w:hAnsi="Times New Roman" w:cs="Times New Roman"/>
          <w:sz w:val="24"/>
          <w:szCs w:val="24"/>
          <w:rPrChange w:id="499" w:author="Van Alsten, Sarah" w:date="2020-03-03T16:10:00Z">
            <w:rPr/>
          </w:rPrChange>
        </w:rPr>
        <w:t xml:space="preserve">68. </w:t>
      </w:r>
      <w:r w:rsidRPr="00045DA5">
        <w:rPr>
          <w:rFonts w:ascii="Times New Roman" w:hAnsi="Times New Roman" w:cs="Times New Roman"/>
          <w:sz w:val="24"/>
          <w:szCs w:val="24"/>
          <w:rPrChange w:id="500" w:author="Van Alsten, Sarah" w:date="2020-03-03T16:10:00Z">
            <w:rPr/>
          </w:rPrChange>
        </w:rPr>
        <w:tab/>
        <w:t xml:space="preserve">Vernon JA. Examining the link between price regulation and pharmaceutical R&amp;D investment. </w:t>
      </w:r>
      <w:r w:rsidRPr="00045DA5">
        <w:rPr>
          <w:rFonts w:ascii="Times New Roman" w:hAnsi="Times New Roman" w:cs="Times New Roman"/>
          <w:i/>
          <w:iCs/>
          <w:sz w:val="24"/>
          <w:szCs w:val="24"/>
          <w:rPrChange w:id="501" w:author="Van Alsten, Sarah" w:date="2020-03-03T16:10:00Z">
            <w:rPr>
              <w:i/>
              <w:iCs/>
            </w:rPr>
          </w:rPrChange>
        </w:rPr>
        <w:t>Health Econ</w:t>
      </w:r>
      <w:r w:rsidRPr="00045DA5">
        <w:rPr>
          <w:rFonts w:ascii="Times New Roman" w:hAnsi="Times New Roman" w:cs="Times New Roman"/>
          <w:sz w:val="24"/>
          <w:szCs w:val="24"/>
          <w:rPrChange w:id="502" w:author="Van Alsten, Sarah" w:date="2020-03-03T16:10:00Z">
            <w:rPr/>
          </w:rPrChange>
        </w:rPr>
        <w:t>. 2005;14(1):1-16. doi:10.1002/hec.897</w:t>
      </w:r>
    </w:p>
    <w:p w14:paraId="0C7A2242" w14:textId="77777777" w:rsidR="005A30F6" w:rsidRPr="00045DA5" w:rsidRDefault="005A30F6" w:rsidP="005A30F6">
      <w:pPr>
        <w:pStyle w:val="Bibliography"/>
        <w:rPr>
          <w:rFonts w:ascii="Times New Roman" w:hAnsi="Times New Roman" w:cs="Times New Roman"/>
          <w:sz w:val="24"/>
          <w:szCs w:val="24"/>
          <w:rPrChange w:id="503" w:author="Van Alsten, Sarah" w:date="2020-03-03T16:10:00Z">
            <w:rPr/>
          </w:rPrChange>
        </w:rPr>
      </w:pPr>
      <w:r w:rsidRPr="00045DA5">
        <w:rPr>
          <w:rFonts w:ascii="Times New Roman" w:hAnsi="Times New Roman" w:cs="Times New Roman"/>
          <w:sz w:val="24"/>
          <w:szCs w:val="24"/>
          <w:rPrChange w:id="504" w:author="Van Alsten, Sarah" w:date="2020-03-03T16:10:00Z">
            <w:rPr/>
          </w:rPrChange>
        </w:rPr>
        <w:t xml:space="preserve">69. </w:t>
      </w:r>
      <w:r w:rsidRPr="00045DA5">
        <w:rPr>
          <w:rFonts w:ascii="Times New Roman" w:hAnsi="Times New Roman" w:cs="Times New Roman"/>
          <w:sz w:val="24"/>
          <w:szCs w:val="24"/>
          <w:rPrChange w:id="505" w:author="Van Alsten, Sarah" w:date="2020-03-03T16:10:00Z">
            <w:rPr/>
          </w:rPrChange>
        </w:rPr>
        <w:tab/>
        <w:t xml:space="preserve">Gotham D, Barber MJ, Hill A. Production costs and potential prices for biosimilars of human insulin and insulin analogues. </w:t>
      </w:r>
      <w:r w:rsidRPr="00045DA5">
        <w:rPr>
          <w:rFonts w:ascii="Times New Roman" w:hAnsi="Times New Roman" w:cs="Times New Roman"/>
          <w:i/>
          <w:iCs/>
          <w:sz w:val="24"/>
          <w:szCs w:val="24"/>
          <w:rPrChange w:id="506" w:author="Van Alsten, Sarah" w:date="2020-03-03T16:10:00Z">
            <w:rPr>
              <w:i/>
              <w:iCs/>
            </w:rPr>
          </w:rPrChange>
        </w:rPr>
        <w:t>BMJ Glob Health</w:t>
      </w:r>
      <w:r w:rsidRPr="00045DA5">
        <w:rPr>
          <w:rFonts w:ascii="Times New Roman" w:hAnsi="Times New Roman" w:cs="Times New Roman"/>
          <w:sz w:val="24"/>
          <w:szCs w:val="24"/>
          <w:rPrChange w:id="507" w:author="Van Alsten, Sarah" w:date="2020-03-03T16:10:00Z">
            <w:rPr/>
          </w:rPrChange>
        </w:rPr>
        <w:t>. 2018;3(5). doi:10.1136/bmjgh-2018-000850</w:t>
      </w:r>
    </w:p>
    <w:p w14:paraId="4480F07A" w14:textId="77777777" w:rsidR="005A30F6" w:rsidRPr="00045DA5" w:rsidRDefault="005A30F6" w:rsidP="005A30F6">
      <w:pPr>
        <w:pStyle w:val="Bibliography"/>
        <w:rPr>
          <w:rFonts w:ascii="Times New Roman" w:hAnsi="Times New Roman" w:cs="Times New Roman"/>
          <w:sz w:val="24"/>
          <w:szCs w:val="24"/>
          <w:rPrChange w:id="508" w:author="Van Alsten, Sarah" w:date="2020-03-03T16:10:00Z">
            <w:rPr/>
          </w:rPrChange>
        </w:rPr>
      </w:pPr>
      <w:r w:rsidRPr="00045DA5">
        <w:rPr>
          <w:rFonts w:ascii="Times New Roman" w:hAnsi="Times New Roman" w:cs="Times New Roman"/>
          <w:sz w:val="24"/>
          <w:szCs w:val="24"/>
          <w:rPrChange w:id="509" w:author="Van Alsten, Sarah" w:date="2020-03-03T16:10:00Z">
            <w:rPr/>
          </w:rPrChange>
        </w:rPr>
        <w:t xml:space="preserve">70. </w:t>
      </w:r>
      <w:r w:rsidRPr="00045DA5">
        <w:rPr>
          <w:rFonts w:ascii="Times New Roman" w:hAnsi="Times New Roman" w:cs="Times New Roman"/>
          <w:sz w:val="24"/>
          <w:szCs w:val="24"/>
          <w:rPrChange w:id="510" w:author="Van Alsten, Sarah" w:date="2020-03-03T16:10:00Z">
            <w:rPr/>
          </w:rPrChange>
        </w:rPr>
        <w:tab/>
        <w:t xml:space="preserve">Brekke KR, </w:t>
      </w:r>
      <w:proofErr w:type="spellStart"/>
      <w:r w:rsidRPr="00045DA5">
        <w:rPr>
          <w:rFonts w:ascii="Times New Roman" w:hAnsi="Times New Roman" w:cs="Times New Roman"/>
          <w:sz w:val="24"/>
          <w:szCs w:val="24"/>
          <w:rPrChange w:id="511" w:author="Van Alsten, Sarah" w:date="2020-03-03T16:10:00Z">
            <w:rPr/>
          </w:rPrChange>
        </w:rPr>
        <w:t>Grasdal</w:t>
      </w:r>
      <w:proofErr w:type="spellEnd"/>
      <w:r w:rsidRPr="00045DA5">
        <w:rPr>
          <w:rFonts w:ascii="Times New Roman" w:hAnsi="Times New Roman" w:cs="Times New Roman"/>
          <w:sz w:val="24"/>
          <w:szCs w:val="24"/>
          <w:rPrChange w:id="512" w:author="Van Alsten, Sarah" w:date="2020-03-03T16:10:00Z">
            <w:rPr/>
          </w:rPrChange>
        </w:rPr>
        <w:t xml:space="preserve"> AL, </w:t>
      </w:r>
      <w:proofErr w:type="spellStart"/>
      <w:r w:rsidRPr="00045DA5">
        <w:rPr>
          <w:rFonts w:ascii="Times New Roman" w:hAnsi="Times New Roman" w:cs="Times New Roman"/>
          <w:sz w:val="24"/>
          <w:szCs w:val="24"/>
          <w:rPrChange w:id="513" w:author="Van Alsten, Sarah" w:date="2020-03-03T16:10:00Z">
            <w:rPr/>
          </w:rPrChange>
        </w:rPr>
        <w:t>Holmås</w:t>
      </w:r>
      <w:proofErr w:type="spellEnd"/>
      <w:r w:rsidRPr="00045DA5">
        <w:rPr>
          <w:rFonts w:ascii="Times New Roman" w:hAnsi="Times New Roman" w:cs="Times New Roman"/>
          <w:sz w:val="24"/>
          <w:szCs w:val="24"/>
          <w:rPrChange w:id="514" w:author="Van Alsten, Sarah" w:date="2020-03-03T16:10:00Z">
            <w:rPr/>
          </w:rPrChange>
        </w:rPr>
        <w:t xml:space="preserve"> TH. Regulation and pricing of pharmaceuticals: Reference pricing or price cap regulation? </w:t>
      </w:r>
      <w:r w:rsidRPr="00045DA5">
        <w:rPr>
          <w:rFonts w:ascii="Times New Roman" w:hAnsi="Times New Roman" w:cs="Times New Roman"/>
          <w:i/>
          <w:iCs/>
          <w:sz w:val="24"/>
          <w:szCs w:val="24"/>
          <w:rPrChange w:id="515" w:author="Van Alsten, Sarah" w:date="2020-03-03T16:10:00Z">
            <w:rPr>
              <w:i/>
              <w:iCs/>
            </w:rPr>
          </w:rPrChange>
        </w:rPr>
        <w:t>Eur Econ Rev</w:t>
      </w:r>
      <w:r w:rsidRPr="00045DA5">
        <w:rPr>
          <w:rFonts w:ascii="Times New Roman" w:hAnsi="Times New Roman" w:cs="Times New Roman"/>
          <w:sz w:val="24"/>
          <w:szCs w:val="24"/>
          <w:rPrChange w:id="516" w:author="Van Alsten, Sarah" w:date="2020-03-03T16:10:00Z">
            <w:rPr/>
          </w:rPrChange>
        </w:rPr>
        <w:t>. 2009;53(2):170-185. doi:10.1016/j.euroecorev.2008.03.004</w:t>
      </w:r>
    </w:p>
    <w:p w14:paraId="2196627F" w14:textId="77777777" w:rsidR="005A30F6" w:rsidRPr="00045DA5" w:rsidRDefault="005A30F6" w:rsidP="005A30F6">
      <w:pPr>
        <w:pStyle w:val="Bibliography"/>
        <w:rPr>
          <w:rFonts w:ascii="Times New Roman" w:hAnsi="Times New Roman" w:cs="Times New Roman"/>
          <w:sz w:val="24"/>
          <w:szCs w:val="24"/>
          <w:rPrChange w:id="517" w:author="Van Alsten, Sarah" w:date="2020-03-03T16:10:00Z">
            <w:rPr/>
          </w:rPrChange>
        </w:rPr>
      </w:pPr>
      <w:r w:rsidRPr="00045DA5">
        <w:rPr>
          <w:rFonts w:ascii="Times New Roman" w:hAnsi="Times New Roman" w:cs="Times New Roman"/>
          <w:sz w:val="24"/>
          <w:szCs w:val="24"/>
          <w:rPrChange w:id="518" w:author="Van Alsten, Sarah" w:date="2020-03-03T16:10:00Z">
            <w:rPr/>
          </w:rPrChange>
        </w:rPr>
        <w:t xml:space="preserve">71. </w:t>
      </w:r>
      <w:r w:rsidRPr="00045DA5">
        <w:rPr>
          <w:rFonts w:ascii="Times New Roman" w:hAnsi="Times New Roman" w:cs="Times New Roman"/>
          <w:sz w:val="24"/>
          <w:szCs w:val="24"/>
          <w:rPrChange w:id="519" w:author="Van Alsten, Sarah" w:date="2020-03-03T16:10:00Z">
            <w:rPr/>
          </w:rPrChange>
        </w:rPr>
        <w:tab/>
        <w:t xml:space="preserve">Acosta A, </w:t>
      </w:r>
      <w:proofErr w:type="spellStart"/>
      <w:r w:rsidRPr="00045DA5">
        <w:rPr>
          <w:rFonts w:ascii="Times New Roman" w:hAnsi="Times New Roman" w:cs="Times New Roman"/>
          <w:sz w:val="24"/>
          <w:szCs w:val="24"/>
          <w:rPrChange w:id="520" w:author="Van Alsten, Sarah" w:date="2020-03-03T16:10:00Z">
            <w:rPr/>
          </w:rPrChange>
        </w:rPr>
        <w:t>Ciapponi</w:t>
      </w:r>
      <w:proofErr w:type="spellEnd"/>
      <w:r w:rsidRPr="00045DA5">
        <w:rPr>
          <w:rFonts w:ascii="Times New Roman" w:hAnsi="Times New Roman" w:cs="Times New Roman"/>
          <w:sz w:val="24"/>
          <w:szCs w:val="24"/>
          <w:rPrChange w:id="521" w:author="Van Alsten, Sarah" w:date="2020-03-03T16:10:00Z">
            <w:rPr/>
          </w:rPrChange>
        </w:rPr>
        <w:t xml:space="preserve"> A, </w:t>
      </w:r>
      <w:proofErr w:type="spellStart"/>
      <w:r w:rsidRPr="00045DA5">
        <w:rPr>
          <w:rFonts w:ascii="Times New Roman" w:hAnsi="Times New Roman" w:cs="Times New Roman"/>
          <w:sz w:val="24"/>
          <w:szCs w:val="24"/>
          <w:rPrChange w:id="522" w:author="Van Alsten, Sarah" w:date="2020-03-03T16:10:00Z">
            <w:rPr/>
          </w:rPrChange>
        </w:rPr>
        <w:t>Aaserud</w:t>
      </w:r>
      <w:proofErr w:type="spellEnd"/>
      <w:r w:rsidRPr="00045DA5">
        <w:rPr>
          <w:rFonts w:ascii="Times New Roman" w:hAnsi="Times New Roman" w:cs="Times New Roman"/>
          <w:sz w:val="24"/>
          <w:szCs w:val="24"/>
          <w:rPrChange w:id="523" w:author="Van Alsten, Sarah" w:date="2020-03-03T16:10:00Z">
            <w:rPr/>
          </w:rPrChange>
        </w:rPr>
        <w:t xml:space="preserve"> M, et al. Pharmaceutical policies: effects of reference pricing, other pricing, and purchasing policies. </w:t>
      </w:r>
      <w:r w:rsidRPr="00045DA5">
        <w:rPr>
          <w:rFonts w:ascii="Times New Roman" w:hAnsi="Times New Roman" w:cs="Times New Roman"/>
          <w:i/>
          <w:iCs/>
          <w:sz w:val="24"/>
          <w:szCs w:val="24"/>
          <w:rPrChange w:id="524" w:author="Van Alsten, Sarah" w:date="2020-03-03T16:10:00Z">
            <w:rPr>
              <w:i/>
              <w:iCs/>
            </w:rPr>
          </w:rPrChange>
        </w:rPr>
        <w:t>Cochrane Database Syst Rev</w:t>
      </w:r>
      <w:r w:rsidRPr="00045DA5">
        <w:rPr>
          <w:rFonts w:ascii="Times New Roman" w:hAnsi="Times New Roman" w:cs="Times New Roman"/>
          <w:sz w:val="24"/>
          <w:szCs w:val="24"/>
          <w:rPrChange w:id="525" w:author="Van Alsten, Sarah" w:date="2020-03-03T16:10:00Z">
            <w:rPr/>
          </w:rPrChange>
        </w:rPr>
        <w:t>. 2014;(10). doi:10.1002/14651858.CD005979.pub2</w:t>
      </w:r>
    </w:p>
    <w:p w14:paraId="214D6460" w14:textId="77777777" w:rsidR="005A30F6" w:rsidRPr="00045DA5" w:rsidRDefault="005A30F6" w:rsidP="005A30F6">
      <w:pPr>
        <w:pStyle w:val="Bibliography"/>
        <w:rPr>
          <w:rFonts w:ascii="Times New Roman" w:hAnsi="Times New Roman" w:cs="Times New Roman"/>
          <w:sz w:val="24"/>
          <w:szCs w:val="24"/>
          <w:rPrChange w:id="526" w:author="Van Alsten, Sarah" w:date="2020-03-03T16:10:00Z">
            <w:rPr/>
          </w:rPrChange>
        </w:rPr>
      </w:pPr>
      <w:r w:rsidRPr="00045DA5">
        <w:rPr>
          <w:rFonts w:ascii="Times New Roman" w:hAnsi="Times New Roman" w:cs="Times New Roman"/>
          <w:sz w:val="24"/>
          <w:szCs w:val="24"/>
          <w:rPrChange w:id="527" w:author="Van Alsten, Sarah" w:date="2020-03-03T16:10:00Z">
            <w:rPr/>
          </w:rPrChange>
        </w:rPr>
        <w:t xml:space="preserve">72. </w:t>
      </w:r>
      <w:r w:rsidRPr="00045DA5">
        <w:rPr>
          <w:rFonts w:ascii="Times New Roman" w:hAnsi="Times New Roman" w:cs="Times New Roman"/>
          <w:sz w:val="24"/>
          <w:szCs w:val="24"/>
          <w:rPrChange w:id="528" w:author="Van Alsten, Sarah" w:date="2020-03-03T16:10:00Z">
            <w:rPr/>
          </w:rPrChange>
        </w:rPr>
        <w:tab/>
        <w:t xml:space="preserve">Madden JM, Graves AJ, Zhang F, et al. Cost-Related Medication Nonadherence and Spending on Basic Needs Following Implementation of Medicare Part D. </w:t>
      </w:r>
      <w:r w:rsidRPr="00045DA5">
        <w:rPr>
          <w:rFonts w:ascii="Times New Roman" w:hAnsi="Times New Roman" w:cs="Times New Roman"/>
          <w:i/>
          <w:iCs/>
          <w:sz w:val="24"/>
          <w:szCs w:val="24"/>
          <w:rPrChange w:id="529" w:author="Van Alsten, Sarah" w:date="2020-03-03T16:10:00Z">
            <w:rPr>
              <w:i/>
              <w:iCs/>
            </w:rPr>
          </w:rPrChange>
        </w:rPr>
        <w:t>JAMA</w:t>
      </w:r>
      <w:r w:rsidRPr="00045DA5">
        <w:rPr>
          <w:rFonts w:ascii="Times New Roman" w:hAnsi="Times New Roman" w:cs="Times New Roman"/>
          <w:sz w:val="24"/>
          <w:szCs w:val="24"/>
          <w:rPrChange w:id="530" w:author="Van Alsten, Sarah" w:date="2020-03-03T16:10:00Z">
            <w:rPr/>
          </w:rPrChange>
        </w:rPr>
        <w:t>. 2008;299(16):1922-1928. doi:10.1001/jama.299.16.1922</w:t>
      </w:r>
    </w:p>
    <w:p w14:paraId="3110803B" w14:textId="77777777" w:rsidR="005A30F6" w:rsidRPr="00045DA5" w:rsidRDefault="005A30F6" w:rsidP="005A30F6">
      <w:pPr>
        <w:pStyle w:val="Bibliography"/>
        <w:rPr>
          <w:rFonts w:ascii="Times New Roman" w:hAnsi="Times New Roman" w:cs="Times New Roman"/>
          <w:sz w:val="24"/>
          <w:szCs w:val="24"/>
          <w:rPrChange w:id="531" w:author="Van Alsten, Sarah" w:date="2020-03-03T16:10:00Z">
            <w:rPr/>
          </w:rPrChange>
        </w:rPr>
      </w:pPr>
      <w:r w:rsidRPr="00045DA5">
        <w:rPr>
          <w:rFonts w:ascii="Times New Roman" w:hAnsi="Times New Roman" w:cs="Times New Roman"/>
          <w:sz w:val="24"/>
          <w:szCs w:val="24"/>
          <w:rPrChange w:id="532" w:author="Van Alsten, Sarah" w:date="2020-03-03T16:10:00Z">
            <w:rPr/>
          </w:rPrChange>
        </w:rPr>
        <w:t xml:space="preserve">73. </w:t>
      </w:r>
      <w:r w:rsidRPr="00045DA5">
        <w:rPr>
          <w:rFonts w:ascii="Times New Roman" w:hAnsi="Times New Roman" w:cs="Times New Roman"/>
          <w:sz w:val="24"/>
          <w:szCs w:val="24"/>
          <w:rPrChange w:id="533" w:author="Van Alsten, Sarah" w:date="2020-03-03T16:10:00Z">
            <w:rPr/>
          </w:rPrChange>
        </w:rPr>
        <w:tab/>
        <w:t xml:space="preserve">Kennedy J, </w:t>
      </w:r>
      <w:proofErr w:type="spellStart"/>
      <w:r w:rsidRPr="00045DA5">
        <w:rPr>
          <w:rFonts w:ascii="Times New Roman" w:hAnsi="Times New Roman" w:cs="Times New Roman"/>
          <w:sz w:val="24"/>
          <w:szCs w:val="24"/>
          <w:rPrChange w:id="534" w:author="Van Alsten, Sarah" w:date="2020-03-03T16:10:00Z">
            <w:rPr/>
          </w:rPrChange>
        </w:rPr>
        <w:t>Tuleu</w:t>
      </w:r>
      <w:proofErr w:type="spellEnd"/>
      <w:r w:rsidRPr="00045DA5">
        <w:rPr>
          <w:rFonts w:ascii="Times New Roman" w:hAnsi="Times New Roman" w:cs="Times New Roman"/>
          <w:sz w:val="24"/>
          <w:szCs w:val="24"/>
          <w:rPrChange w:id="535" w:author="Van Alsten, Sarah" w:date="2020-03-03T16:10:00Z">
            <w:rPr/>
          </w:rPrChange>
        </w:rPr>
        <w:t xml:space="preserve"> I, Mackay K. Unfilled Prescriptions of Medicare Beneficiaries: Prevalence, Reasons, and Types of Medicines Prescribed. </w:t>
      </w:r>
      <w:r w:rsidRPr="00045DA5">
        <w:rPr>
          <w:rFonts w:ascii="Times New Roman" w:hAnsi="Times New Roman" w:cs="Times New Roman"/>
          <w:i/>
          <w:iCs/>
          <w:sz w:val="24"/>
          <w:szCs w:val="24"/>
          <w:rPrChange w:id="536" w:author="Van Alsten, Sarah" w:date="2020-03-03T16:10:00Z">
            <w:rPr>
              <w:i/>
              <w:iCs/>
            </w:rPr>
          </w:rPrChange>
        </w:rPr>
        <w:t xml:space="preserve">J </w:t>
      </w:r>
      <w:proofErr w:type="spellStart"/>
      <w:r w:rsidRPr="00045DA5">
        <w:rPr>
          <w:rFonts w:ascii="Times New Roman" w:hAnsi="Times New Roman" w:cs="Times New Roman"/>
          <w:i/>
          <w:iCs/>
          <w:sz w:val="24"/>
          <w:szCs w:val="24"/>
          <w:rPrChange w:id="537" w:author="Van Alsten, Sarah" w:date="2020-03-03T16:10:00Z">
            <w:rPr>
              <w:i/>
              <w:iCs/>
            </w:rPr>
          </w:rPrChange>
        </w:rPr>
        <w:t>Manag</w:t>
      </w:r>
      <w:proofErr w:type="spellEnd"/>
      <w:r w:rsidRPr="00045DA5">
        <w:rPr>
          <w:rFonts w:ascii="Times New Roman" w:hAnsi="Times New Roman" w:cs="Times New Roman"/>
          <w:i/>
          <w:iCs/>
          <w:sz w:val="24"/>
          <w:szCs w:val="24"/>
          <w:rPrChange w:id="538" w:author="Van Alsten, Sarah" w:date="2020-03-03T16:10:00Z">
            <w:rPr>
              <w:i/>
              <w:iCs/>
            </w:rPr>
          </w:rPrChange>
        </w:rPr>
        <w:t xml:space="preserve"> Care Pharm</w:t>
      </w:r>
      <w:r w:rsidRPr="00045DA5">
        <w:rPr>
          <w:rFonts w:ascii="Times New Roman" w:hAnsi="Times New Roman" w:cs="Times New Roman"/>
          <w:sz w:val="24"/>
          <w:szCs w:val="24"/>
          <w:rPrChange w:id="539" w:author="Van Alsten, Sarah" w:date="2020-03-03T16:10:00Z">
            <w:rPr/>
          </w:rPrChange>
        </w:rPr>
        <w:t>. 2008;14(6):553-560. doi:10.18553/jmcp.2008.14.6.553</w:t>
      </w:r>
    </w:p>
    <w:p w14:paraId="61142A9A" w14:textId="77777777" w:rsidR="005A30F6" w:rsidRPr="00045DA5" w:rsidRDefault="005A30F6" w:rsidP="005A30F6">
      <w:pPr>
        <w:pStyle w:val="Bibliography"/>
        <w:rPr>
          <w:rFonts w:ascii="Times New Roman" w:hAnsi="Times New Roman" w:cs="Times New Roman"/>
          <w:sz w:val="24"/>
          <w:szCs w:val="24"/>
          <w:rPrChange w:id="540" w:author="Van Alsten, Sarah" w:date="2020-03-03T16:10:00Z">
            <w:rPr/>
          </w:rPrChange>
        </w:rPr>
      </w:pPr>
      <w:r w:rsidRPr="00045DA5">
        <w:rPr>
          <w:rFonts w:ascii="Times New Roman" w:hAnsi="Times New Roman" w:cs="Times New Roman"/>
          <w:sz w:val="24"/>
          <w:szCs w:val="24"/>
          <w:rPrChange w:id="541" w:author="Van Alsten, Sarah" w:date="2020-03-03T16:10:00Z">
            <w:rPr/>
          </w:rPrChange>
        </w:rPr>
        <w:t xml:space="preserve">74. </w:t>
      </w:r>
      <w:r w:rsidRPr="00045DA5">
        <w:rPr>
          <w:rFonts w:ascii="Times New Roman" w:hAnsi="Times New Roman" w:cs="Times New Roman"/>
          <w:sz w:val="24"/>
          <w:szCs w:val="24"/>
          <w:rPrChange w:id="542" w:author="Van Alsten, Sarah" w:date="2020-03-03T16:10:00Z">
            <w:rPr/>
          </w:rPrChange>
        </w:rPr>
        <w:tab/>
        <w:t xml:space="preserve">Blumberg DM, Prager AJ, </w:t>
      </w:r>
      <w:proofErr w:type="spellStart"/>
      <w:r w:rsidRPr="00045DA5">
        <w:rPr>
          <w:rFonts w:ascii="Times New Roman" w:hAnsi="Times New Roman" w:cs="Times New Roman"/>
          <w:sz w:val="24"/>
          <w:szCs w:val="24"/>
          <w:rPrChange w:id="543" w:author="Van Alsten, Sarah" w:date="2020-03-03T16:10:00Z">
            <w:rPr/>
          </w:rPrChange>
        </w:rPr>
        <w:t>Liebmann</w:t>
      </w:r>
      <w:proofErr w:type="spellEnd"/>
      <w:r w:rsidRPr="00045DA5">
        <w:rPr>
          <w:rFonts w:ascii="Times New Roman" w:hAnsi="Times New Roman" w:cs="Times New Roman"/>
          <w:sz w:val="24"/>
          <w:szCs w:val="24"/>
          <w:rPrChange w:id="544" w:author="Van Alsten, Sarah" w:date="2020-03-03T16:10:00Z">
            <w:rPr/>
          </w:rPrChange>
        </w:rPr>
        <w:t xml:space="preserve"> JM, Cioffi GA, </w:t>
      </w:r>
      <w:proofErr w:type="spellStart"/>
      <w:r w:rsidRPr="00045DA5">
        <w:rPr>
          <w:rFonts w:ascii="Times New Roman" w:hAnsi="Times New Roman" w:cs="Times New Roman"/>
          <w:sz w:val="24"/>
          <w:szCs w:val="24"/>
          <w:rPrChange w:id="545" w:author="Van Alsten, Sarah" w:date="2020-03-03T16:10:00Z">
            <w:rPr/>
          </w:rPrChange>
        </w:rPr>
        <w:t>Moraes</w:t>
      </w:r>
      <w:proofErr w:type="spellEnd"/>
      <w:r w:rsidRPr="00045DA5">
        <w:rPr>
          <w:rFonts w:ascii="Times New Roman" w:hAnsi="Times New Roman" w:cs="Times New Roman"/>
          <w:sz w:val="24"/>
          <w:szCs w:val="24"/>
          <w:rPrChange w:id="546" w:author="Van Alsten, Sarah" w:date="2020-03-03T16:10:00Z">
            <w:rPr/>
          </w:rPrChange>
        </w:rPr>
        <w:t xml:space="preserve"> CGD. Cost-Related Medication Nonadherence and Cost-Saving Behaviors Among Patients With Glaucoma Before and After the Im</w:t>
      </w:r>
      <w:bookmarkStart w:id="547" w:name="_GoBack"/>
      <w:bookmarkEnd w:id="547"/>
      <w:r w:rsidRPr="00045DA5">
        <w:rPr>
          <w:rFonts w:ascii="Times New Roman" w:hAnsi="Times New Roman" w:cs="Times New Roman"/>
          <w:sz w:val="24"/>
          <w:szCs w:val="24"/>
          <w:rPrChange w:id="548" w:author="Van Alsten, Sarah" w:date="2020-03-03T16:10:00Z">
            <w:rPr/>
          </w:rPrChange>
        </w:rPr>
        <w:t xml:space="preserve">plementation of Medicare Part D. </w:t>
      </w:r>
      <w:r w:rsidRPr="00045DA5">
        <w:rPr>
          <w:rFonts w:ascii="Times New Roman" w:hAnsi="Times New Roman" w:cs="Times New Roman"/>
          <w:i/>
          <w:iCs/>
          <w:sz w:val="24"/>
          <w:szCs w:val="24"/>
          <w:rPrChange w:id="549" w:author="Van Alsten, Sarah" w:date="2020-03-03T16:10:00Z">
            <w:rPr>
              <w:i/>
              <w:iCs/>
            </w:rPr>
          </w:rPrChange>
        </w:rPr>
        <w:t xml:space="preserve">JAMA </w:t>
      </w:r>
      <w:proofErr w:type="spellStart"/>
      <w:r w:rsidRPr="00045DA5">
        <w:rPr>
          <w:rFonts w:ascii="Times New Roman" w:hAnsi="Times New Roman" w:cs="Times New Roman"/>
          <w:i/>
          <w:iCs/>
          <w:sz w:val="24"/>
          <w:szCs w:val="24"/>
          <w:rPrChange w:id="550" w:author="Van Alsten, Sarah" w:date="2020-03-03T16:10:00Z">
            <w:rPr>
              <w:i/>
              <w:iCs/>
            </w:rPr>
          </w:rPrChange>
        </w:rPr>
        <w:t>Ophthalmol</w:t>
      </w:r>
      <w:proofErr w:type="spellEnd"/>
      <w:r w:rsidRPr="00045DA5">
        <w:rPr>
          <w:rFonts w:ascii="Times New Roman" w:hAnsi="Times New Roman" w:cs="Times New Roman"/>
          <w:sz w:val="24"/>
          <w:szCs w:val="24"/>
          <w:rPrChange w:id="551" w:author="Van Alsten, Sarah" w:date="2020-03-03T16:10:00Z">
            <w:rPr/>
          </w:rPrChange>
        </w:rPr>
        <w:t>. 2015;133(9):985-996. doi:10.1001/jamaophthalmol.2015.1671</w:t>
      </w:r>
    </w:p>
    <w:p w14:paraId="5DB3479C" w14:textId="77777777" w:rsidR="005A30F6" w:rsidRPr="00045DA5" w:rsidRDefault="005A30F6" w:rsidP="005A30F6">
      <w:pPr>
        <w:pStyle w:val="Bibliography"/>
        <w:rPr>
          <w:rFonts w:ascii="Times New Roman" w:hAnsi="Times New Roman" w:cs="Times New Roman"/>
          <w:sz w:val="24"/>
          <w:szCs w:val="24"/>
          <w:rPrChange w:id="552" w:author="Van Alsten, Sarah" w:date="2020-03-03T16:10:00Z">
            <w:rPr/>
          </w:rPrChange>
        </w:rPr>
      </w:pPr>
      <w:r w:rsidRPr="00045DA5">
        <w:rPr>
          <w:rFonts w:ascii="Times New Roman" w:hAnsi="Times New Roman" w:cs="Times New Roman"/>
          <w:sz w:val="24"/>
          <w:szCs w:val="24"/>
          <w:rPrChange w:id="553" w:author="Van Alsten, Sarah" w:date="2020-03-03T16:10:00Z">
            <w:rPr/>
          </w:rPrChange>
        </w:rPr>
        <w:t xml:space="preserve">75. </w:t>
      </w:r>
      <w:r w:rsidRPr="00045DA5">
        <w:rPr>
          <w:rFonts w:ascii="Times New Roman" w:hAnsi="Times New Roman" w:cs="Times New Roman"/>
          <w:sz w:val="24"/>
          <w:szCs w:val="24"/>
          <w:rPrChange w:id="554" w:author="Van Alsten, Sarah" w:date="2020-03-03T16:10:00Z">
            <w:rPr/>
          </w:rPrChange>
        </w:rPr>
        <w:tab/>
      </w:r>
      <w:proofErr w:type="spellStart"/>
      <w:r w:rsidRPr="00045DA5">
        <w:rPr>
          <w:rFonts w:ascii="Times New Roman" w:hAnsi="Times New Roman" w:cs="Times New Roman"/>
          <w:sz w:val="24"/>
          <w:szCs w:val="24"/>
          <w:rPrChange w:id="555" w:author="Van Alsten, Sarah" w:date="2020-03-03T16:10:00Z">
            <w:rPr/>
          </w:rPrChange>
        </w:rPr>
        <w:t>Zivin</w:t>
      </w:r>
      <w:proofErr w:type="spellEnd"/>
      <w:r w:rsidRPr="00045DA5">
        <w:rPr>
          <w:rFonts w:ascii="Times New Roman" w:hAnsi="Times New Roman" w:cs="Times New Roman"/>
          <w:sz w:val="24"/>
          <w:szCs w:val="24"/>
          <w:rPrChange w:id="556" w:author="Van Alsten, Sarah" w:date="2020-03-03T16:10:00Z">
            <w:rPr/>
          </w:rPrChange>
        </w:rPr>
        <w:t xml:space="preserve"> K, Ratliff S, Heisler MM, </w:t>
      </w:r>
      <w:proofErr w:type="spellStart"/>
      <w:r w:rsidRPr="00045DA5">
        <w:rPr>
          <w:rFonts w:ascii="Times New Roman" w:hAnsi="Times New Roman" w:cs="Times New Roman"/>
          <w:sz w:val="24"/>
          <w:szCs w:val="24"/>
          <w:rPrChange w:id="557" w:author="Van Alsten, Sarah" w:date="2020-03-03T16:10:00Z">
            <w:rPr/>
          </w:rPrChange>
        </w:rPr>
        <w:t>Langa</w:t>
      </w:r>
      <w:proofErr w:type="spellEnd"/>
      <w:r w:rsidRPr="00045DA5">
        <w:rPr>
          <w:rFonts w:ascii="Times New Roman" w:hAnsi="Times New Roman" w:cs="Times New Roman"/>
          <w:sz w:val="24"/>
          <w:szCs w:val="24"/>
          <w:rPrChange w:id="558" w:author="Van Alsten, Sarah" w:date="2020-03-03T16:10:00Z">
            <w:rPr/>
          </w:rPrChange>
        </w:rPr>
        <w:t xml:space="preserve"> KM, </w:t>
      </w:r>
      <w:proofErr w:type="spellStart"/>
      <w:r w:rsidRPr="00045DA5">
        <w:rPr>
          <w:rFonts w:ascii="Times New Roman" w:hAnsi="Times New Roman" w:cs="Times New Roman"/>
          <w:sz w:val="24"/>
          <w:szCs w:val="24"/>
          <w:rPrChange w:id="559" w:author="Van Alsten, Sarah" w:date="2020-03-03T16:10:00Z">
            <w:rPr/>
          </w:rPrChange>
        </w:rPr>
        <w:t>Piette</w:t>
      </w:r>
      <w:proofErr w:type="spellEnd"/>
      <w:r w:rsidRPr="00045DA5">
        <w:rPr>
          <w:rFonts w:ascii="Times New Roman" w:hAnsi="Times New Roman" w:cs="Times New Roman"/>
          <w:sz w:val="24"/>
          <w:szCs w:val="24"/>
          <w:rPrChange w:id="560" w:author="Van Alsten, Sarah" w:date="2020-03-03T16:10:00Z">
            <w:rPr/>
          </w:rPrChange>
        </w:rPr>
        <w:t xml:space="preserve"> JD. Factors Influencing Cost-Related Nonadherence to Medication in Older Adults: A Conceptually Based Approach. </w:t>
      </w:r>
      <w:r w:rsidRPr="00045DA5">
        <w:rPr>
          <w:rFonts w:ascii="Times New Roman" w:hAnsi="Times New Roman" w:cs="Times New Roman"/>
          <w:i/>
          <w:iCs/>
          <w:sz w:val="24"/>
          <w:szCs w:val="24"/>
          <w:rPrChange w:id="561" w:author="Van Alsten, Sarah" w:date="2020-03-03T16:10:00Z">
            <w:rPr>
              <w:i/>
              <w:iCs/>
            </w:rPr>
          </w:rPrChange>
        </w:rPr>
        <w:t xml:space="preserve">Value </w:t>
      </w:r>
      <w:r w:rsidRPr="00045DA5">
        <w:rPr>
          <w:rFonts w:ascii="Times New Roman" w:hAnsi="Times New Roman" w:cs="Times New Roman"/>
          <w:i/>
          <w:iCs/>
          <w:sz w:val="24"/>
          <w:szCs w:val="24"/>
          <w:rPrChange w:id="562" w:author="Van Alsten, Sarah" w:date="2020-03-03T16:10:00Z">
            <w:rPr>
              <w:i/>
              <w:iCs/>
            </w:rPr>
          </w:rPrChange>
        </w:rPr>
        <w:lastRenderedPageBreak/>
        <w:t>Health J Int Soc Pharmacoeconomics Outcomes Res</w:t>
      </w:r>
      <w:r w:rsidRPr="00045DA5">
        <w:rPr>
          <w:rFonts w:ascii="Times New Roman" w:hAnsi="Times New Roman" w:cs="Times New Roman"/>
          <w:sz w:val="24"/>
          <w:szCs w:val="24"/>
          <w:rPrChange w:id="563" w:author="Van Alsten, Sarah" w:date="2020-03-03T16:10:00Z">
            <w:rPr/>
          </w:rPrChange>
        </w:rPr>
        <w:t>. 2010;13(4):338-345. doi:10.1111/j.1524-4733.2009.00679.x</w:t>
      </w:r>
    </w:p>
    <w:p w14:paraId="41CF1A91" w14:textId="77777777" w:rsidR="005A30F6" w:rsidRPr="00045DA5" w:rsidRDefault="005A30F6" w:rsidP="005A30F6">
      <w:pPr>
        <w:pStyle w:val="Bibliography"/>
        <w:rPr>
          <w:rFonts w:ascii="Times New Roman" w:hAnsi="Times New Roman" w:cs="Times New Roman"/>
          <w:sz w:val="24"/>
          <w:szCs w:val="24"/>
          <w:rPrChange w:id="564" w:author="Van Alsten, Sarah" w:date="2020-03-03T16:10:00Z">
            <w:rPr/>
          </w:rPrChange>
        </w:rPr>
      </w:pPr>
      <w:r w:rsidRPr="00045DA5">
        <w:rPr>
          <w:rFonts w:ascii="Times New Roman" w:hAnsi="Times New Roman" w:cs="Times New Roman"/>
          <w:sz w:val="24"/>
          <w:szCs w:val="24"/>
          <w:rPrChange w:id="565" w:author="Van Alsten, Sarah" w:date="2020-03-03T16:10:00Z">
            <w:rPr/>
          </w:rPrChange>
        </w:rPr>
        <w:t xml:space="preserve">76. </w:t>
      </w:r>
      <w:r w:rsidRPr="00045DA5">
        <w:rPr>
          <w:rFonts w:ascii="Times New Roman" w:hAnsi="Times New Roman" w:cs="Times New Roman"/>
          <w:sz w:val="24"/>
          <w:szCs w:val="24"/>
          <w:rPrChange w:id="566" w:author="Van Alsten, Sarah" w:date="2020-03-03T16:10:00Z">
            <w:rPr/>
          </w:rPrChange>
        </w:rPr>
        <w:tab/>
      </w:r>
      <w:proofErr w:type="spellStart"/>
      <w:r w:rsidRPr="00045DA5">
        <w:rPr>
          <w:rFonts w:ascii="Times New Roman" w:hAnsi="Times New Roman" w:cs="Times New Roman"/>
          <w:sz w:val="24"/>
          <w:szCs w:val="24"/>
          <w:rPrChange w:id="567" w:author="Van Alsten, Sarah" w:date="2020-03-03T16:10:00Z">
            <w:rPr/>
          </w:rPrChange>
        </w:rPr>
        <w:t>Piette</w:t>
      </w:r>
      <w:proofErr w:type="spellEnd"/>
      <w:r w:rsidRPr="00045DA5">
        <w:rPr>
          <w:rFonts w:ascii="Times New Roman" w:hAnsi="Times New Roman" w:cs="Times New Roman"/>
          <w:sz w:val="24"/>
          <w:szCs w:val="24"/>
          <w:rPrChange w:id="568" w:author="Van Alsten, Sarah" w:date="2020-03-03T16:10:00Z">
            <w:rPr/>
          </w:rPrChange>
        </w:rPr>
        <w:t xml:space="preserve"> JD, Beard A, </w:t>
      </w:r>
      <w:proofErr w:type="spellStart"/>
      <w:r w:rsidRPr="00045DA5">
        <w:rPr>
          <w:rFonts w:ascii="Times New Roman" w:hAnsi="Times New Roman" w:cs="Times New Roman"/>
          <w:sz w:val="24"/>
          <w:szCs w:val="24"/>
          <w:rPrChange w:id="569" w:author="Van Alsten, Sarah" w:date="2020-03-03T16:10:00Z">
            <w:rPr/>
          </w:rPrChange>
        </w:rPr>
        <w:t>Rosland</w:t>
      </w:r>
      <w:proofErr w:type="spellEnd"/>
      <w:r w:rsidRPr="00045DA5">
        <w:rPr>
          <w:rFonts w:ascii="Times New Roman" w:hAnsi="Times New Roman" w:cs="Times New Roman"/>
          <w:sz w:val="24"/>
          <w:szCs w:val="24"/>
          <w:rPrChange w:id="570" w:author="Van Alsten, Sarah" w:date="2020-03-03T16:10:00Z">
            <w:rPr/>
          </w:rPrChange>
        </w:rPr>
        <w:t xml:space="preserve"> AM, </w:t>
      </w:r>
      <w:proofErr w:type="spellStart"/>
      <w:r w:rsidRPr="00045DA5">
        <w:rPr>
          <w:rFonts w:ascii="Times New Roman" w:hAnsi="Times New Roman" w:cs="Times New Roman"/>
          <w:sz w:val="24"/>
          <w:szCs w:val="24"/>
          <w:rPrChange w:id="571" w:author="Van Alsten, Sarah" w:date="2020-03-03T16:10:00Z">
            <w:rPr/>
          </w:rPrChange>
        </w:rPr>
        <w:t>McHorney</w:t>
      </w:r>
      <w:proofErr w:type="spellEnd"/>
      <w:r w:rsidRPr="00045DA5">
        <w:rPr>
          <w:rFonts w:ascii="Times New Roman" w:hAnsi="Times New Roman" w:cs="Times New Roman"/>
          <w:sz w:val="24"/>
          <w:szCs w:val="24"/>
          <w:rPrChange w:id="572" w:author="Van Alsten, Sarah" w:date="2020-03-03T16:10:00Z">
            <w:rPr/>
          </w:rPrChange>
        </w:rPr>
        <w:t xml:space="preserve"> CA. Beliefs that influence cost-related medication non-adherence among the “haves” and “have nots” with chronic diseases. </w:t>
      </w:r>
      <w:r w:rsidRPr="00045DA5">
        <w:rPr>
          <w:rFonts w:ascii="Times New Roman" w:hAnsi="Times New Roman" w:cs="Times New Roman"/>
          <w:i/>
          <w:iCs/>
          <w:sz w:val="24"/>
          <w:szCs w:val="24"/>
          <w:rPrChange w:id="573" w:author="Van Alsten, Sarah" w:date="2020-03-03T16:10:00Z">
            <w:rPr>
              <w:i/>
              <w:iCs/>
            </w:rPr>
          </w:rPrChange>
        </w:rPr>
        <w:t>Patient Prefer Adherence</w:t>
      </w:r>
      <w:r w:rsidRPr="00045DA5">
        <w:rPr>
          <w:rFonts w:ascii="Times New Roman" w:hAnsi="Times New Roman" w:cs="Times New Roman"/>
          <w:sz w:val="24"/>
          <w:szCs w:val="24"/>
          <w:rPrChange w:id="574" w:author="Van Alsten, Sarah" w:date="2020-03-03T16:10:00Z">
            <w:rPr/>
          </w:rPrChange>
        </w:rPr>
        <w:t>. 2011;5:389-396. doi:10.2147/PPA.S23111</w:t>
      </w:r>
    </w:p>
    <w:p w14:paraId="413AFFEC" w14:textId="77777777" w:rsidR="005A30F6" w:rsidRPr="00045DA5" w:rsidRDefault="005A30F6" w:rsidP="005A30F6">
      <w:pPr>
        <w:pStyle w:val="Bibliography"/>
        <w:rPr>
          <w:rFonts w:ascii="Times New Roman" w:hAnsi="Times New Roman" w:cs="Times New Roman"/>
          <w:sz w:val="24"/>
          <w:szCs w:val="24"/>
          <w:rPrChange w:id="575" w:author="Van Alsten, Sarah" w:date="2020-03-03T16:10:00Z">
            <w:rPr/>
          </w:rPrChange>
        </w:rPr>
      </w:pPr>
      <w:r w:rsidRPr="00045DA5">
        <w:rPr>
          <w:rFonts w:ascii="Times New Roman" w:hAnsi="Times New Roman" w:cs="Times New Roman"/>
          <w:sz w:val="24"/>
          <w:szCs w:val="24"/>
          <w:rPrChange w:id="576" w:author="Van Alsten, Sarah" w:date="2020-03-03T16:10:00Z">
            <w:rPr/>
          </w:rPrChange>
        </w:rPr>
        <w:t xml:space="preserve">77. </w:t>
      </w:r>
      <w:r w:rsidRPr="00045DA5">
        <w:rPr>
          <w:rFonts w:ascii="Times New Roman" w:hAnsi="Times New Roman" w:cs="Times New Roman"/>
          <w:sz w:val="24"/>
          <w:szCs w:val="24"/>
          <w:rPrChange w:id="577" w:author="Van Alsten, Sarah" w:date="2020-03-03T16:10:00Z">
            <w:rPr/>
          </w:rPrChange>
        </w:rPr>
        <w:tab/>
        <w:t xml:space="preserve">Zeng F, Patel BV, Brunetti L. Effects of coverage gap reform on adherence to diabetes medications. </w:t>
      </w:r>
      <w:r w:rsidRPr="00045DA5">
        <w:rPr>
          <w:rFonts w:ascii="Times New Roman" w:hAnsi="Times New Roman" w:cs="Times New Roman"/>
          <w:i/>
          <w:iCs/>
          <w:sz w:val="24"/>
          <w:szCs w:val="24"/>
          <w:rPrChange w:id="578" w:author="Van Alsten, Sarah" w:date="2020-03-03T16:10:00Z">
            <w:rPr>
              <w:i/>
              <w:iCs/>
            </w:rPr>
          </w:rPrChange>
        </w:rPr>
        <w:t xml:space="preserve">Am J </w:t>
      </w:r>
      <w:proofErr w:type="spellStart"/>
      <w:r w:rsidRPr="00045DA5">
        <w:rPr>
          <w:rFonts w:ascii="Times New Roman" w:hAnsi="Times New Roman" w:cs="Times New Roman"/>
          <w:i/>
          <w:iCs/>
          <w:sz w:val="24"/>
          <w:szCs w:val="24"/>
          <w:rPrChange w:id="579" w:author="Van Alsten, Sarah" w:date="2020-03-03T16:10:00Z">
            <w:rPr>
              <w:i/>
              <w:iCs/>
            </w:rPr>
          </w:rPrChange>
        </w:rPr>
        <w:t>Manag</w:t>
      </w:r>
      <w:proofErr w:type="spellEnd"/>
      <w:r w:rsidRPr="00045DA5">
        <w:rPr>
          <w:rFonts w:ascii="Times New Roman" w:hAnsi="Times New Roman" w:cs="Times New Roman"/>
          <w:i/>
          <w:iCs/>
          <w:sz w:val="24"/>
          <w:szCs w:val="24"/>
          <w:rPrChange w:id="580" w:author="Van Alsten, Sarah" w:date="2020-03-03T16:10:00Z">
            <w:rPr>
              <w:i/>
              <w:iCs/>
            </w:rPr>
          </w:rPrChange>
        </w:rPr>
        <w:t xml:space="preserve"> Care</w:t>
      </w:r>
      <w:r w:rsidRPr="00045DA5">
        <w:rPr>
          <w:rFonts w:ascii="Times New Roman" w:hAnsi="Times New Roman" w:cs="Times New Roman"/>
          <w:sz w:val="24"/>
          <w:szCs w:val="24"/>
          <w:rPrChange w:id="581" w:author="Van Alsten, Sarah" w:date="2020-03-03T16:10:00Z">
            <w:rPr/>
          </w:rPrChange>
        </w:rPr>
        <w:t>. 2013;19(4):308—316.</w:t>
      </w:r>
    </w:p>
    <w:p w14:paraId="0F78D302" w14:textId="77777777" w:rsidR="005A30F6" w:rsidRPr="00045DA5" w:rsidRDefault="005A30F6" w:rsidP="005A30F6">
      <w:pPr>
        <w:pStyle w:val="Bibliography"/>
        <w:rPr>
          <w:rFonts w:ascii="Times New Roman" w:hAnsi="Times New Roman" w:cs="Times New Roman"/>
          <w:sz w:val="24"/>
          <w:szCs w:val="24"/>
          <w:rPrChange w:id="582" w:author="Van Alsten, Sarah" w:date="2020-03-03T16:10:00Z">
            <w:rPr/>
          </w:rPrChange>
        </w:rPr>
      </w:pPr>
      <w:r w:rsidRPr="00045DA5">
        <w:rPr>
          <w:rFonts w:ascii="Times New Roman" w:hAnsi="Times New Roman" w:cs="Times New Roman"/>
          <w:sz w:val="24"/>
          <w:szCs w:val="24"/>
          <w:rPrChange w:id="583" w:author="Van Alsten, Sarah" w:date="2020-03-03T16:10:00Z">
            <w:rPr/>
          </w:rPrChange>
        </w:rPr>
        <w:t xml:space="preserve">78. </w:t>
      </w:r>
      <w:r w:rsidRPr="00045DA5">
        <w:rPr>
          <w:rFonts w:ascii="Times New Roman" w:hAnsi="Times New Roman" w:cs="Times New Roman"/>
          <w:sz w:val="24"/>
          <w:szCs w:val="24"/>
          <w:rPrChange w:id="584" w:author="Van Alsten, Sarah" w:date="2020-03-03T16:10:00Z">
            <w:rPr/>
          </w:rPrChange>
        </w:rPr>
        <w:tab/>
        <w:t xml:space="preserve">Mulcahy AW, Eibner C, </w:t>
      </w:r>
      <w:proofErr w:type="spellStart"/>
      <w:r w:rsidRPr="00045DA5">
        <w:rPr>
          <w:rFonts w:ascii="Times New Roman" w:hAnsi="Times New Roman" w:cs="Times New Roman"/>
          <w:sz w:val="24"/>
          <w:szCs w:val="24"/>
          <w:rPrChange w:id="585" w:author="Van Alsten, Sarah" w:date="2020-03-03T16:10:00Z">
            <w:rPr/>
          </w:rPrChange>
        </w:rPr>
        <w:t>Finegold</w:t>
      </w:r>
      <w:proofErr w:type="spellEnd"/>
      <w:r w:rsidRPr="00045DA5">
        <w:rPr>
          <w:rFonts w:ascii="Times New Roman" w:hAnsi="Times New Roman" w:cs="Times New Roman"/>
          <w:sz w:val="24"/>
          <w:szCs w:val="24"/>
          <w:rPrChange w:id="586" w:author="Van Alsten, Sarah" w:date="2020-03-03T16:10:00Z">
            <w:rPr/>
          </w:rPrChange>
        </w:rPr>
        <w:t xml:space="preserve"> K. Gaining Coverage Through Medicaid Or Private Insurance Increased Prescription Use And Lowered Out-Of-Pocket Spending. </w:t>
      </w:r>
      <w:r w:rsidRPr="00045DA5">
        <w:rPr>
          <w:rFonts w:ascii="Times New Roman" w:hAnsi="Times New Roman" w:cs="Times New Roman"/>
          <w:i/>
          <w:iCs/>
          <w:sz w:val="24"/>
          <w:szCs w:val="24"/>
          <w:rPrChange w:id="587" w:author="Van Alsten, Sarah" w:date="2020-03-03T16:10:00Z">
            <w:rPr>
              <w:i/>
              <w:iCs/>
            </w:rPr>
          </w:rPrChange>
        </w:rPr>
        <w:t xml:space="preserve">Health </w:t>
      </w:r>
      <w:proofErr w:type="spellStart"/>
      <w:r w:rsidRPr="00045DA5">
        <w:rPr>
          <w:rFonts w:ascii="Times New Roman" w:hAnsi="Times New Roman" w:cs="Times New Roman"/>
          <w:i/>
          <w:iCs/>
          <w:sz w:val="24"/>
          <w:szCs w:val="24"/>
          <w:rPrChange w:id="588" w:author="Van Alsten, Sarah" w:date="2020-03-03T16:10:00Z">
            <w:rPr>
              <w:i/>
              <w:iCs/>
            </w:rPr>
          </w:rPrChange>
        </w:rPr>
        <w:t>Aff</w:t>
      </w:r>
      <w:proofErr w:type="spellEnd"/>
      <w:r w:rsidRPr="00045DA5">
        <w:rPr>
          <w:rFonts w:ascii="Times New Roman" w:hAnsi="Times New Roman" w:cs="Times New Roman"/>
          <w:i/>
          <w:iCs/>
          <w:sz w:val="24"/>
          <w:szCs w:val="24"/>
          <w:rPrChange w:id="589" w:author="Van Alsten, Sarah" w:date="2020-03-03T16:10:00Z">
            <w:rPr>
              <w:i/>
              <w:iCs/>
            </w:rPr>
          </w:rPrChange>
        </w:rPr>
        <w:t xml:space="preserve"> (Millwood)</w:t>
      </w:r>
      <w:r w:rsidRPr="00045DA5">
        <w:rPr>
          <w:rFonts w:ascii="Times New Roman" w:hAnsi="Times New Roman" w:cs="Times New Roman"/>
          <w:sz w:val="24"/>
          <w:szCs w:val="24"/>
          <w:rPrChange w:id="590" w:author="Van Alsten, Sarah" w:date="2020-03-03T16:10:00Z">
            <w:rPr/>
          </w:rPrChange>
        </w:rPr>
        <w:t>. 2016;35(9):1725-1733. doi:10.1377/hlthaff.2016.0091</w:t>
      </w:r>
    </w:p>
    <w:p w14:paraId="2943B823" w14:textId="77777777" w:rsidR="005A30F6" w:rsidRPr="00045DA5" w:rsidRDefault="005A30F6" w:rsidP="005A30F6">
      <w:pPr>
        <w:pStyle w:val="Bibliography"/>
        <w:rPr>
          <w:rFonts w:ascii="Times New Roman" w:hAnsi="Times New Roman" w:cs="Times New Roman"/>
          <w:sz w:val="24"/>
          <w:szCs w:val="24"/>
          <w:rPrChange w:id="591" w:author="Van Alsten, Sarah" w:date="2020-03-03T16:10:00Z">
            <w:rPr/>
          </w:rPrChange>
        </w:rPr>
      </w:pPr>
      <w:r w:rsidRPr="00045DA5">
        <w:rPr>
          <w:rFonts w:ascii="Times New Roman" w:hAnsi="Times New Roman" w:cs="Times New Roman"/>
          <w:sz w:val="24"/>
          <w:szCs w:val="24"/>
          <w:rPrChange w:id="592" w:author="Van Alsten, Sarah" w:date="2020-03-03T16:10:00Z">
            <w:rPr/>
          </w:rPrChange>
        </w:rPr>
        <w:t xml:space="preserve">79. </w:t>
      </w:r>
      <w:r w:rsidRPr="00045DA5">
        <w:rPr>
          <w:rFonts w:ascii="Times New Roman" w:hAnsi="Times New Roman" w:cs="Times New Roman"/>
          <w:sz w:val="24"/>
          <w:szCs w:val="24"/>
          <w:rPrChange w:id="593" w:author="Van Alsten, Sarah" w:date="2020-03-03T16:10:00Z">
            <w:rPr/>
          </w:rPrChange>
        </w:rPr>
        <w:tab/>
      </w:r>
      <w:proofErr w:type="spellStart"/>
      <w:r w:rsidRPr="00045DA5">
        <w:rPr>
          <w:rFonts w:ascii="Times New Roman" w:hAnsi="Times New Roman" w:cs="Times New Roman"/>
          <w:sz w:val="24"/>
          <w:szCs w:val="24"/>
          <w:rPrChange w:id="594" w:author="Van Alsten, Sarah" w:date="2020-03-03T16:10:00Z">
            <w:rPr/>
          </w:rPrChange>
        </w:rPr>
        <w:t>Kurlander</w:t>
      </w:r>
      <w:proofErr w:type="spellEnd"/>
      <w:r w:rsidRPr="00045DA5">
        <w:rPr>
          <w:rFonts w:ascii="Times New Roman" w:hAnsi="Times New Roman" w:cs="Times New Roman"/>
          <w:sz w:val="24"/>
          <w:szCs w:val="24"/>
          <w:rPrChange w:id="595" w:author="Van Alsten, Sarah" w:date="2020-03-03T16:10:00Z">
            <w:rPr/>
          </w:rPrChange>
        </w:rPr>
        <w:t xml:space="preserve"> JE, Kerr EA, </w:t>
      </w:r>
      <w:proofErr w:type="spellStart"/>
      <w:r w:rsidRPr="00045DA5">
        <w:rPr>
          <w:rFonts w:ascii="Times New Roman" w:hAnsi="Times New Roman" w:cs="Times New Roman"/>
          <w:sz w:val="24"/>
          <w:szCs w:val="24"/>
          <w:rPrChange w:id="596" w:author="Van Alsten, Sarah" w:date="2020-03-03T16:10:00Z">
            <w:rPr/>
          </w:rPrChange>
        </w:rPr>
        <w:t>Krein</w:t>
      </w:r>
      <w:proofErr w:type="spellEnd"/>
      <w:r w:rsidRPr="00045DA5">
        <w:rPr>
          <w:rFonts w:ascii="Times New Roman" w:hAnsi="Times New Roman" w:cs="Times New Roman"/>
          <w:sz w:val="24"/>
          <w:szCs w:val="24"/>
          <w:rPrChange w:id="597" w:author="Van Alsten, Sarah" w:date="2020-03-03T16:10:00Z">
            <w:rPr/>
          </w:rPrChange>
        </w:rPr>
        <w:t xml:space="preserve"> S, Heisler M, </w:t>
      </w:r>
      <w:proofErr w:type="spellStart"/>
      <w:r w:rsidRPr="00045DA5">
        <w:rPr>
          <w:rFonts w:ascii="Times New Roman" w:hAnsi="Times New Roman" w:cs="Times New Roman"/>
          <w:sz w:val="24"/>
          <w:szCs w:val="24"/>
          <w:rPrChange w:id="598" w:author="Van Alsten, Sarah" w:date="2020-03-03T16:10:00Z">
            <w:rPr/>
          </w:rPrChange>
        </w:rPr>
        <w:t>Piette</w:t>
      </w:r>
      <w:proofErr w:type="spellEnd"/>
      <w:r w:rsidRPr="00045DA5">
        <w:rPr>
          <w:rFonts w:ascii="Times New Roman" w:hAnsi="Times New Roman" w:cs="Times New Roman"/>
          <w:sz w:val="24"/>
          <w:szCs w:val="24"/>
          <w:rPrChange w:id="599" w:author="Van Alsten, Sarah" w:date="2020-03-03T16:10:00Z">
            <w:rPr/>
          </w:rPrChange>
        </w:rPr>
        <w:t xml:space="preserve"> JD. Cost-Related Nonadherence to Medications Among Patients With Diabetes and Chronic Pain: Factors beyond finances. </w:t>
      </w:r>
      <w:r w:rsidRPr="00045DA5">
        <w:rPr>
          <w:rFonts w:ascii="Times New Roman" w:hAnsi="Times New Roman" w:cs="Times New Roman"/>
          <w:i/>
          <w:iCs/>
          <w:sz w:val="24"/>
          <w:szCs w:val="24"/>
          <w:rPrChange w:id="600" w:author="Van Alsten, Sarah" w:date="2020-03-03T16:10:00Z">
            <w:rPr>
              <w:i/>
              <w:iCs/>
            </w:rPr>
          </w:rPrChange>
        </w:rPr>
        <w:t>Diabetes Care</w:t>
      </w:r>
      <w:r w:rsidRPr="00045DA5">
        <w:rPr>
          <w:rFonts w:ascii="Times New Roman" w:hAnsi="Times New Roman" w:cs="Times New Roman"/>
          <w:sz w:val="24"/>
          <w:szCs w:val="24"/>
          <w:rPrChange w:id="601" w:author="Van Alsten, Sarah" w:date="2020-03-03T16:10:00Z">
            <w:rPr/>
          </w:rPrChange>
        </w:rPr>
        <w:t>. 2009;32(12):2143-2148. doi:10.2337/dc09-1059</w:t>
      </w:r>
    </w:p>
    <w:p w14:paraId="25FBEA56" w14:textId="77777777" w:rsidR="005A30F6" w:rsidRPr="00045DA5" w:rsidRDefault="005A30F6" w:rsidP="005A30F6">
      <w:pPr>
        <w:pStyle w:val="Bibliography"/>
        <w:rPr>
          <w:rFonts w:ascii="Times New Roman" w:hAnsi="Times New Roman" w:cs="Times New Roman"/>
          <w:sz w:val="24"/>
          <w:szCs w:val="24"/>
          <w:rPrChange w:id="602" w:author="Van Alsten, Sarah" w:date="2020-03-03T16:10:00Z">
            <w:rPr/>
          </w:rPrChange>
        </w:rPr>
      </w:pPr>
      <w:r w:rsidRPr="00045DA5">
        <w:rPr>
          <w:rFonts w:ascii="Times New Roman" w:hAnsi="Times New Roman" w:cs="Times New Roman"/>
          <w:sz w:val="24"/>
          <w:szCs w:val="24"/>
          <w:rPrChange w:id="603" w:author="Van Alsten, Sarah" w:date="2020-03-03T16:10:00Z">
            <w:rPr/>
          </w:rPrChange>
        </w:rPr>
        <w:t xml:space="preserve">80. </w:t>
      </w:r>
      <w:r w:rsidRPr="00045DA5">
        <w:rPr>
          <w:rFonts w:ascii="Times New Roman" w:hAnsi="Times New Roman" w:cs="Times New Roman"/>
          <w:sz w:val="24"/>
          <w:szCs w:val="24"/>
          <w:rPrChange w:id="604" w:author="Van Alsten, Sarah" w:date="2020-03-03T16:10:00Z">
            <w:rPr/>
          </w:rPrChange>
        </w:rPr>
        <w:tab/>
      </w:r>
      <w:proofErr w:type="spellStart"/>
      <w:r w:rsidRPr="00045DA5">
        <w:rPr>
          <w:rFonts w:ascii="Times New Roman" w:hAnsi="Times New Roman" w:cs="Times New Roman"/>
          <w:sz w:val="24"/>
          <w:szCs w:val="24"/>
          <w:rPrChange w:id="605" w:author="Van Alsten, Sarah" w:date="2020-03-03T16:10:00Z">
            <w:rPr/>
          </w:rPrChange>
        </w:rPr>
        <w:t>Skopp</w:t>
      </w:r>
      <w:proofErr w:type="spellEnd"/>
      <w:r w:rsidRPr="00045DA5">
        <w:rPr>
          <w:rFonts w:ascii="Times New Roman" w:hAnsi="Times New Roman" w:cs="Times New Roman"/>
          <w:sz w:val="24"/>
          <w:szCs w:val="24"/>
          <w:rPrChange w:id="606" w:author="Van Alsten, Sarah" w:date="2020-03-03T16:10:00Z">
            <w:rPr/>
          </w:rPrChange>
        </w:rPr>
        <w:t xml:space="preserve"> NA, </w:t>
      </w:r>
      <w:proofErr w:type="spellStart"/>
      <w:r w:rsidRPr="00045DA5">
        <w:rPr>
          <w:rFonts w:ascii="Times New Roman" w:hAnsi="Times New Roman" w:cs="Times New Roman"/>
          <w:sz w:val="24"/>
          <w:szCs w:val="24"/>
          <w:rPrChange w:id="607" w:author="Van Alsten, Sarah" w:date="2020-03-03T16:10:00Z">
            <w:rPr/>
          </w:rPrChange>
        </w:rPr>
        <w:t>Smolenski</w:t>
      </w:r>
      <w:proofErr w:type="spellEnd"/>
      <w:r w:rsidRPr="00045DA5">
        <w:rPr>
          <w:rFonts w:ascii="Times New Roman" w:hAnsi="Times New Roman" w:cs="Times New Roman"/>
          <w:sz w:val="24"/>
          <w:szCs w:val="24"/>
          <w:rPrChange w:id="608" w:author="Van Alsten, Sarah" w:date="2020-03-03T16:10:00Z">
            <w:rPr/>
          </w:rPrChange>
        </w:rPr>
        <w:t xml:space="preserve"> DJ, </w:t>
      </w:r>
      <w:proofErr w:type="spellStart"/>
      <w:r w:rsidRPr="00045DA5">
        <w:rPr>
          <w:rFonts w:ascii="Times New Roman" w:hAnsi="Times New Roman" w:cs="Times New Roman"/>
          <w:sz w:val="24"/>
          <w:szCs w:val="24"/>
          <w:rPrChange w:id="609" w:author="Van Alsten, Sarah" w:date="2020-03-03T16:10:00Z">
            <w:rPr/>
          </w:rPrChange>
        </w:rPr>
        <w:t>Schwesinger</w:t>
      </w:r>
      <w:proofErr w:type="spellEnd"/>
      <w:r w:rsidRPr="00045DA5">
        <w:rPr>
          <w:rFonts w:ascii="Times New Roman" w:hAnsi="Times New Roman" w:cs="Times New Roman"/>
          <w:sz w:val="24"/>
          <w:szCs w:val="24"/>
          <w:rPrChange w:id="610" w:author="Van Alsten, Sarah" w:date="2020-03-03T16:10:00Z">
            <w:rPr/>
          </w:rPrChange>
        </w:rPr>
        <w:t xml:space="preserve"> DA, Johnson CJ, Metzger-</w:t>
      </w:r>
      <w:proofErr w:type="spellStart"/>
      <w:r w:rsidRPr="00045DA5">
        <w:rPr>
          <w:rFonts w:ascii="Times New Roman" w:hAnsi="Times New Roman" w:cs="Times New Roman"/>
          <w:sz w:val="24"/>
          <w:szCs w:val="24"/>
          <w:rPrChange w:id="611" w:author="Van Alsten, Sarah" w:date="2020-03-03T16:10:00Z">
            <w:rPr/>
          </w:rPrChange>
        </w:rPr>
        <w:t>Abamukong</w:t>
      </w:r>
      <w:proofErr w:type="spellEnd"/>
      <w:r w:rsidRPr="00045DA5">
        <w:rPr>
          <w:rFonts w:ascii="Times New Roman" w:hAnsi="Times New Roman" w:cs="Times New Roman"/>
          <w:sz w:val="24"/>
          <w:szCs w:val="24"/>
          <w:rPrChange w:id="612" w:author="Van Alsten, Sarah" w:date="2020-03-03T16:10:00Z">
            <w:rPr/>
          </w:rPrChange>
        </w:rPr>
        <w:t xml:space="preserve"> MJ, </w:t>
      </w:r>
      <w:proofErr w:type="spellStart"/>
      <w:r w:rsidRPr="00045DA5">
        <w:rPr>
          <w:rFonts w:ascii="Times New Roman" w:hAnsi="Times New Roman" w:cs="Times New Roman"/>
          <w:sz w:val="24"/>
          <w:szCs w:val="24"/>
          <w:rPrChange w:id="613" w:author="Van Alsten, Sarah" w:date="2020-03-03T16:10:00Z">
            <w:rPr/>
          </w:rPrChange>
        </w:rPr>
        <w:t>Reger</w:t>
      </w:r>
      <w:proofErr w:type="spellEnd"/>
      <w:r w:rsidRPr="00045DA5">
        <w:rPr>
          <w:rFonts w:ascii="Times New Roman" w:hAnsi="Times New Roman" w:cs="Times New Roman"/>
          <w:sz w:val="24"/>
          <w:szCs w:val="24"/>
          <w:rPrChange w:id="614" w:author="Van Alsten, Sarah" w:date="2020-03-03T16:10:00Z">
            <w:rPr/>
          </w:rPrChange>
        </w:rPr>
        <w:t xml:space="preserve"> MA. Evaluation of a methodology to validate National Death Index retrieval results among a cohort of U.S. service members. </w:t>
      </w:r>
      <w:r w:rsidRPr="00045DA5">
        <w:rPr>
          <w:rFonts w:ascii="Times New Roman" w:hAnsi="Times New Roman" w:cs="Times New Roman"/>
          <w:i/>
          <w:iCs/>
          <w:sz w:val="24"/>
          <w:szCs w:val="24"/>
          <w:rPrChange w:id="615" w:author="Van Alsten, Sarah" w:date="2020-03-03T16:10:00Z">
            <w:rPr>
              <w:i/>
              <w:iCs/>
            </w:rPr>
          </w:rPrChange>
        </w:rPr>
        <w:t>Ann Epidemiol</w:t>
      </w:r>
      <w:r w:rsidRPr="00045DA5">
        <w:rPr>
          <w:rFonts w:ascii="Times New Roman" w:hAnsi="Times New Roman" w:cs="Times New Roman"/>
          <w:sz w:val="24"/>
          <w:szCs w:val="24"/>
          <w:rPrChange w:id="616" w:author="Van Alsten, Sarah" w:date="2020-03-03T16:10:00Z">
            <w:rPr/>
          </w:rPrChange>
        </w:rPr>
        <w:t>. 2017;27(6):397-400. doi:10.1016/j.annepidem.2017.05.004</w:t>
      </w:r>
    </w:p>
    <w:p w14:paraId="4C59B3FE" w14:textId="77777777" w:rsidR="005A30F6" w:rsidRPr="00045DA5" w:rsidRDefault="005A30F6" w:rsidP="005A30F6">
      <w:pPr>
        <w:pStyle w:val="Bibliography"/>
        <w:rPr>
          <w:rFonts w:ascii="Times New Roman" w:hAnsi="Times New Roman" w:cs="Times New Roman"/>
          <w:sz w:val="24"/>
          <w:szCs w:val="24"/>
          <w:rPrChange w:id="617" w:author="Van Alsten, Sarah" w:date="2020-03-03T16:10:00Z">
            <w:rPr/>
          </w:rPrChange>
        </w:rPr>
      </w:pPr>
      <w:r w:rsidRPr="00045DA5">
        <w:rPr>
          <w:rFonts w:ascii="Times New Roman" w:hAnsi="Times New Roman" w:cs="Times New Roman"/>
          <w:sz w:val="24"/>
          <w:szCs w:val="24"/>
          <w:rPrChange w:id="618" w:author="Van Alsten, Sarah" w:date="2020-03-03T16:10:00Z">
            <w:rPr/>
          </w:rPrChange>
        </w:rPr>
        <w:t xml:space="preserve">81. </w:t>
      </w:r>
      <w:r w:rsidRPr="00045DA5">
        <w:rPr>
          <w:rFonts w:ascii="Times New Roman" w:hAnsi="Times New Roman" w:cs="Times New Roman"/>
          <w:sz w:val="24"/>
          <w:szCs w:val="24"/>
          <w:rPrChange w:id="619" w:author="Van Alsten, Sarah" w:date="2020-03-03T16:10:00Z">
            <w:rPr/>
          </w:rPrChange>
        </w:rPr>
        <w:tab/>
        <w:t xml:space="preserve">Wojcik NC, Huebner WW, Jorgensen G. Strategies for Using the National Death Index and the Social Security Administration for Death Ascertainment in Large Occupational Cohort Mortality Studies. </w:t>
      </w:r>
      <w:r w:rsidRPr="00045DA5">
        <w:rPr>
          <w:rFonts w:ascii="Times New Roman" w:hAnsi="Times New Roman" w:cs="Times New Roman"/>
          <w:i/>
          <w:iCs/>
          <w:sz w:val="24"/>
          <w:szCs w:val="24"/>
          <w:rPrChange w:id="620" w:author="Van Alsten, Sarah" w:date="2020-03-03T16:10:00Z">
            <w:rPr>
              <w:i/>
              <w:iCs/>
            </w:rPr>
          </w:rPrChange>
        </w:rPr>
        <w:t>Am J Epidemiol</w:t>
      </w:r>
      <w:r w:rsidRPr="00045DA5">
        <w:rPr>
          <w:rFonts w:ascii="Times New Roman" w:hAnsi="Times New Roman" w:cs="Times New Roman"/>
          <w:sz w:val="24"/>
          <w:szCs w:val="24"/>
          <w:rPrChange w:id="621" w:author="Van Alsten, Sarah" w:date="2020-03-03T16:10:00Z">
            <w:rPr/>
          </w:rPrChange>
        </w:rPr>
        <w:t>. 2010;172(4):469-477. doi:10.1093/</w:t>
      </w:r>
      <w:proofErr w:type="spellStart"/>
      <w:r w:rsidRPr="00045DA5">
        <w:rPr>
          <w:rFonts w:ascii="Times New Roman" w:hAnsi="Times New Roman" w:cs="Times New Roman"/>
          <w:sz w:val="24"/>
          <w:szCs w:val="24"/>
          <w:rPrChange w:id="622" w:author="Van Alsten, Sarah" w:date="2020-03-03T16:10:00Z">
            <w:rPr/>
          </w:rPrChange>
        </w:rPr>
        <w:t>aje</w:t>
      </w:r>
      <w:proofErr w:type="spellEnd"/>
      <w:r w:rsidRPr="00045DA5">
        <w:rPr>
          <w:rFonts w:ascii="Times New Roman" w:hAnsi="Times New Roman" w:cs="Times New Roman"/>
          <w:sz w:val="24"/>
          <w:szCs w:val="24"/>
          <w:rPrChange w:id="623" w:author="Van Alsten, Sarah" w:date="2020-03-03T16:10:00Z">
            <w:rPr/>
          </w:rPrChange>
        </w:rPr>
        <w:t>/kwq130</w:t>
      </w:r>
    </w:p>
    <w:p w14:paraId="285AED71" w14:textId="77777777" w:rsidR="005A30F6" w:rsidRPr="00045DA5" w:rsidRDefault="005A30F6" w:rsidP="005A30F6">
      <w:pPr>
        <w:pStyle w:val="Bibliography"/>
        <w:rPr>
          <w:rFonts w:ascii="Times New Roman" w:hAnsi="Times New Roman" w:cs="Times New Roman"/>
          <w:sz w:val="24"/>
          <w:szCs w:val="24"/>
          <w:rPrChange w:id="624" w:author="Van Alsten, Sarah" w:date="2020-03-03T16:10:00Z">
            <w:rPr/>
          </w:rPrChange>
        </w:rPr>
      </w:pPr>
      <w:r w:rsidRPr="00045DA5">
        <w:rPr>
          <w:rFonts w:ascii="Times New Roman" w:hAnsi="Times New Roman" w:cs="Times New Roman"/>
          <w:sz w:val="24"/>
          <w:szCs w:val="24"/>
          <w:rPrChange w:id="625" w:author="Van Alsten, Sarah" w:date="2020-03-03T16:10:00Z">
            <w:rPr/>
          </w:rPrChange>
        </w:rPr>
        <w:t xml:space="preserve">82. </w:t>
      </w:r>
      <w:r w:rsidRPr="00045DA5">
        <w:rPr>
          <w:rFonts w:ascii="Times New Roman" w:hAnsi="Times New Roman" w:cs="Times New Roman"/>
          <w:sz w:val="24"/>
          <w:szCs w:val="24"/>
          <w:rPrChange w:id="626" w:author="Van Alsten, Sarah" w:date="2020-03-03T16:10:00Z">
            <w:rPr/>
          </w:rPrChange>
        </w:rPr>
        <w:tab/>
        <w:t xml:space="preserve">Lash T, Silliman R. A Comparison of the National Death Index and Social Security Administration Databases to Ascertain Vital Status. </w:t>
      </w:r>
      <w:r w:rsidRPr="00045DA5">
        <w:rPr>
          <w:rFonts w:ascii="Times New Roman" w:hAnsi="Times New Roman" w:cs="Times New Roman"/>
          <w:i/>
          <w:iCs/>
          <w:sz w:val="24"/>
          <w:szCs w:val="24"/>
          <w:rPrChange w:id="627" w:author="Van Alsten, Sarah" w:date="2020-03-03T16:10:00Z">
            <w:rPr>
              <w:i/>
              <w:iCs/>
            </w:rPr>
          </w:rPrChange>
        </w:rPr>
        <w:t>Epidemiology</w:t>
      </w:r>
      <w:r w:rsidRPr="00045DA5">
        <w:rPr>
          <w:rFonts w:ascii="Times New Roman" w:hAnsi="Times New Roman" w:cs="Times New Roman"/>
          <w:sz w:val="24"/>
          <w:szCs w:val="24"/>
          <w:rPrChange w:id="628" w:author="Van Alsten, Sarah" w:date="2020-03-03T16:10:00Z">
            <w:rPr/>
          </w:rPrChange>
        </w:rPr>
        <w:t>. 2001;12(2):259-261.</w:t>
      </w:r>
    </w:p>
    <w:p w14:paraId="4353DD8B" w14:textId="77777777" w:rsidR="005A30F6" w:rsidRPr="00045DA5" w:rsidRDefault="005A30F6" w:rsidP="005A30F6">
      <w:pPr>
        <w:pStyle w:val="Bibliography"/>
        <w:rPr>
          <w:rFonts w:ascii="Times New Roman" w:hAnsi="Times New Roman" w:cs="Times New Roman"/>
          <w:sz w:val="24"/>
          <w:szCs w:val="24"/>
          <w:rPrChange w:id="629" w:author="Van Alsten, Sarah" w:date="2020-03-03T16:10:00Z">
            <w:rPr/>
          </w:rPrChange>
        </w:rPr>
      </w:pPr>
      <w:r w:rsidRPr="00045DA5">
        <w:rPr>
          <w:rFonts w:ascii="Times New Roman" w:hAnsi="Times New Roman" w:cs="Times New Roman"/>
          <w:sz w:val="24"/>
          <w:szCs w:val="24"/>
          <w:rPrChange w:id="630" w:author="Van Alsten, Sarah" w:date="2020-03-03T16:10:00Z">
            <w:rPr/>
          </w:rPrChange>
        </w:rPr>
        <w:t xml:space="preserve">83. </w:t>
      </w:r>
      <w:r w:rsidRPr="00045DA5">
        <w:rPr>
          <w:rFonts w:ascii="Times New Roman" w:hAnsi="Times New Roman" w:cs="Times New Roman"/>
          <w:sz w:val="24"/>
          <w:szCs w:val="24"/>
          <w:rPrChange w:id="631" w:author="Van Alsten, Sarah" w:date="2020-03-03T16:10:00Z">
            <w:rPr/>
          </w:rPrChange>
        </w:rPr>
        <w:tab/>
      </w:r>
      <w:proofErr w:type="spellStart"/>
      <w:r w:rsidRPr="00045DA5">
        <w:rPr>
          <w:rFonts w:ascii="Times New Roman" w:hAnsi="Times New Roman" w:cs="Times New Roman"/>
          <w:sz w:val="24"/>
          <w:szCs w:val="24"/>
          <w:rPrChange w:id="632" w:author="Van Alsten, Sarah" w:date="2020-03-03T16:10:00Z">
            <w:rPr/>
          </w:rPrChange>
        </w:rPr>
        <w:t>Fillenbaum</w:t>
      </w:r>
      <w:proofErr w:type="spellEnd"/>
      <w:r w:rsidRPr="00045DA5">
        <w:rPr>
          <w:rFonts w:ascii="Times New Roman" w:hAnsi="Times New Roman" w:cs="Times New Roman"/>
          <w:sz w:val="24"/>
          <w:szCs w:val="24"/>
          <w:rPrChange w:id="633" w:author="Van Alsten, Sarah" w:date="2020-03-03T16:10:00Z">
            <w:rPr/>
          </w:rPrChange>
        </w:rPr>
        <w:t xml:space="preserve"> GG, Burchett BM, Blazer DG. Identifying a National Death Index Match. </w:t>
      </w:r>
      <w:r w:rsidRPr="00045DA5">
        <w:rPr>
          <w:rFonts w:ascii="Times New Roman" w:hAnsi="Times New Roman" w:cs="Times New Roman"/>
          <w:i/>
          <w:iCs/>
          <w:sz w:val="24"/>
          <w:szCs w:val="24"/>
          <w:rPrChange w:id="634" w:author="Van Alsten, Sarah" w:date="2020-03-03T16:10:00Z">
            <w:rPr>
              <w:i/>
              <w:iCs/>
            </w:rPr>
          </w:rPrChange>
        </w:rPr>
        <w:t>Am J Epidemiol</w:t>
      </w:r>
      <w:r w:rsidRPr="00045DA5">
        <w:rPr>
          <w:rFonts w:ascii="Times New Roman" w:hAnsi="Times New Roman" w:cs="Times New Roman"/>
          <w:sz w:val="24"/>
          <w:szCs w:val="24"/>
          <w:rPrChange w:id="635" w:author="Van Alsten, Sarah" w:date="2020-03-03T16:10:00Z">
            <w:rPr/>
          </w:rPrChange>
        </w:rPr>
        <w:t>. 2009;170(4):515-518. doi:10.1093/</w:t>
      </w:r>
      <w:proofErr w:type="spellStart"/>
      <w:r w:rsidRPr="00045DA5">
        <w:rPr>
          <w:rFonts w:ascii="Times New Roman" w:hAnsi="Times New Roman" w:cs="Times New Roman"/>
          <w:sz w:val="24"/>
          <w:szCs w:val="24"/>
          <w:rPrChange w:id="636" w:author="Van Alsten, Sarah" w:date="2020-03-03T16:10:00Z">
            <w:rPr/>
          </w:rPrChange>
        </w:rPr>
        <w:t>aje</w:t>
      </w:r>
      <w:proofErr w:type="spellEnd"/>
      <w:r w:rsidRPr="00045DA5">
        <w:rPr>
          <w:rFonts w:ascii="Times New Roman" w:hAnsi="Times New Roman" w:cs="Times New Roman"/>
          <w:sz w:val="24"/>
          <w:szCs w:val="24"/>
          <w:rPrChange w:id="637" w:author="Van Alsten, Sarah" w:date="2020-03-03T16:10:00Z">
            <w:rPr/>
          </w:rPrChange>
        </w:rPr>
        <w:t>/kwp155</w:t>
      </w:r>
    </w:p>
    <w:p w14:paraId="666FCD19" w14:textId="06769DCD" w:rsidR="00924B24" w:rsidRDefault="00654988" w:rsidP="00C82CF0">
      <w:pPr>
        <w:spacing w:line="480" w:lineRule="auto"/>
        <w:ind w:firstLine="720"/>
        <w:jc w:val="center"/>
        <w:rPr>
          <w:rFonts w:ascii="Times New Roman" w:hAnsi="Times New Roman" w:cs="Times New Roman"/>
          <w:sz w:val="24"/>
          <w:szCs w:val="24"/>
        </w:rPr>
      </w:pPr>
      <w:r w:rsidRPr="00045DA5">
        <w:rPr>
          <w:rFonts w:ascii="Times New Roman" w:hAnsi="Times New Roman" w:cs="Times New Roman"/>
          <w:sz w:val="24"/>
          <w:szCs w:val="24"/>
          <w:rPrChange w:id="638" w:author="Van Alsten, Sarah" w:date="2020-03-03T16:10:00Z">
            <w:rPr>
              <w:rFonts w:ascii="Times New Roman" w:hAnsi="Times New Roman" w:cs="Times New Roman"/>
              <w:sz w:val="24"/>
              <w:szCs w:val="24"/>
            </w:rPr>
          </w:rPrChange>
        </w:rPr>
        <w:fldChar w:fldCharType="end"/>
      </w:r>
    </w:p>
    <w:p w14:paraId="7F169ED3" w14:textId="7E25EE7D" w:rsidR="00131F4F" w:rsidRDefault="003B0D19" w:rsidP="00EA4E50">
      <w:pPr>
        <w:spacing w:line="480" w:lineRule="auto"/>
        <w:rPr>
          <w:rFonts w:ascii="Times New Roman" w:hAnsi="Times New Roman" w:cs="Times New Roman"/>
          <w:sz w:val="24"/>
          <w:szCs w:val="24"/>
        </w:rPr>
      </w:pPr>
      <w:r>
        <w:t xml:space="preserve">  </w:t>
      </w:r>
    </w:p>
    <w:p w14:paraId="131D2218" w14:textId="5FB1A67E" w:rsidR="00515DB2" w:rsidRDefault="00515DB2" w:rsidP="00EA4E50">
      <w:pPr>
        <w:spacing w:line="480" w:lineRule="auto"/>
        <w:rPr>
          <w:rFonts w:ascii="Times New Roman" w:hAnsi="Times New Roman" w:cs="Times New Roman"/>
          <w:sz w:val="24"/>
          <w:szCs w:val="24"/>
        </w:rPr>
      </w:pPr>
    </w:p>
    <w:p w14:paraId="3D4D1D52" w14:textId="526A9BB2" w:rsidR="00515DB2" w:rsidRDefault="00515DB2" w:rsidP="00EA4E50">
      <w:pPr>
        <w:spacing w:line="480" w:lineRule="auto"/>
        <w:rPr>
          <w:rFonts w:ascii="Times New Roman" w:hAnsi="Times New Roman" w:cs="Times New Roman"/>
          <w:sz w:val="24"/>
          <w:szCs w:val="24"/>
        </w:rPr>
      </w:pPr>
    </w:p>
    <w:p w14:paraId="5EE3CB63" w14:textId="63FE78FE" w:rsidR="00515DB2" w:rsidRDefault="00515DB2" w:rsidP="00EA4E50">
      <w:pPr>
        <w:spacing w:line="480" w:lineRule="auto"/>
        <w:rPr>
          <w:rFonts w:ascii="Times New Roman" w:hAnsi="Times New Roman" w:cs="Times New Roman"/>
          <w:sz w:val="24"/>
          <w:szCs w:val="24"/>
        </w:rPr>
      </w:pPr>
    </w:p>
    <w:p w14:paraId="347494EC" w14:textId="7781E3BE" w:rsidR="00515DB2" w:rsidRDefault="00515DB2" w:rsidP="00EA4E50">
      <w:pPr>
        <w:spacing w:line="480" w:lineRule="auto"/>
        <w:rPr>
          <w:rFonts w:ascii="Times New Roman" w:hAnsi="Times New Roman" w:cs="Times New Roman"/>
          <w:sz w:val="24"/>
          <w:szCs w:val="24"/>
        </w:rPr>
      </w:pPr>
    </w:p>
    <w:p w14:paraId="4D0AF133" w14:textId="37D41110" w:rsidR="00515DB2" w:rsidRDefault="00515DB2" w:rsidP="00EA4E50">
      <w:pPr>
        <w:spacing w:line="480" w:lineRule="auto"/>
        <w:rPr>
          <w:rFonts w:ascii="Times New Roman" w:hAnsi="Times New Roman" w:cs="Times New Roman"/>
          <w:sz w:val="24"/>
          <w:szCs w:val="24"/>
        </w:rPr>
      </w:pPr>
    </w:p>
    <w:p w14:paraId="5D9F5CFD" w14:textId="45BF4F5E" w:rsidR="00515DB2" w:rsidRDefault="00515DB2" w:rsidP="00EA4E50">
      <w:pPr>
        <w:spacing w:line="480" w:lineRule="auto"/>
        <w:rPr>
          <w:rFonts w:ascii="Times New Roman" w:hAnsi="Times New Roman" w:cs="Times New Roman"/>
          <w:sz w:val="24"/>
          <w:szCs w:val="24"/>
        </w:rPr>
      </w:pPr>
    </w:p>
    <w:p w14:paraId="5754B3D8" w14:textId="6784587B" w:rsidR="00515DB2" w:rsidRDefault="00515DB2" w:rsidP="00EA4E50">
      <w:pPr>
        <w:spacing w:line="480" w:lineRule="auto"/>
        <w:rPr>
          <w:rFonts w:ascii="Times New Roman" w:hAnsi="Times New Roman" w:cs="Times New Roman"/>
          <w:sz w:val="24"/>
          <w:szCs w:val="24"/>
        </w:rPr>
      </w:pPr>
    </w:p>
    <w:p w14:paraId="5B435FEB" w14:textId="42C3902A" w:rsidR="00515DB2" w:rsidRDefault="00515DB2" w:rsidP="00EA4E50">
      <w:pPr>
        <w:spacing w:line="480" w:lineRule="auto"/>
        <w:rPr>
          <w:rFonts w:ascii="Times New Roman" w:hAnsi="Times New Roman" w:cs="Times New Roman"/>
          <w:sz w:val="24"/>
          <w:szCs w:val="24"/>
        </w:rPr>
      </w:pPr>
    </w:p>
    <w:p w14:paraId="637E7445" w14:textId="053F732E" w:rsidR="00515DB2" w:rsidRDefault="00515DB2" w:rsidP="00EA4E50">
      <w:pPr>
        <w:spacing w:line="480" w:lineRule="auto"/>
        <w:rPr>
          <w:rFonts w:ascii="Times New Roman" w:hAnsi="Times New Roman" w:cs="Times New Roman"/>
          <w:sz w:val="24"/>
          <w:szCs w:val="24"/>
        </w:rPr>
      </w:pPr>
    </w:p>
    <w:p w14:paraId="2C2C5997" w14:textId="77777777" w:rsidR="00B51C59" w:rsidRDefault="00B51C59" w:rsidP="00EA4E50">
      <w:pPr>
        <w:spacing w:line="480" w:lineRule="auto"/>
        <w:rPr>
          <w:rFonts w:ascii="Times New Roman" w:hAnsi="Times New Roman" w:cs="Times New Roman"/>
          <w:sz w:val="24"/>
          <w:szCs w:val="24"/>
        </w:rPr>
        <w:sectPr w:rsidR="00B51C59">
          <w:headerReference w:type="default" r:id="rId12"/>
          <w:pgSz w:w="12240" w:h="15840"/>
          <w:pgMar w:top="1440" w:right="1440" w:bottom="1440" w:left="1440" w:header="720" w:footer="720" w:gutter="0"/>
          <w:cols w:space="720"/>
          <w:docGrid w:linePitch="360"/>
        </w:sectPr>
      </w:pPr>
    </w:p>
    <w:p w14:paraId="7C4E95D1" w14:textId="3B3F6CE3" w:rsidR="00802D48" w:rsidRDefault="00802D48" w:rsidP="00802D48"/>
    <w:p w14:paraId="6DD65B13" w14:textId="53469168" w:rsidR="00802D48" w:rsidRPr="0098206C" w:rsidRDefault="00802D48" w:rsidP="00802D48">
      <w:pPr>
        <w:rPr>
          <w:rFonts w:ascii="Times New Roman" w:hAnsi="Times New Roman" w:cs="Times New Roman"/>
          <w:bCs/>
          <w:sz w:val="24"/>
          <w:szCs w:val="24"/>
        </w:rPr>
      </w:pPr>
      <w:r>
        <w:rPr>
          <w:rFonts w:ascii="Times New Roman" w:hAnsi="Times New Roman" w:cs="Times New Roman"/>
          <w:b/>
          <w:sz w:val="24"/>
          <w:szCs w:val="24"/>
        </w:rPr>
        <w:t xml:space="preserve">Figure 1. </w:t>
      </w:r>
      <w:r>
        <w:rPr>
          <w:rFonts w:ascii="Times New Roman" w:hAnsi="Times New Roman" w:cs="Times New Roman"/>
          <w:bCs/>
          <w:sz w:val="24"/>
          <w:szCs w:val="24"/>
        </w:rPr>
        <w:t>Conceptual model of relationship between cost related nonadherence and mortality. Components depicted in grey are assumed to be determinants of healthcare access and utilization (Anderson, 1968) while components shown in black are the primary focus of the current study. Skipping medication means forgoing medication doses altogether as a result of cost, substitution of medication means taking cheaper alternative medications, and delaying medication means delaying taking doses or waiting to fill prescriptions to make medication last longer and save money.</w:t>
      </w:r>
      <w:r>
        <w:rPr>
          <w:noProof/>
        </w:rPr>
        <w:drawing>
          <wp:inline distT="0" distB="0" distL="0" distR="0" wp14:anchorId="67D1C6E9" wp14:editId="7C056080">
            <wp:extent cx="8229600" cy="380746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stone Project Bold.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3807460"/>
                    </a:xfrm>
                    <a:prstGeom prst="rect">
                      <a:avLst/>
                    </a:prstGeom>
                  </pic:spPr>
                </pic:pic>
              </a:graphicData>
            </a:graphic>
          </wp:inline>
        </w:drawing>
      </w:r>
    </w:p>
    <w:p w14:paraId="4D10104F" w14:textId="77777777" w:rsidR="00802D48" w:rsidRDefault="00802D48">
      <w:pPr>
        <w:rPr>
          <w:rFonts w:ascii="Times New Roman" w:hAnsi="Times New Roman" w:cs="Times New Roman"/>
          <w:b/>
          <w:bCs/>
          <w:sz w:val="24"/>
          <w:szCs w:val="24"/>
        </w:rPr>
      </w:pPr>
      <w:r>
        <w:rPr>
          <w:rFonts w:ascii="Times New Roman" w:hAnsi="Times New Roman" w:cs="Times New Roman"/>
          <w:b/>
          <w:bCs/>
          <w:sz w:val="24"/>
          <w:szCs w:val="24"/>
        </w:rPr>
        <w:br w:type="page"/>
      </w:r>
    </w:p>
    <w:p w14:paraId="4F2FB737" w14:textId="65F397B6" w:rsidR="004B7666" w:rsidRDefault="000B7F8C" w:rsidP="007764C5">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Table 1. </w:t>
      </w:r>
      <w:r>
        <w:rPr>
          <w:rFonts w:ascii="Times New Roman" w:hAnsi="Times New Roman" w:cs="Times New Roman"/>
          <w:sz w:val="24"/>
          <w:szCs w:val="24"/>
        </w:rPr>
        <w:t>S</w:t>
      </w:r>
      <w:r w:rsidR="00E90990">
        <w:rPr>
          <w:rFonts w:ascii="Times New Roman" w:hAnsi="Times New Roman" w:cs="Times New Roman"/>
          <w:sz w:val="24"/>
          <w:szCs w:val="24"/>
        </w:rPr>
        <w:t xml:space="preserve">ociodemographic </w:t>
      </w:r>
      <w:r>
        <w:rPr>
          <w:rFonts w:ascii="Times New Roman" w:hAnsi="Times New Roman" w:cs="Times New Roman"/>
          <w:sz w:val="24"/>
          <w:szCs w:val="24"/>
        </w:rPr>
        <w:t xml:space="preserve">characteristics of </w:t>
      </w:r>
      <w:r w:rsidR="004326AA">
        <w:rPr>
          <w:rFonts w:ascii="Times New Roman" w:hAnsi="Times New Roman" w:cs="Times New Roman"/>
          <w:sz w:val="24"/>
          <w:szCs w:val="24"/>
        </w:rPr>
        <w:t xml:space="preserve">2000- 2014 </w:t>
      </w:r>
      <w:r>
        <w:rPr>
          <w:rFonts w:ascii="Times New Roman" w:hAnsi="Times New Roman" w:cs="Times New Roman"/>
          <w:sz w:val="24"/>
          <w:szCs w:val="24"/>
        </w:rPr>
        <w:t>National Health Interview Survey participants with diabetes, cardiovascular disease (CVD)</w:t>
      </w:r>
      <w:r w:rsidR="004326AA">
        <w:rPr>
          <w:rFonts w:ascii="Times New Roman" w:hAnsi="Times New Roman" w:cs="Times New Roman"/>
          <w:sz w:val="24"/>
          <w:szCs w:val="24"/>
        </w:rPr>
        <w:t>, and/or hypertension</w:t>
      </w:r>
      <w:r w:rsidR="00FE3E4E">
        <w:rPr>
          <w:rFonts w:ascii="Times New Roman" w:hAnsi="Times New Roman" w:cs="Times New Roman"/>
          <w:sz w:val="24"/>
          <w:szCs w:val="24"/>
        </w:rPr>
        <w:t>.</w:t>
      </w:r>
    </w:p>
    <w:tbl>
      <w:tblPr>
        <w:tblW w:w="13837" w:type="dxa"/>
        <w:tblLook w:val="04A0" w:firstRow="1" w:lastRow="0" w:firstColumn="1" w:lastColumn="0" w:noHBand="0" w:noVBand="1"/>
      </w:tblPr>
      <w:tblGrid>
        <w:gridCol w:w="3777"/>
        <w:gridCol w:w="1820"/>
        <w:gridCol w:w="1600"/>
        <w:gridCol w:w="1660"/>
        <w:gridCol w:w="1660"/>
        <w:gridCol w:w="1600"/>
        <w:gridCol w:w="1720"/>
      </w:tblGrid>
      <w:tr w:rsidR="00C81F9F" w:rsidRPr="00C81F9F" w14:paraId="49CFC84B" w14:textId="77777777" w:rsidTr="00C81F9F">
        <w:trPr>
          <w:trHeight w:val="285"/>
        </w:trPr>
        <w:tc>
          <w:tcPr>
            <w:tcW w:w="3777" w:type="dxa"/>
            <w:tcBorders>
              <w:top w:val="nil"/>
              <w:left w:val="nil"/>
              <w:bottom w:val="nil"/>
              <w:right w:val="nil"/>
            </w:tcBorders>
            <w:shd w:val="clear" w:color="auto" w:fill="auto"/>
            <w:noWrap/>
            <w:vAlign w:val="bottom"/>
            <w:hideMark/>
          </w:tcPr>
          <w:p w14:paraId="3E40B2E4" w14:textId="77777777" w:rsidR="00C81F9F" w:rsidRPr="00C81F9F" w:rsidRDefault="00C81F9F" w:rsidP="00C81F9F">
            <w:pPr>
              <w:spacing w:after="0" w:line="240" w:lineRule="auto"/>
              <w:rPr>
                <w:rFonts w:ascii="Times New Roman" w:eastAsia="Times New Roman" w:hAnsi="Times New Roman" w:cs="Times New Roman"/>
                <w:sz w:val="24"/>
                <w:szCs w:val="24"/>
              </w:rPr>
            </w:pPr>
          </w:p>
        </w:tc>
        <w:tc>
          <w:tcPr>
            <w:tcW w:w="3420" w:type="dxa"/>
            <w:gridSpan w:val="2"/>
            <w:tcBorders>
              <w:top w:val="nil"/>
              <w:left w:val="nil"/>
              <w:bottom w:val="nil"/>
              <w:right w:val="nil"/>
            </w:tcBorders>
            <w:shd w:val="clear" w:color="auto" w:fill="auto"/>
            <w:noWrap/>
            <w:vAlign w:val="bottom"/>
            <w:hideMark/>
          </w:tcPr>
          <w:p w14:paraId="531BB2D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Diabetes</w:t>
            </w:r>
          </w:p>
        </w:tc>
        <w:tc>
          <w:tcPr>
            <w:tcW w:w="3320" w:type="dxa"/>
            <w:gridSpan w:val="2"/>
            <w:tcBorders>
              <w:top w:val="nil"/>
              <w:left w:val="nil"/>
              <w:bottom w:val="nil"/>
              <w:right w:val="nil"/>
            </w:tcBorders>
            <w:shd w:val="clear" w:color="auto" w:fill="auto"/>
            <w:noWrap/>
            <w:vAlign w:val="bottom"/>
            <w:hideMark/>
          </w:tcPr>
          <w:p w14:paraId="68A9A08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CVD, excluding Hypertension</w:t>
            </w:r>
          </w:p>
        </w:tc>
        <w:tc>
          <w:tcPr>
            <w:tcW w:w="3320" w:type="dxa"/>
            <w:gridSpan w:val="2"/>
            <w:tcBorders>
              <w:top w:val="nil"/>
              <w:left w:val="nil"/>
              <w:bottom w:val="nil"/>
              <w:right w:val="nil"/>
            </w:tcBorders>
            <w:shd w:val="clear" w:color="auto" w:fill="auto"/>
            <w:noWrap/>
            <w:vAlign w:val="bottom"/>
            <w:hideMark/>
          </w:tcPr>
          <w:p w14:paraId="4E811A0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CVD, including Hypertension</w:t>
            </w:r>
          </w:p>
        </w:tc>
      </w:tr>
      <w:tr w:rsidR="00C81F9F" w:rsidRPr="00C81F9F" w14:paraId="3AE4DCD5" w14:textId="77777777" w:rsidTr="00C81F9F">
        <w:trPr>
          <w:trHeight w:val="285"/>
        </w:trPr>
        <w:tc>
          <w:tcPr>
            <w:tcW w:w="3777" w:type="dxa"/>
            <w:tcBorders>
              <w:top w:val="nil"/>
              <w:left w:val="nil"/>
              <w:bottom w:val="nil"/>
              <w:right w:val="nil"/>
            </w:tcBorders>
            <w:shd w:val="clear" w:color="auto" w:fill="auto"/>
            <w:noWrap/>
            <w:vAlign w:val="bottom"/>
            <w:hideMark/>
          </w:tcPr>
          <w:p w14:paraId="4343D1F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1BDAE01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600" w:type="dxa"/>
            <w:tcBorders>
              <w:top w:val="nil"/>
              <w:left w:val="nil"/>
              <w:bottom w:val="nil"/>
              <w:right w:val="nil"/>
            </w:tcBorders>
            <w:shd w:val="clear" w:color="auto" w:fill="auto"/>
            <w:noWrap/>
            <w:vAlign w:val="bottom"/>
            <w:hideMark/>
          </w:tcPr>
          <w:p w14:paraId="36D30F9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c>
          <w:tcPr>
            <w:tcW w:w="1660" w:type="dxa"/>
            <w:tcBorders>
              <w:top w:val="nil"/>
              <w:left w:val="nil"/>
              <w:bottom w:val="nil"/>
              <w:right w:val="nil"/>
            </w:tcBorders>
            <w:shd w:val="clear" w:color="auto" w:fill="auto"/>
            <w:noWrap/>
            <w:vAlign w:val="bottom"/>
            <w:hideMark/>
          </w:tcPr>
          <w:p w14:paraId="5A0A1A2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660" w:type="dxa"/>
            <w:tcBorders>
              <w:top w:val="nil"/>
              <w:left w:val="nil"/>
              <w:bottom w:val="single" w:sz="4" w:space="0" w:color="auto"/>
              <w:right w:val="nil"/>
            </w:tcBorders>
            <w:shd w:val="clear" w:color="auto" w:fill="auto"/>
            <w:noWrap/>
            <w:vAlign w:val="bottom"/>
            <w:hideMark/>
          </w:tcPr>
          <w:p w14:paraId="50992AA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c>
          <w:tcPr>
            <w:tcW w:w="1600" w:type="dxa"/>
            <w:tcBorders>
              <w:top w:val="nil"/>
              <w:left w:val="nil"/>
              <w:bottom w:val="nil"/>
              <w:right w:val="nil"/>
            </w:tcBorders>
            <w:shd w:val="clear" w:color="auto" w:fill="auto"/>
            <w:noWrap/>
            <w:vAlign w:val="bottom"/>
            <w:hideMark/>
          </w:tcPr>
          <w:p w14:paraId="1F05E0C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720" w:type="dxa"/>
            <w:tcBorders>
              <w:top w:val="nil"/>
              <w:left w:val="nil"/>
              <w:bottom w:val="nil"/>
              <w:right w:val="nil"/>
            </w:tcBorders>
            <w:shd w:val="clear" w:color="auto" w:fill="auto"/>
            <w:noWrap/>
            <w:vAlign w:val="bottom"/>
            <w:hideMark/>
          </w:tcPr>
          <w:p w14:paraId="3F8DB851"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r>
      <w:tr w:rsidR="00C81F9F" w:rsidRPr="00C81F9F" w14:paraId="209E4AF4" w14:textId="77777777" w:rsidTr="00C81F9F">
        <w:trPr>
          <w:trHeight w:val="285"/>
        </w:trPr>
        <w:tc>
          <w:tcPr>
            <w:tcW w:w="3777" w:type="dxa"/>
            <w:tcBorders>
              <w:top w:val="single" w:sz="4" w:space="0" w:color="auto"/>
              <w:left w:val="nil"/>
              <w:bottom w:val="nil"/>
              <w:right w:val="nil"/>
            </w:tcBorders>
            <w:shd w:val="clear" w:color="auto" w:fill="auto"/>
            <w:noWrap/>
            <w:vAlign w:val="bottom"/>
            <w:hideMark/>
          </w:tcPr>
          <w:p w14:paraId="78F8B64F"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 (weighted) 2000 -2014</w:t>
            </w:r>
          </w:p>
        </w:tc>
        <w:tc>
          <w:tcPr>
            <w:tcW w:w="1820" w:type="dxa"/>
            <w:tcBorders>
              <w:top w:val="single" w:sz="4" w:space="0" w:color="auto"/>
              <w:left w:val="nil"/>
              <w:bottom w:val="nil"/>
              <w:right w:val="nil"/>
            </w:tcBorders>
            <w:shd w:val="clear" w:color="auto" w:fill="auto"/>
            <w:noWrap/>
            <w:vAlign w:val="bottom"/>
            <w:hideMark/>
          </w:tcPr>
          <w:p w14:paraId="7876FA3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1872888.6 (19.9)</w:t>
            </w:r>
          </w:p>
        </w:tc>
        <w:tc>
          <w:tcPr>
            <w:tcW w:w="1600" w:type="dxa"/>
            <w:tcBorders>
              <w:top w:val="single" w:sz="4" w:space="0" w:color="auto"/>
              <w:left w:val="nil"/>
              <w:bottom w:val="nil"/>
              <w:right w:val="nil"/>
            </w:tcBorders>
            <w:shd w:val="clear" w:color="auto" w:fill="auto"/>
            <w:noWrap/>
            <w:vAlign w:val="bottom"/>
            <w:hideMark/>
          </w:tcPr>
          <w:p w14:paraId="076A2A9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7521527.8 (80.1)</w:t>
            </w:r>
          </w:p>
        </w:tc>
        <w:tc>
          <w:tcPr>
            <w:tcW w:w="1660" w:type="dxa"/>
            <w:tcBorders>
              <w:top w:val="single" w:sz="4" w:space="0" w:color="auto"/>
              <w:left w:val="nil"/>
              <w:bottom w:val="nil"/>
              <w:right w:val="nil"/>
            </w:tcBorders>
            <w:shd w:val="clear" w:color="auto" w:fill="auto"/>
            <w:noWrap/>
            <w:vAlign w:val="bottom"/>
            <w:hideMark/>
          </w:tcPr>
          <w:p w14:paraId="0EEF7F4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4311920.2 (19.1)</w:t>
            </w:r>
          </w:p>
        </w:tc>
        <w:tc>
          <w:tcPr>
            <w:tcW w:w="1660" w:type="dxa"/>
            <w:tcBorders>
              <w:top w:val="nil"/>
              <w:left w:val="nil"/>
              <w:bottom w:val="nil"/>
              <w:right w:val="nil"/>
            </w:tcBorders>
            <w:shd w:val="clear" w:color="auto" w:fill="auto"/>
            <w:noWrap/>
            <w:vAlign w:val="center"/>
            <w:hideMark/>
          </w:tcPr>
          <w:p w14:paraId="14F36E2A"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18276849.2 (80.9)</w:t>
            </w:r>
          </w:p>
        </w:tc>
        <w:tc>
          <w:tcPr>
            <w:tcW w:w="1600" w:type="dxa"/>
            <w:tcBorders>
              <w:top w:val="single" w:sz="4" w:space="0" w:color="auto"/>
              <w:left w:val="nil"/>
              <w:bottom w:val="nil"/>
              <w:right w:val="nil"/>
            </w:tcBorders>
            <w:shd w:val="clear" w:color="auto" w:fill="auto"/>
            <w:noWrap/>
            <w:vAlign w:val="bottom"/>
            <w:hideMark/>
          </w:tcPr>
          <w:p w14:paraId="59D5F5C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10364659.4 (17.2)</w:t>
            </w:r>
          </w:p>
        </w:tc>
        <w:tc>
          <w:tcPr>
            <w:tcW w:w="1720" w:type="dxa"/>
            <w:tcBorders>
              <w:top w:val="single" w:sz="4" w:space="0" w:color="auto"/>
              <w:left w:val="nil"/>
              <w:bottom w:val="nil"/>
              <w:right w:val="nil"/>
            </w:tcBorders>
            <w:shd w:val="clear" w:color="auto" w:fill="auto"/>
            <w:noWrap/>
            <w:vAlign w:val="center"/>
            <w:hideMark/>
          </w:tcPr>
          <w:p w14:paraId="0042E02A"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49886713.8 (82.8)</w:t>
            </w:r>
          </w:p>
        </w:tc>
      </w:tr>
      <w:tr w:rsidR="00C81F9F" w:rsidRPr="00C81F9F" w14:paraId="43B935F7" w14:textId="77777777" w:rsidTr="00C81F9F">
        <w:trPr>
          <w:trHeight w:val="285"/>
        </w:trPr>
        <w:tc>
          <w:tcPr>
            <w:tcW w:w="3777" w:type="dxa"/>
            <w:tcBorders>
              <w:top w:val="nil"/>
              <w:left w:val="nil"/>
              <w:bottom w:val="nil"/>
              <w:right w:val="nil"/>
            </w:tcBorders>
            <w:shd w:val="clear" w:color="auto" w:fill="auto"/>
            <w:noWrap/>
            <w:vAlign w:val="bottom"/>
            <w:hideMark/>
          </w:tcPr>
          <w:p w14:paraId="73AE461C"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Age Median (IQR)</w:t>
            </w:r>
          </w:p>
        </w:tc>
        <w:tc>
          <w:tcPr>
            <w:tcW w:w="1820" w:type="dxa"/>
            <w:tcBorders>
              <w:top w:val="nil"/>
              <w:left w:val="nil"/>
              <w:bottom w:val="nil"/>
              <w:right w:val="nil"/>
            </w:tcBorders>
            <w:shd w:val="clear" w:color="auto" w:fill="auto"/>
            <w:noWrap/>
            <w:vAlign w:val="center"/>
            <w:hideMark/>
          </w:tcPr>
          <w:p w14:paraId="7FC495B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55.00 [46.00, 63.00]</w:t>
            </w:r>
          </w:p>
        </w:tc>
        <w:tc>
          <w:tcPr>
            <w:tcW w:w="1600" w:type="dxa"/>
            <w:tcBorders>
              <w:top w:val="nil"/>
              <w:left w:val="nil"/>
              <w:bottom w:val="nil"/>
              <w:right w:val="nil"/>
            </w:tcBorders>
            <w:shd w:val="clear" w:color="auto" w:fill="auto"/>
            <w:noWrap/>
            <w:vAlign w:val="bottom"/>
            <w:hideMark/>
          </w:tcPr>
          <w:p w14:paraId="33B126F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64.00 [54.00, 73.00]</w:t>
            </w:r>
          </w:p>
        </w:tc>
        <w:tc>
          <w:tcPr>
            <w:tcW w:w="1660" w:type="dxa"/>
            <w:tcBorders>
              <w:top w:val="nil"/>
              <w:left w:val="nil"/>
              <w:bottom w:val="nil"/>
              <w:right w:val="nil"/>
            </w:tcBorders>
            <w:shd w:val="clear" w:color="auto" w:fill="auto"/>
            <w:noWrap/>
            <w:vAlign w:val="center"/>
            <w:hideMark/>
          </w:tcPr>
          <w:p w14:paraId="2E317BB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55.00 [45.00, 65.00]</w:t>
            </w:r>
          </w:p>
        </w:tc>
        <w:tc>
          <w:tcPr>
            <w:tcW w:w="1660" w:type="dxa"/>
            <w:tcBorders>
              <w:top w:val="nil"/>
              <w:left w:val="nil"/>
              <w:bottom w:val="nil"/>
              <w:right w:val="nil"/>
            </w:tcBorders>
            <w:shd w:val="clear" w:color="auto" w:fill="auto"/>
            <w:noWrap/>
            <w:vAlign w:val="center"/>
            <w:hideMark/>
          </w:tcPr>
          <w:p w14:paraId="3B642A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67.00 [54.00, 77.00]</w:t>
            </w:r>
          </w:p>
        </w:tc>
        <w:tc>
          <w:tcPr>
            <w:tcW w:w="1600" w:type="dxa"/>
            <w:tcBorders>
              <w:top w:val="nil"/>
              <w:left w:val="nil"/>
              <w:bottom w:val="nil"/>
              <w:right w:val="nil"/>
            </w:tcBorders>
            <w:shd w:val="clear" w:color="auto" w:fill="auto"/>
            <w:noWrap/>
            <w:vAlign w:val="center"/>
            <w:hideMark/>
          </w:tcPr>
          <w:p w14:paraId="0CBD20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53.00 [42.00, 62.00]</w:t>
            </w:r>
          </w:p>
        </w:tc>
        <w:tc>
          <w:tcPr>
            <w:tcW w:w="1720" w:type="dxa"/>
            <w:tcBorders>
              <w:top w:val="nil"/>
              <w:left w:val="nil"/>
              <w:bottom w:val="nil"/>
              <w:right w:val="nil"/>
            </w:tcBorders>
            <w:shd w:val="clear" w:color="auto" w:fill="auto"/>
            <w:noWrap/>
            <w:vAlign w:val="center"/>
            <w:hideMark/>
          </w:tcPr>
          <w:p w14:paraId="4E9EF8B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 62.00 [50.00, 74.00]</w:t>
            </w:r>
          </w:p>
        </w:tc>
      </w:tr>
      <w:tr w:rsidR="00C81F9F" w:rsidRPr="00C81F9F" w14:paraId="3174B426" w14:textId="77777777" w:rsidTr="00C81F9F">
        <w:trPr>
          <w:trHeight w:val="285"/>
        </w:trPr>
        <w:tc>
          <w:tcPr>
            <w:tcW w:w="3777" w:type="dxa"/>
            <w:tcBorders>
              <w:top w:val="nil"/>
              <w:left w:val="nil"/>
              <w:bottom w:val="nil"/>
              <w:right w:val="nil"/>
            </w:tcBorders>
            <w:shd w:val="clear" w:color="auto" w:fill="auto"/>
            <w:noWrap/>
            <w:vAlign w:val="bottom"/>
            <w:hideMark/>
          </w:tcPr>
          <w:p w14:paraId="33580D43"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Female</w:t>
            </w:r>
          </w:p>
        </w:tc>
        <w:tc>
          <w:tcPr>
            <w:tcW w:w="1820" w:type="dxa"/>
            <w:tcBorders>
              <w:top w:val="nil"/>
              <w:left w:val="nil"/>
              <w:bottom w:val="nil"/>
              <w:right w:val="nil"/>
            </w:tcBorders>
            <w:shd w:val="clear" w:color="auto" w:fill="auto"/>
            <w:vAlign w:val="center"/>
            <w:hideMark/>
          </w:tcPr>
          <w:p w14:paraId="5401969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779793.6 (61.2)</w:t>
            </w:r>
          </w:p>
        </w:tc>
        <w:tc>
          <w:tcPr>
            <w:tcW w:w="1600" w:type="dxa"/>
            <w:tcBorders>
              <w:top w:val="nil"/>
              <w:left w:val="nil"/>
              <w:bottom w:val="nil"/>
              <w:right w:val="nil"/>
            </w:tcBorders>
            <w:shd w:val="clear" w:color="auto" w:fill="auto"/>
            <w:vAlign w:val="center"/>
            <w:hideMark/>
          </w:tcPr>
          <w:p w14:paraId="5BFACAC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1071740.3 (52.2)</w:t>
            </w:r>
          </w:p>
        </w:tc>
        <w:tc>
          <w:tcPr>
            <w:tcW w:w="1660" w:type="dxa"/>
            <w:tcBorders>
              <w:top w:val="nil"/>
              <w:left w:val="nil"/>
              <w:bottom w:val="nil"/>
              <w:right w:val="nil"/>
            </w:tcBorders>
            <w:shd w:val="clear" w:color="auto" w:fill="auto"/>
            <w:vAlign w:val="center"/>
            <w:hideMark/>
          </w:tcPr>
          <w:p w14:paraId="3F41859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1178873.2 (62.2)</w:t>
            </w:r>
          </w:p>
        </w:tc>
        <w:tc>
          <w:tcPr>
            <w:tcW w:w="1660" w:type="dxa"/>
            <w:tcBorders>
              <w:top w:val="nil"/>
              <w:left w:val="nil"/>
              <w:bottom w:val="nil"/>
              <w:right w:val="nil"/>
            </w:tcBorders>
            <w:shd w:val="clear" w:color="auto" w:fill="auto"/>
            <w:vAlign w:val="center"/>
            <w:hideMark/>
          </w:tcPr>
          <w:p w14:paraId="4FAFABA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1535387.7 (50.7)</w:t>
            </w:r>
          </w:p>
        </w:tc>
        <w:tc>
          <w:tcPr>
            <w:tcW w:w="1600" w:type="dxa"/>
            <w:tcBorders>
              <w:top w:val="nil"/>
              <w:left w:val="nil"/>
              <w:bottom w:val="nil"/>
              <w:right w:val="nil"/>
            </w:tcBorders>
            <w:shd w:val="clear" w:color="auto" w:fill="auto"/>
            <w:vAlign w:val="center"/>
            <w:hideMark/>
          </w:tcPr>
          <w:p w14:paraId="21591A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2653920.1 (62.9)</w:t>
            </w:r>
          </w:p>
        </w:tc>
        <w:tc>
          <w:tcPr>
            <w:tcW w:w="1720" w:type="dxa"/>
            <w:tcBorders>
              <w:top w:val="nil"/>
              <w:left w:val="nil"/>
              <w:bottom w:val="nil"/>
              <w:right w:val="nil"/>
            </w:tcBorders>
            <w:shd w:val="clear" w:color="auto" w:fill="auto"/>
            <w:vAlign w:val="center"/>
            <w:hideMark/>
          </w:tcPr>
          <w:p w14:paraId="726540D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4260646.5 (53.5)</w:t>
            </w:r>
          </w:p>
        </w:tc>
      </w:tr>
      <w:tr w:rsidR="00C81F9F" w:rsidRPr="00C81F9F" w14:paraId="368F8FAF" w14:textId="77777777" w:rsidTr="00C81F9F">
        <w:trPr>
          <w:trHeight w:val="285"/>
        </w:trPr>
        <w:tc>
          <w:tcPr>
            <w:tcW w:w="3777" w:type="dxa"/>
            <w:tcBorders>
              <w:top w:val="nil"/>
              <w:left w:val="nil"/>
              <w:bottom w:val="nil"/>
              <w:right w:val="nil"/>
            </w:tcBorders>
            <w:shd w:val="clear" w:color="auto" w:fill="auto"/>
            <w:noWrap/>
            <w:vAlign w:val="bottom"/>
            <w:hideMark/>
          </w:tcPr>
          <w:p w14:paraId="652FD30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BMI Median (IQR)</w:t>
            </w:r>
          </w:p>
        </w:tc>
        <w:tc>
          <w:tcPr>
            <w:tcW w:w="1820" w:type="dxa"/>
            <w:tcBorders>
              <w:top w:val="nil"/>
              <w:left w:val="nil"/>
              <w:bottom w:val="nil"/>
              <w:right w:val="nil"/>
            </w:tcBorders>
            <w:shd w:val="clear" w:color="auto" w:fill="auto"/>
            <w:noWrap/>
            <w:vAlign w:val="center"/>
            <w:hideMark/>
          </w:tcPr>
          <w:p w14:paraId="76BF500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31.10 [17.30, 54.50]</w:t>
            </w:r>
          </w:p>
        </w:tc>
        <w:tc>
          <w:tcPr>
            <w:tcW w:w="1600" w:type="dxa"/>
            <w:tcBorders>
              <w:top w:val="nil"/>
              <w:left w:val="nil"/>
              <w:bottom w:val="nil"/>
              <w:right w:val="nil"/>
            </w:tcBorders>
            <w:shd w:val="clear" w:color="auto" w:fill="auto"/>
            <w:noWrap/>
            <w:vAlign w:val="center"/>
            <w:hideMark/>
          </w:tcPr>
          <w:p w14:paraId="246D843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29.80 [16.10, 53.90]</w:t>
            </w:r>
          </w:p>
        </w:tc>
        <w:tc>
          <w:tcPr>
            <w:tcW w:w="1660" w:type="dxa"/>
            <w:tcBorders>
              <w:top w:val="nil"/>
              <w:left w:val="nil"/>
              <w:bottom w:val="nil"/>
              <w:right w:val="nil"/>
            </w:tcBorders>
            <w:shd w:val="clear" w:color="auto" w:fill="auto"/>
            <w:noWrap/>
            <w:vAlign w:val="center"/>
            <w:hideMark/>
          </w:tcPr>
          <w:p w14:paraId="187524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28.20 [15.70, 54.50]</w:t>
            </w:r>
          </w:p>
        </w:tc>
        <w:tc>
          <w:tcPr>
            <w:tcW w:w="1660" w:type="dxa"/>
            <w:tcBorders>
              <w:top w:val="nil"/>
              <w:left w:val="nil"/>
              <w:bottom w:val="nil"/>
              <w:right w:val="nil"/>
            </w:tcBorders>
            <w:shd w:val="clear" w:color="auto" w:fill="auto"/>
            <w:noWrap/>
            <w:vAlign w:val="center"/>
            <w:hideMark/>
          </w:tcPr>
          <w:p w14:paraId="6103D85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27.40 [14.80, 55.30]</w:t>
            </w:r>
          </w:p>
        </w:tc>
        <w:tc>
          <w:tcPr>
            <w:tcW w:w="1600" w:type="dxa"/>
            <w:tcBorders>
              <w:top w:val="nil"/>
              <w:left w:val="nil"/>
              <w:bottom w:val="nil"/>
              <w:right w:val="nil"/>
            </w:tcBorders>
            <w:shd w:val="clear" w:color="auto" w:fill="auto"/>
            <w:noWrap/>
            <w:vAlign w:val="center"/>
            <w:hideMark/>
          </w:tcPr>
          <w:p w14:paraId="6B8E906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29.00 [15.70, 54.50]</w:t>
            </w:r>
          </w:p>
        </w:tc>
        <w:tc>
          <w:tcPr>
            <w:tcW w:w="1720" w:type="dxa"/>
            <w:tcBorders>
              <w:top w:val="nil"/>
              <w:left w:val="nil"/>
              <w:bottom w:val="nil"/>
              <w:right w:val="nil"/>
            </w:tcBorders>
            <w:shd w:val="clear" w:color="auto" w:fill="auto"/>
            <w:noWrap/>
            <w:vAlign w:val="center"/>
            <w:hideMark/>
          </w:tcPr>
          <w:p w14:paraId="5746148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28.10 [14.80, 55.30]</w:t>
            </w:r>
          </w:p>
        </w:tc>
      </w:tr>
      <w:tr w:rsidR="00C81F9F" w:rsidRPr="00C81F9F" w14:paraId="5E5CCBF3" w14:textId="77777777" w:rsidTr="00C81F9F">
        <w:trPr>
          <w:trHeight w:val="285"/>
        </w:trPr>
        <w:tc>
          <w:tcPr>
            <w:tcW w:w="3777" w:type="dxa"/>
            <w:tcBorders>
              <w:top w:val="nil"/>
              <w:left w:val="nil"/>
              <w:bottom w:val="nil"/>
              <w:right w:val="nil"/>
            </w:tcBorders>
            <w:shd w:val="clear" w:color="auto" w:fill="auto"/>
            <w:noWrap/>
            <w:vAlign w:val="center"/>
            <w:hideMark/>
          </w:tcPr>
          <w:p w14:paraId="3C880F5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Region</w:t>
            </w:r>
          </w:p>
        </w:tc>
        <w:tc>
          <w:tcPr>
            <w:tcW w:w="1820" w:type="dxa"/>
            <w:tcBorders>
              <w:top w:val="nil"/>
              <w:left w:val="nil"/>
              <w:bottom w:val="nil"/>
              <w:right w:val="nil"/>
            </w:tcBorders>
            <w:shd w:val="clear" w:color="auto" w:fill="auto"/>
            <w:vAlign w:val="center"/>
            <w:hideMark/>
          </w:tcPr>
          <w:p w14:paraId="4AC0F2CA"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672F111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13AF73CD"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4CFA4E2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994D70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1E091AF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7B6017A3" w14:textId="77777777" w:rsidTr="00C81F9F">
        <w:trPr>
          <w:trHeight w:val="285"/>
        </w:trPr>
        <w:tc>
          <w:tcPr>
            <w:tcW w:w="3777" w:type="dxa"/>
            <w:tcBorders>
              <w:top w:val="nil"/>
              <w:left w:val="nil"/>
              <w:bottom w:val="nil"/>
              <w:right w:val="nil"/>
            </w:tcBorders>
            <w:shd w:val="clear" w:color="auto" w:fill="auto"/>
            <w:noWrap/>
            <w:vAlign w:val="center"/>
            <w:hideMark/>
          </w:tcPr>
          <w:p w14:paraId="29090F08"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Northeast</w:t>
            </w:r>
          </w:p>
        </w:tc>
        <w:tc>
          <w:tcPr>
            <w:tcW w:w="1820" w:type="dxa"/>
            <w:tcBorders>
              <w:top w:val="nil"/>
              <w:left w:val="nil"/>
              <w:bottom w:val="nil"/>
              <w:right w:val="nil"/>
            </w:tcBorders>
            <w:shd w:val="clear" w:color="auto" w:fill="auto"/>
            <w:vAlign w:val="center"/>
            <w:hideMark/>
          </w:tcPr>
          <w:p w14:paraId="5B92730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153906.2 (12.1)</w:t>
            </w:r>
          </w:p>
        </w:tc>
        <w:tc>
          <w:tcPr>
            <w:tcW w:w="1600" w:type="dxa"/>
            <w:tcBorders>
              <w:top w:val="nil"/>
              <w:left w:val="nil"/>
              <w:bottom w:val="nil"/>
              <w:right w:val="nil"/>
            </w:tcBorders>
            <w:shd w:val="clear" w:color="auto" w:fill="auto"/>
            <w:vAlign w:val="center"/>
            <w:hideMark/>
          </w:tcPr>
          <w:p w14:paraId="1C52EA0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362749.5 (17.7)</w:t>
            </w:r>
          </w:p>
        </w:tc>
        <w:tc>
          <w:tcPr>
            <w:tcW w:w="1660" w:type="dxa"/>
            <w:tcBorders>
              <w:top w:val="nil"/>
              <w:left w:val="nil"/>
              <w:bottom w:val="nil"/>
              <w:right w:val="nil"/>
            </w:tcBorders>
            <w:shd w:val="clear" w:color="auto" w:fill="auto"/>
            <w:vAlign w:val="center"/>
            <w:hideMark/>
          </w:tcPr>
          <w:p w14:paraId="33E98B6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233900.1 (12.3)</w:t>
            </w:r>
          </w:p>
        </w:tc>
        <w:tc>
          <w:tcPr>
            <w:tcW w:w="1660" w:type="dxa"/>
            <w:tcBorders>
              <w:top w:val="nil"/>
              <w:left w:val="nil"/>
              <w:bottom w:val="nil"/>
              <w:right w:val="nil"/>
            </w:tcBorders>
            <w:shd w:val="clear" w:color="auto" w:fill="auto"/>
            <w:vAlign w:val="center"/>
            <w:hideMark/>
          </w:tcPr>
          <w:p w14:paraId="2196AFD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546129.7 (18.0)</w:t>
            </w:r>
          </w:p>
        </w:tc>
        <w:tc>
          <w:tcPr>
            <w:tcW w:w="1600" w:type="dxa"/>
            <w:tcBorders>
              <w:top w:val="nil"/>
              <w:left w:val="nil"/>
              <w:bottom w:val="nil"/>
              <w:right w:val="nil"/>
            </w:tcBorders>
            <w:shd w:val="clear" w:color="auto" w:fill="auto"/>
            <w:vAlign w:val="center"/>
            <w:hideMark/>
          </w:tcPr>
          <w:p w14:paraId="2CE56DE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515853.1 (12.2)</w:t>
            </w:r>
          </w:p>
        </w:tc>
        <w:tc>
          <w:tcPr>
            <w:tcW w:w="1720" w:type="dxa"/>
            <w:tcBorders>
              <w:top w:val="nil"/>
              <w:left w:val="nil"/>
              <w:bottom w:val="nil"/>
              <w:right w:val="nil"/>
            </w:tcBorders>
            <w:shd w:val="clear" w:color="auto" w:fill="auto"/>
            <w:vAlign w:val="center"/>
            <w:hideMark/>
          </w:tcPr>
          <w:p w14:paraId="78B60EB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1421081.4 (17.8)</w:t>
            </w:r>
          </w:p>
        </w:tc>
      </w:tr>
      <w:tr w:rsidR="00C81F9F" w:rsidRPr="00C81F9F" w14:paraId="40053E62" w14:textId="77777777" w:rsidTr="00C81F9F">
        <w:trPr>
          <w:trHeight w:val="285"/>
        </w:trPr>
        <w:tc>
          <w:tcPr>
            <w:tcW w:w="3777" w:type="dxa"/>
            <w:tcBorders>
              <w:top w:val="nil"/>
              <w:left w:val="nil"/>
              <w:bottom w:val="nil"/>
              <w:right w:val="nil"/>
            </w:tcBorders>
            <w:shd w:val="clear" w:color="auto" w:fill="auto"/>
            <w:noWrap/>
            <w:vAlign w:val="center"/>
            <w:hideMark/>
          </w:tcPr>
          <w:p w14:paraId="3077C439"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Midwest</w:t>
            </w:r>
          </w:p>
        </w:tc>
        <w:tc>
          <w:tcPr>
            <w:tcW w:w="1820" w:type="dxa"/>
            <w:tcBorders>
              <w:top w:val="nil"/>
              <w:left w:val="nil"/>
              <w:bottom w:val="nil"/>
              <w:right w:val="nil"/>
            </w:tcBorders>
            <w:shd w:val="clear" w:color="auto" w:fill="auto"/>
            <w:vAlign w:val="center"/>
            <w:hideMark/>
          </w:tcPr>
          <w:p w14:paraId="7DAF89D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299530.7 (23.5)</w:t>
            </w:r>
          </w:p>
        </w:tc>
        <w:tc>
          <w:tcPr>
            <w:tcW w:w="1600" w:type="dxa"/>
            <w:tcBorders>
              <w:top w:val="nil"/>
              <w:left w:val="nil"/>
              <w:bottom w:val="nil"/>
              <w:right w:val="nil"/>
            </w:tcBorders>
            <w:shd w:val="clear" w:color="auto" w:fill="auto"/>
            <w:vAlign w:val="center"/>
            <w:hideMark/>
          </w:tcPr>
          <w:p w14:paraId="52489DE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485259.3 (23.6)</w:t>
            </w:r>
          </w:p>
        </w:tc>
        <w:tc>
          <w:tcPr>
            <w:tcW w:w="1660" w:type="dxa"/>
            <w:tcBorders>
              <w:top w:val="nil"/>
              <w:left w:val="nil"/>
              <w:bottom w:val="nil"/>
              <w:right w:val="nil"/>
            </w:tcBorders>
            <w:shd w:val="clear" w:color="auto" w:fill="auto"/>
            <w:vAlign w:val="center"/>
            <w:hideMark/>
          </w:tcPr>
          <w:p w14:paraId="46DD9C6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471369.1 (24.9)</w:t>
            </w:r>
          </w:p>
        </w:tc>
        <w:tc>
          <w:tcPr>
            <w:tcW w:w="1660" w:type="dxa"/>
            <w:tcBorders>
              <w:top w:val="nil"/>
              <w:left w:val="nil"/>
              <w:bottom w:val="nil"/>
              <w:right w:val="nil"/>
            </w:tcBorders>
            <w:shd w:val="clear" w:color="auto" w:fill="auto"/>
            <w:vAlign w:val="center"/>
            <w:hideMark/>
          </w:tcPr>
          <w:p w14:paraId="3EC4EE5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743503.1 (24.5)</w:t>
            </w:r>
          </w:p>
        </w:tc>
        <w:tc>
          <w:tcPr>
            <w:tcW w:w="1600" w:type="dxa"/>
            <w:tcBorders>
              <w:top w:val="nil"/>
              <w:left w:val="nil"/>
              <w:bottom w:val="nil"/>
              <w:right w:val="nil"/>
            </w:tcBorders>
            <w:shd w:val="clear" w:color="auto" w:fill="auto"/>
            <w:vAlign w:val="center"/>
            <w:hideMark/>
          </w:tcPr>
          <w:p w14:paraId="23F81C7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990868.0 (23.5)</w:t>
            </w:r>
          </w:p>
        </w:tc>
        <w:tc>
          <w:tcPr>
            <w:tcW w:w="1720" w:type="dxa"/>
            <w:tcBorders>
              <w:top w:val="nil"/>
              <w:left w:val="nil"/>
              <w:bottom w:val="nil"/>
              <w:right w:val="nil"/>
            </w:tcBorders>
            <w:shd w:val="clear" w:color="auto" w:fill="auto"/>
            <w:vAlign w:val="center"/>
            <w:hideMark/>
          </w:tcPr>
          <w:p w14:paraId="0068655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1935019.0 (24.3)</w:t>
            </w:r>
          </w:p>
        </w:tc>
      </w:tr>
      <w:tr w:rsidR="00C81F9F" w:rsidRPr="00C81F9F" w14:paraId="1E624B41" w14:textId="77777777" w:rsidTr="00C81F9F">
        <w:trPr>
          <w:trHeight w:val="285"/>
        </w:trPr>
        <w:tc>
          <w:tcPr>
            <w:tcW w:w="3777" w:type="dxa"/>
            <w:tcBorders>
              <w:top w:val="nil"/>
              <w:left w:val="nil"/>
              <w:bottom w:val="nil"/>
              <w:right w:val="nil"/>
            </w:tcBorders>
            <w:shd w:val="clear" w:color="auto" w:fill="auto"/>
            <w:noWrap/>
            <w:vAlign w:val="center"/>
            <w:hideMark/>
          </w:tcPr>
          <w:p w14:paraId="243705C7"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South</w:t>
            </w:r>
          </w:p>
        </w:tc>
        <w:tc>
          <w:tcPr>
            <w:tcW w:w="1820" w:type="dxa"/>
            <w:tcBorders>
              <w:top w:val="nil"/>
              <w:left w:val="nil"/>
              <w:bottom w:val="nil"/>
              <w:right w:val="nil"/>
            </w:tcBorders>
            <w:shd w:val="clear" w:color="auto" w:fill="auto"/>
            <w:vAlign w:val="center"/>
            <w:hideMark/>
          </w:tcPr>
          <w:p w14:paraId="6DE572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588225.5 (46.2)</w:t>
            </w:r>
          </w:p>
        </w:tc>
        <w:tc>
          <w:tcPr>
            <w:tcW w:w="1600" w:type="dxa"/>
            <w:tcBorders>
              <w:top w:val="nil"/>
              <w:left w:val="nil"/>
              <w:bottom w:val="nil"/>
              <w:right w:val="nil"/>
            </w:tcBorders>
            <w:shd w:val="clear" w:color="auto" w:fill="auto"/>
            <w:vAlign w:val="center"/>
            <w:hideMark/>
          </w:tcPr>
          <w:p w14:paraId="1671A4E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819511.7 (39.9)</w:t>
            </w:r>
          </w:p>
        </w:tc>
        <w:tc>
          <w:tcPr>
            <w:tcW w:w="1660" w:type="dxa"/>
            <w:tcBorders>
              <w:top w:val="nil"/>
              <w:left w:val="nil"/>
              <w:bottom w:val="nil"/>
              <w:right w:val="nil"/>
            </w:tcBorders>
            <w:shd w:val="clear" w:color="auto" w:fill="auto"/>
            <w:vAlign w:val="center"/>
            <w:hideMark/>
          </w:tcPr>
          <w:p w14:paraId="20CED1A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846689.4 (44.7)</w:t>
            </w:r>
          </w:p>
        </w:tc>
        <w:tc>
          <w:tcPr>
            <w:tcW w:w="1660" w:type="dxa"/>
            <w:tcBorders>
              <w:top w:val="nil"/>
              <w:left w:val="nil"/>
              <w:bottom w:val="nil"/>
              <w:right w:val="nil"/>
            </w:tcBorders>
            <w:shd w:val="clear" w:color="auto" w:fill="auto"/>
            <w:vAlign w:val="center"/>
            <w:hideMark/>
          </w:tcPr>
          <w:p w14:paraId="394E014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1165676.9 (38.5)</w:t>
            </w:r>
          </w:p>
        </w:tc>
        <w:tc>
          <w:tcPr>
            <w:tcW w:w="1600" w:type="dxa"/>
            <w:tcBorders>
              <w:top w:val="nil"/>
              <w:left w:val="nil"/>
              <w:bottom w:val="nil"/>
              <w:right w:val="nil"/>
            </w:tcBorders>
            <w:shd w:val="clear" w:color="auto" w:fill="auto"/>
            <w:vAlign w:val="center"/>
            <w:hideMark/>
          </w:tcPr>
          <w:p w14:paraId="00940C8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1948269.3 (46.2)</w:t>
            </w:r>
          </w:p>
        </w:tc>
        <w:tc>
          <w:tcPr>
            <w:tcW w:w="1720" w:type="dxa"/>
            <w:tcBorders>
              <w:top w:val="nil"/>
              <w:left w:val="nil"/>
              <w:bottom w:val="nil"/>
              <w:right w:val="nil"/>
            </w:tcBorders>
            <w:shd w:val="clear" w:color="auto" w:fill="auto"/>
            <w:vAlign w:val="center"/>
            <w:hideMark/>
          </w:tcPr>
          <w:p w14:paraId="4AB1B46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3073716.8 (38.6)</w:t>
            </w:r>
          </w:p>
        </w:tc>
      </w:tr>
      <w:tr w:rsidR="00C81F9F" w:rsidRPr="00C81F9F" w14:paraId="67F3A49B" w14:textId="77777777" w:rsidTr="00C81F9F">
        <w:trPr>
          <w:trHeight w:val="285"/>
        </w:trPr>
        <w:tc>
          <w:tcPr>
            <w:tcW w:w="3777" w:type="dxa"/>
            <w:tcBorders>
              <w:top w:val="nil"/>
              <w:left w:val="nil"/>
              <w:bottom w:val="nil"/>
              <w:right w:val="nil"/>
            </w:tcBorders>
            <w:shd w:val="clear" w:color="auto" w:fill="auto"/>
            <w:noWrap/>
            <w:vAlign w:val="center"/>
            <w:hideMark/>
          </w:tcPr>
          <w:p w14:paraId="3BEDC34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West</w:t>
            </w:r>
          </w:p>
        </w:tc>
        <w:tc>
          <w:tcPr>
            <w:tcW w:w="1820" w:type="dxa"/>
            <w:tcBorders>
              <w:top w:val="nil"/>
              <w:left w:val="nil"/>
              <w:bottom w:val="nil"/>
              <w:right w:val="nil"/>
            </w:tcBorders>
            <w:shd w:val="clear" w:color="auto" w:fill="auto"/>
            <w:vAlign w:val="center"/>
            <w:hideMark/>
          </w:tcPr>
          <w:p w14:paraId="2B6912E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232115.0 (18.2)</w:t>
            </w:r>
          </w:p>
        </w:tc>
        <w:tc>
          <w:tcPr>
            <w:tcW w:w="1600" w:type="dxa"/>
            <w:tcBorders>
              <w:top w:val="nil"/>
              <w:left w:val="nil"/>
              <w:bottom w:val="nil"/>
              <w:right w:val="nil"/>
            </w:tcBorders>
            <w:shd w:val="clear" w:color="auto" w:fill="auto"/>
            <w:vAlign w:val="center"/>
            <w:hideMark/>
          </w:tcPr>
          <w:p w14:paraId="7907ADF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385883.1 (18.8)</w:t>
            </w:r>
          </w:p>
        </w:tc>
        <w:tc>
          <w:tcPr>
            <w:tcW w:w="1660" w:type="dxa"/>
            <w:tcBorders>
              <w:top w:val="nil"/>
              <w:left w:val="nil"/>
              <w:bottom w:val="nil"/>
              <w:right w:val="nil"/>
            </w:tcBorders>
            <w:shd w:val="clear" w:color="auto" w:fill="auto"/>
            <w:vAlign w:val="center"/>
            <w:hideMark/>
          </w:tcPr>
          <w:p w14:paraId="36A8D7F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343579.6 (18.1)</w:t>
            </w:r>
          </w:p>
        </w:tc>
        <w:tc>
          <w:tcPr>
            <w:tcW w:w="1660" w:type="dxa"/>
            <w:tcBorders>
              <w:top w:val="nil"/>
              <w:left w:val="nil"/>
              <w:bottom w:val="nil"/>
              <w:right w:val="nil"/>
            </w:tcBorders>
            <w:shd w:val="clear" w:color="auto" w:fill="auto"/>
            <w:vAlign w:val="center"/>
            <w:hideMark/>
          </w:tcPr>
          <w:p w14:paraId="0671B0F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574697.3 (19.0)</w:t>
            </w:r>
          </w:p>
        </w:tc>
        <w:tc>
          <w:tcPr>
            <w:tcW w:w="1600" w:type="dxa"/>
            <w:tcBorders>
              <w:top w:val="nil"/>
              <w:left w:val="nil"/>
              <w:bottom w:val="nil"/>
              <w:right w:val="nil"/>
            </w:tcBorders>
            <w:shd w:val="clear" w:color="auto" w:fill="auto"/>
            <w:vAlign w:val="center"/>
            <w:hideMark/>
          </w:tcPr>
          <w:p w14:paraId="529DC65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764312.7 (18.1)</w:t>
            </w:r>
          </w:p>
        </w:tc>
        <w:tc>
          <w:tcPr>
            <w:tcW w:w="1720" w:type="dxa"/>
            <w:tcBorders>
              <w:top w:val="nil"/>
              <w:left w:val="nil"/>
              <w:bottom w:val="nil"/>
              <w:right w:val="nil"/>
            </w:tcBorders>
            <w:shd w:val="clear" w:color="auto" w:fill="auto"/>
            <w:vAlign w:val="center"/>
            <w:hideMark/>
          </w:tcPr>
          <w:p w14:paraId="09CF120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1532803.4 (19.2)</w:t>
            </w:r>
          </w:p>
        </w:tc>
      </w:tr>
      <w:tr w:rsidR="00C81F9F" w:rsidRPr="00C81F9F" w14:paraId="79F6CB24" w14:textId="77777777" w:rsidTr="00C81F9F">
        <w:trPr>
          <w:trHeight w:val="285"/>
        </w:trPr>
        <w:tc>
          <w:tcPr>
            <w:tcW w:w="3777" w:type="dxa"/>
            <w:tcBorders>
              <w:top w:val="nil"/>
              <w:left w:val="nil"/>
              <w:bottom w:val="nil"/>
              <w:right w:val="nil"/>
            </w:tcBorders>
            <w:shd w:val="clear" w:color="auto" w:fill="auto"/>
            <w:noWrap/>
            <w:vAlign w:val="center"/>
            <w:hideMark/>
          </w:tcPr>
          <w:p w14:paraId="08FEB723"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Race/Ethnicity</w:t>
            </w:r>
          </w:p>
        </w:tc>
        <w:tc>
          <w:tcPr>
            <w:tcW w:w="1820" w:type="dxa"/>
            <w:tcBorders>
              <w:top w:val="nil"/>
              <w:left w:val="nil"/>
              <w:bottom w:val="nil"/>
              <w:right w:val="nil"/>
            </w:tcBorders>
            <w:shd w:val="clear" w:color="auto" w:fill="auto"/>
            <w:vAlign w:val="center"/>
            <w:hideMark/>
          </w:tcPr>
          <w:p w14:paraId="2EC4719D"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41475AD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6974DCE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434B218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451CD7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14472D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126D57F4" w14:textId="77777777" w:rsidTr="00C81F9F">
        <w:trPr>
          <w:trHeight w:val="285"/>
        </w:trPr>
        <w:tc>
          <w:tcPr>
            <w:tcW w:w="3777" w:type="dxa"/>
            <w:tcBorders>
              <w:top w:val="nil"/>
              <w:left w:val="nil"/>
              <w:bottom w:val="nil"/>
              <w:right w:val="nil"/>
            </w:tcBorders>
            <w:shd w:val="clear" w:color="auto" w:fill="auto"/>
            <w:noWrap/>
            <w:vAlign w:val="center"/>
            <w:hideMark/>
          </w:tcPr>
          <w:p w14:paraId="0BDC1BE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White</w:t>
            </w:r>
          </w:p>
        </w:tc>
        <w:tc>
          <w:tcPr>
            <w:tcW w:w="1820" w:type="dxa"/>
            <w:tcBorders>
              <w:top w:val="nil"/>
              <w:left w:val="nil"/>
              <w:bottom w:val="nil"/>
              <w:right w:val="nil"/>
            </w:tcBorders>
            <w:shd w:val="clear" w:color="auto" w:fill="auto"/>
            <w:vAlign w:val="center"/>
            <w:hideMark/>
          </w:tcPr>
          <w:p w14:paraId="1626BE6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762645.3 (59.9)</w:t>
            </w:r>
          </w:p>
        </w:tc>
        <w:tc>
          <w:tcPr>
            <w:tcW w:w="1600" w:type="dxa"/>
            <w:tcBorders>
              <w:top w:val="nil"/>
              <w:left w:val="nil"/>
              <w:bottom w:val="nil"/>
              <w:right w:val="nil"/>
            </w:tcBorders>
            <w:shd w:val="clear" w:color="auto" w:fill="auto"/>
            <w:vAlign w:val="center"/>
            <w:hideMark/>
          </w:tcPr>
          <w:p w14:paraId="6762BD8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1368077.9 (66.6)</w:t>
            </w:r>
          </w:p>
        </w:tc>
        <w:tc>
          <w:tcPr>
            <w:tcW w:w="1660" w:type="dxa"/>
            <w:tcBorders>
              <w:top w:val="nil"/>
              <w:left w:val="nil"/>
              <w:bottom w:val="nil"/>
              <w:right w:val="nil"/>
            </w:tcBorders>
            <w:shd w:val="clear" w:color="auto" w:fill="auto"/>
            <w:vAlign w:val="center"/>
            <w:hideMark/>
          </w:tcPr>
          <w:p w14:paraId="520D843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1354773.1 (71.5)</w:t>
            </w:r>
          </w:p>
        </w:tc>
        <w:tc>
          <w:tcPr>
            <w:tcW w:w="1660" w:type="dxa"/>
            <w:tcBorders>
              <w:top w:val="nil"/>
              <w:left w:val="nil"/>
              <w:bottom w:val="nil"/>
              <w:right w:val="nil"/>
            </w:tcBorders>
            <w:shd w:val="clear" w:color="auto" w:fill="auto"/>
            <w:vAlign w:val="center"/>
            <w:hideMark/>
          </w:tcPr>
          <w:p w14:paraId="6B94FC5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2414174.9 (79.7)</w:t>
            </w:r>
          </w:p>
        </w:tc>
        <w:tc>
          <w:tcPr>
            <w:tcW w:w="1600" w:type="dxa"/>
            <w:tcBorders>
              <w:top w:val="nil"/>
              <w:left w:val="nil"/>
              <w:bottom w:val="nil"/>
              <w:right w:val="nil"/>
            </w:tcBorders>
            <w:shd w:val="clear" w:color="auto" w:fill="auto"/>
            <w:vAlign w:val="center"/>
            <w:hideMark/>
          </w:tcPr>
          <w:p w14:paraId="4DA1FD8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2794604.7 (66.2)</w:t>
            </w:r>
          </w:p>
        </w:tc>
        <w:tc>
          <w:tcPr>
            <w:tcW w:w="1720" w:type="dxa"/>
            <w:tcBorders>
              <w:top w:val="nil"/>
              <w:left w:val="nil"/>
              <w:bottom w:val="nil"/>
              <w:right w:val="nil"/>
            </w:tcBorders>
            <w:shd w:val="clear" w:color="auto" w:fill="auto"/>
            <w:vAlign w:val="center"/>
            <w:hideMark/>
          </w:tcPr>
          <w:p w14:paraId="5A8744F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5961428.7 (74.9)</w:t>
            </w:r>
          </w:p>
        </w:tc>
      </w:tr>
      <w:tr w:rsidR="00C81F9F" w:rsidRPr="00C81F9F" w14:paraId="127A36B8" w14:textId="77777777" w:rsidTr="00C81F9F">
        <w:trPr>
          <w:trHeight w:val="285"/>
        </w:trPr>
        <w:tc>
          <w:tcPr>
            <w:tcW w:w="3777" w:type="dxa"/>
            <w:tcBorders>
              <w:top w:val="nil"/>
              <w:left w:val="nil"/>
              <w:bottom w:val="nil"/>
              <w:right w:val="nil"/>
            </w:tcBorders>
            <w:shd w:val="clear" w:color="auto" w:fill="auto"/>
            <w:noWrap/>
            <w:vAlign w:val="center"/>
            <w:hideMark/>
          </w:tcPr>
          <w:p w14:paraId="07D3E32B"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Black</w:t>
            </w:r>
          </w:p>
        </w:tc>
        <w:tc>
          <w:tcPr>
            <w:tcW w:w="1820" w:type="dxa"/>
            <w:tcBorders>
              <w:top w:val="nil"/>
              <w:left w:val="nil"/>
              <w:bottom w:val="nil"/>
              <w:right w:val="nil"/>
            </w:tcBorders>
            <w:shd w:val="clear" w:color="auto" w:fill="auto"/>
            <w:vAlign w:val="center"/>
            <w:hideMark/>
          </w:tcPr>
          <w:p w14:paraId="66BE8C9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274570.6 (21.6)</w:t>
            </w:r>
          </w:p>
        </w:tc>
        <w:tc>
          <w:tcPr>
            <w:tcW w:w="1600" w:type="dxa"/>
            <w:tcBorders>
              <w:top w:val="nil"/>
              <w:left w:val="nil"/>
              <w:bottom w:val="nil"/>
              <w:right w:val="nil"/>
            </w:tcBorders>
            <w:shd w:val="clear" w:color="auto" w:fill="auto"/>
            <w:vAlign w:val="center"/>
            <w:hideMark/>
          </w:tcPr>
          <w:p w14:paraId="3724378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319727.9 (15.6)</w:t>
            </w:r>
          </w:p>
        </w:tc>
        <w:tc>
          <w:tcPr>
            <w:tcW w:w="1660" w:type="dxa"/>
            <w:tcBorders>
              <w:top w:val="nil"/>
              <w:left w:val="nil"/>
              <w:bottom w:val="nil"/>
              <w:right w:val="nil"/>
            </w:tcBorders>
            <w:shd w:val="clear" w:color="auto" w:fill="auto"/>
            <w:vAlign w:val="center"/>
            <w:hideMark/>
          </w:tcPr>
          <w:p w14:paraId="0372F22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319393.8 (16.8)</w:t>
            </w:r>
          </w:p>
        </w:tc>
        <w:tc>
          <w:tcPr>
            <w:tcW w:w="1660" w:type="dxa"/>
            <w:tcBorders>
              <w:top w:val="nil"/>
              <w:left w:val="nil"/>
              <w:bottom w:val="nil"/>
              <w:right w:val="nil"/>
            </w:tcBorders>
            <w:shd w:val="clear" w:color="auto" w:fill="auto"/>
            <w:vAlign w:val="center"/>
            <w:hideMark/>
          </w:tcPr>
          <w:p w14:paraId="6BBFF61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314723.7 (10.4)</w:t>
            </w:r>
          </w:p>
        </w:tc>
        <w:tc>
          <w:tcPr>
            <w:tcW w:w="1600" w:type="dxa"/>
            <w:tcBorders>
              <w:top w:val="nil"/>
              <w:left w:val="nil"/>
              <w:bottom w:val="nil"/>
              <w:right w:val="nil"/>
            </w:tcBorders>
            <w:shd w:val="clear" w:color="auto" w:fill="auto"/>
            <w:vAlign w:val="center"/>
            <w:hideMark/>
          </w:tcPr>
          <w:p w14:paraId="3E51A8B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844987.7 (20.0)</w:t>
            </w:r>
          </w:p>
        </w:tc>
        <w:tc>
          <w:tcPr>
            <w:tcW w:w="1720" w:type="dxa"/>
            <w:tcBorders>
              <w:top w:val="nil"/>
              <w:left w:val="nil"/>
              <w:bottom w:val="nil"/>
              <w:right w:val="nil"/>
            </w:tcBorders>
            <w:shd w:val="clear" w:color="auto" w:fill="auto"/>
            <w:vAlign w:val="center"/>
            <w:hideMark/>
          </w:tcPr>
          <w:p w14:paraId="5DC2BA8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1046326.7 (13.1)</w:t>
            </w:r>
          </w:p>
        </w:tc>
      </w:tr>
      <w:tr w:rsidR="00C81F9F" w:rsidRPr="00C81F9F" w14:paraId="7BF65872" w14:textId="77777777" w:rsidTr="00C81F9F">
        <w:trPr>
          <w:trHeight w:val="285"/>
        </w:trPr>
        <w:tc>
          <w:tcPr>
            <w:tcW w:w="3777" w:type="dxa"/>
            <w:tcBorders>
              <w:top w:val="nil"/>
              <w:left w:val="nil"/>
              <w:bottom w:val="nil"/>
              <w:right w:val="nil"/>
            </w:tcBorders>
            <w:shd w:val="clear" w:color="auto" w:fill="auto"/>
            <w:noWrap/>
            <w:vAlign w:val="center"/>
            <w:hideMark/>
          </w:tcPr>
          <w:p w14:paraId="7591DF5F"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Hispanic/Latino</w:t>
            </w:r>
          </w:p>
        </w:tc>
        <w:tc>
          <w:tcPr>
            <w:tcW w:w="1820" w:type="dxa"/>
            <w:tcBorders>
              <w:top w:val="nil"/>
              <w:left w:val="nil"/>
              <w:bottom w:val="nil"/>
              <w:right w:val="nil"/>
            </w:tcBorders>
            <w:shd w:val="clear" w:color="auto" w:fill="auto"/>
            <w:vAlign w:val="center"/>
            <w:hideMark/>
          </w:tcPr>
          <w:p w14:paraId="783337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196393.1 (15.4)</w:t>
            </w:r>
          </w:p>
        </w:tc>
        <w:tc>
          <w:tcPr>
            <w:tcW w:w="1600" w:type="dxa"/>
            <w:tcBorders>
              <w:top w:val="nil"/>
              <w:left w:val="nil"/>
              <w:bottom w:val="nil"/>
              <w:right w:val="nil"/>
            </w:tcBorders>
            <w:shd w:val="clear" w:color="auto" w:fill="auto"/>
            <w:vAlign w:val="center"/>
            <w:hideMark/>
          </w:tcPr>
          <w:p w14:paraId="5FF80E7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257571.8 (12.5)</w:t>
            </w:r>
          </w:p>
        </w:tc>
        <w:tc>
          <w:tcPr>
            <w:tcW w:w="1660" w:type="dxa"/>
            <w:tcBorders>
              <w:top w:val="nil"/>
              <w:left w:val="nil"/>
              <w:bottom w:val="nil"/>
              <w:right w:val="nil"/>
            </w:tcBorders>
            <w:shd w:val="clear" w:color="auto" w:fill="auto"/>
            <w:vAlign w:val="center"/>
            <w:hideMark/>
          </w:tcPr>
          <w:p w14:paraId="4A5013E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171492.5 (9.0)</w:t>
            </w:r>
          </w:p>
        </w:tc>
        <w:tc>
          <w:tcPr>
            <w:tcW w:w="1660" w:type="dxa"/>
            <w:tcBorders>
              <w:top w:val="nil"/>
              <w:left w:val="nil"/>
              <w:bottom w:val="nil"/>
              <w:right w:val="nil"/>
            </w:tcBorders>
            <w:shd w:val="clear" w:color="auto" w:fill="auto"/>
            <w:vAlign w:val="center"/>
            <w:hideMark/>
          </w:tcPr>
          <w:p w14:paraId="7D180D2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199751.8 (6.6)</w:t>
            </w:r>
          </w:p>
        </w:tc>
        <w:tc>
          <w:tcPr>
            <w:tcW w:w="1600" w:type="dxa"/>
            <w:tcBorders>
              <w:top w:val="nil"/>
              <w:left w:val="nil"/>
              <w:bottom w:val="nil"/>
              <w:right w:val="nil"/>
            </w:tcBorders>
            <w:shd w:val="clear" w:color="auto" w:fill="auto"/>
            <w:vAlign w:val="center"/>
            <w:hideMark/>
          </w:tcPr>
          <w:p w14:paraId="1EBDB6F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463015.7 (11.0)</w:t>
            </w:r>
          </w:p>
        </w:tc>
        <w:tc>
          <w:tcPr>
            <w:tcW w:w="1720" w:type="dxa"/>
            <w:tcBorders>
              <w:top w:val="nil"/>
              <w:left w:val="nil"/>
              <w:bottom w:val="nil"/>
              <w:right w:val="nil"/>
            </w:tcBorders>
            <w:shd w:val="clear" w:color="auto" w:fill="auto"/>
            <w:vAlign w:val="center"/>
            <w:hideMark/>
          </w:tcPr>
          <w:p w14:paraId="6F21BA5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639574.3 (8.0)</w:t>
            </w:r>
          </w:p>
        </w:tc>
      </w:tr>
      <w:tr w:rsidR="00C81F9F" w:rsidRPr="00C81F9F" w14:paraId="11FFC77B" w14:textId="77777777" w:rsidTr="00C81F9F">
        <w:trPr>
          <w:trHeight w:val="285"/>
        </w:trPr>
        <w:tc>
          <w:tcPr>
            <w:tcW w:w="3777" w:type="dxa"/>
            <w:tcBorders>
              <w:top w:val="nil"/>
              <w:left w:val="nil"/>
              <w:bottom w:val="nil"/>
              <w:right w:val="nil"/>
            </w:tcBorders>
            <w:shd w:val="clear" w:color="auto" w:fill="auto"/>
            <w:noWrap/>
            <w:vAlign w:val="center"/>
            <w:hideMark/>
          </w:tcPr>
          <w:p w14:paraId="34ABFA2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American Indian/Alaska Native</w:t>
            </w:r>
          </w:p>
        </w:tc>
        <w:tc>
          <w:tcPr>
            <w:tcW w:w="1820" w:type="dxa"/>
            <w:tcBorders>
              <w:top w:val="nil"/>
              <w:left w:val="nil"/>
              <w:bottom w:val="nil"/>
              <w:right w:val="nil"/>
            </w:tcBorders>
            <w:shd w:val="clear" w:color="auto" w:fill="auto"/>
            <w:vAlign w:val="center"/>
            <w:hideMark/>
          </w:tcPr>
          <w:p w14:paraId="44A7D9C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15385.5 (1.2)</w:t>
            </w:r>
          </w:p>
        </w:tc>
        <w:tc>
          <w:tcPr>
            <w:tcW w:w="1600" w:type="dxa"/>
            <w:tcBorders>
              <w:top w:val="nil"/>
              <w:left w:val="nil"/>
              <w:bottom w:val="nil"/>
              <w:right w:val="nil"/>
            </w:tcBorders>
            <w:shd w:val="clear" w:color="auto" w:fill="auto"/>
            <w:vAlign w:val="center"/>
            <w:hideMark/>
          </w:tcPr>
          <w:p w14:paraId="765A383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22876.9 (1.1)</w:t>
            </w:r>
          </w:p>
        </w:tc>
        <w:tc>
          <w:tcPr>
            <w:tcW w:w="1660" w:type="dxa"/>
            <w:tcBorders>
              <w:top w:val="nil"/>
              <w:left w:val="nil"/>
              <w:bottom w:val="nil"/>
              <w:right w:val="nil"/>
            </w:tcBorders>
            <w:shd w:val="clear" w:color="auto" w:fill="auto"/>
            <w:vAlign w:val="center"/>
            <w:hideMark/>
          </w:tcPr>
          <w:p w14:paraId="7E2BE4D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25105.5 (1.3)</w:t>
            </w:r>
          </w:p>
        </w:tc>
        <w:tc>
          <w:tcPr>
            <w:tcW w:w="1660" w:type="dxa"/>
            <w:tcBorders>
              <w:top w:val="nil"/>
              <w:left w:val="nil"/>
              <w:bottom w:val="nil"/>
              <w:right w:val="nil"/>
            </w:tcBorders>
            <w:shd w:val="clear" w:color="auto" w:fill="auto"/>
            <w:vAlign w:val="center"/>
            <w:hideMark/>
          </w:tcPr>
          <w:p w14:paraId="74F7930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23328.1 (0.8)</w:t>
            </w:r>
          </w:p>
        </w:tc>
        <w:tc>
          <w:tcPr>
            <w:tcW w:w="1600" w:type="dxa"/>
            <w:tcBorders>
              <w:top w:val="nil"/>
              <w:left w:val="nil"/>
              <w:bottom w:val="nil"/>
              <w:right w:val="nil"/>
            </w:tcBorders>
            <w:shd w:val="clear" w:color="auto" w:fill="auto"/>
            <w:vAlign w:val="center"/>
            <w:hideMark/>
          </w:tcPr>
          <w:p w14:paraId="58D05BE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44338.7 (1.1)</w:t>
            </w:r>
          </w:p>
        </w:tc>
        <w:tc>
          <w:tcPr>
            <w:tcW w:w="1720" w:type="dxa"/>
            <w:tcBorders>
              <w:top w:val="nil"/>
              <w:left w:val="nil"/>
              <w:bottom w:val="nil"/>
              <w:right w:val="nil"/>
            </w:tcBorders>
            <w:shd w:val="clear" w:color="auto" w:fill="auto"/>
            <w:vAlign w:val="center"/>
            <w:hideMark/>
          </w:tcPr>
          <w:p w14:paraId="4C63214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53119.3 (0.7)</w:t>
            </w:r>
          </w:p>
        </w:tc>
      </w:tr>
      <w:tr w:rsidR="00C81F9F" w:rsidRPr="00C81F9F" w14:paraId="4AC2B797" w14:textId="77777777" w:rsidTr="00C81F9F">
        <w:trPr>
          <w:trHeight w:val="285"/>
        </w:trPr>
        <w:tc>
          <w:tcPr>
            <w:tcW w:w="3777" w:type="dxa"/>
            <w:tcBorders>
              <w:top w:val="nil"/>
              <w:left w:val="nil"/>
              <w:bottom w:val="nil"/>
              <w:right w:val="nil"/>
            </w:tcBorders>
            <w:shd w:val="clear" w:color="auto" w:fill="auto"/>
            <w:noWrap/>
            <w:vAlign w:val="center"/>
            <w:hideMark/>
          </w:tcPr>
          <w:p w14:paraId="1C947FB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Asian</w:t>
            </w:r>
          </w:p>
        </w:tc>
        <w:tc>
          <w:tcPr>
            <w:tcW w:w="1820" w:type="dxa"/>
            <w:tcBorders>
              <w:top w:val="nil"/>
              <w:left w:val="nil"/>
              <w:bottom w:val="nil"/>
              <w:right w:val="nil"/>
            </w:tcBorders>
            <w:shd w:val="clear" w:color="auto" w:fill="auto"/>
            <w:vAlign w:val="center"/>
            <w:hideMark/>
          </w:tcPr>
          <w:p w14:paraId="07F56F7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21015.1 (1.6)</w:t>
            </w:r>
          </w:p>
        </w:tc>
        <w:tc>
          <w:tcPr>
            <w:tcW w:w="1600" w:type="dxa"/>
            <w:tcBorders>
              <w:top w:val="nil"/>
              <w:left w:val="nil"/>
              <w:bottom w:val="nil"/>
              <w:right w:val="nil"/>
            </w:tcBorders>
            <w:shd w:val="clear" w:color="auto" w:fill="auto"/>
            <w:vAlign w:val="center"/>
            <w:hideMark/>
          </w:tcPr>
          <w:p w14:paraId="6DC31BF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79854.6 (3.9)</w:t>
            </w:r>
          </w:p>
        </w:tc>
        <w:tc>
          <w:tcPr>
            <w:tcW w:w="1660" w:type="dxa"/>
            <w:tcBorders>
              <w:top w:val="nil"/>
              <w:left w:val="nil"/>
              <w:bottom w:val="nil"/>
              <w:right w:val="nil"/>
            </w:tcBorders>
            <w:shd w:val="clear" w:color="auto" w:fill="auto"/>
            <w:vAlign w:val="center"/>
            <w:hideMark/>
          </w:tcPr>
          <w:p w14:paraId="711417A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20068.9 (1.1)</w:t>
            </w:r>
          </w:p>
        </w:tc>
        <w:tc>
          <w:tcPr>
            <w:tcW w:w="1660" w:type="dxa"/>
            <w:tcBorders>
              <w:top w:val="nil"/>
              <w:left w:val="nil"/>
              <w:bottom w:val="nil"/>
              <w:right w:val="nil"/>
            </w:tcBorders>
            <w:shd w:val="clear" w:color="auto" w:fill="auto"/>
            <w:vAlign w:val="center"/>
            <w:hideMark/>
          </w:tcPr>
          <w:p w14:paraId="2ADD8FA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70387.3 (2.3)</w:t>
            </w:r>
          </w:p>
        </w:tc>
        <w:tc>
          <w:tcPr>
            <w:tcW w:w="1600" w:type="dxa"/>
            <w:tcBorders>
              <w:top w:val="nil"/>
              <w:left w:val="nil"/>
              <w:bottom w:val="nil"/>
              <w:right w:val="nil"/>
            </w:tcBorders>
            <w:shd w:val="clear" w:color="auto" w:fill="auto"/>
            <w:vAlign w:val="center"/>
            <w:hideMark/>
          </w:tcPr>
          <w:p w14:paraId="10DDF0D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60015.6 (1.4)</w:t>
            </w:r>
          </w:p>
        </w:tc>
        <w:tc>
          <w:tcPr>
            <w:tcW w:w="1720" w:type="dxa"/>
            <w:tcBorders>
              <w:top w:val="nil"/>
              <w:left w:val="nil"/>
              <w:bottom w:val="nil"/>
              <w:right w:val="nil"/>
            </w:tcBorders>
            <w:shd w:val="clear" w:color="auto" w:fill="auto"/>
            <w:vAlign w:val="center"/>
            <w:hideMark/>
          </w:tcPr>
          <w:p w14:paraId="2D6D076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244833.0 (3.1)</w:t>
            </w:r>
          </w:p>
        </w:tc>
      </w:tr>
      <w:tr w:rsidR="00C81F9F" w:rsidRPr="00C81F9F" w14:paraId="02F9486B" w14:textId="77777777" w:rsidTr="00C81F9F">
        <w:trPr>
          <w:trHeight w:val="285"/>
        </w:trPr>
        <w:tc>
          <w:tcPr>
            <w:tcW w:w="3777" w:type="dxa"/>
            <w:tcBorders>
              <w:top w:val="nil"/>
              <w:left w:val="nil"/>
              <w:bottom w:val="nil"/>
              <w:right w:val="nil"/>
            </w:tcBorders>
            <w:shd w:val="clear" w:color="auto" w:fill="auto"/>
            <w:noWrap/>
            <w:vAlign w:val="center"/>
            <w:hideMark/>
          </w:tcPr>
          <w:p w14:paraId="2B09F146"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Other</w:t>
            </w:r>
          </w:p>
        </w:tc>
        <w:tc>
          <w:tcPr>
            <w:tcW w:w="1820" w:type="dxa"/>
            <w:tcBorders>
              <w:top w:val="nil"/>
              <w:left w:val="nil"/>
              <w:bottom w:val="nil"/>
              <w:right w:val="nil"/>
            </w:tcBorders>
            <w:shd w:val="clear" w:color="auto" w:fill="auto"/>
            <w:vAlign w:val="center"/>
            <w:hideMark/>
          </w:tcPr>
          <w:p w14:paraId="3779E6F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3767.9 (0.3)</w:t>
            </w:r>
          </w:p>
        </w:tc>
        <w:tc>
          <w:tcPr>
            <w:tcW w:w="1600" w:type="dxa"/>
            <w:tcBorders>
              <w:top w:val="nil"/>
              <w:left w:val="nil"/>
              <w:bottom w:val="nil"/>
              <w:right w:val="nil"/>
            </w:tcBorders>
            <w:shd w:val="clear" w:color="auto" w:fill="auto"/>
            <w:vAlign w:val="center"/>
            <w:hideMark/>
          </w:tcPr>
          <w:p w14:paraId="5A9E781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5294.7 (0.3)</w:t>
            </w:r>
          </w:p>
        </w:tc>
        <w:tc>
          <w:tcPr>
            <w:tcW w:w="1660" w:type="dxa"/>
            <w:tcBorders>
              <w:top w:val="nil"/>
              <w:left w:val="nil"/>
              <w:bottom w:val="nil"/>
              <w:right w:val="nil"/>
            </w:tcBorders>
            <w:shd w:val="clear" w:color="auto" w:fill="auto"/>
            <w:vAlign w:val="center"/>
            <w:hideMark/>
          </w:tcPr>
          <w:p w14:paraId="0C719C1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4704.3 (0.2)</w:t>
            </w:r>
          </w:p>
        </w:tc>
        <w:tc>
          <w:tcPr>
            <w:tcW w:w="1660" w:type="dxa"/>
            <w:tcBorders>
              <w:top w:val="nil"/>
              <w:left w:val="nil"/>
              <w:bottom w:val="nil"/>
              <w:right w:val="nil"/>
            </w:tcBorders>
            <w:shd w:val="clear" w:color="auto" w:fill="auto"/>
            <w:vAlign w:val="center"/>
            <w:hideMark/>
          </w:tcPr>
          <w:p w14:paraId="7D7EE03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7641.1 (0.3)</w:t>
            </w:r>
          </w:p>
        </w:tc>
        <w:tc>
          <w:tcPr>
            <w:tcW w:w="1600" w:type="dxa"/>
            <w:tcBorders>
              <w:top w:val="nil"/>
              <w:left w:val="nil"/>
              <w:bottom w:val="nil"/>
              <w:right w:val="nil"/>
            </w:tcBorders>
            <w:shd w:val="clear" w:color="auto" w:fill="auto"/>
            <w:vAlign w:val="center"/>
            <w:hideMark/>
          </w:tcPr>
          <w:p w14:paraId="076DB75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12340.8 (0.3)</w:t>
            </w:r>
          </w:p>
        </w:tc>
        <w:tc>
          <w:tcPr>
            <w:tcW w:w="1720" w:type="dxa"/>
            <w:tcBorders>
              <w:top w:val="nil"/>
              <w:left w:val="nil"/>
              <w:bottom w:val="nil"/>
              <w:right w:val="nil"/>
            </w:tcBorders>
            <w:shd w:val="clear" w:color="auto" w:fill="auto"/>
            <w:vAlign w:val="center"/>
            <w:hideMark/>
          </w:tcPr>
          <w:p w14:paraId="171E5D9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17338.6 (0.2)</w:t>
            </w:r>
          </w:p>
        </w:tc>
      </w:tr>
      <w:tr w:rsidR="00C81F9F" w:rsidRPr="00C81F9F" w14:paraId="065030C9" w14:textId="77777777" w:rsidTr="00C81F9F">
        <w:trPr>
          <w:trHeight w:val="285"/>
        </w:trPr>
        <w:tc>
          <w:tcPr>
            <w:tcW w:w="3777" w:type="dxa"/>
            <w:tcBorders>
              <w:top w:val="nil"/>
              <w:left w:val="nil"/>
              <w:bottom w:val="nil"/>
              <w:right w:val="nil"/>
            </w:tcBorders>
            <w:shd w:val="clear" w:color="auto" w:fill="auto"/>
            <w:noWrap/>
            <w:vAlign w:val="center"/>
            <w:hideMark/>
          </w:tcPr>
          <w:p w14:paraId="305BED31"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Health Insurance Coverage</w:t>
            </w:r>
          </w:p>
        </w:tc>
        <w:tc>
          <w:tcPr>
            <w:tcW w:w="1820" w:type="dxa"/>
            <w:tcBorders>
              <w:top w:val="nil"/>
              <w:left w:val="nil"/>
              <w:bottom w:val="nil"/>
              <w:right w:val="nil"/>
            </w:tcBorders>
            <w:shd w:val="clear" w:color="auto" w:fill="auto"/>
            <w:vAlign w:val="center"/>
            <w:hideMark/>
          </w:tcPr>
          <w:p w14:paraId="51A72CBF"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156C71D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C58A98F"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06DCC5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F44BC9C"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B047D8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0BA39213" w14:textId="77777777" w:rsidTr="00C81F9F">
        <w:trPr>
          <w:trHeight w:val="285"/>
        </w:trPr>
        <w:tc>
          <w:tcPr>
            <w:tcW w:w="3777" w:type="dxa"/>
            <w:tcBorders>
              <w:top w:val="nil"/>
              <w:left w:val="nil"/>
              <w:bottom w:val="nil"/>
              <w:right w:val="nil"/>
            </w:tcBorders>
            <w:shd w:val="clear" w:color="auto" w:fill="auto"/>
            <w:noWrap/>
            <w:vAlign w:val="center"/>
            <w:hideMark/>
          </w:tcPr>
          <w:p w14:paraId="4D6C3DD9"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None</w:t>
            </w:r>
          </w:p>
        </w:tc>
        <w:tc>
          <w:tcPr>
            <w:tcW w:w="1820" w:type="dxa"/>
            <w:tcBorders>
              <w:top w:val="nil"/>
              <w:left w:val="nil"/>
              <w:bottom w:val="nil"/>
              <w:right w:val="nil"/>
            </w:tcBorders>
            <w:shd w:val="clear" w:color="auto" w:fill="auto"/>
            <w:vAlign w:val="center"/>
            <w:hideMark/>
          </w:tcPr>
          <w:p w14:paraId="4C8D9BD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321969.8 (25.3)</w:t>
            </w:r>
          </w:p>
        </w:tc>
        <w:tc>
          <w:tcPr>
            <w:tcW w:w="1600" w:type="dxa"/>
            <w:tcBorders>
              <w:top w:val="nil"/>
              <w:left w:val="nil"/>
              <w:bottom w:val="nil"/>
              <w:right w:val="nil"/>
            </w:tcBorders>
            <w:shd w:val="clear" w:color="auto" w:fill="auto"/>
            <w:vAlign w:val="center"/>
            <w:hideMark/>
          </w:tcPr>
          <w:p w14:paraId="6F9FE05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96992.3 (4.7)</w:t>
            </w:r>
          </w:p>
        </w:tc>
        <w:tc>
          <w:tcPr>
            <w:tcW w:w="1660" w:type="dxa"/>
            <w:tcBorders>
              <w:top w:val="nil"/>
              <w:left w:val="nil"/>
              <w:bottom w:val="nil"/>
              <w:right w:val="nil"/>
            </w:tcBorders>
            <w:shd w:val="clear" w:color="auto" w:fill="auto"/>
            <w:vAlign w:val="center"/>
            <w:hideMark/>
          </w:tcPr>
          <w:p w14:paraId="636F538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475956.7 (25.2)</w:t>
            </w:r>
          </w:p>
        </w:tc>
        <w:tc>
          <w:tcPr>
            <w:tcW w:w="1660" w:type="dxa"/>
            <w:tcBorders>
              <w:top w:val="nil"/>
              <w:left w:val="nil"/>
              <w:bottom w:val="nil"/>
              <w:right w:val="nil"/>
            </w:tcBorders>
            <w:shd w:val="clear" w:color="auto" w:fill="auto"/>
            <w:vAlign w:val="center"/>
            <w:hideMark/>
          </w:tcPr>
          <w:p w14:paraId="40E388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111246.1 (3.7)</w:t>
            </w:r>
          </w:p>
        </w:tc>
        <w:tc>
          <w:tcPr>
            <w:tcW w:w="1600" w:type="dxa"/>
            <w:tcBorders>
              <w:top w:val="nil"/>
              <w:left w:val="nil"/>
              <w:bottom w:val="nil"/>
              <w:right w:val="nil"/>
            </w:tcBorders>
            <w:shd w:val="clear" w:color="auto" w:fill="auto"/>
            <w:vAlign w:val="center"/>
            <w:hideMark/>
          </w:tcPr>
          <w:p w14:paraId="73FE541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1285644.8 (30.6)</w:t>
            </w:r>
          </w:p>
        </w:tc>
        <w:tc>
          <w:tcPr>
            <w:tcW w:w="1720" w:type="dxa"/>
            <w:tcBorders>
              <w:top w:val="nil"/>
              <w:left w:val="nil"/>
              <w:bottom w:val="nil"/>
              <w:right w:val="nil"/>
            </w:tcBorders>
            <w:shd w:val="clear" w:color="auto" w:fill="auto"/>
            <w:vAlign w:val="center"/>
            <w:hideMark/>
          </w:tcPr>
          <w:p w14:paraId="7EEE00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410375.3 (5.2)</w:t>
            </w:r>
          </w:p>
        </w:tc>
      </w:tr>
      <w:tr w:rsidR="00C81F9F" w:rsidRPr="00C81F9F" w14:paraId="57BC4EB8" w14:textId="77777777" w:rsidTr="00C81F9F">
        <w:trPr>
          <w:trHeight w:val="285"/>
        </w:trPr>
        <w:tc>
          <w:tcPr>
            <w:tcW w:w="3777" w:type="dxa"/>
            <w:tcBorders>
              <w:top w:val="nil"/>
              <w:left w:val="nil"/>
              <w:bottom w:val="nil"/>
              <w:right w:val="nil"/>
            </w:tcBorders>
            <w:shd w:val="clear" w:color="auto" w:fill="auto"/>
            <w:noWrap/>
            <w:vAlign w:val="center"/>
            <w:hideMark/>
          </w:tcPr>
          <w:p w14:paraId="1D27A58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Public Insurance (Medicaid/CHIP)</w:t>
            </w:r>
          </w:p>
        </w:tc>
        <w:tc>
          <w:tcPr>
            <w:tcW w:w="1820" w:type="dxa"/>
            <w:tcBorders>
              <w:top w:val="nil"/>
              <w:left w:val="nil"/>
              <w:bottom w:val="nil"/>
              <w:right w:val="nil"/>
            </w:tcBorders>
            <w:shd w:val="clear" w:color="auto" w:fill="auto"/>
            <w:vAlign w:val="center"/>
            <w:hideMark/>
          </w:tcPr>
          <w:p w14:paraId="15057E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243829.1 (19.2)</w:t>
            </w:r>
          </w:p>
        </w:tc>
        <w:tc>
          <w:tcPr>
            <w:tcW w:w="1600" w:type="dxa"/>
            <w:tcBorders>
              <w:top w:val="nil"/>
              <w:left w:val="nil"/>
              <w:bottom w:val="nil"/>
              <w:right w:val="nil"/>
            </w:tcBorders>
            <w:shd w:val="clear" w:color="auto" w:fill="auto"/>
            <w:vAlign w:val="center"/>
            <w:hideMark/>
          </w:tcPr>
          <w:p w14:paraId="0EDDC9F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397405.6 (19.4)</w:t>
            </w:r>
          </w:p>
        </w:tc>
        <w:tc>
          <w:tcPr>
            <w:tcW w:w="1660" w:type="dxa"/>
            <w:tcBorders>
              <w:top w:val="nil"/>
              <w:left w:val="nil"/>
              <w:bottom w:val="nil"/>
              <w:right w:val="nil"/>
            </w:tcBorders>
            <w:shd w:val="clear" w:color="auto" w:fill="auto"/>
            <w:vAlign w:val="center"/>
            <w:hideMark/>
          </w:tcPr>
          <w:p w14:paraId="6D993C7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382161.9 (20.2)</w:t>
            </w:r>
          </w:p>
        </w:tc>
        <w:tc>
          <w:tcPr>
            <w:tcW w:w="1660" w:type="dxa"/>
            <w:tcBorders>
              <w:top w:val="nil"/>
              <w:left w:val="nil"/>
              <w:bottom w:val="nil"/>
              <w:right w:val="nil"/>
            </w:tcBorders>
            <w:shd w:val="clear" w:color="auto" w:fill="auto"/>
            <w:vAlign w:val="center"/>
            <w:hideMark/>
          </w:tcPr>
          <w:p w14:paraId="2AB10B6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498622.5 (16.5)</w:t>
            </w:r>
          </w:p>
        </w:tc>
        <w:tc>
          <w:tcPr>
            <w:tcW w:w="1600" w:type="dxa"/>
            <w:tcBorders>
              <w:top w:val="nil"/>
              <w:left w:val="nil"/>
              <w:bottom w:val="nil"/>
              <w:right w:val="nil"/>
            </w:tcBorders>
            <w:shd w:val="clear" w:color="auto" w:fill="auto"/>
            <w:vAlign w:val="center"/>
            <w:hideMark/>
          </w:tcPr>
          <w:p w14:paraId="651033F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728162.3 (17.3)</w:t>
            </w:r>
          </w:p>
        </w:tc>
        <w:tc>
          <w:tcPr>
            <w:tcW w:w="1720" w:type="dxa"/>
            <w:tcBorders>
              <w:top w:val="nil"/>
              <w:left w:val="nil"/>
              <w:bottom w:val="nil"/>
              <w:right w:val="nil"/>
            </w:tcBorders>
            <w:shd w:val="clear" w:color="auto" w:fill="auto"/>
            <w:vAlign w:val="center"/>
            <w:hideMark/>
          </w:tcPr>
          <w:p w14:paraId="39A706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1138810.5 (14.3)</w:t>
            </w:r>
          </w:p>
        </w:tc>
      </w:tr>
      <w:tr w:rsidR="00C81F9F" w:rsidRPr="00C81F9F" w14:paraId="6C1E63E0" w14:textId="77777777" w:rsidTr="00C81F9F">
        <w:trPr>
          <w:trHeight w:val="285"/>
        </w:trPr>
        <w:tc>
          <w:tcPr>
            <w:tcW w:w="3777" w:type="dxa"/>
            <w:tcBorders>
              <w:top w:val="nil"/>
              <w:left w:val="nil"/>
              <w:bottom w:val="nil"/>
              <w:right w:val="nil"/>
            </w:tcBorders>
            <w:shd w:val="clear" w:color="auto" w:fill="auto"/>
            <w:noWrap/>
            <w:vAlign w:val="center"/>
            <w:hideMark/>
          </w:tcPr>
          <w:p w14:paraId="6E24D2C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Private</w:t>
            </w:r>
          </w:p>
        </w:tc>
        <w:tc>
          <w:tcPr>
            <w:tcW w:w="1820" w:type="dxa"/>
            <w:tcBorders>
              <w:top w:val="nil"/>
              <w:left w:val="nil"/>
              <w:bottom w:val="nil"/>
              <w:right w:val="nil"/>
            </w:tcBorders>
            <w:shd w:val="clear" w:color="auto" w:fill="auto"/>
            <w:vAlign w:val="center"/>
            <w:hideMark/>
          </w:tcPr>
          <w:p w14:paraId="15B789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466939.6 (36.7)</w:t>
            </w:r>
          </w:p>
        </w:tc>
        <w:tc>
          <w:tcPr>
            <w:tcW w:w="1600" w:type="dxa"/>
            <w:tcBorders>
              <w:top w:val="nil"/>
              <w:left w:val="nil"/>
              <w:bottom w:val="nil"/>
              <w:right w:val="nil"/>
            </w:tcBorders>
            <w:shd w:val="clear" w:color="auto" w:fill="auto"/>
            <w:vAlign w:val="center"/>
            <w:hideMark/>
          </w:tcPr>
          <w:p w14:paraId="3D2089D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1041669.2 (50.8)</w:t>
            </w:r>
          </w:p>
        </w:tc>
        <w:tc>
          <w:tcPr>
            <w:tcW w:w="1660" w:type="dxa"/>
            <w:tcBorders>
              <w:top w:val="nil"/>
              <w:left w:val="nil"/>
              <w:bottom w:val="nil"/>
              <w:right w:val="nil"/>
            </w:tcBorders>
            <w:shd w:val="clear" w:color="auto" w:fill="auto"/>
            <w:vAlign w:val="center"/>
            <w:hideMark/>
          </w:tcPr>
          <w:p w14:paraId="2454FC7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618065.9 (32.7)</w:t>
            </w:r>
          </w:p>
        </w:tc>
        <w:tc>
          <w:tcPr>
            <w:tcW w:w="1660" w:type="dxa"/>
            <w:tcBorders>
              <w:top w:val="nil"/>
              <w:left w:val="nil"/>
              <w:bottom w:val="nil"/>
              <w:right w:val="nil"/>
            </w:tcBorders>
            <w:shd w:val="clear" w:color="auto" w:fill="auto"/>
            <w:vAlign w:val="center"/>
            <w:hideMark/>
          </w:tcPr>
          <w:p w14:paraId="6B66F2C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1590471.4 (52.6)</w:t>
            </w:r>
          </w:p>
        </w:tc>
        <w:tc>
          <w:tcPr>
            <w:tcW w:w="1600" w:type="dxa"/>
            <w:tcBorders>
              <w:top w:val="nil"/>
              <w:left w:val="nil"/>
              <w:bottom w:val="nil"/>
              <w:right w:val="nil"/>
            </w:tcBorders>
            <w:shd w:val="clear" w:color="auto" w:fill="auto"/>
            <w:vAlign w:val="center"/>
            <w:hideMark/>
          </w:tcPr>
          <w:p w14:paraId="677D361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1492673.9 (35.5)</w:t>
            </w:r>
          </w:p>
        </w:tc>
        <w:tc>
          <w:tcPr>
            <w:tcW w:w="1720" w:type="dxa"/>
            <w:tcBorders>
              <w:top w:val="nil"/>
              <w:left w:val="nil"/>
              <w:bottom w:val="nil"/>
              <w:right w:val="nil"/>
            </w:tcBorders>
            <w:shd w:val="clear" w:color="auto" w:fill="auto"/>
            <w:vAlign w:val="center"/>
            <w:hideMark/>
          </w:tcPr>
          <w:p w14:paraId="4991741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4573969.1 (57.5)</w:t>
            </w:r>
          </w:p>
        </w:tc>
      </w:tr>
      <w:tr w:rsidR="00C81F9F" w:rsidRPr="00C81F9F" w14:paraId="3376CA00" w14:textId="77777777" w:rsidTr="00C81F9F">
        <w:trPr>
          <w:trHeight w:val="285"/>
        </w:trPr>
        <w:tc>
          <w:tcPr>
            <w:tcW w:w="3777" w:type="dxa"/>
            <w:tcBorders>
              <w:top w:val="nil"/>
              <w:left w:val="nil"/>
              <w:bottom w:val="nil"/>
              <w:right w:val="nil"/>
            </w:tcBorders>
            <w:shd w:val="clear" w:color="auto" w:fill="auto"/>
            <w:noWrap/>
            <w:vAlign w:val="center"/>
            <w:hideMark/>
          </w:tcPr>
          <w:p w14:paraId="64EA6EF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Military</w:t>
            </w:r>
          </w:p>
        </w:tc>
        <w:tc>
          <w:tcPr>
            <w:tcW w:w="1820" w:type="dxa"/>
            <w:tcBorders>
              <w:top w:val="nil"/>
              <w:left w:val="nil"/>
              <w:bottom w:val="nil"/>
              <w:right w:val="nil"/>
            </w:tcBorders>
            <w:shd w:val="clear" w:color="auto" w:fill="auto"/>
            <w:vAlign w:val="center"/>
            <w:hideMark/>
          </w:tcPr>
          <w:p w14:paraId="10AF53B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18252.2 (1.4)</w:t>
            </w:r>
          </w:p>
        </w:tc>
        <w:tc>
          <w:tcPr>
            <w:tcW w:w="1600" w:type="dxa"/>
            <w:tcBorders>
              <w:top w:val="nil"/>
              <w:left w:val="nil"/>
              <w:bottom w:val="nil"/>
              <w:right w:val="nil"/>
            </w:tcBorders>
            <w:shd w:val="clear" w:color="auto" w:fill="auto"/>
            <w:vAlign w:val="center"/>
            <w:hideMark/>
          </w:tcPr>
          <w:p w14:paraId="312C765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125139.6 (6.1)</w:t>
            </w:r>
          </w:p>
        </w:tc>
        <w:tc>
          <w:tcPr>
            <w:tcW w:w="1660" w:type="dxa"/>
            <w:tcBorders>
              <w:top w:val="nil"/>
              <w:left w:val="nil"/>
              <w:bottom w:val="nil"/>
              <w:right w:val="nil"/>
            </w:tcBorders>
            <w:shd w:val="clear" w:color="auto" w:fill="auto"/>
            <w:vAlign w:val="center"/>
            <w:hideMark/>
          </w:tcPr>
          <w:p w14:paraId="11C4CB0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35798.0 (1.9)</w:t>
            </w:r>
          </w:p>
        </w:tc>
        <w:tc>
          <w:tcPr>
            <w:tcW w:w="1660" w:type="dxa"/>
            <w:tcBorders>
              <w:top w:val="nil"/>
              <w:left w:val="nil"/>
              <w:bottom w:val="nil"/>
              <w:right w:val="nil"/>
            </w:tcBorders>
            <w:shd w:val="clear" w:color="auto" w:fill="auto"/>
            <w:vAlign w:val="center"/>
            <w:hideMark/>
          </w:tcPr>
          <w:p w14:paraId="45ADF38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206855.3 (6.8)</w:t>
            </w:r>
          </w:p>
        </w:tc>
        <w:tc>
          <w:tcPr>
            <w:tcW w:w="1600" w:type="dxa"/>
            <w:tcBorders>
              <w:top w:val="nil"/>
              <w:left w:val="nil"/>
              <w:bottom w:val="nil"/>
              <w:right w:val="nil"/>
            </w:tcBorders>
            <w:shd w:val="clear" w:color="auto" w:fill="auto"/>
            <w:vAlign w:val="center"/>
            <w:hideMark/>
          </w:tcPr>
          <w:p w14:paraId="3D648B6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61814.6 (1.5)</w:t>
            </w:r>
          </w:p>
        </w:tc>
        <w:tc>
          <w:tcPr>
            <w:tcW w:w="1720" w:type="dxa"/>
            <w:tcBorders>
              <w:top w:val="nil"/>
              <w:left w:val="nil"/>
              <w:bottom w:val="nil"/>
              <w:right w:val="nil"/>
            </w:tcBorders>
            <w:shd w:val="clear" w:color="auto" w:fill="auto"/>
            <w:vAlign w:val="center"/>
            <w:hideMark/>
          </w:tcPr>
          <w:p w14:paraId="55442C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451068.5 (5.7)</w:t>
            </w:r>
          </w:p>
        </w:tc>
      </w:tr>
      <w:tr w:rsidR="00C81F9F" w:rsidRPr="00C81F9F" w14:paraId="47C53155" w14:textId="77777777" w:rsidTr="00C81F9F">
        <w:trPr>
          <w:trHeight w:val="285"/>
        </w:trPr>
        <w:tc>
          <w:tcPr>
            <w:tcW w:w="3777" w:type="dxa"/>
            <w:tcBorders>
              <w:top w:val="nil"/>
              <w:left w:val="nil"/>
              <w:bottom w:val="nil"/>
              <w:right w:val="nil"/>
            </w:tcBorders>
            <w:shd w:val="clear" w:color="auto" w:fill="auto"/>
            <w:noWrap/>
            <w:vAlign w:val="center"/>
            <w:hideMark/>
          </w:tcPr>
          <w:p w14:paraId="6F30379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Medicare</w:t>
            </w:r>
          </w:p>
        </w:tc>
        <w:tc>
          <w:tcPr>
            <w:tcW w:w="1820" w:type="dxa"/>
            <w:tcBorders>
              <w:top w:val="nil"/>
              <w:left w:val="nil"/>
              <w:bottom w:val="nil"/>
              <w:right w:val="nil"/>
            </w:tcBorders>
            <w:shd w:val="clear" w:color="auto" w:fill="auto"/>
            <w:vAlign w:val="center"/>
            <w:hideMark/>
          </w:tcPr>
          <w:p w14:paraId="27D0A02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216756.3 (17.1)</w:t>
            </w:r>
          </w:p>
        </w:tc>
        <w:tc>
          <w:tcPr>
            <w:tcW w:w="1600" w:type="dxa"/>
            <w:tcBorders>
              <w:top w:val="nil"/>
              <w:left w:val="nil"/>
              <w:bottom w:val="nil"/>
              <w:right w:val="nil"/>
            </w:tcBorders>
            <w:shd w:val="clear" w:color="auto" w:fill="auto"/>
            <w:vAlign w:val="center"/>
            <w:hideMark/>
          </w:tcPr>
          <w:p w14:paraId="099CAF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384122.1 (18.7)</w:t>
            </w:r>
          </w:p>
        </w:tc>
        <w:tc>
          <w:tcPr>
            <w:tcW w:w="1660" w:type="dxa"/>
            <w:tcBorders>
              <w:top w:val="nil"/>
              <w:left w:val="nil"/>
              <w:bottom w:val="nil"/>
              <w:right w:val="nil"/>
            </w:tcBorders>
            <w:shd w:val="clear" w:color="auto" w:fill="auto"/>
            <w:vAlign w:val="center"/>
            <w:hideMark/>
          </w:tcPr>
          <w:p w14:paraId="5B18631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372219.3 (19.7)</w:t>
            </w:r>
          </w:p>
        </w:tc>
        <w:tc>
          <w:tcPr>
            <w:tcW w:w="1660" w:type="dxa"/>
            <w:tcBorders>
              <w:top w:val="nil"/>
              <w:left w:val="nil"/>
              <w:bottom w:val="nil"/>
              <w:right w:val="nil"/>
            </w:tcBorders>
            <w:shd w:val="clear" w:color="auto" w:fill="auto"/>
            <w:vAlign w:val="center"/>
            <w:hideMark/>
          </w:tcPr>
          <w:p w14:paraId="519F201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616005.1 (20.4)</w:t>
            </w:r>
          </w:p>
        </w:tc>
        <w:tc>
          <w:tcPr>
            <w:tcW w:w="1600" w:type="dxa"/>
            <w:tcBorders>
              <w:top w:val="nil"/>
              <w:left w:val="nil"/>
              <w:bottom w:val="nil"/>
              <w:right w:val="nil"/>
            </w:tcBorders>
            <w:shd w:val="clear" w:color="auto" w:fill="auto"/>
            <w:vAlign w:val="center"/>
            <w:hideMark/>
          </w:tcPr>
          <w:p w14:paraId="609EA99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627517.9 (14.9)</w:t>
            </w:r>
          </w:p>
        </w:tc>
        <w:tc>
          <w:tcPr>
            <w:tcW w:w="1720" w:type="dxa"/>
            <w:tcBorders>
              <w:top w:val="nil"/>
              <w:left w:val="nil"/>
              <w:bottom w:val="nil"/>
              <w:right w:val="nil"/>
            </w:tcBorders>
            <w:shd w:val="clear" w:color="auto" w:fill="auto"/>
            <w:vAlign w:val="center"/>
            <w:hideMark/>
          </w:tcPr>
          <w:p w14:paraId="41DC9EC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1364089.1 (17.2)</w:t>
            </w:r>
          </w:p>
        </w:tc>
      </w:tr>
      <w:tr w:rsidR="00C81F9F" w:rsidRPr="00C81F9F" w14:paraId="433210B3" w14:textId="77777777" w:rsidTr="00C81F9F">
        <w:trPr>
          <w:trHeight w:val="285"/>
        </w:trPr>
        <w:tc>
          <w:tcPr>
            <w:tcW w:w="3777" w:type="dxa"/>
            <w:tcBorders>
              <w:top w:val="nil"/>
              <w:left w:val="nil"/>
              <w:bottom w:val="nil"/>
              <w:right w:val="nil"/>
            </w:tcBorders>
            <w:shd w:val="clear" w:color="auto" w:fill="auto"/>
            <w:noWrap/>
            <w:vAlign w:val="center"/>
            <w:hideMark/>
          </w:tcPr>
          <w:p w14:paraId="7302645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Other</w:t>
            </w:r>
          </w:p>
        </w:tc>
        <w:tc>
          <w:tcPr>
            <w:tcW w:w="1820" w:type="dxa"/>
            <w:tcBorders>
              <w:top w:val="nil"/>
              <w:left w:val="nil"/>
              <w:bottom w:val="nil"/>
              <w:right w:val="nil"/>
            </w:tcBorders>
            <w:shd w:val="clear" w:color="auto" w:fill="auto"/>
            <w:vAlign w:val="center"/>
            <w:hideMark/>
          </w:tcPr>
          <w:p w14:paraId="3DCF5A7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2921.4 (0.2)</w:t>
            </w:r>
          </w:p>
        </w:tc>
        <w:tc>
          <w:tcPr>
            <w:tcW w:w="1600" w:type="dxa"/>
            <w:tcBorders>
              <w:top w:val="nil"/>
              <w:left w:val="nil"/>
              <w:bottom w:val="nil"/>
              <w:right w:val="nil"/>
            </w:tcBorders>
            <w:shd w:val="clear" w:color="auto" w:fill="auto"/>
            <w:vAlign w:val="center"/>
            <w:hideMark/>
          </w:tcPr>
          <w:p w14:paraId="56CEFF9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5098.1 (0.2)</w:t>
            </w:r>
          </w:p>
        </w:tc>
        <w:tc>
          <w:tcPr>
            <w:tcW w:w="1660" w:type="dxa"/>
            <w:tcBorders>
              <w:top w:val="nil"/>
              <w:left w:val="nil"/>
              <w:bottom w:val="nil"/>
              <w:right w:val="nil"/>
            </w:tcBorders>
            <w:shd w:val="clear" w:color="auto" w:fill="auto"/>
            <w:vAlign w:val="center"/>
            <w:hideMark/>
          </w:tcPr>
          <w:p w14:paraId="5E312F8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5174.3 (0.3)</w:t>
            </w:r>
          </w:p>
        </w:tc>
        <w:tc>
          <w:tcPr>
            <w:tcW w:w="1660" w:type="dxa"/>
            <w:tcBorders>
              <w:top w:val="nil"/>
              <w:left w:val="nil"/>
              <w:bottom w:val="nil"/>
              <w:right w:val="nil"/>
            </w:tcBorders>
            <w:shd w:val="clear" w:color="auto" w:fill="auto"/>
            <w:vAlign w:val="center"/>
            <w:hideMark/>
          </w:tcPr>
          <w:p w14:paraId="1FFA4E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3378.5 (0.1)</w:t>
            </w:r>
          </w:p>
        </w:tc>
        <w:tc>
          <w:tcPr>
            <w:tcW w:w="1600" w:type="dxa"/>
            <w:tcBorders>
              <w:top w:val="nil"/>
              <w:left w:val="nil"/>
              <w:bottom w:val="nil"/>
              <w:right w:val="nil"/>
            </w:tcBorders>
            <w:shd w:val="clear" w:color="auto" w:fill="auto"/>
            <w:vAlign w:val="center"/>
            <w:hideMark/>
          </w:tcPr>
          <w:p w14:paraId="60A81E0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10847.1 (0.3)</w:t>
            </w:r>
          </w:p>
        </w:tc>
        <w:tc>
          <w:tcPr>
            <w:tcW w:w="1720" w:type="dxa"/>
            <w:tcBorders>
              <w:top w:val="nil"/>
              <w:left w:val="nil"/>
              <w:bottom w:val="nil"/>
              <w:right w:val="nil"/>
            </w:tcBorders>
            <w:shd w:val="clear" w:color="auto" w:fill="auto"/>
            <w:vAlign w:val="center"/>
            <w:hideMark/>
          </w:tcPr>
          <w:p w14:paraId="2C93F53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12089.2 (0.2)</w:t>
            </w:r>
          </w:p>
        </w:tc>
      </w:tr>
      <w:tr w:rsidR="00C81F9F" w:rsidRPr="00C81F9F" w14:paraId="50270444" w14:textId="77777777" w:rsidTr="00C81F9F">
        <w:trPr>
          <w:trHeight w:val="285"/>
        </w:trPr>
        <w:tc>
          <w:tcPr>
            <w:tcW w:w="3777" w:type="dxa"/>
            <w:tcBorders>
              <w:top w:val="nil"/>
              <w:left w:val="nil"/>
              <w:bottom w:val="nil"/>
              <w:right w:val="nil"/>
            </w:tcBorders>
            <w:shd w:val="clear" w:color="auto" w:fill="auto"/>
            <w:noWrap/>
            <w:vAlign w:val="center"/>
            <w:hideMark/>
          </w:tcPr>
          <w:p w14:paraId="72B769D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Education</w:t>
            </w:r>
          </w:p>
        </w:tc>
        <w:tc>
          <w:tcPr>
            <w:tcW w:w="1820" w:type="dxa"/>
            <w:tcBorders>
              <w:top w:val="nil"/>
              <w:left w:val="nil"/>
              <w:bottom w:val="nil"/>
              <w:right w:val="nil"/>
            </w:tcBorders>
            <w:shd w:val="clear" w:color="auto" w:fill="auto"/>
            <w:vAlign w:val="center"/>
            <w:hideMark/>
          </w:tcPr>
          <w:p w14:paraId="0164032C"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74DA6CF2"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A92886E"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6288EDC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A15E074"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745085B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1DA27243" w14:textId="77777777" w:rsidTr="00C81F9F">
        <w:trPr>
          <w:trHeight w:val="285"/>
        </w:trPr>
        <w:tc>
          <w:tcPr>
            <w:tcW w:w="3777" w:type="dxa"/>
            <w:tcBorders>
              <w:top w:val="nil"/>
              <w:left w:val="nil"/>
              <w:bottom w:val="nil"/>
              <w:right w:val="nil"/>
            </w:tcBorders>
            <w:shd w:val="clear" w:color="auto" w:fill="auto"/>
            <w:noWrap/>
            <w:vAlign w:val="center"/>
            <w:hideMark/>
          </w:tcPr>
          <w:p w14:paraId="03DB7A80"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High School or Less</w:t>
            </w:r>
          </w:p>
        </w:tc>
        <w:tc>
          <w:tcPr>
            <w:tcW w:w="1820" w:type="dxa"/>
            <w:tcBorders>
              <w:top w:val="nil"/>
              <w:left w:val="nil"/>
              <w:bottom w:val="nil"/>
              <w:right w:val="nil"/>
            </w:tcBorders>
            <w:shd w:val="clear" w:color="auto" w:fill="auto"/>
            <w:vAlign w:val="center"/>
            <w:hideMark/>
          </w:tcPr>
          <w:p w14:paraId="15F7332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734748.8 (58.0)</w:t>
            </w:r>
          </w:p>
        </w:tc>
        <w:tc>
          <w:tcPr>
            <w:tcW w:w="1600" w:type="dxa"/>
            <w:tcBorders>
              <w:top w:val="nil"/>
              <w:left w:val="nil"/>
              <w:bottom w:val="nil"/>
              <w:right w:val="nil"/>
            </w:tcBorders>
            <w:shd w:val="clear" w:color="auto" w:fill="auto"/>
            <w:vAlign w:val="center"/>
            <w:hideMark/>
          </w:tcPr>
          <w:p w14:paraId="477230E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1065573.4 (52.2)</w:t>
            </w:r>
          </w:p>
        </w:tc>
        <w:tc>
          <w:tcPr>
            <w:tcW w:w="1660" w:type="dxa"/>
            <w:tcBorders>
              <w:top w:val="nil"/>
              <w:left w:val="nil"/>
              <w:bottom w:val="nil"/>
              <w:right w:val="nil"/>
            </w:tcBorders>
            <w:shd w:val="clear" w:color="auto" w:fill="auto"/>
            <w:vAlign w:val="center"/>
            <w:hideMark/>
          </w:tcPr>
          <w:p w14:paraId="02CB615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1051034.3 (55.8)</w:t>
            </w:r>
          </w:p>
        </w:tc>
        <w:tc>
          <w:tcPr>
            <w:tcW w:w="1660" w:type="dxa"/>
            <w:tcBorders>
              <w:top w:val="nil"/>
              <w:left w:val="nil"/>
              <w:bottom w:val="nil"/>
              <w:right w:val="nil"/>
            </w:tcBorders>
            <w:shd w:val="clear" w:color="auto" w:fill="auto"/>
            <w:vAlign w:val="center"/>
            <w:hideMark/>
          </w:tcPr>
          <w:p w14:paraId="4F631D4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1429955.7 (47.4)</w:t>
            </w:r>
          </w:p>
        </w:tc>
        <w:tc>
          <w:tcPr>
            <w:tcW w:w="1600" w:type="dxa"/>
            <w:tcBorders>
              <w:top w:val="nil"/>
              <w:left w:val="nil"/>
              <w:bottom w:val="nil"/>
              <w:right w:val="nil"/>
            </w:tcBorders>
            <w:shd w:val="clear" w:color="auto" w:fill="auto"/>
            <w:vAlign w:val="center"/>
            <w:hideMark/>
          </w:tcPr>
          <w:p w14:paraId="286612B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2310737.6 (55.1)</w:t>
            </w:r>
          </w:p>
        </w:tc>
        <w:tc>
          <w:tcPr>
            <w:tcW w:w="1720" w:type="dxa"/>
            <w:tcBorders>
              <w:top w:val="nil"/>
              <w:left w:val="nil"/>
              <w:bottom w:val="nil"/>
              <w:right w:val="nil"/>
            </w:tcBorders>
            <w:shd w:val="clear" w:color="auto" w:fill="auto"/>
            <w:vAlign w:val="center"/>
            <w:hideMark/>
          </w:tcPr>
          <w:p w14:paraId="6EE9E27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3571093.8 (45.0)</w:t>
            </w:r>
          </w:p>
        </w:tc>
      </w:tr>
      <w:tr w:rsidR="00C81F9F" w:rsidRPr="00C81F9F" w14:paraId="5625F92A" w14:textId="77777777" w:rsidTr="00C81F9F">
        <w:trPr>
          <w:trHeight w:val="285"/>
        </w:trPr>
        <w:tc>
          <w:tcPr>
            <w:tcW w:w="3777" w:type="dxa"/>
            <w:tcBorders>
              <w:top w:val="nil"/>
              <w:left w:val="nil"/>
              <w:bottom w:val="nil"/>
              <w:right w:val="nil"/>
            </w:tcBorders>
            <w:shd w:val="clear" w:color="auto" w:fill="auto"/>
            <w:noWrap/>
            <w:vAlign w:val="center"/>
            <w:hideMark/>
          </w:tcPr>
          <w:p w14:paraId="7C06254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Some College</w:t>
            </w:r>
          </w:p>
        </w:tc>
        <w:tc>
          <w:tcPr>
            <w:tcW w:w="1820" w:type="dxa"/>
            <w:tcBorders>
              <w:top w:val="nil"/>
              <w:left w:val="nil"/>
              <w:bottom w:val="nil"/>
              <w:right w:val="nil"/>
            </w:tcBorders>
            <w:shd w:val="clear" w:color="auto" w:fill="auto"/>
            <w:vAlign w:val="center"/>
            <w:hideMark/>
          </w:tcPr>
          <w:p w14:paraId="12D092F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386110.5 (30.5)</w:t>
            </w:r>
          </w:p>
        </w:tc>
        <w:tc>
          <w:tcPr>
            <w:tcW w:w="1600" w:type="dxa"/>
            <w:tcBorders>
              <w:top w:val="nil"/>
              <w:left w:val="nil"/>
              <w:bottom w:val="nil"/>
              <w:right w:val="nil"/>
            </w:tcBorders>
            <w:shd w:val="clear" w:color="auto" w:fill="auto"/>
            <w:vAlign w:val="center"/>
            <w:hideMark/>
          </w:tcPr>
          <w:p w14:paraId="66A40CB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566380.7 (27.7)</w:t>
            </w:r>
          </w:p>
        </w:tc>
        <w:tc>
          <w:tcPr>
            <w:tcW w:w="1660" w:type="dxa"/>
            <w:tcBorders>
              <w:top w:val="nil"/>
              <w:left w:val="nil"/>
              <w:bottom w:val="nil"/>
              <w:right w:val="nil"/>
            </w:tcBorders>
            <w:shd w:val="clear" w:color="auto" w:fill="auto"/>
            <w:vAlign w:val="center"/>
            <w:hideMark/>
          </w:tcPr>
          <w:p w14:paraId="3E87A3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608890.9 (32.4)</w:t>
            </w:r>
          </w:p>
        </w:tc>
        <w:tc>
          <w:tcPr>
            <w:tcW w:w="1660" w:type="dxa"/>
            <w:tcBorders>
              <w:top w:val="nil"/>
              <w:left w:val="nil"/>
              <w:bottom w:val="nil"/>
              <w:right w:val="nil"/>
            </w:tcBorders>
            <w:shd w:val="clear" w:color="auto" w:fill="auto"/>
            <w:vAlign w:val="center"/>
            <w:hideMark/>
          </w:tcPr>
          <w:p w14:paraId="74A34CC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854274.1 (28.3)</w:t>
            </w:r>
          </w:p>
        </w:tc>
        <w:tc>
          <w:tcPr>
            <w:tcW w:w="1600" w:type="dxa"/>
            <w:tcBorders>
              <w:top w:val="nil"/>
              <w:left w:val="nil"/>
              <w:bottom w:val="nil"/>
              <w:right w:val="nil"/>
            </w:tcBorders>
            <w:shd w:val="clear" w:color="auto" w:fill="auto"/>
            <w:vAlign w:val="center"/>
            <w:hideMark/>
          </w:tcPr>
          <w:p w14:paraId="37C56AA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1368270.2 (32.7)</w:t>
            </w:r>
          </w:p>
        </w:tc>
        <w:tc>
          <w:tcPr>
            <w:tcW w:w="1720" w:type="dxa"/>
            <w:tcBorders>
              <w:top w:val="nil"/>
              <w:left w:val="nil"/>
              <w:bottom w:val="nil"/>
              <w:right w:val="nil"/>
            </w:tcBorders>
            <w:shd w:val="clear" w:color="auto" w:fill="auto"/>
            <w:vAlign w:val="center"/>
            <w:hideMark/>
          </w:tcPr>
          <w:p w14:paraId="2B9A366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2294780.0 (28.9)</w:t>
            </w:r>
          </w:p>
        </w:tc>
      </w:tr>
      <w:tr w:rsidR="00C81F9F" w:rsidRPr="00C81F9F" w14:paraId="39AD6E9D" w14:textId="77777777" w:rsidTr="00C81F9F">
        <w:trPr>
          <w:trHeight w:val="285"/>
        </w:trPr>
        <w:tc>
          <w:tcPr>
            <w:tcW w:w="3777" w:type="dxa"/>
            <w:tcBorders>
              <w:top w:val="nil"/>
              <w:left w:val="nil"/>
              <w:bottom w:val="nil"/>
              <w:right w:val="nil"/>
            </w:tcBorders>
            <w:shd w:val="clear" w:color="auto" w:fill="auto"/>
            <w:noWrap/>
            <w:vAlign w:val="center"/>
            <w:hideMark/>
          </w:tcPr>
          <w:p w14:paraId="09D4A1B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College Degree +</w:t>
            </w:r>
          </w:p>
        </w:tc>
        <w:tc>
          <w:tcPr>
            <w:tcW w:w="1820" w:type="dxa"/>
            <w:tcBorders>
              <w:top w:val="nil"/>
              <w:left w:val="nil"/>
              <w:bottom w:val="nil"/>
              <w:right w:val="nil"/>
            </w:tcBorders>
            <w:shd w:val="clear" w:color="auto" w:fill="auto"/>
            <w:vAlign w:val="center"/>
            <w:hideMark/>
          </w:tcPr>
          <w:p w14:paraId="3D4DB59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145874.7 (11.5)</w:t>
            </w:r>
          </w:p>
        </w:tc>
        <w:tc>
          <w:tcPr>
            <w:tcW w:w="1600" w:type="dxa"/>
            <w:tcBorders>
              <w:top w:val="nil"/>
              <w:left w:val="nil"/>
              <w:bottom w:val="nil"/>
              <w:right w:val="nil"/>
            </w:tcBorders>
            <w:shd w:val="clear" w:color="auto" w:fill="auto"/>
            <w:vAlign w:val="center"/>
            <w:hideMark/>
          </w:tcPr>
          <w:p w14:paraId="693B305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410085.9 (20.1)</w:t>
            </w:r>
          </w:p>
        </w:tc>
        <w:tc>
          <w:tcPr>
            <w:tcW w:w="1660" w:type="dxa"/>
            <w:tcBorders>
              <w:top w:val="nil"/>
              <w:left w:val="nil"/>
              <w:bottom w:val="nil"/>
              <w:right w:val="nil"/>
            </w:tcBorders>
            <w:shd w:val="clear" w:color="auto" w:fill="auto"/>
            <w:vAlign w:val="center"/>
            <w:hideMark/>
          </w:tcPr>
          <w:p w14:paraId="1EBABA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222088.2 (11.8)</w:t>
            </w:r>
          </w:p>
        </w:tc>
        <w:tc>
          <w:tcPr>
            <w:tcW w:w="1660" w:type="dxa"/>
            <w:tcBorders>
              <w:top w:val="nil"/>
              <w:left w:val="nil"/>
              <w:bottom w:val="nil"/>
              <w:right w:val="nil"/>
            </w:tcBorders>
            <w:shd w:val="clear" w:color="auto" w:fill="auto"/>
            <w:vAlign w:val="center"/>
            <w:hideMark/>
          </w:tcPr>
          <w:p w14:paraId="7C9BFBB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730832.0 (24.2)</w:t>
            </w:r>
          </w:p>
        </w:tc>
        <w:tc>
          <w:tcPr>
            <w:tcW w:w="1600" w:type="dxa"/>
            <w:tcBorders>
              <w:top w:val="nil"/>
              <w:left w:val="nil"/>
              <w:bottom w:val="nil"/>
              <w:right w:val="nil"/>
            </w:tcBorders>
            <w:shd w:val="clear" w:color="auto" w:fill="auto"/>
            <w:vAlign w:val="center"/>
            <w:hideMark/>
          </w:tcPr>
          <w:p w14:paraId="0715A29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511632.9 (12.2)</w:t>
            </w:r>
          </w:p>
        </w:tc>
        <w:tc>
          <w:tcPr>
            <w:tcW w:w="1720" w:type="dxa"/>
            <w:tcBorders>
              <w:top w:val="nil"/>
              <w:left w:val="nil"/>
              <w:bottom w:val="nil"/>
              <w:right w:val="nil"/>
            </w:tcBorders>
            <w:shd w:val="clear" w:color="auto" w:fill="auto"/>
            <w:vAlign w:val="center"/>
            <w:hideMark/>
          </w:tcPr>
          <w:p w14:paraId="640BF47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2063992.3 (26.0)</w:t>
            </w:r>
          </w:p>
        </w:tc>
      </w:tr>
      <w:tr w:rsidR="00C81F9F" w:rsidRPr="00C81F9F" w14:paraId="2F99452B" w14:textId="77777777" w:rsidTr="00C81F9F">
        <w:trPr>
          <w:trHeight w:val="285"/>
        </w:trPr>
        <w:tc>
          <w:tcPr>
            <w:tcW w:w="3777" w:type="dxa"/>
            <w:tcBorders>
              <w:top w:val="nil"/>
              <w:left w:val="nil"/>
              <w:bottom w:val="nil"/>
              <w:right w:val="nil"/>
            </w:tcBorders>
            <w:shd w:val="clear" w:color="auto" w:fill="auto"/>
            <w:noWrap/>
            <w:vAlign w:val="center"/>
            <w:hideMark/>
          </w:tcPr>
          <w:p w14:paraId="4D795586"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lastRenderedPageBreak/>
              <w:t>Household Income</w:t>
            </w:r>
          </w:p>
        </w:tc>
        <w:tc>
          <w:tcPr>
            <w:tcW w:w="1820" w:type="dxa"/>
            <w:tcBorders>
              <w:top w:val="nil"/>
              <w:left w:val="nil"/>
              <w:bottom w:val="nil"/>
              <w:right w:val="nil"/>
            </w:tcBorders>
            <w:shd w:val="clear" w:color="auto" w:fill="auto"/>
            <w:vAlign w:val="center"/>
            <w:hideMark/>
          </w:tcPr>
          <w:p w14:paraId="42D2E360"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2F69B0B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04AD4A54"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070936EF"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078D2E1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E2D0157"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604B0975" w14:textId="77777777" w:rsidTr="00C81F9F">
        <w:trPr>
          <w:trHeight w:val="285"/>
        </w:trPr>
        <w:tc>
          <w:tcPr>
            <w:tcW w:w="3777" w:type="dxa"/>
            <w:tcBorders>
              <w:top w:val="nil"/>
              <w:left w:val="nil"/>
              <w:bottom w:val="nil"/>
              <w:right w:val="nil"/>
            </w:tcBorders>
            <w:shd w:val="clear" w:color="auto" w:fill="auto"/>
            <w:noWrap/>
            <w:vAlign w:val="center"/>
            <w:hideMark/>
          </w:tcPr>
          <w:p w14:paraId="25FF3EF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&lt; $20,000</w:t>
            </w:r>
          </w:p>
        </w:tc>
        <w:tc>
          <w:tcPr>
            <w:tcW w:w="1820" w:type="dxa"/>
            <w:tcBorders>
              <w:top w:val="nil"/>
              <w:left w:val="nil"/>
              <w:bottom w:val="nil"/>
              <w:right w:val="nil"/>
            </w:tcBorders>
            <w:shd w:val="clear" w:color="auto" w:fill="auto"/>
            <w:vAlign w:val="center"/>
            <w:hideMark/>
          </w:tcPr>
          <w:p w14:paraId="4C1E5F7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574066.5 (45.1)</w:t>
            </w:r>
          </w:p>
        </w:tc>
        <w:tc>
          <w:tcPr>
            <w:tcW w:w="1600" w:type="dxa"/>
            <w:tcBorders>
              <w:top w:val="nil"/>
              <w:left w:val="nil"/>
              <w:bottom w:val="nil"/>
              <w:right w:val="nil"/>
            </w:tcBorders>
            <w:shd w:val="clear" w:color="auto" w:fill="auto"/>
            <w:vAlign w:val="center"/>
            <w:hideMark/>
          </w:tcPr>
          <w:p w14:paraId="44424A9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576371.3 (28.1)</w:t>
            </w:r>
          </w:p>
        </w:tc>
        <w:tc>
          <w:tcPr>
            <w:tcW w:w="1660" w:type="dxa"/>
            <w:tcBorders>
              <w:top w:val="nil"/>
              <w:left w:val="nil"/>
              <w:bottom w:val="nil"/>
              <w:right w:val="nil"/>
            </w:tcBorders>
            <w:shd w:val="clear" w:color="auto" w:fill="auto"/>
            <w:vAlign w:val="center"/>
            <w:hideMark/>
          </w:tcPr>
          <w:p w14:paraId="3E34CA0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949730.5 (50.1)</w:t>
            </w:r>
          </w:p>
        </w:tc>
        <w:tc>
          <w:tcPr>
            <w:tcW w:w="1660" w:type="dxa"/>
            <w:tcBorders>
              <w:top w:val="nil"/>
              <w:left w:val="nil"/>
              <w:bottom w:val="nil"/>
              <w:right w:val="nil"/>
            </w:tcBorders>
            <w:shd w:val="clear" w:color="auto" w:fill="auto"/>
            <w:vAlign w:val="center"/>
            <w:hideMark/>
          </w:tcPr>
          <w:p w14:paraId="0A36CD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823869.0 (27.2)</w:t>
            </w:r>
          </w:p>
        </w:tc>
        <w:tc>
          <w:tcPr>
            <w:tcW w:w="1600" w:type="dxa"/>
            <w:tcBorders>
              <w:top w:val="nil"/>
              <w:left w:val="nil"/>
              <w:bottom w:val="nil"/>
              <w:right w:val="nil"/>
            </w:tcBorders>
            <w:shd w:val="clear" w:color="auto" w:fill="auto"/>
            <w:vAlign w:val="center"/>
            <w:hideMark/>
          </w:tcPr>
          <w:p w14:paraId="737C3D1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1939293.9 (46.0)</w:t>
            </w:r>
          </w:p>
        </w:tc>
        <w:tc>
          <w:tcPr>
            <w:tcW w:w="1720" w:type="dxa"/>
            <w:tcBorders>
              <w:top w:val="nil"/>
              <w:left w:val="nil"/>
              <w:bottom w:val="nil"/>
              <w:right w:val="nil"/>
            </w:tcBorders>
            <w:shd w:val="clear" w:color="auto" w:fill="auto"/>
            <w:vAlign w:val="center"/>
            <w:hideMark/>
          </w:tcPr>
          <w:p w14:paraId="004132E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1830836.8 (23.0)</w:t>
            </w:r>
          </w:p>
        </w:tc>
      </w:tr>
      <w:tr w:rsidR="00C81F9F" w:rsidRPr="00C81F9F" w14:paraId="35B2A549" w14:textId="77777777" w:rsidTr="00C81F9F">
        <w:trPr>
          <w:trHeight w:val="285"/>
        </w:trPr>
        <w:tc>
          <w:tcPr>
            <w:tcW w:w="3777" w:type="dxa"/>
            <w:tcBorders>
              <w:top w:val="nil"/>
              <w:left w:val="nil"/>
              <w:bottom w:val="nil"/>
              <w:right w:val="nil"/>
            </w:tcBorders>
            <w:shd w:val="clear" w:color="auto" w:fill="auto"/>
            <w:noWrap/>
            <w:vAlign w:val="center"/>
            <w:hideMark/>
          </w:tcPr>
          <w:p w14:paraId="39B6AE2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$20,000 to &lt; $45,000</w:t>
            </w:r>
          </w:p>
        </w:tc>
        <w:tc>
          <w:tcPr>
            <w:tcW w:w="1820" w:type="dxa"/>
            <w:tcBorders>
              <w:top w:val="nil"/>
              <w:left w:val="nil"/>
              <w:bottom w:val="nil"/>
              <w:right w:val="nil"/>
            </w:tcBorders>
            <w:shd w:val="clear" w:color="auto" w:fill="auto"/>
            <w:vAlign w:val="center"/>
            <w:hideMark/>
          </w:tcPr>
          <w:p w14:paraId="30444F4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323401.4 (25.4)</w:t>
            </w:r>
          </w:p>
        </w:tc>
        <w:tc>
          <w:tcPr>
            <w:tcW w:w="1600" w:type="dxa"/>
            <w:tcBorders>
              <w:top w:val="nil"/>
              <w:left w:val="nil"/>
              <w:bottom w:val="nil"/>
              <w:right w:val="nil"/>
            </w:tcBorders>
            <w:shd w:val="clear" w:color="auto" w:fill="auto"/>
            <w:vAlign w:val="center"/>
            <w:hideMark/>
          </w:tcPr>
          <w:p w14:paraId="47A1743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416123.4 (20.3)</w:t>
            </w:r>
          </w:p>
        </w:tc>
        <w:tc>
          <w:tcPr>
            <w:tcW w:w="1660" w:type="dxa"/>
            <w:tcBorders>
              <w:top w:val="nil"/>
              <w:left w:val="nil"/>
              <w:bottom w:val="nil"/>
              <w:right w:val="nil"/>
            </w:tcBorders>
            <w:shd w:val="clear" w:color="auto" w:fill="auto"/>
            <w:vAlign w:val="center"/>
            <w:hideMark/>
          </w:tcPr>
          <w:p w14:paraId="17F32D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459014.3 (24.2)</w:t>
            </w:r>
          </w:p>
        </w:tc>
        <w:tc>
          <w:tcPr>
            <w:tcW w:w="1660" w:type="dxa"/>
            <w:tcBorders>
              <w:top w:val="nil"/>
              <w:left w:val="nil"/>
              <w:bottom w:val="nil"/>
              <w:right w:val="nil"/>
            </w:tcBorders>
            <w:shd w:val="clear" w:color="auto" w:fill="auto"/>
            <w:vAlign w:val="center"/>
            <w:hideMark/>
          </w:tcPr>
          <w:p w14:paraId="67300B0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640813.9 (21.1)</w:t>
            </w:r>
          </w:p>
        </w:tc>
        <w:tc>
          <w:tcPr>
            <w:tcW w:w="1600" w:type="dxa"/>
            <w:tcBorders>
              <w:top w:val="nil"/>
              <w:left w:val="nil"/>
              <w:bottom w:val="nil"/>
              <w:right w:val="nil"/>
            </w:tcBorders>
            <w:shd w:val="clear" w:color="auto" w:fill="auto"/>
            <w:vAlign w:val="center"/>
            <w:hideMark/>
          </w:tcPr>
          <w:p w14:paraId="3924D0C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1046478.0 (24.8)</w:t>
            </w:r>
          </w:p>
        </w:tc>
        <w:tc>
          <w:tcPr>
            <w:tcW w:w="1720" w:type="dxa"/>
            <w:tcBorders>
              <w:top w:val="nil"/>
              <w:left w:val="nil"/>
              <w:bottom w:val="nil"/>
              <w:right w:val="nil"/>
            </w:tcBorders>
            <w:shd w:val="clear" w:color="auto" w:fill="auto"/>
            <w:vAlign w:val="center"/>
            <w:hideMark/>
          </w:tcPr>
          <w:p w14:paraId="546B5BE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1537042.2 (19.3)</w:t>
            </w:r>
          </w:p>
        </w:tc>
      </w:tr>
      <w:tr w:rsidR="00C81F9F" w:rsidRPr="00C81F9F" w14:paraId="7DEFCBC2" w14:textId="77777777" w:rsidTr="00C81F9F">
        <w:trPr>
          <w:trHeight w:val="285"/>
        </w:trPr>
        <w:tc>
          <w:tcPr>
            <w:tcW w:w="3777" w:type="dxa"/>
            <w:tcBorders>
              <w:top w:val="nil"/>
              <w:left w:val="nil"/>
              <w:bottom w:val="nil"/>
              <w:right w:val="nil"/>
            </w:tcBorders>
            <w:shd w:val="clear" w:color="auto" w:fill="auto"/>
            <w:noWrap/>
            <w:vAlign w:val="center"/>
            <w:hideMark/>
          </w:tcPr>
          <w:p w14:paraId="217BA39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$45,000 to &lt; $65,000</w:t>
            </w:r>
          </w:p>
        </w:tc>
        <w:tc>
          <w:tcPr>
            <w:tcW w:w="1820" w:type="dxa"/>
            <w:tcBorders>
              <w:top w:val="nil"/>
              <w:left w:val="nil"/>
              <w:bottom w:val="nil"/>
              <w:right w:val="nil"/>
            </w:tcBorders>
            <w:shd w:val="clear" w:color="auto" w:fill="auto"/>
            <w:vAlign w:val="center"/>
            <w:hideMark/>
          </w:tcPr>
          <w:p w14:paraId="1F40531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243470.7 (19.1)</w:t>
            </w:r>
          </w:p>
        </w:tc>
        <w:tc>
          <w:tcPr>
            <w:tcW w:w="1600" w:type="dxa"/>
            <w:tcBorders>
              <w:top w:val="nil"/>
              <w:left w:val="nil"/>
              <w:bottom w:val="nil"/>
              <w:right w:val="nil"/>
            </w:tcBorders>
            <w:shd w:val="clear" w:color="auto" w:fill="auto"/>
            <w:vAlign w:val="center"/>
            <w:hideMark/>
          </w:tcPr>
          <w:p w14:paraId="01C074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467633.0 (22.8)</w:t>
            </w:r>
          </w:p>
        </w:tc>
        <w:tc>
          <w:tcPr>
            <w:tcW w:w="1660" w:type="dxa"/>
            <w:tcBorders>
              <w:top w:val="nil"/>
              <w:left w:val="nil"/>
              <w:bottom w:val="nil"/>
              <w:right w:val="nil"/>
            </w:tcBorders>
            <w:shd w:val="clear" w:color="auto" w:fill="auto"/>
            <w:vAlign w:val="center"/>
            <w:hideMark/>
          </w:tcPr>
          <w:p w14:paraId="4F4C741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314766.9 (16.6)</w:t>
            </w:r>
          </w:p>
        </w:tc>
        <w:tc>
          <w:tcPr>
            <w:tcW w:w="1660" w:type="dxa"/>
            <w:tcBorders>
              <w:top w:val="nil"/>
              <w:left w:val="nil"/>
              <w:bottom w:val="nil"/>
              <w:right w:val="nil"/>
            </w:tcBorders>
            <w:shd w:val="clear" w:color="auto" w:fill="auto"/>
            <w:vAlign w:val="center"/>
            <w:hideMark/>
          </w:tcPr>
          <w:p w14:paraId="430F98D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643604.9 (21.2)</w:t>
            </w:r>
          </w:p>
        </w:tc>
        <w:tc>
          <w:tcPr>
            <w:tcW w:w="1600" w:type="dxa"/>
            <w:tcBorders>
              <w:top w:val="nil"/>
              <w:left w:val="nil"/>
              <w:bottom w:val="nil"/>
              <w:right w:val="nil"/>
            </w:tcBorders>
            <w:shd w:val="clear" w:color="auto" w:fill="auto"/>
            <w:vAlign w:val="center"/>
            <w:hideMark/>
          </w:tcPr>
          <w:p w14:paraId="486736D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776030.1 (18.4)</w:t>
            </w:r>
          </w:p>
        </w:tc>
        <w:tc>
          <w:tcPr>
            <w:tcW w:w="1720" w:type="dxa"/>
            <w:tcBorders>
              <w:top w:val="nil"/>
              <w:left w:val="nil"/>
              <w:bottom w:val="nil"/>
              <w:right w:val="nil"/>
            </w:tcBorders>
            <w:shd w:val="clear" w:color="auto" w:fill="auto"/>
            <w:vAlign w:val="center"/>
            <w:hideMark/>
          </w:tcPr>
          <w:p w14:paraId="3AAF9B9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1761969.1 (22.1)</w:t>
            </w:r>
          </w:p>
        </w:tc>
      </w:tr>
      <w:tr w:rsidR="00C81F9F" w:rsidRPr="00C81F9F" w14:paraId="3736AF97" w14:textId="77777777" w:rsidTr="00C81F9F">
        <w:trPr>
          <w:trHeight w:val="285"/>
        </w:trPr>
        <w:tc>
          <w:tcPr>
            <w:tcW w:w="3777" w:type="dxa"/>
            <w:tcBorders>
              <w:top w:val="nil"/>
              <w:left w:val="nil"/>
              <w:bottom w:val="nil"/>
              <w:right w:val="nil"/>
            </w:tcBorders>
            <w:shd w:val="clear" w:color="auto" w:fill="auto"/>
            <w:noWrap/>
            <w:vAlign w:val="center"/>
            <w:hideMark/>
          </w:tcPr>
          <w:p w14:paraId="7368D99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$65,000 to &lt; $85,000</w:t>
            </w:r>
          </w:p>
        </w:tc>
        <w:tc>
          <w:tcPr>
            <w:tcW w:w="1820" w:type="dxa"/>
            <w:tcBorders>
              <w:top w:val="nil"/>
              <w:left w:val="nil"/>
              <w:bottom w:val="nil"/>
              <w:right w:val="nil"/>
            </w:tcBorders>
            <w:shd w:val="clear" w:color="auto" w:fill="auto"/>
            <w:vAlign w:val="center"/>
            <w:hideMark/>
          </w:tcPr>
          <w:p w14:paraId="1871844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79488.3 (6.2)</w:t>
            </w:r>
          </w:p>
        </w:tc>
        <w:tc>
          <w:tcPr>
            <w:tcW w:w="1600" w:type="dxa"/>
            <w:tcBorders>
              <w:top w:val="nil"/>
              <w:left w:val="nil"/>
              <w:bottom w:val="nil"/>
              <w:right w:val="nil"/>
            </w:tcBorders>
            <w:shd w:val="clear" w:color="auto" w:fill="auto"/>
            <w:vAlign w:val="center"/>
            <w:hideMark/>
          </w:tcPr>
          <w:p w14:paraId="55EB5C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224663.7 (10.9)</w:t>
            </w:r>
          </w:p>
        </w:tc>
        <w:tc>
          <w:tcPr>
            <w:tcW w:w="1660" w:type="dxa"/>
            <w:tcBorders>
              <w:top w:val="nil"/>
              <w:left w:val="nil"/>
              <w:bottom w:val="nil"/>
              <w:right w:val="nil"/>
            </w:tcBorders>
            <w:shd w:val="clear" w:color="auto" w:fill="auto"/>
            <w:vAlign w:val="center"/>
            <w:hideMark/>
          </w:tcPr>
          <w:p w14:paraId="4155C34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100902.7 (5.3)</w:t>
            </w:r>
          </w:p>
        </w:tc>
        <w:tc>
          <w:tcPr>
            <w:tcW w:w="1660" w:type="dxa"/>
            <w:tcBorders>
              <w:top w:val="nil"/>
              <w:left w:val="nil"/>
              <w:bottom w:val="nil"/>
              <w:right w:val="nil"/>
            </w:tcBorders>
            <w:shd w:val="clear" w:color="auto" w:fill="auto"/>
            <w:vAlign w:val="center"/>
            <w:hideMark/>
          </w:tcPr>
          <w:p w14:paraId="123066F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314559.3 (10.4)</w:t>
            </w:r>
          </w:p>
        </w:tc>
        <w:tc>
          <w:tcPr>
            <w:tcW w:w="1600" w:type="dxa"/>
            <w:tcBorders>
              <w:top w:val="nil"/>
              <w:left w:val="nil"/>
              <w:bottom w:val="nil"/>
              <w:right w:val="nil"/>
            </w:tcBorders>
            <w:shd w:val="clear" w:color="auto" w:fill="auto"/>
            <w:vAlign w:val="center"/>
            <w:hideMark/>
          </w:tcPr>
          <w:p w14:paraId="65EAB6B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269453.2 (6.4)</w:t>
            </w:r>
          </w:p>
        </w:tc>
        <w:tc>
          <w:tcPr>
            <w:tcW w:w="1720" w:type="dxa"/>
            <w:tcBorders>
              <w:top w:val="nil"/>
              <w:left w:val="nil"/>
              <w:bottom w:val="nil"/>
              <w:right w:val="nil"/>
            </w:tcBorders>
            <w:shd w:val="clear" w:color="auto" w:fill="auto"/>
            <w:vAlign w:val="center"/>
            <w:hideMark/>
          </w:tcPr>
          <w:p w14:paraId="78718CE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939823.6 (11.8)</w:t>
            </w:r>
          </w:p>
        </w:tc>
      </w:tr>
      <w:tr w:rsidR="00C81F9F" w:rsidRPr="00C81F9F" w14:paraId="6FE16263" w14:textId="77777777" w:rsidTr="00C81F9F">
        <w:trPr>
          <w:trHeight w:val="285"/>
        </w:trPr>
        <w:tc>
          <w:tcPr>
            <w:tcW w:w="3777" w:type="dxa"/>
            <w:tcBorders>
              <w:top w:val="nil"/>
              <w:left w:val="nil"/>
              <w:bottom w:val="nil"/>
              <w:right w:val="nil"/>
            </w:tcBorders>
            <w:shd w:val="clear" w:color="auto" w:fill="auto"/>
            <w:noWrap/>
            <w:vAlign w:val="center"/>
            <w:hideMark/>
          </w:tcPr>
          <w:p w14:paraId="47FB0680"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$85,000 to &lt; $100,000</w:t>
            </w:r>
          </w:p>
        </w:tc>
        <w:tc>
          <w:tcPr>
            <w:tcW w:w="1820" w:type="dxa"/>
            <w:tcBorders>
              <w:top w:val="nil"/>
              <w:left w:val="nil"/>
              <w:bottom w:val="nil"/>
              <w:right w:val="nil"/>
            </w:tcBorders>
            <w:shd w:val="clear" w:color="auto" w:fill="auto"/>
            <w:vAlign w:val="center"/>
            <w:hideMark/>
          </w:tcPr>
          <w:p w14:paraId="043543C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24359.3 (1.9)</w:t>
            </w:r>
          </w:p>
        </w:tc>
        <w:tc>
          <w:tcPr>
            <w:tcW w:w="1600" w:type="dxa"/>
            <w:tcBorders>
              <w:top w:val="nil"/>
              <w:left w:val="nil"/>
              <w:bottom w:val="nil"/>
              <w:right w:val="nil"/>
            </w:tcBorders>
            <w:shd w:val="clear" w:color="auto" w:fill="auto"/>
            <w:vAlign w:val="center"/>
            <w:hideMark/>
          </w:tcPr>
          <w:p w14:paraId="0A75022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120192.7 (5.9)</w:t>
            </w:r>
          </w:p>
        </w:tc>
        <w:tc>
          <w:tcPr>
            <w:tcW w:w="1660" w:type="dxa"/>
            <w:tcBorders>
              <w:top w:val="nil"/>
              <w:left w:val="nil"/>
              <w:bottom w:val="nil"/>
              <w:right w:val="nil"/>
            </w:tcBorders>
            <w:shd w:val="clear" w:color="auto" w:fill="auto"/>
            <w:vAlign w:val="center"/>
            <w:hideMark/>
          </w:tcPr>
          <w:p w14:paraId="45DF7C9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34169.3 (1.8)</w:t>
            </w:r>
          </w:p>
        </w:tc>
        <w:tc>
          <w:tcPr>
            <w:tcW w:w="1660" w:type="dxa"/>
            <w:tcBorders>
              <w:top w:val="nil"/>
              <w:left w:val="nil"/>
              <w:bottom w:val="nil"/>
              <w:right w:val="nil"/>
            </w:tcBorders>
            <w:shd w:val="clear" w:color="auto" w:fill="auto"/>
            <w:vAlign w:val="center"/>
            <w:hideMark/>
          </w:tcPr>
          <w:p w14:paraId="29BC579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193219.8 (6.4)</w:t>
            </w:r>
          </w:p>
        </w:tc>
        <w:tc>
          <w:tcPr>
            <w:tcW w:w="1600" w:type="dxa"/>
            <w:tcBorders>
              <w:top w:val="nil"/>
              <w:left w:val="nil"/>
              <w:bottom w:val="nil"/>
              <w:right w:val="nil"/>
            </w:tcBorders>
            <w:shd w:val="clear" w:color="auto" w:fill="auto"/>
            <w:vAlign w:val="center"/>
            <w:hideMark/>
          </w:tcPr>
          <w:p w14:paraId="397943C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87039.1 (2.1)</w:t>
            </w:r>
          </w:p>
        </w:tc>
        <w:tc>
          <w:tcPr>
            <w:tcW w:w="1720" w:type="dxa"/>
            <w:tcBorders>
              <w:top w:val="nil"/>
              <w:left w:val="nil"/>
              <w:bottom w:val="nil"/>
              <w:right w:val="nil"/>
            </w:tcBorders>
            <w:shd w:val="clear" w:color="auto" w:fill="auto"/>
            <w:vAlign w:val="center"/>
            <w:hideMark/>
          </w:tcPr>
          <w:p w14:paraId="7C29EFC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605169.0 (7.6)</w:t>
            </w:r>
          </w:p>
        </w:tc>
      </w:tr>
      <w:tr w:rsidR="00C81F9F" w:rsidRPr="00C81F9F" w14:paraId="33466884" w14:textId="77777777" w:rsidTr="00C81F9F">
        <w:trPr>
          <w:trHeight w:val="285"/>
        </w:trPr>
        <w:tc>
          <w:tcPr>
            <w:tcW w:w="3777" w:type="dxa"/>
            <w:tcBorders>
              <w:top w:val="nil"/>
              <w:left w:val="nil"/>
              <w:bottom w:val="nil"/>
              <w:right w:val="nil"/>
            </w:tcBorders>
            <w:shd w:val="clear" w:color="auto" w:fill="auto"/>
            <w:noWrap/>
            <w:vAlign w:val="center"/>
            <w:hideMark/>
          </w:tcPr>
          <w:p w14:paraId="348864C7"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$100,000 or more</w:t>
            </w:r>
          </w:p>
        </w:tc>
        <w:tc>
          <w:tcPr>
            <w:tcW w:w="1820" w:type="dxa"/>
            <w:tcBorders>
              <w:top w:val="nil"/>
              <w:left w:val="nil"/>
              <w:bottom w:val="nil"/>
              <w:right w:val="nil"/>
            </w:tcBorders>
            <w:shd w:val="clear" w:color="auto" w:fill="auto"/>
            <w:vAlign w:val="center"/>
            <w:hideMark/>
          </w:tcPr>
          <w:p w14:paraId="6F8F070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28991.3 (2.3)</w:t>
            </w:r>
          </w:p>
        </w:tc>
        <w:tc>
          <w:tcPr>
            <w:tcW w:w="1600" w:type="dxa"/>
            <w:tcBorders>
              <w:top w:val="nil"/>
              <w:left w:val="nil"/>
              <w:bottom w:val="nil"/>
              <w:right w:val="nil"/>
            </w:tcBorders>
            <w:shd w:val="clear" w:color="auto" w:fill="auto"/>
            <w:vAlign w:val="center"/>
            <w:hideMark/>
          </w:tcPr>
          <w:p w14:paraId="5D0D5E2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248419.7 (12.1)</w:t>
            </w:r>
          </w:p>
        </w:tc>
        <w:tc>
          <w:tcPr>
            <w:tcW w:w="1660" w:type="dxa"/>
            <w:tcBorders>
              <w:top w:val="nil"/>
              <w:left w:val="nil"/>
              <w:bottom w:val="nil"/>
              <w:right w:val="nil"/>
            </w:tcBorders>
            <w:shd w:val="clear" w:color="auto" w:fill="auto"/>
            <w:vAlign w:val="center"/>
            <w:hideMark/>
          </w:tcPr>
          <w:p w14:paraId="64E0CFA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36954.3 (1.9)</w:t>
            </w:r>
          </w:p>
        </w:tc>
        <w:tc>
          <w:tcPr>
            <w:tcW w:w="1660" w:type="dxa"/>
            <w:tcBorders>
              <w:top w:val="nil"/>
              <w:left w:val="nil"/>
              <w:bottom w:val="nil"/>
              <w:right w:val="nil"/>
            </w:tcBorders>
            <w:shd w:val="clear" w:color="auto" w:fill="auto"/>
            <w:vAlign w:val="center"/>
            <w:hideMark/>
          </w:tcPr>
          <w:p w14:paraId="1F8B5EA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413940.1 (13.7)</w:t>
            </w:r>
          </w:p>
        </w:tc>
        <w:tc>
          <w:tcPr>
            <w:tcW w:w="1600" w:type="dxa"/>
            <w:tcBorders>
              <w:top w:val="nil"/>
              <w:left w:val="nil"/>
              <w:bottom w:val="nil"/>
              <w:right w:val="nil"/>
            </w:tcBorders>
            <w:shd w:val="clear" w:color="auto" w:fill="auto"/>
            <w:vAlign w:val="center"/>
            <w:hideMark/>
          </w:tcPr>
          <w:p w14:paraId="40BB522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101008.8 (2.4)</w:t>
            </w:r>
          </w:p>
        </w:tc>
        <w:tc>
          <w:tcPr>
            <w:tcW w:w="1720" w:type="dxa"/>
            <w:tcBorders>
              <w:top w:val="nil"/>
              <w:left w:val="nil"/>
              <w:bottom w:val="nil"/>
              <w:right w:val="nil"/>
            </w:tcBorders>
            <w:shd w:val="clear" w:color="auto" w:fill="auto"/>
            <w:vAlign w:val="center"/>
            <w:hideMark/>
          </w:tcPr>
          <w:p w14:paraId="6D4CB84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1287779.9 (16.2)</w:t>
            </w:r>
          </w:p>
        </w:tc>
      </w:tr>
      <w:tr w:rsidR="00C81F9F" w:rsidRPr="00C81F9F" w14:paraId="2F5B3149" w14:textId="77777777" w:rsidTr="00C81F9F">
        <w:trPr>
          <w:trHeight w:val="285"/>
        </w:trPr>
        <w:tc>
          <w:tcPr>
            <w:tcW w:w="3777" w:type="dxa"/>
            <w:tcBorders>
              <w:top w:val="nil"/>
              <w:left w:val="nil"/>
              <w:bottom w:val="nil"/>
              <w:right w:val="nil"/>
            </w:tcBorders>
            <w:shd w:val="clear" w:color="auto" w:fill="auto"/>
            <w:noWrap/>
            <w:vAlign w:val="center"/>
            <w:hideMark/>
          </w:tcPr>
          <w:p w14:paraId="2F245902"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Smoking Status</w:t>
            </w:r>
          </w:p>
        </w:tc>
        <w:tc>
          <w:tcPr>
            <w:tcW w:w="1820" w:type="dxa"/>
            <w:tcBorders>
              <w:top w:val="nil"/>
              <w:left w:val="nil"/>
              <w:bottom w:val="nil"/>
              <w:right w:val="nil"/>
            </w:tcBorders>
            <w:shd w:val="clear" w:color="auto" w:fill="auto"/>
            <w:noWrap/>
            <w:vAlign w:val="bottom"/>
            <w:hideMark/>
          </w:tcPr>
          <w:p w14:paraId="20777F64"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noWrap/>
            <w:vAlign w:val="bottom"/>
            <w:hideMark/>
          </w:tcPr>
          <w:p w14:paraId="235ED4C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0814B72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1DC2E7C7"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59426EE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4A52A7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6C29435F" w14:textId="77777777" w:rsidTr="00C81F9F">
        <w:trPr>
          <w:trHeight w:val="285"/>
        </w:trPr>
        <w:tc>
          <w:tcPr>
            <w:tcW w:w="3777" w:type="dxa"/>
            <w:tcBorders>
              <w:top w:val="nil"/>
              <w:left w:val="nil"/>
              <w:bottom w:val="nil"/>
              <w:right w:val="nil"/>
            </w:tcBorders>
            <w:shd w:val="clear" w:color="auto" w:fill="auto"/>
            <w:noWrap/>
            <w:vAlign w:val="center"/>
            <w:hideMark/>
          </w:tcPr>
          <w:p w14:paraId="587E826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Never</w:t>
            </w:r>
          </w:p>
        </w:tc>
        <w:tc>
          <w:tcPr>
            <w:tcW w:w="1820" w:type="dxa"/>
            <w:tcBorders>
              <w:top w:val="nil"/>
              <w:left w:val="nil"/>
              <w:bottom w:val="nil"/>
              <w:right w:val="nil"/>
            </w:tcBorders>
            <w:shd w:val="clear" w:color="auto" w:fill="auto"/>
            <w:noWrap/>
            <w:vAlign w:val="bottom"/>
            <w:hideMark/>
          </w:tcPr>
          <w:p w14:paraId="085C9A4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1248483.9 (45.3)</w:t>
            </w:r>
          </w:p>
        </w:tc>
        <w:tc>
          <w:tcPr>
            <w:tcW w:w="1600" w:type="dxa"/>
            <w:tcBorders>
              <w:top w:val="nil"/>
              <w:left w:val="nil"/>
              <w:bottom w:val="nil"/>
              <w:right w:val="nil"/>
            </w:tcBorders>
            <w:shd w:val="clear" w:color="auto" w:fill="auto"/>
            <w:noWrap/>
            <w:vAlign w:val="bottom"/>
            <w:hideMark/>
          </w:tcPr>
          <w:p w14:paraId="63987EB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2267261.1 (52.4) </w:t>
            </w:r>
          </w:p>
        </w:tc>
        <w:tc>
          <w:tcPr>
            <w:tcW w:w="1660" w:type="dxa"/>
            <w:tcBorders>
              <w:top w:val="nil"/>
              <w:left w:val="nil"/>
              <w:bottom w:val="nil"/>
              <w:right w:val="nil"/>
            </w:tcBorders>
            <w:shd w:val="clear" w:color="auto" w:fill="auto"/>
            <w:noWrap/>
            <w:vAlign w:val="bottom"/>
            <w:hideMark/>
          </w:tcPr>
          <w:p w14:paraId="6C42579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1449656.9 (37.6) </w:t>
            </w:r>
          </w:p>
        </w:tc>
        <w:tc>
          <w:tcPr>
            <w:tcW w:w="1660" w:type="dxa"/>
            <w:tcBorders>
              <w:top w:val="nil"/>
              <w:left w:val="nil"/>
              <w:bottom w:val="nil"/>
              <w:right w:val="nil"/>
            </w:tcBorders>
            <w:shd w:val="clear" w:color="auto" w:fill="auto"/>
            <w:noWrap/>
            <w:vAlign w:val="center"/>
            <w:hideMark/>
          </w:tcPr>
          <w:p w14:paraId="4828557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2796679.1 (46.0)</w:t>
            </w:r>
          </w:p>
        </w:tc>
        <w:tc>
          <w:tcPr>
            <w:tcW w:w="1600" w:type="dxa"/>
            <w:tcBorders>
              <w:top w:val="nil"/>
              <w:left w:val="nil"/>
              <w:bottom w:val="nil"/>
              <w:right w:val="nil"/>
            </w:tcBorders>
            <w:shd w:val="clear" w:color="auto" w:fill="auto"/>
            <w:noWrap/>
            <w:vAlign w:val="bottom"/>
            <w:hideMark/>
          </w:tcPr>
          <w:p w14:paraId="4E64777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3761504.8 (42.7)</w:t>
            </w:r>
          </w:p>
        </w:tc>
        <w:tc>
          <w:tcPr>
            <w:tcW w:w="1720" w:type="dxa"/>
            <w:tcBorders>
              <w:top w:val="nil"/>
              <w:left w:val="nil"/>
              <w:bottom w:val="nil"/>
              <w:right w:val="nil"/>
            </w:tcBorders>
            <w:shd w:val="clear" w:color="auto" w:fill="auto"/>
            <w:noWrap/>
            <w:vAlign w:val="center"/>
            <w:hideMark/>
          </w:tcPr>
          <w:p w14:paraId="7F4744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8691956.3 (52.3)</w:t>
            </w:r>
          </w:p>
        </w:tc>
      </w:tr>
      <w:tr w:rsidR="00C81F9F" w:rsidRPr="00C81F9F" w14:paraId="0F708844" w14:textId="77777777" w:rsidTr="00C81F9F">
        <w:trPr>
          <w:trHeight w:val="285"/>
        </w:trPr>
        <w:tc>
          <w:tcPr>
            <w:tcW w:w="3777" w:type="dxa"/>
            <w:tcBorders>
              <w:top w:val="nil"/>
              <w:left w:val="nil"/>
              <w:bottom w:val="nil"/>
              <w:right w:val="nil"/>
            </w:tcBorders>
            <w:shd w:val="clear" w:color="auto" w:fill="auto"/>
            <w:noWrap/>
            <w:vAlign w:val="center"/>
            <w:hideMark/>
          </w:tcPr>
          <w:p w14:paraId="060A8E2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Former</w:t>
            </w:r>
          </w:p>
        </w:tc>
        <w:tc>
          <w:tcPr>
            <w:tcW w:w="1820" w:type="dxa"/>
            <w:tcBorders>
              <w:top w:val="nil"/>
              <w:left w:val="nil"/>
              <w:bottom w:val="nil"/>
              <w:right w:val="nil"/>
            </w:tcBorders>
            <w:shd w:val="clear" w:color="auto" w:fill="auto"/>
            <w:noWrap/>
            <w:vAlign w:val="bottom"/>
            <w:hideMark/>
          </w:tcPr>
          <w:p w14:paraId="5DFCEEC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786087.3 (28.5)</w:t>
            </w:r>
          </w:p>
        </w:tc>
        <w:tc>
          <w:tcPr>
            <w:tcW w:w="1600" w:type="dxa"/>
            <w:tcBorders>
              <w:top w:val="nil"/>
              <w:left w:val="nil"/>
              <w:bottom w:val="nil"/>
              <w:right w:val="nil"/>
            </w:tcBorders>
            <w:shd w:val="clear" w:color="auto" w:fill="auto"/>
            <w:noWrap/>
            <w:vAlign w:val="bottom"/>
            <w:hideMark/>
          </w:tcPr>
          <w:p w14:paraId="4B61E68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485042.3 (34.3)</w:t>
            </w:r>
          </w:p>
        </w:tc>
        <w:tc>
          <w:tcPr>
            <w:tcW w:w="1660" w:type="dxa"/>
            <w:tcBorders>
              <w:top w:val="nil"/>
              <w:left w:val="nil"/>
              <w:bottom w:val="nil"/>
              <w:right w:val="nil"/>
            </w:tcBorders>
            <w:shd w:val="clear" w:color="auto" w:fill="auto"/>
            <w:noWrap/>
            <w:vAlign w:val="bottom"/>
            <w:hideMark/>
          </w:tcPr>
          <w:p w14:paraId="05D5511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1049201.6 (27.2)</w:t>
            </w:r>
          </w:p>
        </w:tc>
        <w:tc>
          <w:tcPr>
            <w:tcW w:w="1660" w:type="dxa"/>
            <w:tcBorders>
              <w:top w:val="nil"/>
              <w:left w:val="nil"/>
              <w:bottom w:val="nil"/>
              <w:right w:val="nil"/>
            </w:tcBorders>
            <w:shd w:val="clear" w:color="auto" w:fill="auto"/>
            <w:noWrap/>
            <w:vAlign w:val="center"/>
            <w:hideMark/>
          </w:tcPr>
          <w:p w14:paraId="639396F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2376857.2 (39.1)</w:t>
            </w:r>
          </w:p>
        </w:tc>
        <w:tc>
          <w:tcPr>
            <w:tcW w:w="1600" w:type="dxa"/>
            <w:tcBorders>
              <w:top w:val="nil"/>
              <w:left w:val="nil"/>
              <w:bottom w:val="nil"/>
              <w:right w:val="nil"/>
            </w:tcBorders>
            <w:shd w:val="clear" w:color="auto" w:fill="auto"/>
            <w:noWrap/>
            <w:vAlign w:val="bottom"/>
            <w:hideMark/>
          </w:tcPr>
          <w:p w14:paraId="301499B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2127650.7 (24.2)</w:t>
            </w:r>
          </w:p>
        </w:tc>
        <w:tc>
          <w:tcPr>
            <w:tcW w:w="1720" w:type="dxa"/>
            <w:tcBorders>
              <w:top w:val="nil"/>
              <w:left w:val="nil"/>
              <w:bottom w:val="nil"/>
              <w:right w:val="nil"/>
            </w:tcBorders>
            <w:shd w:val="clear" w:color="auto" w:fill="auto"/>
            <w:noWrap/>
            <w:vAlign w:val="center"/>
            <w:hideMark/>
          </w:tcPr>
          <w:p w14:paraId="2159DC9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5495561.7 (33.1)</w:t>
            </w:r>
          </w:p>
        </w:tc>
      </w:tr>
      <w:tr w:rsidR="00C81F9F" w:rsidRPr="00C81F9F" w14:paraId="15825C99" w14:textId="77777777" w:rsidTr="00C81F9F">
        <w:trPr>
          <w:trHeight w:val="285"/>
        </w:trPr>
        <w:tc>
          <w:tcPr>
            <w:tcW w:w="3777" w:type="dxa"/>
            <w:tcBorders>
              <w:top w:val="nil"/>
              <w:left w:val="nil"/>
              <w:bottom w:val="nil"/>
              <w:right w:val="nil"/>
            </w:tcBorders>
            <w:shd w:val="clear" w:color="auto" w:fill="auto"/>
            <w:vAlign w:val="bottom"/>
            <w:hideMark/>
          </w:tcPr>
          <w:p w14:paraId="6B28526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Current</w:t>
            </w:r>
          </w:p>
        </w:tc>
        <w:tc>
          <w:tcPr>
            <w:tcW w:w="1820" w:type="dxa"/>
            <w:tcBorders>
              <w:top w:val="nil"/>
              <w:left w:val="nil"/>
              <w:bottom w:val="nil"/>
              <w:right w:val="nil"/>
            </w:tcBorders>
            <w:shd w:val="clear" w:color="auto" w:fill="auto"/>
            <w:noWrap/>
            <w:vAlign w:val="bottom"/>
            <w:hideMark/>
          </w:tcPr>
          <w:p w14:paraId="04EDE7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723574.5 (26.2)</w:t>
            </w:r>
          </w:p>
        </w:tc>
        <w:tc>
          <w:tcPr>
            <w:tcW w:w="1600" w:type="dxa"/>
            <w:tcBorders>
              <w:top w:val="nil"/>
              <w:left w:val="nil"/>
              <w:bottom w:val="nil"/>
              <w:right w:val="nil"/>
            </w:tcBorders>
            <w:shd w:val="clear" w:color="auto" w:fill="auto"/>
            <w:noWrap/>
            <w:vAlign w:val="bottom"/>
            <w:hideMark/>
          </w:tcPr>
          <w:p w14:paraId="35DCA7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571186.9 (13.2)</w:t>
            </w:r>
          </w:p>
        </w:tc>
        <w:tc>
          <w:tcPr>
            <w:tcW w:w="1660" w:type="dxa"/>
            <w:tcBorders>
              <w:top w:val="nil"/>
              <w:left w:val="nil"/>
              <w:bottom w:val="nil"/>
              <w:right w:val="nil"/>
            </w:tcBorders>
            <w:shd w:val="clear" w:color="auto" w:fill="auto"/>
            <w:noWrap/>
            <w:vAlign w:val="bottom"/>
            <w:hideMark/>
          </w:tcPr>
          <w:p w14:paraId="6D25893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1355225.9 (35.2)</w:t>
            </w:r>
          </w:p>
        </w:tc>
        <w:tc>
          <w:tcPr>
            <w:tcW w:w="1660" w:type="dxa"/>
            <w:tcBorders>
              <w:top w:val="nil"/>
              <w:left w:val="nil"/>
              <w:bottom w:val="nil"/>
              <w:right w:val="nil"/>
            </w:tcBorders>
            <w:shd w:val="clear" w:color="000000" w:fill="FFFFFF"/>
            <w:noWrap/>
            <w:vAlign w:val="center"/>
            <w:hideMark/>
          </w:tcPr>
          <w:p w14:paraId="540D3FC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910527.1 (15.0)</w:t>
            </w:r>
          </w:p>
        </w:tc>
        <w:tc>
          <w:tcPr>
            <w:tcW w:w="1600" w:type="dxa"/>
            <w:tcBorders>
              <w:top w:val="nil"/>
              <w:left w:val="nil"/>
              <w:bottom w:val="nil"/>
              <w:right w:val="nil"/>
            </w:tcBorders>
            <w:shd w:val="clear" w:color="auto" w:fill="auto"/>
            <w:noWrap/>
            <w:vAlign w:val="bottom"/>
            <w:hideMark/>
          </w:tcPr>
          <w:p w14:paraId="1B54451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2920187.5 (33.1)</w:t>
            </w:r>
          </w:p>
        </w:tc>
        <w:tc>
          <w:tcPr>
            <w:tcW w:w="1720" w:type="dxa"/>
            <w:tcBorders>
              <w:top w:val="nil"/>
              <w:left w:val="nil"/>
              <w:bottom w:val="nil"/>
              <w:right w:val="nil"/>
            </w:tcBorders>
            <w:shd w:val="clear" w:color="000000" w:fill="FFFFFF"/>
            <w:noWrap/>
            <w:vAlign w:val="center"/>
            <w:hideMark/>
          </w:tcPr>
          <w:p w14:paraId="0AEBDCC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2424061.0 (14.6)</w:t>
            </w:r>
          </w:p>
        </w:tc>
      </w:tr>
      <w:tr w:rsidR="00C81F9F" w:rsidRPr="00C81F9F" w14:paraId="5633DAB7" w14:textId="77777777" w:rsidTr="00C81F9F">
        <w:trPr>
          <w:trHeight w:val="285"/>
        </w:trPr>
        <w:tc>
          <w:tcPr>
            <w:tcW w:w="3777" w:type="dxa"/>
            <w:tcBorders>
              <w:top w:val="nil"/>
              <w:left w:val="nil"/>
              <w:bottom w:val="nil"/>
              <w:right w:val="nil"/>
            </w:tcBorders>
            <w:shd w:val="clear" w:color="auto" w:fill="auto"/>
            <w:vAlign w:val="bottom"/>
            <w:hideMark/>
          </w:tcPr>
          <w:p w14:paraId="45270EEE"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Cost-Related Nonadherence</w:t>
            </w:r>
          </w:p>
        </w:tc>
        <w:tc>
          <w:tcPr>
            <w:tcW w:w="1820" w:type="dxa"/>
            <w:tcBorders>
              <w:top w:val="nil"/>
              <w:left w:val="nil"/>
              <w:bottom w:val="nil"/>
              <w:right w:val="nil"/>
            </w:tcBorders>
            <w:shd w:val="clear" w:color="auto" w:fill="auto"/>
            <w:noWrap/>
            <w:vAlign w:val="bottom"/>
            <w:hideMark/>
          </w:tcPr>
          <w:p w14:paraId="0674A6E4"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noWrap/>
            <w:vAlign w:val="bottom"/>
            <w:hideMark/>
          </w:tcPr>
          <w:p w14:paraId="443337E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7BF509F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028C092C"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5148988D"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9114292"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75A7ADD4" w14:textId="77777777" w:rsidTr="00C81F9F">
        <w:trPr>
          <w:trHeight w:val="285"/>
        </w:trPr>
        <w:tc>
          <w:tcPr>
            <w:tcW w:w="3777" w:type="dxa"/>
            <w:tcBorders>
              <w:top w:val="nil"/>
              <w:left w:val="nil"/>
              <w:bottom w:val="nil"/>
              <w:right w:val="nil"/>
            </w:tcBorders>
            <w:shd w:val="clear" w:color="auto" w:fill="auto"/>
            <w:noWrap/>
            <w:vAlign w:val="bottom"/>
            <w:hideMark/>
          </w:tcPr>
          <w:p w14:paraId="1E5A8C1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Needed but couldn't afford medication</w:t>
            </w:r>
          </w:p>
        </w:tc>
        <w:tc>
          <w:tcPr>
            <w:tcW w:w="1820" w:type="dxa"/>
            <w:tcBorders>
              <w:top w:val="nil"/>
              <w:left w:val="nil"/>
              <w:bottom w:val="nil"/>
              <w:right w:val="nil"/>
            </w:tcBorders>
            <w:shd w:val="clear" w:color="auto" w:fill="auto"/>
            <w:noWrap/>
            <w:vAlign w:val="bottom"/>
            <w:hideMark/>
          </w:tcPr>
          <w:p w14:paraId="12BD9152"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2400453.7 (86.8)</w:t>
            </w:r>
          </w:p>
        </w:tc>
        <w:tc>
          <w:tcPr>
            <w:tcW w:w="1600" w:type="dxa"/>
            <w:tcBorders>
              <w:top w:val="nil"/>
              <w:left w:val="nil"/>
              <w:bottom w:val="nil"/>
              <w:right w:val="nil"/>
            </w:tcBorders>
            <w:shd w:val="clear" w:color="auto" w:fill="auto"/>
            <w:noWrap/>
            <w:vAlign w:val="bottom"/>
            <w:hideMark/>
          </w:tcPr>
          <w:p w14:paraId="0D7CC26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063A5AB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3412747.5 (88.4)</w:t>
            </w:r>
          </w:p>
        </w:tc>
        <w:tc>
          <w:tcPr>
            <w:tcW w:w="1660" w:type="dxa"/>
            <w:tcBorders>
              <w:top w:val="nil"/>
              <w:left w:val="nil"/>
              <w:bottom w:val="nil"/>
              <w:right w:val="nil"/>
            </w:tcBorders>
            <w:shd w:val="clear" w:color="auto" w:fill="auto"/>
            <w:noWrap/>
            <w:vAlign w:val="center"/>
            <w:hideMark/>
          </w:tcPr>
          <w:p w14:paraId="07B7A11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0 (0.0)  </w:t>
            </w:r>
          </w:p>
        </w:tc>
        <w:tc>
          <w:tcPr>
            <w:tcW w:w="1600" w:type="dxa"/>
            <w:tcBorders>
              <w:top w:val="nil"/>
              <w:left w:val="nil"/>
              <w:bottom w:val="nil"/>
              <w:right w:val="nil"/>
            </w:tcBorders>
            <w:shd w:val="clear" w:color="auto" w:fill="auto"/>
            <w:noWrap/>
            <w:vAlign w:val="bottom"/>
            <w:hideMark/>
          </w:tcPr>
          <w:p w14:paraId="2AAA903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7708209.7 (87.3)</w:t>
            </w:r>
          </w:p>
        </w:tc>
        <w:tc>
          <w:tcPr>
            <w:tcW w:w="1720" w:type="dxa"/>
            <w:tcBorders>
              <w:top w:val="nil"/>
              <w:left w:val="nil"/>
              <w:bottom w:val="nil"/>
              <w:right w:val="nil"/>
            </w:tcBorders>
            <w:shd w:val="clear" w:color="auto" w:fill="auto"/>
            <w:noWrap/>
            <w:vAlign w:val="center"/>
            <w:hideMark/>
          </w:tcPr>
          <w:p w14:paraId="6C6B9107"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7F08C3D7" w14:textId="77777777" w:rsidTr="00C81F9F">
        <w:trPr>
          <w:trHeight w:val="285"/>
        </w:trPr>
        <w:tc>
          <w:tcPr>
            <w:tcW w:w="3777" w:type="dxa"/>
            <w:tcBorders>
              <w:top w:val="nil"/>
              <w:left w:val="nil"/>
              <w:bottom w:val="nil"/>
              <w:right w:val="nil"/>
            </w:tcBorders>
            <w:shd w:val="clear" w:color="auto" w:fill="auto"/>
            <w:noWrap/>
            <w:vAlign w:val="bottom"/>
            <w:hideMark/>
          </w:tcPr>
          <w:p w14:paraId="3CC49A9F"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Skipped medication doses*</w:t>
            </w:r>
          </w:p>
        </w:tc>
        <w:tc>
          <w:tcPr>
            <w:tcW w:w="1820" w:type="dxa"/>
            <w:tcBorders>
              <w:top w:val="nil"/>
              <w:left w:val="nil"/>
              <w:bottom w:val="nil"/>
              <w:right w:val="nil"/>
            </w:tcBorders>
            <w:shd w:val="clear" w:color="auto" w:fill="auto"/>
            <w:noWrap/>
            <w:vAlign w:val="bottom"/>
            <w:hideMark/>
          </w:tcPr>
          <w:p w14:paraId="5D6CA24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1874447.0 (56.2)</w:t>
            </w:r>
          </w:p>
        </w:tc>
        <w:tc>
          <w:tcPr>
            <w:tcW w:w="1600" w:type="dxa"/>
            <w:tcBorders>
              <w:top w:val="nil"/>
              <w:left w:val="nil"/>
              <w:bottom w:val="nil"/>
              <w:right w:val="nil"/>
            </w:tcBorders>
            <w:shd w:val="clear" w:color="auto" w:fill="auto"/>
            <w:noWrap/>
            <w:vAlign w:val="bottom"/>
            <w:hideMark/>
          </w:tcPr>
          <w:p w14:paraId="2B9B23F7"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79BF72D9"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2222249.2 (52.9)</w:t>
            </w:r>
          </w:p>
        </w:tc>
        <w:tc>
          <w:tcPr>
            <w:tcW w:w="1660" w:type="dxa"/>
            <w:tcBorders>
              <w:top w:val="nil"/>
              <w:left w:val="nil"/>
              <w:bottom w:val="nil"/>
              <w:right w:val="nil"/>
            </w:tcBorders>
            <w:shd w:val="clear" w:color="auto" w:fill="auto"/>
            <w:noWrap/>
            <w:vAlign w:val="bottom"/>
            <w:hideMark/>
          </w:tcPr>
          <w:p w14:paraId="40A5F0E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3917DAB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5371382.6 (53.6)</w:t>
            </w:r>
          </w:p>
        </w:tc>
        <w:tc>
          <w:tcPr>
            <w:tcW w:w="1720" w:type="dxa"/>
            <w:tcBorders>
              <w:top w:val="nil"/>
              <w:left w:val="nil"/>
              <w:bottom w:val="nil"/>
              <w:right w:val="nil"/>
            </w:tcBorders>
            <w:shd w:val="clear" w:color="auto" w:fill="auto"/>
            <w:noWrap/>
            <w:vAlign w:val="bottom"/>
            <w:hideMark/>
          </w:tcPr>
          <w:p w14:paraId="632E373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2528AB96" w14:textId="77777777" w:rsidTr="00C81F9F">
        <w:trPr>
          <w:trHeight w:val="285"/>
        </w:trPr>
        <w:tc>
          <w:tcPr>
            <w:tcW w:w="3777" w:type="dxa"/>
            <w:tcBorders>
              <w:top w:val="nil"/>
              <w:left w:val="nil"/>
              <w:bottom w:val="nil"/>
              <w:right w:val="nil"/>
            </w:tcBorders>
            <w:shd w:val="clear" w:color="auto" w:fill="auto"/>
            <w:noWrap/>
            <w:vAlign w:val="bottom"/>
            <w:hideMark/>
          </w:tcPr>
          <w:p w14:paraId="0E4E1C46"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Delayed medication doses*</w:t>
            </w:r>
          </w:p>
        </w:tc>
        <w:tc>
          <w:tcPr>
            <w:tcW w:w="1820" w:type="dxa"/>
            <w:tcBorders>
              <w:top w:val="nil"/>
              <w:left w:val="nil"/>
              <w:bottom w:val="nil"/>
              <w:right w:val="nil"/>
            </w:tcBorders>
            <w:shd w:val="clear" w:color="auto" w:fill="auto"/>
            <w:noWrap/>
            <w:vAlign w:val="bottom"/>
            <w:hideMark/>
          </w:tcPr>
          <w:p w14:paraId="659F64FF"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2347292.6 (70.3) </w:t>
            </w:r>
          </w:p>
        </w:tc>
        <w:tc>
          <w:tcPr>
            <w:tcW w:w="1600" w:type="dxa"/>
            <w:tcBorders>
              <w:top w:val="nil"/>
              <w:left w:val="nil"/>
              <w:bottom w:val="nil"/>
              <w:right w:val="nil"/>
            </w:tcBorders>
            <w:shd w:val="clear" w:color="auto" w:fill="auto"/>
            <w:noWrap/>
            <w:vAlign w:val="bottom"/>
            <w:hideMark/>
          </w:tcPr>
          <w:p w14:paraId="2EF273F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26587339"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2875838.6 (68.4)</w:t>
            </w:r>
          </w:p>
        </w:tc>
        <w:tc>
          <w:tcPr>
            <w:tcW w:w="1660" w:type="dxa"/>
            <w:tcBorders>
              <w:top w:val="nil"/>
              <w:left w:val="nil"/>
              <w:bottom w:val="nil"/>
              <w:right w:val="nil"/>
            </w:tcBorders>
            <w:shd w:val="clear" w:color="auto" w:fill="auto"/>
            <w:noWrap/>
            <w:vAlign w:val="bottom"/>
            <w:hideMark/>
          </w:tcPr>
          <w:p w14:paraId="2A49220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52AB5BF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6854083.4 (68.4)</w:t>
            </w:r>
          </w:p>
        </w:tc>
        <w:tc>
          <w:tcPr>
            <w:tcW w:w="1720" w:type="dxa"/>
            <w:tcBorders>
              <w:top w:val="nil"/>
              <w:left w:val="nil"/>
              <w:bottom w:val="nil"/>
              <w:right w:val="nil"/>
            </w:tcBorders>
            <w:shd w:val="clear" w:color="auto" w:fill="auto"/>
            <w:noWrap/>
            <w:vAlign w:val="bottom"/>
            <w:hideMark/>
          </w:tcPr>
          <w:p w14:paraId="12F391AF"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023F5A09" w14:textId="77777777" w:rsidTr="00C81F9F">
        <w:trPr>
          <w:trHeight w:val="285"/>
        </w:trPr>
        <w:tc>
          <w:tcPr>
            <w:tcW w:w="3777" w:type="dxa"/>
            <w:tcBorders>
              <w:top w:val="nil"/>
              <w:left w:val="nil"/>
              <w:bottom w:val="nil"/>
              <w:right w:val="nil"/>
            </w:tcBorders>
            <w:shd w:val="clear" w:color="auto" w:fill="auto"/>
            <w:noWrap/>
            <w:vAlign w:val="bottom"/>
            <w:hideMark/>
          </w:tcPr>
          <w:p w14:paraId="244B5822"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Took less medicine than prescribed*</w:t>
            </w:r>
          </w:p>
        </w:tc>
        <w:tc>
          <w:tcPr>
            <w:tcW w:w="1820" w:type="dxa"/>
            <w:tcBorders>
              <w:top w:val="nil"/>
              <w:left w:val="nil"/>
              <w:bottom w:val="nil"/>
              <w:right w:val="nil"/>
            </w:tcBorders>
            <w:shd w:val="clear" w:color="auto" w:fill="auto"/>
            <w:noWrap/>
            <w:vAlign w:val="bottom"/>
            <w:hideMark/>
          </w:tcPr>
          <w:p w14:paraId="7980E47E"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1932055.2 (57.9)</w:t>
            </w:r>
          </w:p>
        </w:tc>
        <w:tc>
          <w:tcPr>
            <w:tcW w:w="1600" w:type="dxa"/>
            <w:tcBorders>
              <w:top w:val="nil"/>
              <w:left w:val="nil"/>
              <w:bottom w:val="nil"/>
              <w:right w:val="nil"/>
            </w:tcBorders>
            <w:shd w:val="clear" w:color="auto" w:fill="auto"/>
            <w:noWrap/>
            <w:vAlign w:val="bottom"/>
            <w:hideMark/>
          </w:tcPr>
          <w:p w14:paraId="60CAB54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5B9A2ACE"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2339466.4 (55.7)</w:t>
            </w:r>
          </w:p>
        </w:tc>
        <w:tc>
          <w:tcPr>
            <w:tcW w:w="1660" w:type="dxa"/>
            <w:tcBorders>
              <w:top w:val="nil"/>
              <w:left w:val="nil"/>
              <w:bottom w:val="nil"/>
              <w:right w:val="nil"/>
            </w:tcBorders>
            <w:shd w:val="clear" w:color="auto" w:fill="auto"/>
            <w:noWrap/>
            <w:vAlign w:val="bottom"/>
            <w:hideMark/>
          </w:tcPr>
          <w:p w14:paraId="446906E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0C3A1B71"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5652058.2 (56.4)</w:t>
            </w:r>
          </w:p>
        </w:tc>
        <w:tc>
          <w:tcPr>
            <w:tcW w:w="1720" w:type="dxa"/>
            <w:tcBorders>
              <w:top w:val="nil"/>
              <w:left w:val="nil"/>
              <w:bottom w:val="nil"/>
              <w:right w:val="nil"/>
            </w:tcBorders>
            <w:shd w:val="clear" w:color="auto" w:fill="auto"/>
            <w:noWrap/>
            <w:vAlign w:val="bottom"/>
            <w:hideMark/>
          </w:tcPr>
          <w:p w14:paraId="2C3B83E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35D5B35C" w14:textId="77777777" w:rsidTr="00C81F9F">
        <w:trPr>
          <w:trHeight w:val="285"/>
        </w:trPr>
        <w:tc>
          <w:tcPr>
            <w:tcW w:w="10517" w:type="dxa"/>
            <w:gridSpan w:val="5"/>
            <w:tcBorders>
              <w:top w:val="single" w:sz="4" w:space="0" w:color="auto"/>
              <w:left w:val="nil"/>
              <w:bottom w:val="nil"/>
              <w:right w:val="nil"/>
            </w:tcBorders>
            <w:shd w:val="clear" w:color="auto" w:fill="auto"/>
            <w:noWrap/>
            <w:vAlign w:val="bottom"/>
            <w:hideMark/>
          </w:tcPr>
          <w:p w14:paraId="536DB21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Note: All numbers displayed in table are survey-weighted N (%) unless otherwise indicated. Bold face denotes statistically </w:t>
            </w:r>
          </w:p>
        </w:tc>
        <w:tc>
          <w:tcPr>
            <w:tcW w:w="1600" w:type="dxa"/>
            <w:tcBorders>
              <w:top w:val="single" w:sz="4" w:space="0" w:color="auto"/>
              <w:left w:val="nil"/>
              <w:bottom w:val="nil"/>
              <w:right w:val="nil"/>
            </w:tcBorders>
            <w:shd w:val="clear" w:color="auto" w:fill="auto"/>
            <w:noWrap/>
            <w:vAlign w:val="bottom"/>
            <w:hideMark/>
          </w:tcPr>
          <w:p w14:paraId="3255ACEB"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w:t>
            </w:r>
          </w:p>
        </w:tc>
        <w:tc>
          <w:tcPr>
            <w:tcW w:w="1720" w:type="dxa"/>
            <w:tcBorders>
              <w:top w:val="single" w:sz="4" w:space="0" w:color="auto"/>
              <w:left w:val="nil"/>
              <w:bottom w:val="nil"/>
              <w:right w:val="nil"/>
            </w:tcBorders>
            <w:shd w:val="clear" w:color="auto" w:fill="auto"/>
            <w:noWrap/>
            <w:vAlign w:val="bottom"/>
            <w:hideMark/>
          </w:tcPr>
          <w:p w14:paraId="1BD78352"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w:t>
            </w:r>
          </w:p>
        </w:tc>
      </w:tr>
      <w:tr w:rsidR="00C81F9F" w:rsidRPr="00C81F9F" w14:paraId="7BF04513" w14:textId="77777777" w:rsidTr="00C81F9F">
        <w:trPr>
          <w:trHeight w:val="285"/>
        </w:trPr>
        <w:tc>
          <w:tcPr>
            <w:tcW w:w="12117" w:type="dxa"/>
            <w:gridSpan w:val="6"/>
            <w:tcBorders>
              <w:top w:val="nil"/>
              <w:left w:val="nil"/>
              <w:bottom w:val="nil"/>
              <w:right w:val="nil"/>
            </w:tcBorders>
            <w:shd w:val="clear" w:color="auto" w:fill="auto"/>
            <w:noWrap/>
            <w:vAlign w:val="bottom"/>
            <w:hideMark/>
          </w:tcPr>
          <w:p w14:paraId="624EB0B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significant differences (p &lt; 0.05) between CRN and no CRN within each disease category, as determined by t-tests or Rao-Scott Chi-Square tests.</w:t>
            </w:r>
          </w:p>
        </w:tc>
        <w:tc>
          <w:tcPr>
            <w:tcW w:w="1720" w:type="dxa"/>
            <w:tcBorders>
              <w:top w:val="nil"/>
              <w:left w:val="nil"/>
              <w:bottom w:val="nil"/>
              <w:right w:val="nil"/>
            </w:tcBorders>
            <w:shd w:val="clear" w:color="auto" w:fill="auto"/>
            <w:noWrap/>
            <w:vAlign w:val="bottom"/>
            <w:hideMark/>
          </w:tcPr>
          <w:p w14:paraId="7FDDD2E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p>
        </w:tc>
      </w:tr>
      <w:tr w:rsidR="00C81F9F" w:rsidRPr="00C81F9F" w14:paraId="27AA93BF" w14:textId="77777777" w:rsidTr="00C81F9F">
        <w:trPr>
          <w:trHeight w:val="285"/>
        </w:trPr>
        <w:tc>
          <w:tcPr>
            <w:tcW w:w="5597" w:type="dxa"/>
            <w:gridSpan w:val="2"/>
            <w:tcBorders>
              <w:top w:val="nil"/>
              <w:left w:val="nil"/>
              <w:bottom w:val="nil"/>
              <w:right w:val="nil"/>
            </w:tcBorders>
            <w:shd w:val="clear" w:color="auto" w:fill="auto"/>
            <w:noWrap/>
            <w:vAlign w:val="bottom"/>
            <w:hideMark/>
          </w:tcPr>
          <w:p w14:paraId="4B96D86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*Indicates a survey item only included in 2010-2014 waves.</w:t>
            </w:r>
          </w:p>
        </w:tc>
        <w:tc>
          <w:tcPr>
            <w:tcW w:w="1600" w:type="dxa"/>
            <w:tcBorders>
              <w:top w:val="nil"/>
              <w:left w:val="nil"/>
              <w:bottom w:val="nil"/>
              <w:right w:val="nil"/>
            </w:tcBorders>
            <w:shd w:val="clear" w:color="auto" w:fill="auto"/>
            <w:noWrap/>
            <w:vAlign w:val="bottom"/>
            <w:hideMark/>
          </w:tcPr>
          <w:p w14:paraId="74F97E1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p>
        </w:tc>
        <w:tc>
          <w:tcPr>
            <w:tcW w:w="1660" w:type="dxa"/>
            <w:tcBorders>
              <w:top w:val="nil"/>
              <w:left w:val="nil"/>
              <w:bottom w:val="nil"/>
              <w:right w:val="nil"/>
            </w:tcBorders>
            <w:shd w:val="clear" w:color="auto" w:fill="auto"/>
            <w:noWrap/>
            <w:vAlign w:val="bottom"/>
            <w:hideMark/>
          </w:tcPr>
          <w:p w14:paraId="22668CC0"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53326050"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4EA5D09A"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4A40813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bl>
    <w:p w14:paraId="09DACCAB" w14:textId="3DC5252B" w:rsidR="00C81F9F" w:rsidRPr="000B7F8C" w:rsidRDefault="00C81F9F" w:rsidP="007764C5">
      <w:pPr>
        <w:spacing w:line="240" w:lineRule="auto"/>
        <w:rPr>
          <w:rFonts w:ascii="Times New Roman" w:hAnsi="Times New Roman" w:cs="Times New Roman"/>
          <w:sz w:val="24"/>
          <w:szCs w:val="24"/>
        </w:rPr>
        <w:sectPr w:rsidR="00C81F9F" w:rsidRPr="000B7F8C" w:rsidSect="00B51C59">
          <w:pgSz w:w="15840" w:h="12240" w:orient="landscape"/>
          <w:pgMar w:top="1440" w:right="1440" w:bottom="1440" w:left="1440" w:header="720" w:footer="720" w:gutter="0"/>
          <w:cols w:space="720"/>
          <w:docGrid w:linePitch="360"/>
        </w:sectPr>
      </w:pPr>
    </w:p>
    <w:p w14:paraId="7A65B61F" w14:textId="5EEAD6BC" w:rsidR="00515DB2" w:rsidRDefault="004E5DB5" w:rsidP="006F32F8">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Table 2. </w:t>
      </w:r>
      <w:r w:rsidR="0084711B">
        <w:rPr>
          <w:rFonts w:ascii="Times New Roman" w:hAnsi="Times New Roman" w:cs="Times New Roman"/>
          <w:sz w:val="24"/>
          <w:szCs w:val="24"/>
        </w:rPr>
        <w:t>Associations</w:t>
      </w:r>
      <w:r>
        <w:rPr>
          <w:rFonts w:ascii="Times New Roman" w:hAnsi="Times New Roman" w:cs="Times New Roman"/>
          <w:sz w:val="24"/>
          <w:szCs w:val="24"/>
        </w:rPr>
        <w:t xml:space="preserve"> of all-cause</w:t>
      </w:r>
      <w:r w:rsidR="00C640E7">
        <w:rPr>
          <w:rFonts w:ascii="Times New Roman" w:hAnsi="Times New Roman" w:cs="Times New Roman"/>
          <w:sz w:val="24"/>
          <w:szCs w:val="24"/>
        </w:rPr>
        <w:t xml:space="preserve"> and disease-specific mortality </w:t>
      </w:r>
      <w:r w:rsidR="0084711B">
        <w:rPr>
          <w:rFonts w:ascii="Times New Roman" w:hAnsi="Times New Roman" w:cs="Times New Roman"/>
          <w:sz w:val="24"/>
          <w:szCs w:val="24"/>
        </w:rPr>
        <w:t xml:space="preserve">with </w:t>
      </w:r>
      <w:r w:rsidR="00260E3A">
        <w:rPr>
          <w:rFonts w:ascii="Times New Roman" w:hAnsi="Times New Roman" w:cs="Times New Roman"/>
          <w:sz w:val="24"/>
          <w:szCs w:val="24"/>
        </w:rPr>
        <w:t xml:space="preserve">cost-related nonadherence among National Health Interview Survey </w:t>
      </w:r>
      <w:r w:rsidR="006F32F8">
        <w:rPr>
          <w:rFonts w:ascii="Times New Roman" w:hAnsi="Times New Roman" w:cs="Times New Roman"/>
          <w:sz w:val="24"/>
          <w:szCs w:val="24"/>
        </w:rPr>
        <w:t xml:space="preserve">(2000- 2014) </w:t>
      </w:r>
      <w:r w:rsidR="00260E3A">
        <w:rPr>
          <w:rFonts w:ascii="Times New Roman" w:hAnsi="Times New Roman" w:cs="Times New Roman"/>
          <w:sz w:val="24"/>
          <w:szCs w:val="24"/>
        </w:rPr>
        <w:t xml:space="preserve">participants with diabetes, </w:t>
      </w:r>
      <w:r w:rsidR="004143DA">
        <w:rPr>
          <w:rFonts w:ascii="Times New Roman" w:hAnsi="Times New Roman" w:cs="Times New Roman"/>
          <w:sz w:val="24"/>
          <w:szCs w:val="24"/>
        </w:rPr>
        <w:t>cardiovascular disease, and/or hypertension</w:t>
      </w:r>
      <w:r w:rsidR="006F32F8">
        <w:rPr>
          <w:rFonts w:ascii="Times New Roman" w:hAnsi="Times New Roman" w:cs="Times New Roman"/>
          <w:sz w:val="24"/>
          <w:szCs w:val="24"/>
        </w:rPr>
        <w:t>.</w:t>
      </w:r>
    </w:p>
    <w:tbl>
      <w:tblPr>
        <w:tblW w:w="0" w:type="auto"/>
        <w:tblLook w:val="04A0" w:firstRow="1" w:lastRow="0" w:firstColumn="1" w:lastColumn="0" w:noHBand="0" w:noVBand="1"/>
      </w:tblPr>
      <w:tblGrid>
        <w:gridCol w:w="1400"/>
        <w:gridCol w:w="1258"/>
        <w:gridCol w:w="1076"/>
        <w:gridCol w:w="1944"/>
        <w:gridCol w:w="2013"/>
        <w:gridCol w:w="440"/>
        <w:gridCol w:w="1085"/>
        <w:gridCol w:w="1872"/>
        <w:gridCol w:w="1872"/>
      </w:tblGrid>
      <w:tr w:rsidR="00070F35" w:rsidRPr="00A2163B" w14:paraId="2B27BF0C" w14:textId="77777777" w:rsidTr="00C5041C">
        <w:trPr>
          <w:trHeight w:hRule="exact" w:val="432"/>
        </w:trPr>
        <w:tc>
          <w:tcPr>
            <w:tcW w:w="1720" w:type="dxa"/>
            <w:tcBorders>
              <w:top w:val="nil"/>
              <w:left w:val="nil"/>
              <w:bottom w:val="nil"/>
              <w:right w:val="nil"/>
            </w:tcBorders>
            <w:shd w:val="clear" w:color="auto" w:fill="auto"/>
            <w:noWrap/>
            <w:vAlign w:val="bottom"/>
            <w:hideMark/>
          </w:tcPr>
          <w:p w14:paraId="124B061A" w14:textId="77777777" w:rsidR="00070F35" w:rsidRPr="00A2163B" w:rsidRDefault="00070F35" w:rsidP="00070F35">
            <w:pPr>
              <w:spacing w:after="0" w:line="240" w:lineRule="auto"/>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bottom"/>
            <w:hideMark/>
          </w:tcPr>
          <w:p w14:paraId="6335E0D8" w14:textId="77777777" w:rsidR="00070F35" w:rsidRPr="00A2163B" w:rsidRDefault="00070F35" w:rsidP="00070F35">
            <w:pPr>
              <w:spacing w:after="0" w:line="240" w:lineRule="auto"/>
              <w:rPr>
                <w:rFonts w:ascii="Times New Roman" w:eastAsia="Times New Roman" w:hAnsi="Times New Roman" w:cs="Times New Roman"/>
                <w:sz w:val="16"/>
                <w:szCs w:val="16"/>
              </w:rPr>
            </w:pPr>
          </w:p>
        </w:tc>
        <w:tc>
          <w:tcPr>
            <w:tcW w:w="6220" w:type="dxa"/>
            <w:gridSpan w:val="3"/>
            <w:tcBorders>
              <w:top w:val="nil"/>
              <w:left w:val="nil"/>
              <w:bottom w:val="single" w:sz="4" w:space="0" w:color="auto"/>
              <w:right w:val="nil"/>
            </w:tcBorders>
            <w:shd w:val="clear" w:color="auto" w:fill="auto"/>
            <w:noWrap/>
            <w:vAlign w:val="bottom"/>
            <w:hideMark/>
          </w:tcPr>
          <w:p w14:paraId="24FFB0A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All-Cause Mortality</w:t>
            </w:r>
          </w:p>
        </w:tc>
        <w:tc>
          <w:tcPr>
            <w:tcW w:w="500" w:type="dxa"/>
            <w:tcBorders>
              <w:top w:val="nil"/>
              <w:left w:val="nil"/>
              <w:bottom w:val="nil"/>
              <w:right w:val="nil"/>
            </w:tcBorders>
            <w:shd w:val="clear" w:color="auto" w:fill="auto"/>
            <w:noWrap/>
            <w:vAlign w:val="bottom"/>
            <w:hideMark/>
          </w:tcPr>
          <w:p w14:paraId="0029165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5960" w:type="dxa"/>
            <w:gridSpan w:val="3"/>
            <w:tcBorders>
              <w:top w:val="nil"/>
              <w:left w:val="nil"/>
              <w:bottom w:val="single" w:sz="4" w:space="0" w:color="auto"/>
              <w:right w:val="nil"/>
            </w:tcBorders>
            <w:shd w:val="clear" w:color="auto" w:fill="auto"/>
            <w:noWrap/>
            <w:vAlign w:val="bottom"/>
            <w:hideMark/>
          </w:tcPr>
          <w:p w14:paraId="434AE45E"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Disease Specific Mortality</w:t>
            </w:r>
          </w:p>
        </w:tc>
      </w:tr>
      <w:tr w:rsidR="00070F35" w:rsidRPr="00A2163B" w14:paraId="1A368077" w14:textId="77777777" w:rsidTr="00C5041C">
        <w:trPr>
          <w:trHeight w:hRule="exact" w:val="576"/>
        </w:trPr>
        <w:tc>
          <w:tcPr>
            <w:tcW w:w="1720" w:type="dxa"/>
            <w:tcBorders>
              <w:top w:val="nil"/>
              <w:left w:val="nil"/>
              <w:bottom w:val="nil"/>
              <w:right w:val="nil"/>
            </w:tcBorders>
            <w:shd w:val="clear" w:color="auto" w:fill="auto"/>
            <w:noWrap/>
            <w:vAlign w:val="bottom"/>
            <w:hideMark/>
          </w:tcPr>
          <w:p w14:paraId="2ED8E98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540" w:type="dxa"/>
            <w:tcBorders>
              <w:top w:val="nil"/>
              <w:left w:val="nil"/>
              <w:bottom w:val="nil"/>
              <w:right w:val="nil"/>
            </w:tcBorders>
            <w:shd w:val="clear" w:color="auto" w:fill="auto"/>
            <w:vAlign w:val="bottom"/>
            <w:hideMark/>
          </w:tcPr>
          <w:p w14:paraId="5282D1E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Follow-Up Time, Weeks Median (IQR)</w:t>
            </w:r>
          </w:p>
        </w:tc>
        <w:tc>
          <w:tcPr>
            <w:tcW w:w="1309" w:type="dxa"/>
            <w:tcBorders>
              <w:top w:val="nil"/>
              <w:left w:val="nil"/>
              <w:bottom w:val="nil"/>
              <w:right w:val="nil"/>
            </w:tcBorders>
            <w:shd w:val="clear" w:color="auto" w:fill="auto"/>
            <w:noWrap/>
            <w:vAlign w:val="bottom"/>
            <w:hideMark/>
          </w:tcPr>
          <w:p w14:paraId="7FBB752A"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Died: N (%)</w:t>
            </w:r>
          </w:p>
        </w:tc>
        <w:tc>
          <w:tcPr>
            <w:tcW w:w="2412" w:type="dxa"/>
            <w:tcBorders>
              <w:top w:val="nil"/>
              <w:left w:val="nil"/>
              <w:bottom w:val="nil"/>
              <w:right w:val="nil"/>
            </w:tcBorders>
            <w:shd w:val="clear" w:color="auto" w:fill="auto"/>
            <w:vAlign w:val="bottom"/>
            <w:hideMark/>
          </w:tcPr>
          <w:p w14:paraId="558ABBD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1: HR (95% CI)</w:t>
            </w:r>
            <w:r w:rsidRPr="00A2163B">
              <w:rPr>
                <w:rFonts w:ascii="Times New Roman" w:eastAsia="Times New Roman" w:hAnsi="Times New Roman" w:cs="Times New Roman"/>
                <w:color w:val="000000"/>
                <w:sz w:val="16"/>
                <w:szCs w:val="16"/>
                <w:vertAlign w:val="superscript"/>
              </w:rPr>
              <w:t>1</w:t>
            </w:r>
          </w:p>
        </w:tc>
        <w:tc>
          <w:tcPr>
            <w:tcW w:w="2499" w:type="dxa"/>
            <w:tcBorders>
              <w:top w:val="nil"/>
              <w:left w:val="nil"/>
              <w:bottom w:val="nil"/>
              <w:right w:val="nil"/>
            </w:tcBorders>
            <w:shd w:val="clear" w:color="auto" w:fill="auto"/>
            <w:vAlign w:val="bottom"/>
            <w:hideMark/>
          </w:tcPr>
          <w:p w14:paraId="4654795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2: HR (95% CI)</w:t>
            </w:r>
            <w:r w:rsidRPr="00A2163B">
              <w:rPr>
                <w:rFonts w:ascii="Times New Roman" w:eastAsia="Times New Roman" w:hAnsi="Times New Roman" w:cs="Times New Roman"/>
                <w:color w:val="000000"/>
                <w:sz w:val="16"/>
                <w:szCs w:val="16"/>
                <w:vertAlign w:val="superscript"/>
              </w:rPr>
              <w:t>2</w:t>
            </w:r>
          </w:p>
        </w:tc>
        <w:tc>
          <w:tcPr>
            <w:tcW w:w="500" w:type="dxa"/>
            <w:tcBorders>
              <w:top w:val="nil"/>
              <w:left w:val="nil"/>
              <w:bottom w:val="nil"/>
              <w:right w:val="nil"/>
            </w:tcBorders>
            <w:shd w:val="clear" w:color="auto" w:fill="auto"/>
            <w:noWrap/>
            <w:vAlign w:val="bottom"/>
            <w:hideMark/>
          </w:tcPr>
          <w:p w14:paraId="31BF3FA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10FA46C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Died: N (%)</w:t>
            </w:r>
          </w:p>
        </w:tc>
        <w:tc>
          <w:tcPr>
            <w:tcW w:w="2320" w:type="dxa"/>
            <w:tcBorders>
              <w:top w:val="nil"/>
              <w:left w:val="nil"/>
              <w:bottom w:val="nil"/>
              <w:right w:val="nil"/>
            </w:tcBorders>
            <w:shd w:val="clear" w:color="auto" w:fill="auto"/>
            <w:vAlign w:val="bottom"/>
            <w:hideMark/>
          </w:tcPr>
          <w:p w14:paraId="6C7A415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1: HR (95% CI)</w:t>
            </w:r>
            <w:r w:rsidRPr="00A2163B">
              <w:rPr>
                <w:rFonts w:ascii="Times New Roman" w:eastAsia="Times New Roman" w:hAnsi="Times New Roman" w:cs="Times New Roman"/>
                <w:color w:val="000000"/>
                <w:sz w:val="16"/>
                <w:szCs w:val="16"/>
                <w:vertAlign w:val="superscript"/>
              </w:rPr>
              <w:t>1</w:t>
            </w:r>
          </w:p>
        </w:tc>
        <w:tc>
          <w:tcPr>
            <w:tcW w:w="2320" w:type="dxa"/>
            <w:tcBorders>
              <w:top w:val="nil"/>
              <w:left w:val="nil"/>
              <w:bottom w:val="nil"/>
              <w:right w:val="nil"/>
            </w:tcBorders>
            <w:shd w:val="clear" w:color="auto" w:fill="auto"/>
            <w:vAlign w:val="bottom"/>
            <w:hideMark/>
          </w:tcPr>
          <w:p w14:paraId="2928B86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2: HR (95% CI)</w:t>
            </w:r>
            <w:r w:rsidRPr="00A2163B">
              <w:rPr>
                <w:rFonts w:ascii="Times New Roman" w:eastAsia="Times New Roman" w:hAnsi="Times New Roman" w:cs="Times New Roman"/>
                <w:color w:val="000000"/>
                <w:sz w:val="16"/>
                <w:szCs w:val="16"/>
                <w:vertAlign w:val="superscript"/>
              </w:rPr>
              <w:t>3</w:t>
            </w:r>
          </w:p>
        </w:tc>
      </w:tr>
      <w:tr w:rsidR="00070F35" w:rsidRPr="00A2163B" w14:paraId="42945599" w14:textId="77777777" w:rsidTr="00C5041C">
        <w:trPr>
          <w:trHeight w:hRule="exact" w:val="432"/>
        </w:trPr>
        <w:tc>
          <w:tcPr>
            <w:tcW w:w="1720" w:type="dxa"/>
            <w:tcBorders>
              <w:top w:val="nil"/>
              <w:left w:val="nil"/>
              <w:bottom w:val="single" w:sz="4" w:space="0" w:color="auto"/>
              <w:right w:val="nil"/>
            </w:tcBorders>
            <w:shd w:val="clear" w:color="auto" w:fill="auto"/>
            <w:noWrap/>
            <w:vAlign w:val="bottom"/>
            <w:hideMark/>
          </w:tcPr>
          <w:p w14:paraId="37EB082F" w14:textId="77777777" w:rsidR="00070F35" w:rsidRPr="00A2163B" w:rsidRDefault="00070F35" w:rsidP="00070F35">
            <w:pPr>
              <w:spacing w:after="0" w:line="240" w:lineRule="auto"/>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Full Sample</w:t>
            </w:r>
          </w:p>
        </w:tc>
        <w:tc>
          <w:tcPr>
            <w:tcW w:w="1540" w:type="dxa"/>
            <w:tcBorders>
              <w:top w:val="nil"/>
              <w:left w:val="nil"/>
              <w:bottom w:val="single" w:sz="4" w:space="0" w:color="auto"/>
              <w:right w:val="nil"/>
            </w:tcBorders>
            <w:shd w:val="clear" w:color="auto" w:fill="auto"/>
            <w:noWrap/>
            <w:vAlign w:val="bottom"/>
            <w:hideMark/>
          </w:tcPr>
          <w:p w14:paraId="4EA5BA55"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1309" w:type="dxa"/>
            <w:tcBorders>
              <w:top w:val="nil"/>
              <w:left w:val="nil"/>
              <w:bottom w:val="single" w:sz="4" w:space="0" w:color="auto"/>
              <w:right w:val="nil"/>
            </w:tcBorders>
            <w:shd w:val="clear" w:color="auto" w:fill="auto"/>
            <w:noWrap/>
            <w:vAlign w:val="bottom"/>
            <w:hideMark/>
          </w:tcPr>
          <w:p w14:paraId="46EA1EC1"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12" w:type="dxa"/>
            <w:tcBorders>
              <w:top w:val="nil"/>
              <w:left w:val="nil"/>
              <w:bottom w:val="single" w:sz="4" w:space="0" w:color="auto"/>
              <w:right w:val="nil"/>
            </w:tcBorders>
            <w:shd w:val="clear" w:color="auto" w:fill="auto"/>
            <w:noWrap/>
            <w:vAlign w:val="bottom"/>
            <w:hideMark/>
          </w:tcPr>
          <w:p w14:paraId="1EAA9DB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99" w:type="dxa"/>
            <w:tcBorders>
              <w:top w:val="nil"/>
              <w:left w:val="nil"/>
              <w:bottom w:val="single" w:sz="4" w:space="0" w:color="auto"/>
              <w:right w:val="nil"/>
            </w:tcBorders>
            <w:shd w:val="clear" w:color="auto" w:fill="auto"/>
            <w:noWrap/>
            <w:vAlign w:val="bottom"/>
            <w:hideMark/>
          </w:tcPr>
          <w:p w14:paraId="127159E3"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500" w:type="dxa"/>
            <w:tcBorders>
              <w:top w:val="nil"/>
              <w:left w:val="nil"/>
              <w:bottom w:val="single" w:sz="4" w:space="0" w:color="auto"/>
              <w:right w:val="nil"/>
            </w:tcBorders>
            <w:shd w:val="clear" w:color="auto" w:fill="auto"/>
            <w:noWrap/>
            <w:vAlign w:val="bottom"/>
            <w:hideMark/>
          </w:tcPr>
          <w:p w14:paraId="21921C3A"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1320" w:type="dxa"/>
            <w:tcBorders>
              <w:top w:val="nil"/>
              <w:left w:val="nil"/>
              <w:bottom w:val="single" w:sz="4" w:space="0" w:color="auto"/>
              <w:right w:val="nil"/>
            </w:tcBorders>
            <w:shd w:val="clear" w:color="auto" w:fill="auto"/>
            <w:noWrap/>
            <w:vAlign w:val="bottom"/>
            <w:hideMark/>
          </w:tcPr>
          <w:p w14:paraId="7D51B0D6"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noWrap/>
            <w:vAlign w:val="bottom"/>
            <w:hideMark/>
          </w:tcPr>
          <w:p w14:paraId="41FA04CB"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vAlign w:val="bottom"/>
            <w:hideMark/>
          </w:tcPr>
          <w:p w14:paraId="2F96ADBF"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r>
      <w:tr w:rsidR="00070F35" w:rsidRPr="00A2163B" w14:paraId="1D11780F" w14:textId="77777777" w:rsidTr="00C5041C">
        <w:trPr>
          <w:trHeight w:hRule="exact" w:val="432"/>
        </w:trPr>
        <w:tc>
          <w:tcPr>
            <w:tcW w:w="1720" w:type="dxa"/>
            <w:tcBorders>
              <w:top w:val="nil"/>
              <w:left w:val="nil"/>
              <w:bottom w:val="nil"/>
              <w:right w:val="nil"/>
            </w:tcBorders>
            <w:shd w:val="clear" w:color="auto" w:fill="auto"/>
            <w:noWrap/>
            <w:vAlign w:val="bottom"/>
            <w:hideMark/>
          </w:tcPr>
          <w:p w14:paraId="4FA4A6EC"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7AA48B7D"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291 (156 - 504)</w:t>
            </w:r>
          </w:p>
        </w:tc>
        <w:tc>
          <w:tcPr>
            <w:tcW w:w="1309" w:type="dxa"/>
            <w:tcBorders>
              <w:top w:val="nil"/>
              <w:left w:val="nil"/>
              <w:bottom w:val="nil"/>
              <w:right w:val="nil"/>
            </w:tcBorders>
            <w:shd w:val="clear" w:color="auto" w:fill="auto"/>
            <w:noWrap/>
            <w:vAlign w:val="bottom"/>
            <w:hideMark/>
          </w:tcPr>
          <w:p w14:paraId="15883FDC"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8909 (23.6)</w:t>
            </w:r>
          </w:p>
        </w:tc>
        <w:tc>
          <w:tcPr>
            <w:tcW w:w="2412" w:type="dxa"/>
            <w:tcBorders>
              <w:top w:val="nil"/>
              <w:left w:val="nil"/>
              <w:bottom w:val="nil"/>
              <w:right w:val="nil"/>
            </w:tcBorders>
            <w:shd w:val="clear" w:color="auto" w:fill="auto"/>
            <w:noWrap/>
            <w:vAlign w:val="bottom"/>
            <w:hideMark/>
          </w:tcPr>
          <w:p w14:paraId="2706A1BB"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0.752 (0.694 - 0.815)</w:t>
            </w:r>
          </w:p>
        </w:tc>
        <w:tc>
          <w:tcPr>
            <w:tcW w:w="2499" w:type="dxa"/>
            <w:tcBorders>
              <w:top w:val="nil"/>
              <w:left w:val="nil"/>
              <w:bottom w:val="nil"/>
              <w:right w:val="nil"/>
            </w:tcBorders>
            <w:shd w:val="clear" w:color="auto" w:fill="auto"/>
            <w:noWrap/>
            <w:vAlign w:val="bottom"/>
            <w:hideMark/>
          </w:tcPr>
          <w:p w14:paraId="44774F5C"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1.183 (1.092 - 1.281)</w:t>
            </w:r>
          </w:p>
        </w:tc>
        <w:tc>
          <w:tcPr>
            <w:tcW w:w="500" w:type="dxa"/>
            <w:tcBorders>
              <w:top w:val="nil"/>
              <w:left w:val="nil"/>
              <w:bottom w:val="nil"/>
              <w:right w:val="nil"/>
            </w:tcBorders>
            <w:shd w:val="clear" w:color="auto" w:fill="auto"/>
            <w:noWrap/>
            <w:vAlign w:val="bottom"/>
            <w:hideMark/>
          </w:tcPr>
          <w:p w14:paraId="302C60C1"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318887E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3045 (8.74)</w:t>
            </w:r>
          </w:p>
        </w:tc>
        <w:tc>
          <w:tcPr>
            <w:tcW w:w="2320" w:type="dxa"/>
            <w:tcBorders>
              <w:top w:val="nil"/>
              <w:left w:val="nil"/>
              <w:bottom w:val="nil"/>
              <w:right w:val="nil"/>
            </w:tcBorders>
            <w:shd w:val="clear" w:color="auto" w:fill="auto"/>
            <w:noWrap/>
            <w:vAlign w:val="bottom"/>
            <w:hideMark/>
          </w:tcPr>
          <w:p w14:paraId="5DD2A72C"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0.766 (0.674 - 0.870)</w:t>
            </w:r>
          </w:p>
        </w:tc>
        <w:tc>
          <w:tcPr>
            <w:tcW w:w="2320" w:type="dxa"/>
            <w:tcBorders>
              <w:top w:val="nil"/>
              <w:left w:val="nil"/>
              <w:bottom w:val="nil"/>
              <w:right w:val="nil"/>
            </w:tcBorders>
            <w:shd w:val="clear" w:color="auto" w:fill="auto"/>
            <w:noWrap/>
            <w:vAlign w:val="bottom"/>
            <w:hideMark/>
          </w:tcPr>
          <w:p w14:paraId="75641F4B"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1.226 (1.074 - 1.399)</w:t>
            </w:r>
          </w:p>
        </w:tc>
      </w:tr>
      <w:tr w:rsidR="00070F35" w:rsidRPr="00A2163B" w14:paraId="63095EF0" w14:textId="77777777" w:rsidTr="00C5041C">
        <w:trPr>
          <w:trHeight w:hRule="exact" w:val="432"/>
        </w:trPr>
        <w:tc>
          <w:tcPr>
            <w:tcW w:w="1720" w:type="dxa"/>
            <w:tcBorders>
              <w:top w:val="nil"/>
              <w:left w:val="nil"/>
              <w:bottom w:val="nil"/>
              <w:right w:val="nil"/>
            </w:tcBorders>
            <w:shd w:val="clear" w:color="auto" w:fill="auto"/>
            <w:vAlign w:val="bottom"/>
            <w:hideMark/>
          </w:tcPr>
          <w:p w14:paraId="42379C02"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narrow definition</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6A68DA4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304 (160 - 534)</w:t>
            </w:r>
          </w:p>
        </w:tc>
        <w:tc>
          <w:tcPr>
            <w:tcW w:w="1309" w:type="dxa"/>
            <w:tcBorders>
              <w:top w:val="nil"/>
              <w:left w:val="nil"/>
              <w:bottom w:val="nil"/>
              <w:right w:val="nil"/>
            </w:tcBorders>
            <w:shd w:val="clear" w:color="auto" w:fill="auto"/>
            <w:noWrap/>
            <w:vAlign w:val="bottom"/>
            <w:hideMark/>
          </w:tcPr>
          <w:p w14:paraId="538AE90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16345 (27.8)</w:t>
            </w:r>
          </w:p>
        </w:tc>
        <w:tc>
          <w:tcPr>
            <w:tcW w:w="2412" w:type="dxa"/>
            <w:tcBorders>
              <w:top w:val="nil"/>
              <w:left w:val="nil"/>
              <w:bottom w:val="nil"/>
              <w:right w:val="nil"/>
            </w:tcBorders>
            <w:shd w:val="clear" w:color="auto" w:fill="auto"/>
            <w:noWrap/>
            <w:vAlign w:val="bottom"/>
            <w:hideMark/>
          </w:tcPr>
          <w:p w14:paraId="131A887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0.702 (0.658 - 0.750)</w:t>
            </w:r>
          </w:p>
        </w:tc>
        <w:tc>
          <w:tcPr>
            <w:tcW w:w="2499" w:type="dxa"/>
            <w:tcBorders>
              <w:top w:val="nil"/>
              <w:left w:val="nil"/>
              <w:bottom w:val="nil"/>
              <w:right w:val="nil"/>
            </w:tcBorders>
            <w:shd w:val="clear" w:color="auto" w:fill="auto"/>
            <w:noWrap/>
            <w:vAlign w:val="bottom"/>
            <w:hideMark/>
          </w:tcPr>
          <w:p w14:paraId="7BF1E550"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1.148 (1.073 - 1.228)</w:t>
            </w:r>
          </w:p>
        </w:tc>
        <w:tc>
          <w:tcPr>
            <w:tcW w:w="500" w:type="dxa"/>
            <w:tcBorders>
              <w:top w:val="nil"/>
              <w:left w:val="nil"/>
              <w:bottom w:val="nil"/>
              <w:right w:val="nil"/>
            </w:tcBorders>
            <w:shd w:val="clear" w:color="auto" w:fill="auto"/>
            <w:noWrap/>
            <w:vAlign w:val="bottom"/>
            <w:hideMark/>
          </w:tcPr>
          <w:p w14:paraId="09F7351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6BBC4CC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4845 (9.14)</w:t>
            </w:r>
          </w:p>
        </w:tc>
        <w:tc>
          <w:tcPr>
            <w:tcW w:w="2320" w:type="dxa"/>
            <w:tcBorders>
              <w:top w:val="nil"/>
              <w:left w:val="nil"/>
              <w:bottom w:val="nil"/>
              <w:right w:val="nil"/>
            </w:tcBorders>
            <w:shd w:val="clear" w:color="auto" w:fill="auto"/>
            <w:noWrap/>
            <w:vAlign w:val="bottom"/>
            <w:hideMark/>
          </w:tcPr>
          <w:p w14:paraId="31D9780F"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0.618 (0.548 - 0.696)</w:t>
            </w:r>
          </w:p>
        </w:tc>
        <w:tc>
          <w:tcPr>
            <w:tcW w:w="2320" w:type="dxa"/>
            <w:tcBorders>
              <w:top w:val="nil"/>
              <w:left w:val="nil"/>
              <w:bottom w:val="nil"/>
              <w:right w:val="nil"/>
            </w:tcBorders>
            <w:shd w:val="clear" w:color="auto" w:fill="auto"/>
            <w:noWrap/>
            <w:vAlign w:val="bottom"/>
            <w:hideMark/>
          </w:tcPr>
          <w:p w14:paraId="7EDF994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1.123 (0.993 - 1.271)</w:t>
            </w:r>
          </w:p>
        </w:tc>
      </w:tr>
      <w:tr w:rsidR="00070F35" w:rsidRPr="00A2163B" w14:paraId="7F389E50" w14:textId="77777777" w:rsidTr="00C5041C">
        <w:trPr>
          <w:trHeight w:hRule="exact" w:val="432"/>
        </w:trPr>
        <w:tc>
          <w:tcPr>
            <w:tcW w:w="1720" w:type="dxa"/>
            <w:tcBorders>
              <w:top w:val="nil"/>
              <w:left w:val="nil"/>
              <w:bottom w:val="nil"/>
              <w:right w:val="nil"/>
            </w:tcBorders>
            <w:shd w:val="clear" w:color="auto" w:fill="auto"/>
            <w:vAlign w:val="bottom"/>
            <w:hideMark/>
          </w:tcPr>
          <w:p w14:paraId="798C051C" w14:textId="245EC8A0"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expanded</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0BAD00E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322 (169 - 552)</w:t>
            </w:r>
          </w:p>
        </w:tc>
        <w:tc>
          <w:tcPr>
            <w:tcW w:w="1309" w:type="dxa"/>
            <w:tcBorders>
              <w:top w:val="nil"/>
              <w:left w:val="nil"/>
              <w:bottom w:val="nil"/>
              <w:right w:val="nil"/>
            </w:tcBorders>
            <w:shd w:val="clear" w:color="auto" w:fill="auto"/>
            <w:noWrap/>
            <w:vAlign w:val="bottom"/>
            <w:hideMark/>
          </w:tcPr>
          <w:p w14:paraId="07086FF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28755 (19.5)</w:t>
            </w:r>
          </w:p>
        </w:tc>
        <w:tc>
          <w:tcPr>
            <w:tcW w:w="2412" w:type="dxa"/>
            <w:tcBorders>
              <w:top w:val="nil"/>
              <w:left w:val="nil"/>
              <w:bottom w:val="nil"/>
              <w:right w:val="nil"/>
            </w:tcBorders>
            <w:shd w:val="clear" w:color="auto" w:fill="auto"/>
            <w:noWrap/>
            <w:vAlign w:val="bottom"/>
            <w:hideMark/>
          </w:tcPr>
          <w:p w14:paraId="69BC2C99"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0.771 (0.732 - 0.813)</w:t>
            </w:r>
          </w:p>
        </w:tc>
        <w:tc>
          <w:tcPr>
            <w:tcW w:w="2499" w:type="dxa"/>
            <w:tcBorders>
              <w:top w:val="nil"/>
              <w:left w:val="nil"/>
              <w:bottom w:val="nil"/>
              <w:right w:val="nil"/>
            </w:tcBorders>
            <w:shd w:val="clear" w:color="auto" w:fill="auto"/>
            <w:noWrap/>
            <w:vAlign w:val="bottom"/>
            <w:hideMark/>
          </w:tcPr>
          <w:p w14:paraId="7307C990"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1.230 (1.163 - 1.300)</w:t>
            </w:r>
          </w:p>
        </w:tc>
        <w:tc>
          <w:tcPr>
            <w:tcW w:w="500" w:type="dxa"/>
            <w:tcBorders>
              <w:top w:val="nil"/>
              <w:left w:val="nil"/>
              <w:bottom w:val="nil"/>
              <w:right w:val="nil"/>
            </w:tcBorders>
            <w:shd w:val="clear" w:color="auto" w:fill="auto"/>
            <w:noWrap/>
            <w:vAlign w:val="bottom"/>
            <w:hideMark/>
          </w:tcPr>
          <w:p w14:paraId="0CCC8D4E"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1E55A3B5"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10321 (7.44)</w:t>
            </w:r>
          </w:p>
        </w:tc>
        <w:tc>
          <w:tcPr>
            <w:tcW w:w="2320" w:type="dxa"/>
            <w:tcBorders>
              <w:top w:val="nil"/>
              <w:left w:val="nil"/>
              <w:bottom w:val="nil"/>
              <w:right w:val="nil"/>
            </w:tcBorders>
            <w:shd w:val="clear" w:color="auto" w:fill="auto"/>
            <w:noWrap/>
            <w:vAlign w:val="bottom"/>
            <w:hideMark/>
          </w:tcPr>
          <w:p w14:paraId="56761D5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0.728 (0.669 - 0.792)</w:t>
            </w:r>
          </w:p>
        </w:tc>
        <w:tc>
          <w:tcPr>
            <w:tcW w:w="2320" w:type="dxa"/>
            <w:tcBorders>
              <w:top w:val="nil"/>
              <w:left w:val="nil"/>
              <w:bottom w:val="nil"/>
              <w:right w:val="nil"/>
            </w:tcBorders>
            <w:shd w:val="clear" w:color="auto" w:fill="auto"/>
            <w:noWrap/>
            <w:vAlign w:val="bottom"/>
            <w:hideMark/>
          </w:tcPr>
          <w:p w14:paraId="0C504A21"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1.310 (1.196 - 1.434)</w:t>
            </w:r>
          </w:p>
        </w:tc>
      </w:tr>
      <w:tr w:rsidR="00070F35" w:rsidRPr="00A2163B" w14:paraId="4B726BB4" w14:textId="77777777" w:rsidTr="00C5041C">
        <w:trPr>
          <w:trHeight w:hRule="exact" w:val="432"/>
        </w:trPr>
        <w:tc>
          <w:tcPr>
            <w:tcW w:w="3260" w:type="dxa"/>
            <w:gridSpan w:val="2"/>
            <w:tcBorders>
              <w:top w:val="nil"/>
              <w:left w:val="nil"/>
              <w:bottom w:val="single" w:sz="4" w:space="0" w:color="auto"/>
              <w:right w:val="nil"/>
            </w:tcBorders>
            <w:shd w:val="clear" w:color="auto" w:fill="auto"/>
            <w:noWrap/>
            <w:vAlign w:val="bottom"/>
            <w:hideMark/>
          </w:tcPr>
          <w:p w14:paraId="3A1E6A75" w14:textId="77777777" w:rsidR="00070F35" w:rsidRPr="00A2163B" w:rsidRDefault="00070F35" w:rsidP="00070F35">
            <w:pPr>
              <w:spacing w:after="0" w:line="240" w:lineRule="auto"/>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2000-2010 Waves</w:t>
            </w:r>
          </w:p>
        </w:tc>
        <w:tc>
          <w:tcPr>
            <w:tcW w:w="1309" w:type="dxa"/>
            <w:tcBorders>
              <w:top w:val="nil"/>
              <w:left w:val="nil"/>
              <w:bottom w:val="single" w:sz="4" w:space="0" w:color="auto"/>
              <w:right w:val="nil"/>
            </w:tcBorders>
            <w:shd w:val="clear" w:color="auto" w:fill="auto"/>
            <w:noWrap/>
            <w:vAlign w:val="bottom"/>
            <w:hideMark/>
          </w:tcPr>
          <w:p w14:paraId="3BE6ED0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12" w:type="dxa"/>
            <w:tcBorders>
              <w:top w:val="nil"/>
              <w:left w:val="nil"/>
              <w:bottom w:val="single" w:sz="4" w:space="0" w:color="auto"/>
              <w:right w:val="nil"/>
            </w:tcBorders>
            <w:shd w:val="clear" w:color="auto" w:fill="auto"/>
            <w:noWrap/>
            <w:vAlign w:val="bottom"/>
            <w:hideMark/>
          </w:tcPr>
          <w:p w14:paraId="252046A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99" w:type="dxa"/>
            <w:tcBorders>
              <w:top w:val="nil"/>
              <w:left w:val="nil"/>
              <w:bottom w:val="single" w:sz="4" w:space="0" w:color="auto"/>
              <w:right w:val="nil"/>
            </w:tcBorders>
            <w:shd w:val="clear" w:color="auto" w:fill="auto"/>
            <w:noWrap/>
            <w:vAlign w:val="bottom"/>
            <w:hideMark/>
          </w:tcPr>
          <w:p w14:paraId="6242C94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3730C8D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single" w:sz="4" w:space="0" w:color="auto"/>
              <w:right w:val="nil"/>
            </w:tcBorders>
            <w:shd w:val="clear" w:color="auto" w:fill="auto"/>
            <w:noWrap/>
            <w:vAlign w:val="bottom"/>
            <w:hideMark/>
          </w:tcPr>
          <w:p w14:paraId="6595B95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noWrap/>
            <w:vAlign w:val="bottom"/>
            <w:hideMark/>
          </w:tcPr>
          <w:p w14:paraId="3BF44B9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vAlign w:val="bottom"/>
            <w:hideMark/>
          </w:tcPr>
          <w:p w14:paraId="2605E6C2"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r>
      <w:tr w:rsidR="00070F35" w:rsidRPr="00A2163B" w14:paraId="34E1A6DD" w14:textId="77777777" w:rsidTr="00C5041C">
        <w:trPr>
          <w:trHeight w:hRule="exact" w:val="432"/>
        </w:trPr>
        <w:tc>
          <w:tcPr>
            <w:tcW w:w="1720" w:type="dxa"/>
            <w:tcBorders>
              <w:top w:val="nil"/>
              <w:left w:val="nil"/>
              <w:bottom w:val="nil"/>
              <w:right w:val="nil"/>
            </w:tcBorders>
            <w:shd w:val="clear" w:color="auto" w:fill="auto"/>
            <w:noWrap/>
            <w:vAlign w:val="bottom"/>
            <w:hideMark/>
          </w:tcPr>
          <w:p w14:paraId="7F9AC050"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6ED0BACA"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465 (360 - 652)</w:t>
            </w:r>
          </w:p>
        </w:tc>
        <w:tc>
          <w:tcPr>
            <w:tcW w:w="1309" w:type="dxa"/>
            <w:tcBorders>
              <w:top w:val="nil"/>
              <w:left w:val="nil"/>
              <w:bottom w:val="nil"/>
              <w:right w:val="nil"/>
            </w:tcBorders>
            <w:shd w:val="clear" w:color="auto" w:fill="auto"/>
            <w:noWrap/>
            <w:vAlign w:val="bottom"/>
            <w:hideMark/>
          </w:tcPr>
          <w:p w14:paraId="589ACFC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7379 (34.1)</w:t>
            </w:r>
          </w:p>
        </w:tc>
        <w:tc>
          <w:tcPr>
            <w:tcW w:w="2412" w:type="dxa"/>
            <w:tcBorders>
              <w:top w:val="nil"/>
              <w:left w:val="nil"/>
              <w:bottom w:val="nil"/>
              <w:right w:val="nil"/>
            </w:tcBorders>
            <w:shd w:val="clear" w:color="auto" w:fill="auto"/>
            <w:noWrap/>
            <w:vAlign w:val="bottom"/>
            <w:hideMark/>
          </w:tcPr>
          <w:p w14:paraId="462274B0"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0.799 (0.731 - 0.875)</w:t>
            </w:r>
          </w:p>
        </w:tc>
        <w:tc>
          <w:tcPr>
            <w:tcW w:w="2499" w:type="dxa"/>
            <w:tcBorders>
              <w:top w:val="nil"/>
              <w:left w:val="nil"/>
              <w:bottom w:val="nil"/>
              <w:right w:val="nil"/>
            </w:tcBorders>
            <w:shd w:val="clear" w:color="auto" w:fill="auto"/>
            <w:noWrap/>
            <w:vAlign w:val="bottom"/>
            <w:hideMark/>
          </w:tcPr>
          <w:p w14:paraId="32E36AE4"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1.222 (1.112 - 1.345)</w:t>
            </w:r>
          </w:p>
        </w:tc>
        <w:tc>
          <w:tcPr>
            <w:tcW w:w="500" w:type="dxa"/>
            <w:tcBorders>
              <w:top w:val="nil"/>
              <w:left w:val="nil"/>
              <w:bottom w:val="nil"/>
              <w:right w:val="nil"/>
            </w:tcBorders>
            <w:shd w:val="clear" w:color="auto" w:fill="auto"/>
            <w:noWrap/>
            <w:vAlign w:val="bottom"/>
            <w:hideMark/>
          </w:tcPr>
          <w:p w14:paraId="59887655"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63307BFC"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2563 (13.0)</w:t>
            </w:r>
          </w:p>
        </w:tc>
        <w:tc>
          <w:tcPr>
            <w:tcW w:w="2320" w:type="dxa"/>
            <w:tcBorders>
              <w:top w:val="nil"/>
              <w:left w:val="nil"/>
              <w:bottom w:val="nil"/>
              <w:right w:val="nil"/>
            </w:tcBorders>
            <w:shd w:val="clear" w:color="auto" w:fill="auto"/>
            <w:noWrap/>
            <w:vAlign w:val="bottom"/>
            <w:hideMark/>
          </w:tcPr>
          <w:p w14:paraId="56115BF8"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0.809 (0.700 - 0.934)</w:t>
            </w:r>
          </w:p>
        </w:tc>
        <w:tc>
          <w:tcPr>
            <w:tcW w:w="2320" w:type="dxa"/>
            <w:tcBorders>
              <w:top w:val="nil"/>
              <w:left w:val="nil"/>
              <w:bottom w:val="nil"/>
              <w:right w:val="nil"/>
            </w:tcBorders>
            <w:shd w:val="clear" w:color="auto" w:fill="auto"/>
            <w:noWrap/>
            <w:vAlign w:val="bottom"/>
            <w:hideMark/>
          </w:tcPr>
          <w:p w14:paraId="730228BC"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1.289 (1.111 - 1.496)</w:t>
            </w:r>
          </w:p>
        </w:tc>
      </w:tr>
      <w:tr w:rsidR="00070F35" w:rsidRPr="00A2163B" w14:paraId="3CE658B2" w14:textId="77777777" w:rsidTr="00C5041C">
        <w:trPr>
          <w:trHeight w:hRule="exact" w:val="432"/>
        </w:trPr>
        <w:tc>
          <w:tcPr>
            <w:tcW w:w="1720" w:type="dxa"/>
            <w:tcBorders>
              <w:top w:val="nil"/>
              <w:left w:val="nil"/>
              <w:bottom w:val="nil"/>
              <w:right w:val="nil"/>
            </w:tcBorders>
            <w:shd w:val="clear" w:color="auto" w:fill="auto"/>
            <w:vAlign w:val="bottom"/>
            <w:hideMark/>
          </w:tcPr>
          <w:p w14:paraId="4FCB3BC9"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narrow definition</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42C15D25"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474 (330 - 630)</w:t>
            </w:r>
          </w:p>
        </w:tc>
        <w:tc>
          <w:tcPr>
            <w:tcW w:w="1309" w:type="dxa"/>
            <w:tcBorders>
              <w:top w:val="nil"/>
              <w:left w:val="nil"/>
              <w:bottom w:val="nil"/>
              <w:right w:val="nil"/>
            </w:tcBorders>
            <w:shd w:val="clear" w:color="auto" w:fill="auto"/>
            <w:noWrap/>
            <w:vAlign w:val="bottom"/>
            <w:hideMark/>
          </w:tcPr>
          <w:p w14:paraId="0F1F271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13771 (37.4)</w:t>
            </w:r>
          </w:p>
        </w:tc>
        <w:tc>
          <w:tcPr>
            <w:tcW w:w="2412" w:type="dxa"/>
            <w:tcBorders>
              <w:top w:val="nil"/>
              <w:left w:val="nil"/>
              <w:bottom w:val="nil"/>
              <w:right w:val="nil"/>
            </w:tcBorders>
            <w:shd w:val="clear" w:color="auto" w:fill="auto"/>
            <w:noWrap/>
            <w:vAlign w:val="bottom"/>
            <w:hideMark/>
          </w:tcPr>
          <w:p w14:paraId="392B5E3E"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0.734 (0.685 - 0.786)</w:t>
            </w:r>
          </w:p>
        </w:tc>
        <w:tc>
          <w:tcPr>
            <w:tcW w:w="2499" w:type="dxa"/>
            <w:tcBorders>
              <w:top w:val="nil"/>
              <w:left w:val="nil"/>
              <w:bottom w:val="nil"/>
              <w:right w:val="nil"/>
            </w:tcBorders>
            <w:shd w:val="clear" w:color="auto" w:fill="auto"/>
            <w:noWrap/>
            <w:vAlign w:val="bottom"/>
            <w:hideMark/>
          </w:tcPr>
          <w:p w14:paraId="4FCB55E7"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1.180 (1.100 - 1.271)</w:t>
            </w:r>
          </w:p>
        </w:tc>
        <w:tc>
          <w:tcPr>
            <w:tcW w:w="500" w:type="dxa"/>
            <w:tcBorders>
              <w:top w:val="nil"/>
              <w:left w:val="nil"/>
              <w:bottom w:val="nil"/>
              <w:right w:val="nil"/>
            </w:tcBorders>
            <w:shd w:val="clear" w:color="auto" w:fill="auto"/>
            <w:noWrap/>
            <w:vAlign w:val="bottom"/>
            <w:hideMark/>
          </w:tcPr>
          <w:p w14:paraId="46AB4F8A"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35174C0E"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4282 (12.9)</w:t>
            </w:r>
          </w:p>
        </w:tc>
        <w:tc>
          <w:tcPr>
            <w:tcW w:w="2320" w:type="dxa"/>
            <w:tcBorders>
              <w:top w:val="nil"/>
              <w:left w:val="nil"/>
              <w:bottom w:val="nil"/>
              <w:right w:val="nil"/>
            </w:tcBorders>
            <w:shd w:val="clear" w:color="auto" w:fill="auto"/>
            <w:noWrap/>
            <w:vAlign w:val="bottom"/>
            <w:hideMark/>
          </w:tcPr>
          <w:p w14:paraId="59CD96A4"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0.659 (0.582 - 0.747)</w:t>
            </w:r>
          </w:p>
        </w:tc>
        <w:tc>
          <w:tcPr>
            <w:tcW w:w="2320" w:type="dxa"/>
            <w:tcBorders>
              <w:top w:val="nil"/>
              <w:left w:val="nil"/>
              <w:bottom w:val="nil"/>
              <w:right w:val="nil"/>
            </w:tcBorders>
            <w:shd w:val="clear" w:color="auto" w:fill="auto"/>
            <w:noWrap/>
            <w:vAlign w:val="bottom"/>
            <w:hideMark/>
          </w:tcPr>
          <w:p w14:paraId="3F18FE73"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1.172 (1.028 - 1.334)</w:t>
            </w:r>
          </w:p>
        </w:tc>
      </w:tr>
      <w:tr w:rsidR="00070F35" w:rsidRPr="00A2163B" w14:paraId="7532A352" w14:textId="77777777" w:rsidTr="00C5041C">
        <w:trPr>
          <w:trHeight w:hRule="exact" w:val="432"/>
        </w:trPr>
        <w:tc>
          <w:tcPr>
            <w:tcW w:w="1720" w:type="dxa"/>
            <w:tcBorders>
              <w:top w:val="nil"/>
              <w:left w:val="nil"/>
              <w:bottom w:val="nil"/>
              <w:right w:val="nil"/>
            </w:tcBorders>
            <w:shd w:val="clear" w:color="auto" w:fill="auto"/>
            <w:vAlign w:val="bottom"/>
            <w:hideMark/>
          </w:tcPr>
          <w:p w14:paraId="6BE5731D" w14:textId="6FC035CE"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expanded</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5C7E0031"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508 (360 - 652)</w:t>
            </w:r>
          </w:p>
        </w:tc>
        <w:tc>
          <w:tcPr>
            <w:tcW w:w="1309" w:type="dxa"/>
            <w:tcBorders>
              <w:top w:val="nil"/>
              <w:left w:val="nil"/>
              <w:bottom w:val="nil"/>
              <w:right w:val="nil"/>
            </w:tcBorders>
            <w:shd w:val="clear" w:color="auto" w:fill="auto"/>
            <w:noWrap/>
            <w:vAlign w:val="bottom"/>
            <w:hideMark/>
          </w:tcPr>
          <w:p w14:paraId="68DA3DED"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24440 (27.1)</w:t>
            </w:r>
          </w:p>
        </w:tc>
        <w:tc>
          <w:tcPr>
            <w:tcW w:w="2412" w:type="dxa"/>
            <w:tcBorders>
              <w:top w:val="nil"/>
              <w:left w:val="nil"/>
              <w:bottom w:val="nil"/>
              <w:right w:val="nil"/>
            </w:tcBorders>
            <w:shd w:val="clear" w:color="auto" w:fill="auto"/>
            <w:noWrap/>
            <w:vAlign w:val="bottom"/>
            <w:hideMark/>
          </w:tcPr>
          <w:p w14:paraId="17869D0B"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0.805 (0.760 - 0.852)</w:t>
            </w:r>
          </w:p>
        </w:tc>
        <w:tc>
          <w:tcPr>
            <w:tcW w:w="2499" w:type="dxa"/>
            <w:tcBorders>
              <w:top w:val="nil"/>
              <w:left w:val="nil"/>
              <w:bottom w:val="nil"/>
              <w:right w:val="nil"/>
            </w:tcBorders>
            <w:shd w:val="clear" w:color="auto" w:fill="auto"/>
            <w:noWrap/>
            <w:vAlign w:val="bottom"/>
            <w:hideMark/>
          </w:tcPr>
          <w:p w14:paraId="224370B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1.265 (1.190 - 1.346)</w:t>
            </w:r>
          </w:p>
        </w:tc>
        <w:tc>
          <w:tcPr>
            <w:tcW w:w="500" w:type="dxa"/>
            <w:tcBorders>
              <w:top w:val="nil"/>
              <w:left w:val="nil"/>
              <w:bottom w:val="nil"/>
              <w:right w:val="nil"/>
            </w:tcBorders>
            <w:shd w:val="clear" w:color="auto" w:fill="auto"/>
            <w:noWrap/>
            <w:vAlign w:val="bottom"/>
            <w:hideMark/>
          </w:tcPr>
          <w:p w14:paraId="1047B50F"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29F9CA1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9023 (10.7)</w:t>
            </w:r>
          </w:p>
        </w:tc>
        <w:tc>
          <w:tcPr>
            <w:tcW w:w="2320" w:type="dxa"/>
            <w:tcBorders>
              <w:top w:val="nil"/>
              <w:left w:val="nil"/>
              <w:bottom w:val="nil"/>
              <w:right w:val="nil"/>
            </w:tcBorders>
            <w:shd w:val="clear" w:color="auto" w:fill="auto"/>
            <w:noWrap/>
            <w:vAlign w:val="bottom"/>
            <w:hideMark/>
          </w:tcPr>
          <w:p w14:paraId="6ECB367D"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0.758 (0.691 - 0.833)</w:t>
            </w:r>
          </w:p>
        </w:tc>
        <w:tc>
          <w:tcPr>
            <w:tcW w:w="2320" w:type="dxa"/>
            <w:tcBorders>
              <w:top w:val="nil"/>
              <w:left w:val="nil"/>
              <w:bottom w:val="nil"/>
              <w:right w:val="nil"/>
            </w:tcBorders>
            <w:shd w:val="clear" w:color="auto" w:fill="auto"/>
            <w:noWrap/>
            <w:vAlign w:val="bottom"/>
            <w:hideMark/>
          </w:tcPr>
          <w:p w14:paraId="04F63A99"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1.326 (1.198 - 1.467)</w:t>
            </w:r>
          </w:p>
        </w:tc>
      </w:tr>
      <w:tr w:rsidR="00070F35" w:rsidRPr="00A2163B" w14:paraId="6BC7EF3D" w14:textId="77777777" w:rsidTr="00C5041C">
        <w:trPr>
          <w:trHeight w:hRule="exact" w:val="432"/>
        </w:trPr>
        <w:tc>
          <w:tcPr>
            <w:tcW w:w="3260" w:type="dxa"/>
            <w:gridSpan w:val="2"/>
            <w:tcBorders>
              <w:top w:val="nil"/>
              <w:left w:val="nil"/>
              <w:bottom w:val="single" w:sz="4" w:space="0" w:color="auto"/>
              <w:right w:val="nil"/>
            </w:tcBorders>
            <w:shd w:val="clear" w:color="auto" w:fill="auto"/>
            <w:noWrap/>
            <w:vAlign w:val="bottom"/>
            <w:hideMark/>
          </w:tcPr>
          <w:p w14:paraId="32B07348" w14:textId="77777777" w:rsidR="00070F35" w:rsidRPr="00A2163B" w:rsidRDefault="00070F35" w:rsidP="00070F35">
            <w:pPr>
              <w:spacing w:after="0" w:line="240" w:lineRule="auto"/>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2011 - 2014 Waves</w:t>
            </w:r>
          </w:p>
        </w:tc>
        <w:tc>
          <w:tcPr>
            <w:tcW w:w="1309" w:type="dxa"/>
            <w:tcBorders>
              <w:top w:val="nil"/>
              <w:left w:val="nil"/>
              <w:bottom w:val="single" w:sz="4" w:space="0" w:color="auto"/>
              <w:right w:val="nil"/>
            </w:tcBorders>
            <w:shd w:val="clear" w:color="auto" w:fill="auto"/>
            <w:noWrap/>
            <w:vAlign w:val="bottom"/>
            <w:hideMark/>
          </w:tcPr>
          <w:p w14:paraId="3643599D"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12" w:type="dxa"/>
            <w:tcBorders>
              <w:top w:val="nil"/>
              <w:left w:val="nil"/>
              <w:bottom w:val="single" w:sz="4" w:space="0" w:color="auto"/>
              <w:right w:val="nil"/>
            </w:tcBorders>
            <w:shd w:val="clear" w:color="auto" w:fill="auto"/>
            <w:noWrap/>
            <w:vAlign w:val="bottom"/>
            <w:hideMark/>
          </w:tcPr>
          <w:p w14:paraId="50D1A850"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99" w:type="dxa"/>
            <w:tcBorders>
              <w:top w:val="nil"/>
              <w:left w:val="nil"/>
              <w:bottom w:val="single" w:sz="4" w:space="0" w:color="auto"/>
              <w:right w:val="nil"/>
            </w:tcBorders>
            <w:shd w:val="clear" w:color="auto" w:fill="auto"/>
            <w:noWrap/>
            <w:vAlign w:val="bottom"/>
            <w:hideMark/>
          </w:tcPr>
          <w:p w14:paraId="1632DB75"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3819DB8A"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single" w:sz="4" w:space="0" w:color="auto"/>
              <w:right w:val="nil"/>
            </w:tcBorders>
            <w:shd w:val="clear" w:color="auto" w:fill="auto"/>
            <w:noWrap/>
            <w:vAlign w:val="bottom"/>
            <w:hideMark/>
          </w:tcPr>
          <w:p w14:paraId="53081446"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noWrap/>
            <w:vAlign w:val="bottom"/>
            <w:hideMark/>
          </w:tcPr>
          <w:p w14:paraId="77FEA4C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vAlign w:val="bottom"/>
            <w:hideMark/>
          </w:tcPr>
          <w:p w14:paraId="7F04874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r>
      <w:tr w:rsidR="00070F35" w:rsidRPr="00A2163B" w14:paraId="50650B55" w14:textId="77777777" w:rsidTr="00C5041C">
        <w:trPr>
          <w:trHeight w:hRule="exact" w:val="432"/>
        </w:trPr>
        <w:tc>
          <w:tcPr>
            <w:tcW w:w="1720" w:type="dxa"/>
            <w:tcBorders>
              <w:top w:val="nil"/>
              <w:left w:val="nil"/>
              <w:bottom w:val="nil"/>
              <w:right w:val="nil"/>
            </w:tcBorders>
            <w:shd w:val="clear" w:color="auto" w:fill="auto"/>
            <w:noWrap/>
            <w:vAlign w:val="bottom"/>
            <w:hideMark/>
          </w:tcPr>
          <w:p w14:paraId="7031D5A4"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42DDF6BB"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165 (104 - 230)</w:t>
            </w:r>
          </w:p>
        </w:tc>
        <w:tc>
          <w:tcPr>
            <w:tcW w:w="1309" w:type="dxa"/>
            <w:tcBorders>
              <w:top w:val="nil"/>
              <w:left w:val="nil"/>
              <w:bottom w:val="nil"/>
              <w:right w:val="nil"/>
            </w:tcBorders>
            <w:shd w:val="clear" w:color="auto" w:fill="auto"/>
            <w:noWrap/>
            <w:vAlign w:val="bottom"/>
            <w:hideMark/>
          </w:tcPr>
          <w:p w14:paraId="584F2B0A"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1530 (9.50)</w:t>
            </w:r>
          </w:p>
        </w:tc>
        <w:tc>
          <w:tcPr>
            <w:tcW w:w="2412" w:type="dxa"/>
            <w:tcBorders>
              <w:top w:val="nil"/>
              <w:left w:val="nil"/>
              <w:bottom w:val="nil"/>
              <w:right w:val="nil"/>
            </w:tcBorders>
            <w:shd w:val="clear" w:color="auto" w:fill="auto"/>
            <w:noWrap/>
            <w:vAlign w:val="bottom"/>
            <w:hideMark/>
          </w:tcPr>
          <w:p w14:paraId="703306EE"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0.681 (0.605 - 0.767)</w:t>
            </w:r>
          </w:p>
        </w:tc>
        <w:tc>
          <w:tcPr>
            <w:tcW w:w="2499" w:type="dxa"/>
            <w:tcBorders>
              <w:top w:val="nil"/>
              <w:left w:val="nil"/>
              <w:bottom w:val="nil"/>
              <w:right w:val="nil"/>
            </w:tcBorders>
            <w:shd w:val="clear" w:color="auto" w:fill="auto"/>
            <w:noWrap/>
            <w:vAlign w:val="bottom"/>
            <w:hideMark/>
          </w:tcPr>
          <w:p w14:paraId="709DD2A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xml:space="preserve"> 0.967 (0.800 - 1.173)</w:t>
            </w:r>
          </w:p>
        </w:tc>
        <w:tc>
          <w:tcPr>
            <w:tcW w:w="500" w:type="dxa"/>
            <w:tcBorders>
              <w:top w:val="nil"/>
              <w:left w:val="nil"/>
              <w:bottom w:val="nil"/>
              <w:right w:val="nil"/>
            </w:tcBorders>
            <w:shd w:val="clear" w:color="auto" w:fill="auto"/>
            <w:noWrap/>
            <w:vAlign w:val="bottom"/>
            <w:hideMark/>
          </w:tcPr>
          <w:p w14:paraId="71A7CDD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4D90F50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482 (3.20)</w:t>
            </w:r>
          </w:p>
        </w:tc>
        <w:tc>
          <w:tcPr>
            <w:tcW w:w="2320" w:type="dxa"/>
            <w:tcBorders>
              <w:top w:val="nil"/>
              <w:left w:val="nil"/>
              <w:bottom w:val="nil"/>
              <w:right w:val="nil"/>
            </w:tcBorders>
            <w:shd w:val="clear" w:color="auto" w:fill="auto"/>
            <w:noWrap/>
            <w:vAlign w:val="bottom"/>
            <w:hideMark/>
          </w:tcPr>
          <w:p w14:paraId="4D158089"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0.779 (0.639 - 0.950)</w:t>
            </w:r>
          </w:p>
        </w:tc>
        <w:tc>
          <w:tcPr>
            <w:tcW w:w="2320" w:type="dxa"/>
            <w:tcBorders>
              <w:top w:val="nil"/>
              <w:left w:val="nil"/>
              <w:bottom w:val="nil"/>
              <w:right w:val="nil"/>
            </w:tcBorders>
            <w:shd w:val="clear" w:color="auto" w:fill="auto"/>
            <w:noWrap/>
            <w:vAlign w:val="bottom"/>
            <w:hideMark/>
          </w:tcPr>
          <w:p w14:paraId="4CF0E3EE"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1.055 (0.779 - 1.430)</w:t>
            </w:r>
          </w:p>
        </w:tc>
      </w:tr>
      <w:tr w:rsidR="00070F35" w:rsidRPr="00A2163B" w14:paraId="363CDBBC" w14:textId="77777777" w:rsidTr="00C5041C">
        <w:trPr>
          <w:trHeight w:hRule="exact" w:val="432"/>
        </w:trPr>
        <w:tc>
          <w:tcPr>
            <w:tcW w:w="1720" w:type="dxa"/>
            <w:tcBorders>
              <w:top w:val="nil"/>
              <w:left w:val="nil"/>
              <w:bottom w:val="nil"/>
              <w:right w:val="nil"/>
            </w:tcBorders>
            <w:shd w:val="clear" w:color="auto" w:fill="auto"/>
            <w:vAlign w:val="bottom"/>
            <w:hideMark/>
          </w:tcPr>
          <w:p w14:paraId="4F70AEF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narrow definition</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30F539EF"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161 (100 - 230)</w:t>
            </w:r>
          </w:p>
        </w:tc>
        <w:tc>
          <w:tcPr>
            <w:tcW w:w="1309" w:type="dxa"/>
            <w:tcBorders>
              <w:top w:val="nil"/>
              <w:left w:val="nil"/>
              <w:bottom w:val="nil"/>
              <w:right w:val="nil"/>
            </w:tcBorders>
            <w:shd w:val="clear" w:color="auto" w:fill="auto"/>
            <w:noWrap/>
            <w:vAlign w:val="bottom"/>
            <w:hideMark/>
          </w:tcPr>
          <w:p w14:paraId="4ABC577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2574 (11.77)</w:t>
            </w:r>
          </w:p>
        </w:tc>
        <w:tc>
          <w:tcPr>
            <w:tcW w:w="2412" w:type="dxa"/>
            <w:tcBorders>
              <w:top w:val="nil"/>
              <w:left w:val="nil"/>
              <w:bottom w:val="nil"/>
              <w:right w:val="nil"/>
            </w:tcBorders>
            <w:shd w:val="clear" w:color="auto" w:fill="auto"/>
            <w:noWrap/>
            <w:vAlign w:val="bottom"/>
            <w:hideMark/>
          </w:tcPr>
          <w:p w14:paraId="36757C87"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0.620 (0.562 - 0.684)</w:t>
            </w:r>
          </w:p>
        </w:tc>
        <w:tc>
          <w:tcPr>
            <w:tcW w:w="2499" w:type="dxa"/>
            <w:tcBorders>
              <w:top w:val="nil"/>
              <w:left w:val="nil"/>
              <w:bottom w:val="nil"/>
              <w:right w:val="nil"/>
            </w:tcBorders>
            <w:shd w:val="clear" w:color="auto" w:fill="auto"/>
            <w:noWrap/>
            <w:vAlign w:val="bottom"/>
            <w:hideMark/>
          </w:tcPr>
          <w:p w14:paraId="5437154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1.019 (0.868 - 1.195)</w:t>
            </w:r>
          </w:p>
        </w:tc>
        <w:tc>
          <w:tcPr>
            <w:tcW w:w="500" w:type="dxa"/>
            <w:tcBorders>
              <w:top w:val="nil"/>
              <w:left w:val="nil"/>
              <w:bottom w:val="nil"/>
              <w:right w:val="nil"/>
            </w:tcBorders>
            <w:shd w:val="clear" w:color="auto" w:fill="auto"/>
            <w:noWrap/>
            <w:vAlign w:val="bottom"/>
            <w:hideMark/>
          </w:tcPr>
          <w:p w14:paraId="6037C3D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56601B4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563 (2.84)</w:t>
            </w:r>
          </w:p>
        </w:tc>
        <w:tc>
          <w:tcPr>
            <w:tcW w:w="2320" w:type="dxa"/>
            <w:tcBorders>
              <w:top w:val="nil"/>
              <w:left w:val="nil"/>
              <w:bottom w:val="nil"/>
              <w:right w:val="nil"/>
            </w:tcBorders>
            <w:shd w:val="clear" w:color="auto" w:fill="auto"/>
            <w:noWrap/>
            <w:vAlign w:val="bottom"/>
            <w:hideMark/>
          </w:tcPr>
          <w:p w14:paraId="4002E09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0.768 (0.633 - 0.931)</w:t>
            </w:r>
          </w:p>
        </w:tc>
        <w:tc>
          <w:tcPr>
            <w:tcW w:w="2320" w:type="dxa"/>
            <w:tcBorders>
              <w:top w:val="nil"/>
              <w:left w:val="nil"/>
              <w:bottom w:val="nil"/>
              <w:right w:val="nil"/>
            </w:tcBorders>
            <w:shd w:val="clear" w:color="auto" w:fill="auto"/>
            <w:noWrap/>
            <w:vAlign w:val="bottom"/>
            <w:hideMark/>
          </w:tcPr>
          <w:p w14:paraId="496EAF0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1.054 (0.757 - 1.468)</w:t>
            </w:r>
          </w:p>
        </w:tc>
      </w:tr>
      <w:tr w:rsidR="00070F35" w:rsidRPr="00A2163B" w14:paraId="1EEB41E9" w14:textId="77777777" w:rsidTr="00C5041C">
        <w:trPr>
          <w:trHeight w:hRule="exact" w:val="432"/>
        </w:trPr>
        <w:tc>
          <w:tcPr>
            <w:tcW w:w="1720" w:type="dxa"/>
            <w:tcBorders>
              <w:top w:val="nil"/>
              <w:left w:val="nil"/>
              <w:bottom w:val="single" w:sz="4" w:space="0" w:color="auto"/>
              <w:right w:val="nil"/>
            </w:tcBorders>
            <w:shd w:val="clear" w:color="auto" w:fill="auto"/>
            <w:vAlign w:val="bottom"/>
            <w:hideMark/>
          </w:tcPr>
          <w:p w14:paraId="57C68660" w14:textId="31ADCD49"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expanded</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single" w:sz="4" w:space="0" w:color="auto"/>
              <w:right w:val="nil"/>
            </w:tcBorders>
            <w:shd w:val="clear" w:color="auto" w:fill="auto"/>
            <w:vAlign w:val="bottom"/>
            <w:hideMark/>
          </w:tcPr>
          <w:p w14:paraId="761DEADC"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165 (104 - 234)</w:t>
            </w:r>
          </w:p>
        </w:tc>
        <w:tc>
          <w:tcPr>
            <w:tcW w:w="1309" w:type="dxa"/>
            <w:tcBorders>
              <w:top w:val="nil"/>
              <w:left w:val="nil"/>
              <w:bottom w:val="single" w:sz="4" w:space="0" w:color="auto"/>
              <w:right w:val="nil"/>
            </w:tcBorders>
            <w:shd w:val="clear" w:color="auto" w:fill="auto"/>
            <w:noWrap/>
            <w:vAlign w:val="bottom"/>
            <w:hideMark/>
          </w:tcPr>
          <w:p w14:paraId="74C7FFE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4315 (7.53)</w:t>
            </w:r>
          </w:p>
        </w:tc>
        <w:tc>
          <w:tcPr>
            <w:tcW w:w="2412" w:type="dxa"/>
            <w:tcBorders>
              <w:top w:val="nil"/>
              <w:left w:val="nil"/>
              <w:bottom w:val="single" w:sz="4" w:space="0" w:color="auto"/>
              <w:right w:val="nil"/>
            </w:tcBorders>
            <w:shd w:val="clear" w:color="auto" w:fill="auto"/>
            <w:noWrap/>
            <w:vAlign w:val="bottom"/>
            <w:hideMark/>
          </w:tcPr>
          <w:p w14:paraId="37B0C557"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0.695 (0.643 - 0.752)</w:t>
            </w:r>
          </w:p>
        </w:tc>
        <w:tc>
          <w:tcPr>
            <w:tcW w:w="2499" w:type="dxa"/>
            <w:tcBorders>
              <w:top w:val="nil"/>
              <w:left w:val="nil"/>
              <w:bottom w:val="single" w:sz="4" w:space="0" w:color="auto"/>
              <w:right w:val="nil"/>
            </w:tcBorders>
            <w:shd w:val="clear" w:color="auto" w:fill="auto"/>
            <w:noWrap/>
            <w:vAlign w:val="bottom"/>
            <w:hideMark/>
          </w:tcPr>
          <w:p w14:paraId="138F69A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1.083 (0.940 - 1.245)</w:t>
            </w:r>
          </w:p>
        </w:tc>
        <w:tc>
          <w:tcPr>
            <w:tcW w:w="500" w:type="dxa"/>
            <w:tcBorders>
              <w:top w:val="nil"/>
              <w:left w:val="nil"/>
              <w:bottom w:val="single" w:sz="4" w:space="0" w:color="auto"/>
              <w:right w:val="nil"/>
            </w:tcBorders>
            <w:shd w:val="clear" w:color="auto" w:fill="auto"/>
            <w:noWrap/>
            <w:vAlign w:val="bottom"/>
            <w:hideMark/>
          </w:tcPr>
          <w:p w14:paraId="7FD51DB5"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1320" w:type="dxa"/>
            <w:tcBorders>
              <w:top w:val="nil"/>
              <w:left w:val="nil"/>
              <w:bottom w:val="single" w:sz="4" w:space="0" w:color="auto"/>
              <w:right w:val="nil"/>
            </w:tcBorders>
            <w:shd w:val="clear" w:color="auto" w:fill="auto"/>
            <w:vAlign w:val="bottom"/>
            <w:hideMark/>
          </w:tcPr>
          <w:p w14:paraId="2DE1942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1298 (2.39)</w:t>
            </w:r>
          </w:p>
        </w:tc>
        <w:tc>
          <w:tcPr>
            <w:tcW w:w="2320" w:type="dxa"/>
            <w:tcBorders>
              <w:top w:val="nil"/>
              <w:left w:val="nil"/>
              <w:bottom w:val="single" w:sz="4" w:space="0" w:color="auto"/>
              <w:right w:val="nil"/>
            </w:tcBorders>
            <w:shd w:val="clear" w:color="auto" w:fill="auto"/>
            <w:noWrap/>
            <w:vAlign w:val="bottom"/>
            <w:hideMark/>
          </w:tcPr>
          <w:p w14:paraId="41FC74B4"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0.802 (0.700 - 0.918)</w:t>
            </w:r>
          </w:p>
        </w:tc>
        <w:tc>
          <w:tcPr>
            <w:tcW w:w="2320" w:type="dxa"/>
            <w:tcBorders>
              <w:top w:val="nil"/>
              <w:left w:val="nil"/>
              <w:bottom w:val="single" w:sz="4" w:space="0" w:color="auto"/>
              <w:right w:val="nil"/>
            </w:tcBorders>
            <w:shd w:val="clear" w:color="auto" w:fill="auto"/>
            <w:noWrap/>
            <w:vAlign w:val="bottom"/>
            <w:hideMark/>
          </w:tcPr>
          <w:p w14:paraId="0D15F882"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1.311 (1.051 - 1.634)</w:t>
            </w:r>
          </w:p>
        </w:tc>
      </w:tr>
    </w:tbl>
    <w:p w14:paraId="12658306" w14:textId="3DB0ADC9" w:rsidR="0017732E" w:rsidRDefault="00327BB6" w:rsidP="006F32F8">
      <w:pPr>
        <w:spacing w:line="240" w:lineRule="auto"/>
        <w:rPr>
          <w:rFonts w:ascii="Times New Roman" w:hAnsi="Times New Roman" w:cs="Times New Roman"/>
          <w:sz w:val="16"/>
          <w:szCs w:val="16"/>
        </w:rPr>
      </w:pPr>
      <w:r w:rsidRPr="00CC122F">
        <w:rPr>
          <w:rFonts w:ascii="Times New Roman" w:hAnsi="Times New Roman" w:cs="Times New Roman"/>
          <w:sz w:val="16"/>
          <w:szCs w:val="16"/>
        </w:rPr>
        <w:t xml:space="preserve">Note: </w:t>
      </w:r>
      <w:r w:rsidR="005F60A1" w:rsidRPr="00CC122F">
        <w:rPr>
          <w:rFonts w:ascii="Times New Roman" w:hAnsi="Times New Roman" w:cs="Times New Roman"/>
          <w:sz w:val="16"/>
          <w:szCs w:val="16"/>
        </w:rPr>
        <w:t>All hazard ratios are weighted for survey design</w:t>
      </w:r>
      <w:r w:rsidR="0021461B">
        <w:rPr>
          <w:rFonts w:ascii="Times New Roman" w:hAnsi="Times New Roman" w:cs="Times New Roman"/>
          <w:sz w:val="16"/>
          <w:szCs w:val="16"/>
        </w:rPr>
        <w:t>. Disease specific mortality is defined as</w:t>
      </w:r>
      <w:r w:rsidR="002371E9">
        <w:rPr>
          <w:rFonts w:ascii="Times New Roman" w:hAnsi="Times New Roman" w:cs="Times New Roman"/>
          <w:sz w:val="16"/>
          <w:szCs w:val="16"/>
        </w:rPr>
        <w:t xml:space="preserve"> having a listed cause of death of diabetes, </w:t>
      </w:r>
      <w:r w:rsidR="00B50FFD">
        <w:rPr>
          <w:rFonts w:ascii="Times New Roman" w:hAnsi="Times New Roman" w:cs="Times New Roman"/>
          <w:sz w:val="16"/>
          <w:szCs w:val="16"/>
        </w:rPr>
        <w:t xml:space="preserve">heart </w:t>
      </w:r>
      <w:r w:rsidR="00F52D2F">
        <w:rPr>
          <w:rFonts w:ascii="Times New Roman" w:hAnsi="Times New Roman" w:cs="Times New Roman"/>
          <w:sz w:val="16"/>
          <w:szCs w:val="16"/>
        </w:rPr>
        <w:t>or cerebrovascular disease</w:t>
      </w:r>
      <w:r w:rsidR="00C44B01">
        <w:rPr>
          <w:rFonts w:ascii="Times New Roman" w:hAnsi="Times New Roman" w:cs="Times New Roman"/>
          <w:sz w:val="16"/>
          <w:szCs w:val="16"/>
        </w:rPr>
        <w:t>, or heart, cerebrovascular disease or underlying hypertension for diabetes, CVD, and CVD with hypertension models, respectively.</w:t>
      </w:r>
      <w:r w:rsidR="001D1DDE">
        <w:rPr>
          <w:rFonts w:ascii="Times New Roman" w:hAnsi="Times New Roman" w:cs="Times New Roman"/>
          <w:sz w:val="16"/>
          <w:szCs w:val="16"/>
        </w:rPr>
        <w:t xml:space="preserve"> </w:t>
      </w:r>
      <w:r w:rsidR="008F140E">
        <w:rPr>
          <w:rFonts w:ascii="Times New Roman" w:hAnsi="Times New Roman" w:cs="Times New Roman"/>
          <w:sz w:val="16"/>
          <w:szCs w:val="16"/>
        </w:rPr>
        <w:t>Bold face denotes statistical significance.</w:t>
      </w:r>
      <w:r w:rsidR="00C44B01">
        <w:rPr>
          <w:rFonts w:ascii="Times New Roman" w:hAnsi="Times New Roman" w:cs="Times New Roman"/>
          <w:sz w:val="16"/>
          <w:szCs w:val="16"/>
        </w:rPr>
        <w:t xml:space="preserve"> </w:t>
      </w:r>
      <w:r w:rsidR="0017732E">
        <w:rPr>
          <w:rFonts w:ascii="Times New Roman" w:hAnsi="Times New Roman" w:cs="Times New Roman"/>
          <w:sz w:val="16"/>
          <w:szCs w:val="16"/>
        </w:rPr>
        <w:t>*</w:t>
      </w:r>
      <w:r w:rsidR="00D134DC">
        <w:rPr>
          <w:rFonts w:ascii="Times New Roman" w:hAnsi="Times New Roman" w:cs="Times New Roman"/>
          <w:sz w:val="16"/>
          <w:szCs w:val="16"/>
        </w:rPr>
        <w:t xml:space="preserve">The narrow definition of </w:t>
      </w:r>
      <w:r w:rsidR="00622C6E">
        <w:rPr>
          <w:rFonts w:ascii="Times New Roman" w:hAnsi="Times New Roman" w:cs="Times New Roman"/>
          <w:sz w:val="16"/>
          <w:szCs w:val="16"/>
        </w:rPr>
        <w:t>CVD i</w:t>
      </w:r>
      <w:r w:rsidR="00D134DC">
        <w:rPr>
          <w:rFonts w:ascii="Times New Roman" w:hAnsi="Times New Roman" w:cs="Times New Roman"/>
          <w:sz w:val="16"/>
          <w:szCs w:val="16"/>
        </w:rPr>
        <w:t>ncludes</w:t>
      </w:r>
      <w:r w:rsidR="00622C6E">
        <w:rPr>
          <w:rFonts w:ascii="Times New Roman" w:hAnsi="Times New Roman" w:cs="Times New Roman"/>
          <w:sz w:val="16"/>
          <w:szCs w:val="16"/>
        </w:rPr>
        <w:t xml:space="preserve"> heart attack, angina pectoris, coronary heart disease, </w:t>
      </w:r>
      <w:r w:rsidR="00242623">
        <w:rPr>
          <w:rFonts w:ascii="Times New Roman" w:hAnsi="Times New Roman" w:cs="Times New Roman"/>
          <w:sz w:val="16"/>
          <w:szCs w:val="16"/>
        </w:rPr>
        <w:t>other heart condition, or stroke</w:t>
      </w:r>
      <w:r w:rsidR="00D134DC">
        <w:rPr>
          <w:rFonts w:ascii="Times New Roman" w:hAnsi="Times New Roman" w:cs="Times New Roman"/>
          <w:sz w:val="16"/>
          <w:szCs w:val="16"/>
        </w:rPr>
        <w:t xml:space="preserve">. ** The expanded definition of CVD includes all </w:t>
      </w:r>
      <w:r w:rsidR="00C909D3">
        <w:rPr>
          <w:rFonts w:ascii="Times New Roman" w:hAnsi="Times New Roman" w:cs="Times New Roman"/>
          <w:sz w:val="16"/>
          <w:szCs w:val="16"/>
        </w:rPr>
        <w:t>conditions for the narrow definition or a diagnosis of hypertension.</w:t>
      </w:r>
      <w:r w:rsidR="005A07A2">
        <w:rPr>
          <w:rFonts w:ascii="Times New Roman" w:hAnsi="Times New Roman" w:cs="Times New Roman"/>
          <w:sz w:val="16"/>
          <w:szCs w:val="16"/>
        </w:rPr>
        <w:t xml:space="preserve"> 1. Unadjusted </w:t>
      </w:r>
      <w:r w:rsidR="009D4AFE">
        <w:rPr>
          <w:rFonts w:ascii="Times New Roman" w:hAnsi="Times New Roman" w:cs="Times New Roman"/>
          <w:sz w:val="16"/>
          <w:szCs w:val="16"/>
        </w:rPr>
        <w:t xml:space="preserve">Hazard Ratio. 2. Hazard Ratio adjusted for </w:t>
      </w:r>
      <w:r w:rsidR="002657DA" w:rsidRPr="002657DA">
        <w:rPr>
          <w:rFonts w:ascii="Times New Roman" w:hAnsi="Times New Roman" w:cs="Times New Roman"/>
          <w:sz w:val="16"/>
          <w:szCs w:val="16"/>
        </w:rPr>
        <w:t>age, sex, insurance (private, public, Medicare, other, or none), race (white, Black or African American, Hispanic or Latino, Asian, or other), education (≤ high school, some college, college degree or greater), and diagnoses of other chronic conditions: cancer (all models), diabetes (CVD models only), hypertension (diabetes and CVD models not including hypertension) and CVD (diabetes models only)</w:t>
      </w:r>
      <w:r w:rsidR="00D456B9">
        <w:rPr>
          <w:rFonts w:ascii="Times New Roman" w:hAnsi="Times New Roman" w:cs="Times New Roman"/>
          <w:sz w:val="16"/>
          <w:szCs w:val="16"/>
        </w:rPr>
        <w:t xml:space="preserve">. 3. Hazard ratio adjusted for </w:t>
      </w:r>
      <w:r w:rsidR="00D456B9" w:rsidRPr="00D456B9">
        <w:rPr>
          <w:rFonts w:ascii="Times New Roman" w:hAnsi="Times New Roman" w:cs="Times New Roman"/>
          <w:sz w:val="16"/>
          <w:szCs w:val="16"/>
        </w:rPr>
        <w:t xml:space="preserve">age, sex, insurance (private, public, Medicare, other, or none), race (white, Black or African American, Hispanic or Latino, Asian, or other), </w:t>
      </w:r>
      <w:r w:rsidR="00D456B9">
        <w:rPr>
          <w:rFonts w:ascii="Times New Roman" w:hAnsi="Times New Roman" w:cs="Times New Roman"/>
          <w:sz w:val="16"/>
          <w:szCs w:val="16"/>
        </w:rPr>
        <w:t xml:space="preserve">and </w:t>
      </w:r>
      <w:r w:rsidR="00D456B9" w:rsidRPr="00D456B9">
        <w:rPr>
          <w:rFonts w:ascii="Times New Roman" w:hAnsi="Times New Roman" w:cs="Times New Roman"/>
          <w:sz w:val="16"/>
          <w:szCs w:val="16"/>
        </w:rPr>
        <w:t>education (≤ high school, some college, college degree or greater)</w:t>
      </w:r>
      <w:r w:rsidR="00D456B9">
        <w:rPr>
          <w:rFonts w:ascii="Times New Roman" w:hAnsi="Times New Roman" w:cs="Times New Roman"/>
          <w:sz w:val="16"/>
          <w:szCs w:val="16"/>
        </w:rPr>
        <w:t>.</w:t>
      </w:r>
      <w:r w:rsidR="001D1DDE">
        <w:rPr>
          <w:rFonts w:ascii="Times New Roman" w:hAnsi="Times New Roman" w:cs="Times New Roman"/>
          <w:sz w:val="16"/>
          <w:szCs w:val="16"/>
        </w:rPr>
        <w:t xml:space="preserve"> Abbreviations: CRN, cost-related nonadherence; CVD, cardiovascular disease; HR, Hazard Ratio.</w:t>
      </w:r>
    </w:p>
    <w:p w14:paraId="08AFEFE2" w14:textId="5ED0069A" w:rsidR="00597403" w:rsidRDefault="00597403">
      <w:pPr>
        <w:rPr>
          <w:rFonts w:ascii="Times New Roman" w:hAnsi="Times New Roman" w:cs="Times New Roman"/>
          <w:sz w:val="24"/>
          <w:szCs w:val="24"/>
        </w:rPr>
      </w:pPr>
      <w:r>
        <w:rPr>
          <w:rFonts w:ascii="Times New Roman" w:hAnsi="Times New Roman" w:cs="Times New Roman"/>
          <w:sz w:val="24"/>
          <w:szCs w:val="24"/>
        </w:rPr>
        <w:br w:type="page"/>
      </w:r>
    </w:p>
    <w:p w14:paraId="6D9A3628" w14:textId="48BE98FA" w:rsidR="00515DB2" w:rsidRDefault="0066607C" w:rsidP="002D401E">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Supplementary Table 1.</w:t>
      </w:r>
      <w:r>
        <w:rPr>
          <w:rFonts w:ascii="Times New Roman" w:hAnsi="Times New Roman" w:cs="Times New Roman"/>
          <w:sz w:val="24"/>
          <w:szCs w:val="24"/>
        </w:rPr>
        <w:t xml:space="preserve"> </w:t>
      </w:r>
      <w:r w:rsidR="002956FE">
        <w:rPr>
          <w:rFonts w:ascii="Times New Roman" w:hAnsi="Times New Roman" w:cs="Times New Roman"/>
          <w:sz w:val="24"/>
          <w:szCs w:val="24"/>
        </w:rPr>
        <w:t xml:space="preserve">Hazard ratios and 95% </w:t>
      </w:r>
      <w:r w:rsidR="00ED3E39">
        <w:rPr>
          <w:rFonts w:ascii="Times New Roman" w:hAnsi="Times New Roman" w:cs="Times New Roman"/>
          <w:sz w:val="24"/>
          <w:szCs w:val="24"/>
        </w:rPr>
        <w:t>c</w:t>
      </w:r>
      <w:r w:rsidR="002956FE">
        <w:rPr>
          <w:rFonts w:ascii="Times New Roman" w:hAnsi="Times New Roman" w:cs="Times New Roman"/>
          <w:sz w:val="24"/>
          <w:szCs w:val="24"/>
        </w:rPr>
        <w:t xml:space="preserve">onfidence </w:t>
      </w:r>
      <w:r w:rsidR="00ED3E39">
        <w:rPr>
          <w:rFonts w:ascii="Times New Roman" w:hAnsi="Times New Roman" w:cs="Times New Roman"/>
          <w:sz w:val="24"/>
          <w:szCs w:val="24"/>
        </w:rPr>
        <w:t>i</w:t>
      </w:r>
      <w:r w:rsidR="002956FE">
        <w:rPr>
          <w:rFonts w:ascii="Times New Roman" w:hAnsi="Times New Roman" w:cs="Times New Roman"/>
          <w:sz w:val="24"/>
          <w:szCs w:val="24"/>
        </w:rPr>
        <w:t>ntervals for all coefficients in</w:t>
      </w:r>
      <w:r w:rsidR="00BD54B3">
        <w:rPr>
          <w:rFonts w:ascii="Times New Roman" w:hAnsi="Times New Roman" w:cs="Times New Roman"/>
          <w:sz w:val="24"/>
          <w:szCs w:val="24"/>
        </w:rPr>
        <w:t xml:space="preserve"> models of all-cause mortality risk among individuals with </w:t>
      </w:r>
      <w:r w:rsidR="00ED3E39">
        <w:rPr>
          <w:rFonts w:ascii="Times New Roman" w:hAnsi="Times New Roman" w:cs="Times New Roman"/>
          <w:sz w:val="24"/>
          <w:szCs w:val="24"/>
        </w:rPr>
        <w:t>diabetes</w:t>
      </w:r>
      <w:r w:rsidR="008F140E">
        <w:rPr>
          <w:rFonts w:ascii="Times New Roman" w:hAnsi="Times New Roman" w:cs="Times New Roman"/>
          <w:sz w:val="24"/>
          <w:szCs w:val="24"/>
        </w:rPr>
        <w:t xml:space="preserve"> in the National Health Interview Survey, 2000 to 2014.</w:t>
      </w:r>
    </w:p>
    <w:tbl>
      <w:tblPr>
        <w:tblW w:w="10238" w:type="dxa"/>
        <w:tblLook w:val="04A0" w:firstRow="1" w:lastRow="0" w:firstColumn="1" w:lastColumn="0" w:noHBand="0" w:noVBand="1"/>
      </w:tblPr>
      <w:tblGrid>
        <w:gridCol w:w="2938"/>
        <w:gridCol w:w="2540"/>
        <w:gridCol w:w="2760"/>
        <w:gridCol w:w="2000"/>
      </w:tblGrid>
      <w:tr w:rsidR="008F140E" w:rsidRPr="008F140E" w14:paraId="76681B9B" w14:textId="77777777" w:rsidTr="008F140E">
        <w:trPr>
          <w:trHeight w:val="278"/>
        </w:trPr>
        <w:tc>
          <w:tcPr>
            <w:tcW w:w="2938" w:type="dxa"/>
            <w:tcBorders>
              <w:top w:val="nil"/>
              <w:left w:val="nil"/>
              <w:bottom w:val="nil"/>
              <w:right w:val="nil"/>
            </w:tcBorders>
            <w:shd w:val="clear" w:color="auto" w:fill="auto"/>
            <w:noWrap/>
            <w:vAlign w:val="bottom"/>
            <w:hideMark/>
          </w:tcPr>
          <w:p w14:paraId="2E8D2B75" w14:textId="77777777" w:rsidR="008F140E" w:rsidRPr="008F140E" w:rsidRDefault="008F140E" w:rsidP="008F140E">
            <w:pPr>
              <w:spacing w:after="0" w:line="240" w:lineRule="auto"/>
              <w:rPr>
                <w:rFonts w:ascii="Times New Roman" w:eastAsia="Times New Roman" w:hAnsi="Times New Roman" w:cs="Times New Roman"/>
                <w:sz w:val="20"/>
                <w:szCs w:val="20"/>
              </w:rPr>
            </w:pPr>
          </w:p>
        </w:tc>
        <w:tc>
          <w:tcPr>
            <w:tcW w:w="2540" w:type="dxa"/>
            <w:tcBorders>
              <w:top w:val="nil"/>
              <w:left w:val="nil"/>
              <w:bottom w:val="nil"/>
              <w:right w:val="nil"/>
            </w:tcBorders>
            <w:shd w:val="clear" w:color="auto" w:fill="auto"/>
            <w:noWrap/>
            <w:vAlign w:val="bottom"/>
            <w:hideMark/>
          </w:tcPr>
          <w:p w14:paraId="78C8E158" w14:textId="3C6BEC2C"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All Waves</w:t>
            </w:r>
          </w:p>
        </w:tc>
        <w:tc>
          <w:tcPr>
            <w:tcW w:w="2760" w:type="dxa"/>
            <w:tcBorders>
              <w:top w:val="nil"/>
              <w:left w:val="nil"/>
              <w:bottom w:val="nil"/>
              <w:right w:val="nil"/>
            </w:tcBorders>
            <w:shd w:val="clear" w:color="auto" w:fill="auto"/>
            <w:noWrap/>
            <w:vAlign w:val="bottom"/>
            <w:hideMark/>
          </w:tcPr>
          <w:p w14:paraId="4D79F5DD" w14:textId="6469553E"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8F140E">
              <w:rPr>
                <w:rFonts w:ascii="Times New Roman" w:eastAsia="Times New Roman" w:hAnsi="Times New Roman" w:cs="Times New Roman"/>
                <w:color w:val="000000"/>
                <w:sz w:val="20"/>
                <w:szCs w:val="20"/>
              </w:rPr>
              <w:t xml:space="preserve"> </w:t>
            </w:r>
            <w:r w:rsidR="00833D81" w:rsidRPr="00003B3D">
              <w:rPr>
                <w:rFonts w:ascii="Times New Roman" w:eastAsia="Times New Roman" w:hAnsi="Times New Roman" w:cs="Times New Roman"/>
                <w:color w:val="000000"/>
                <w:sz w:val="20"/>
                <w:szCs w:val="20"/>
              </w:rPr>
              <w:t>≤</w:t>
            </w:r>
            <w:r w:rsidRPr="008F140E">
              <w:rPr>
                <w:rFonts w:ascii="Times New Roman" w:eastAsia="Times New Roman" w:hAnsi="Times New Roman" w:cs="Times New Roman"/>
                <w:color w:val="000000"/>
                <w:sz w:val="20"/>
                <w:szCs w:val="20"/>
              </w:rPr>
              <w:t xml:space="preserve"> 201</w:t>
            </w:r>
            <w:r w:rsidR="00833D81" w:rsidRPr="00003B3D">
              <w:rPr>
                <w:rFonts w:ascii="Times New Roman" w:eastAsia="Times New Roman" w:hAnsi="Times New Roman" w:cs="Times New Roman"/>
                <w:color w:val="000000"/>
                <w:sz w:val="20"/>
                <w:szCs w:val="20"/>
              </w:rPr>
              <w:t>0</w:t>
            </w:r>
          </w:p>
        </w:tc>
        <w:tc>
          <w:tcPr>
            <w:tcW w:w="2000" w:type="dxa"/>
            <w:tcBorders>
              <w:top w:val="nil"/>
              <w:left w:val="nil"/>
              <w:bottom w:val="nil"/>
              <w:right w:val="nil"/>
            </w:tcBorders>
            <w:shd w:val="clear" w:color="auto" w:fill="auto"/>
            <w:noWrap/>
            <w:vAlign w:val="bottom"/>
            <w:hideMark/>
          </w:tcPr>
          <w:p w14:paraId="5AD9F3BA" w14:textId="3A88433D"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8F140E">
              <w:rPr>
                <w:rFonts w:ascii="Times New Roman" w:eastAsia="Times New Roman" w:hAnsi="Times New Roman" w:cs="Times New Roman"/>
                <w:color w:val="000000"/>
                <w:sz w:val="20"/>
                <w:szCs w:val="20"/>
              </w:rPr>
              <w:t xml:space="preserve"> &gt; 2010</w:t>
            </w:r>
          </w:p>
        </w:tc>
      </w:tr>
      <w:tr w:rsidR="008F140E" w:rsidRPr="008F140E" w14:paraId="789CA173" w14:textId="77777777" w:rsidTr="008F140E">
        <w:trPr>
          <w:trHeight w:val="278"/>
        </w:trPr>
        <w:tc>
          <w:tcPr>
            <w:tcW w:w="2938" w:type="dxa"/>
            <w:tcBorders>
              <w:top w:val="nil"/>
              <w:left w:val="nil"/>
              <w:bottom w:val="single" w:sz="4" w:space="0" w:color="auto"/>
              <w:right w:val="nil"/>
            </w:tcBorders>
            <w:shd w:val="clear" w:color="auto" w:fill="auto"/>
            <w:noWrap/>
            <w:vAlign w:val="bottom"/>
            <w:hideMark/>
          </w:tcPr>
          <w:p w14:paraId="12F7FEE0"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 </w:t>
            </w:r>
          </w:p>
        </w:tc>
        <w:tc>
          <w:tcPr>
            <w:tcW w:w="2540" w:type="dxa"/>
            <w:tcBorders>
              <w:top w:val="nil"/>
              <w:left w:val="nil"/>
              <w:bottom w:val="single" w:sz="4" w:space="0" w:color="auto"/>
              <w:right w:val="nil"/>
            </w:tcBorders>
            <w:shd w:val="clear" w:color="auto" w:fill="auto"/>
            <w:noWrap/>
            <w:vAlign w:val="bottom"/>
            <w:hideMark/>
          </w:tcPr>
          <w:p w14:paraId="4EF98AB3"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HR (95% CI)</w:t>
            </w:r>
          </w:p>
        </w:tc>
        <w:tc>
          <w:tcPr>
            <w:tcW w:w="2760" w:type="dxa"/>
            <w:tcBorders>
              <w:top w:val="nil"/>
              <w:left w:val="nil"/>
              <w:bottom w:val="single" w:sz="4" w:space="0" w:color="auto"/>
              <w:right w:val="nil"/>
            </w:tcBorders>
            <w:shd w:val="clear" w:color="auto" w:fill="auto"/>
            <w:noWrap/>
            <w:vAlign w:val="bottom"/>
            <w:hideMark/>
          </w:tcPr>
          <w:p w14:paraId="564ADF20"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HR (95% CI)</w:t>
            </w:r>
          </w:p>
        </w:tc>
        <w:tc>
          <w:tcPr>
            <w:tcW w:w="2000" w:type="dxa"/>
            <w:tcBorders>
              <w:top w:val="nil"/>
              <w:left w:val="nil"/>
              <w:bottom w:val="single" w:sz="4" w:space="0" w:color="auto"/>
              <w:right w:val="nil"/>
            </w:tcBorders>
            <w:shd w:val="clear" w:color="auto" w:fill="auto"/>
            <w:noWrap/>
            <w:vAlign w:val="bottom"/>
            <w:hideMark/>
          </w:tcPr>
          <w:p w14:paraId="115EB042"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HR (95% CI)</w:t>
            </w:r>
          </w:p>
        </w:tc>
      </w:tr>
      <w:tr w:rsidR="008F140E" w:rsidRPr="008F140E" w14:paraId="247F8C23" w14:textId="77777777" w:rsidTr="008F140E">
        <w:trPr>
          <w:trHeight w:val="285"/>
        </w:trPr>
        <w:tc>
          <w:tcPr>
            <w:tcW w:w="2938" w:type="dxa"/>
            <w:tcBorders>
              <w:top w:val="nil"/>
              <w:left w:val="nil"/>
              <w:bottom w:val="nil"/>
              <w:right w:val="nil"/>
            </w:tcBorders>
            <w:shd w:val="clear" w:color="auto" w:fill="auto"/>
            <w:noWrap/>
            <w:vAlign w:val="bottom"/>
            <w:hideMark/>
          </w:tcPr>
          <w:p w14:paraId="2BEAB1F0"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CRN</w:t>
            </w:r>
          </w:p>
        </w:tc>
        <w:tc>
          <w:tcPr>
            <w:tcW w:w="2540" w:type="dxa"/>
            <w:tcBorders>
              <w:top w:val="nil"/>
              <w:left w:val="nil"/>
              <w:bottom w:val="nil"/>
              <w:right w:val="nil"/>
            </w:tcBorders>
            <w:shd w:val="clear" w:color="auto" w:fill="auto"/>
            <w:noWrap/>
            <w:vAlign w:val="center"/>
            <w:hideMark/>
          </w:tcPr>
          <w:p w14:paraId="65B91316"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1.182 (1.092 - 1.280)</w:t>
            </w:r>
          </w:p>
        </w:tc>
        <w:tc>
          <w:tcPr>
            <w:tcW w:w="2760" w:type="dxa"/>
            <w:tcBorders>
              <w:top w:val="nil"/>
              <w:left w:val="nil"/>
              <w:bottom w:val="nil"/>
              <w:right w:val="nil"/>
            </w:tcBorders>
            <w:shd w:val="clear" w:color="auto" w:fill="auto"/>
            <w:noWrap/>
            <w:vAlign w:val="center"/>
            <w:hideMark/>
          </w:tcPr>
          <w:p w14:paraId="081E171A"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1.223 (1.112 - 1.345)</w:t>
            </w:r>
          </w:p>
        </w:tc>
        <w:tc>
          <w:tcPr>
            <w:tcW w:w="2000" w:type="dxa"/>
            <w:tcBorders>
              <w:top w:val="nil"/>
              <w:left w:val="nil"/>
              <w:bottom w:val="nil"/>
              <w:right w:val="nil"/>
            </w:tcBorders>
            <w:shd w:val="clear" w:color="auto" w:fill="auto"/>
            <w:noWrap/>
            <w:vAlign w:val="center"/>
            <w:hideMark/>
          </w:tcPr>
          <w:p w14:paraId="0568E756"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0.967 (0.797 - 1.173)</w:t>
            </w:r>
          </w:p>
        </w:tc>
      </w:tr>
      <w:tr w:rsidR="008F140E" w:rsidRPr="008F140E" w14:paraId="7D40807D" w14:textId="77777777" w:rsidTr="008F140E">
        <w:trPr>
          <w:trHeight w:val="278"/>
        </w:trPr>
        <w:tc>
          <w:tcPr>
            <w:tcW w:w="2938" w:type="dxa"/>
            <w:tcBorders>
              <w:top w:val="nil"/>
              <w:left w:val="nil"/>
              <w:bottom w:val="nil"/>
              <w:right w:val="nil"/>
            </w:tcBorders>
            <w:shd w:val="clear" w:color="000000" w:fill="FFFFFF"/>
            <w:noWrap/>
            <w:vAlign w:val="center"/>
            <w:hideMark/>
          </w:tcPr>
          <w:p w14:paraId="4C2FCF8A"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Some College</w:t>
            </w:r>
          </w:p>
        </w:tc>
        <w:tc>
          <w:tcPr>
            <w:tcW w:w="2540" w:type="dxa"/>
            <w:tcBorders>
              <w:top w:val="nil"/>
              <w:left w:val="nil"/>
              <w:bottom w:val="nil"/>
              <w:right w:val="nil"/>
            </w:tcBorders>
            <w:shd w:val="clear" w:color="auto" w:fill="auto"/>
            <w:noWrap/>
            <w:vAlign w:val="center"/>
            <w:hideMark/>
          </w:tcPr>
          <w:p w14:paraId="6139BD25"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0.955 (0.902 - 1.011)</w:t>
            </w:r>
          </w:p>
        </w:tc>
        <w:tc>
          <w:tcPr>
            <w:tcW w:w="2760" w:type="dxa"/>
            <w:tcBorders>
              <w:top w:val="nil"/>
              <w:left w:val="nil"/>
              <w:bottom w:val="nil"/>
              <w:right w:val="nil"/>
            </w:tcBorders>
            <w:shd w:val="clear" w:color="auto" w:fill="auto"/>
            <w:noWrap/>
            <w:vAlign w:val="center"/>
            <w:hideMark/>
          </w:tcPr>
          <w:p w14:paraId="7F1A1060"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0.940 (0.876 - 1.009)</w:t>
            </w:r>
          </w:p>
        </w:tc>
        <w:tc>
          <w:tcPr>
            <w:tcW w:w="2000" w:type="dxa"/>
            <w:tcBorders>
              <w:top w:val="nil"/>
              <w:left w:val="nil"/>
              <w:bottom w:val="nil"/>
              <w:right w:val="nil"/>
            </w:tcBorders>
            <w:shd w:val="clear" w:color="auto" w:fill="auto"/>
            <w:noWrap/>
            <w:vAlign w:val="center"/>
            <w:hideMark/>
          </w:tcPr>
          <w:p w14:paraId="25F32E35"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0.884 (0.754 - 1.035)</w:t>
            </w:r>
          </w:p>
        </w:tc>
      </w:tr>
      <w:tr w:rsidR="008F140E" w:rsidRPr="008F140E" w14:paraId="4A97A161" w14:textId="77777777" w:rsidTr="008F140E">
        <w:trPr>
          <w:trHeight w:val="278"/>
        </w:trPr>
        <w:tc>
          <w:tcPr>
            <w:tcW w:w="2938" w:type="dxa"/>
            <w:tcBorders>
              <w:top w:val="nil"/>
              <w:left w:val="nil"/>
              <w:bottom w:val="nil"/>
              <w:right w:val="nil"/>
            </w:tcBorders>
            <w:shd w:val="clear" w:color="000000" w:fill="FFFFFF"/>
            <w:noWrap/>
            <w:vAlign w:val="center"/>
            <w:hideMark/>
          </w:tcPr>
          <w:p w14:paraId="2E8E486D"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College Degree</w:t>
            </w:r>
          </w:p>
        </w:tc>
        <w:tc>
          <w:tcPr>
            <w:tcW w:w="2540" w:type="dxa"/>
            <w:tcBorders>
              <w:top w:val="nil"/>
              <w:left w:val="nil"/>
              <w:bottom w:val="nil"/>
              <w:right w:val="nil"/>
            </w:tcBorders>
            <w:shd w:val="clear" w:color="auto" w:fill="auto"/>
            <w:noWrap/>
            <w:vAlign w:val="center"/>
            <w:hideMark/>
          </w:tcPr>
          <w:p w14:paraId="237D51B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0.806 (0.745 - 0.872)</w:t>
            </w:r>
          </w:p>
        </w:tc>
        <w:tc>
          <w:tcPr>
            <w:tcW w:w="2760" w:type="dxa"/>
            <w:tcBorders>
              <w:top w:val="nil"/>
              <w:left w:val="nil"/>
              <w:bottom w:val="nil"/>
              <w:right w:val="nil"/>
            </w:tcBorders>
            <w:shd w:val="clear" w:color="auto" w:fill="auto"/>
            <w:noWrap/>
            <w:vAlign w:val="center"/>
            <w:hideMark/>
          </w:tcPr>
          <w:p w14:paraId="19B5BF3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0.785 (0.712 - 0.866)</w:t>
            </w:r>
          </w:p>
        </w:tc>
        <w:tc>
          <w:tcPr>
            <w:tcW w:w="2000" w:type="dxa"/>
            <w:tcBorders>
              <w:top w:val="nil"/>
              <w:left w:val="nil"/>
              <w:bottom w:val="nil"/>
              <w:right w:val="nil"/>
            </w:tcBorders>
            <w:shd w:val="clear" w:color="auto" w:fill="auto"/>
            <w:noWrap/>
            <w:vAlign w:val="center"/>
            <w:hideMark/>
          </w:tcPr>
          <w:p w14:paraId="6C74741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0.699 (0.559 - 0.874)</w:t>
            </w:r>
          </w:p>
        </w:tc>
      </w:tr>
      <w:tr w:rsidR="008F140E" w:rsidRPr="008F140E" w14:paraId="3C01093A" w14:textId="77777777" w:rsidTr="008F140E">
        <w:trPr>
          <w:trHeight w:val="278"/>
        </w:trPr>
        <w:tc>
          <w:tcPr>
            <w:tcW w:w="2938" w:type="dxa"/>
            <w:tcBorders>
              <w:top w:val="nil"/>
              <w:left w:val="nil"/>
              <w:bottom w:val="nil"/>
              <w:right w:val="nil"/>
            </w:tcBorders>
            <w:shd w:val="clear" w:color="000000" w:fill="FFFFFF"/>
            <w:noWrap/>
            <w:vAlign w:val="center"/>
            <w:hideMark/>
          </w:tcPr>
          <w:p w14:paraId="3616D118"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Age</w:t>
            </w:r>
          </w:p>
        </w:tc>
        <w:tc>
          <w:tcPr>
            <w:tcW w:w="2540" w:type="dxa"/>
            <w:tcBorders>
              <w:top w:val="nil"/>
              <w:left w:val="nil"/>
              <w:bottom w:val="nil"/>
              <w:right w:val="nil"/>
            </w:tcBorders>
            <w:shd w:val="clear" w:color="auto" w:fill="auto"/>
            <w:noWrap/>
            <w:vAlign w:val="center"/>
            <w:hideMark/>
          </w:tcPr>
          <w:p w14:paraId="24604AC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1.061 (1.059 - 1.064)</w:t>
            </w:r>
          </w:p>
        </w:tc>
        <w:tc>
          <w:tcPr>
            <w:tcW w:w="2760" w:type="dxa"/>
            <w:tcBorders>
              <w:top w:val="nil"/>
              <w:left w:val="nil"/>
              <w:bottom w:val="nil"/>
              <w:right w:val="nil"/>
            </w:tcBorders>
            <w:shd w:val="clear" w:color="auto" w:fill="auto"/>
            <w:noWrap/>
            <w:vAlign w:val="center"/>
            <w:hideMark/>
          </w:tcPr>
          <w:p w14:paraId="1D228672"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1.062 (1.059 - 1.065)</w:t>
            </w:r>
          </w:p>
        </w:tc>
        <w:tc>
          <w:tcPr>
            <w:tcW w:w="2000" w:type="dxa"/>
            <w:tcBorders>
              <w:top w:val="nil"/>
              <w:left w:val="nil"/>
              <w:bottom w:val="nil"/>
              <w:right w:val="nil"/>
            </w:tcBorders>
            <w:shd w:val="clear" w:color="auto" w:fill="auto"/>
            <w:noWrap/>
            <w:vAlign w:val="center"/>
            <w:hideMark/>
          </w:tcPr>
          <w:p w14:paraId="508C9370"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1.064 (1.056 - 1.073)</w:t>
            </w:r>
          </w:p>
        </w:tc>
      </w:tr>
      <w:tr w:rsidR="008F140E" w:rsidRPr="008F140E" w14:paraId="4C79DF6F" w14:textId="77777777" w:rsidTr="008F140E">
        <w:trPr>
          <w:trHeight w:val="278"/>
        </w:trPr>
        <w:tc>
          <w:tcPr>
            <w:tcW w:w="2938" w:type="dxa"/>
            <w:tcBorders>
              <w:top w:val="nil"/>
              <w:left w:val="nil"/>
              <w:bottom w:val="nil"/>
              <w:right w:val="nil"/>
            </w:tcBorders>
            <w:shd w:val="clear" w:color="000000" w:fill="FFFFFF"/>
            <w:noWrap/>
            <w:vAlign w:val="center"/>
            <w:hideMark/>
          </w:tcPr>
          <w:p w14:paraId="0ECBD23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$20,000 to &lt; $45,000</w:t>
            </w:r>
          </w:p>
        </w:tc>
        <w:tc>
          <w:tcPr>
            <w:tcW w:w="2540" w:type="dxa"/>
            <w:tcBorders>
              <w:top w:val="nil"/>
              <w:left w:val="nil"/>
              <w:bottom w:val="nil"/>
              <w:right w:val="nil"/>
            </w:tcBorders>
            <w:shd w:val="clear" w:color="auto" w:fill="auto"/>
            <w:noWrap/>
            <w:vAlign w:val="center"/>
            <w:hideMark/>
          </w:tcPr>
          <w:p w14:paraId="3C4D0B4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0.904 (0.848 - 0.962)</w:t>
            </w:r>
          </w:p>
        </w:tc>
        <w:tc>
          <w:tcPr>
            <w:tcW w:w="2760" w:type="dxa"/>
            <w:tcBorders>
              <w:top w:val="nil"/>
              <w:left w:val="nil"/>
              <w:bottom w:val="nil"/>
              <w:right w:val="nil"/>
            </w:tcBorders>
            <w:shd w:val="clear" w:color="auto" w:fill="auto"/>
            <w:noWrap/>
            <w:vAlign w:val="center"/>
            <w:hideMark/>
          </w:tcPr>
          <w:p w14:paraId="72B7A26C"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0.919 (0.854 - 0.989)</w:t>
            </w:r>
          </w:p>
        </w:tc>
        <w:tc>
          <w:tcPr>
            <w:tcW w:w="2000" w:type="dxa"/>
            <w:tcBorders>
              <w:top w:val="nil"/>
              <w:left w:val="nil"/>
              <w:bottom w:val="nil"/>
              <w:right w:val="nil"/>
            </w:tcBorders>
            <w:shd w:val="clear" w:color="auto" w:fill="auto"/>
            <w:noWrap/>
            <w:vAlign w:val="center"/>
            <w:hideMark/>
          </w:tcPr>
          <w:p w14:paraId="09DF0971"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1.106 (0.937 - 1.306)</w:t>
            </w:r>
          </w:p>
        </w:tc>
      </w:tr>
      <w:tr w:rsidR="008F140E" w:rsidRPr="008F140E" w14:paraId="3822A0FB" w14:textId="77777777" w:rsidTr="008F140E">
        <w:trPr>
          <w:trHeight w:val="278"/>
        </w:trPr>
        <w:tc>
          <w:tcPr>
            <w:tcW w:w="2938" w:type="dxa"/>
            <w:tcBorders>
              <w:top w:val="nil"/>
              <w:left w:val="nil"/>
              <w:bottom w:val="nil"/>
              <w:right w:val="nil"/>
            </w:tcBorders>
            <w:shd w:val="clear" w:color="000000" w:fill="FFFFFF"/>
            <w:noWrap/>
            <w:vAlign w:val="center"/>
            <w:hideMark/>
          </w:tcPr>
          <w:p w14:paraId="7A7D85AE"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$45,000 to &lt; $65,000</w:t>
            </w:r>
          </w:p>
        </w:tc>
        <w:tc>
          <w:tcPr>
            <w:tcW w:w="2540" w:type="dxa"/>
            <w:tcBorders>
              <w:top w:val="nil"/>
              <w:left w:val="nil"/>
              <w:bottom w:val="nil"/>
              <w:right w:val="nil"/>
            </w:tcBorders>
            <w:shd w:val="clear" w:color="auto" w:fill="auto"/>
            <w:noWrap/>
            <w:vAlign w:val="center"/>
            <w:hideMark/>
          </w:tcPr>
          <w:p w14:paraId="3C7E54A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0.763 (0.710 - 0.820)</w:t>
            </w:r>
          </w:p>
        </w:tc>
        <w:tc>
          <w:tcPr>
            <w:tcW w:w="2760" w:type="dxa"/>
            <w:tcBorders>
              <w:top w:val="nil"/>
              <w:left w:val="nil"/>
              <w:bottom w:val="nil"/>
              <w:right w:val="nil"/>
            </w:tcBorders>
            <w:shd w:val="clear" w:color="auto" w:fill="auto"/>
            <w:noWrap/>
            <w:vAlign w:val="center"/>
            <w:hideMark/>
          </w:tcPr>
          <w:p w14:paraId="55836369"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0.792 (0.725 - 0.865)</w:t>
            </w:r>
          </w:p>
        </w:tc>
        <w:tc>
          <w:tcPr>
            <w:tcW w:w="2000" w:type="dxa"/>
            <w:tcBorders>
              <w:top w:val="nil"/>
              <w:left w:val="nil"/>
              <w:bottom w:val="nil"/>
              <w:right w:val="nil"/>
            </w:tcBorders>
            <w:shd w:val="clear" w:color="auto" w:fill="auto"/>
            <w:noWrap/>
            <w:vAlign w:val="center"/>
            <w:hideMark/>
          </w:tcPr>
          <w:p w14:paraId="2C89A8E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1.005 (0.841 - 1.202)</w:t>
            </w:r>
          </w:p>
        </w:tc>
      </w:tr>
      <w:tr w:rsidR="008F140E" w:rsidRPr="008F140E" w14:paraId="2BF68678" w14:textId="77777777" w:rsidTr="008F140E">
        <w:trPr>
          <w:trHeight w:val="278"/>
        </w:trPr>
        <w:tc>
          <w:tcPr>
            <w:tcW w:w="2938" w:type="dxa"/>
            <w:tcBorders>
              <w:top w:val="nil"/>
              <w:left w:val="nil"/>
              <w:bottom w:val="nil"/>
              <w:right w:val="nil"/>
            </w:tcBorders>
            <w:shd w:val="clear" w:color="000000" w:fill="FFFFFF"/>
            <w:noWrap/>
            <w:vAlign w:val="center"/>
            <w:hideMark/>
          </w:tcPr>
          <w:p w14:paraId="238693F4"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$65,000 to &lt; $85,000</w:t>
            </w:r>
          </w:p>
        </w:tc>
        <w:tc>
          <w:tcPr>
            <w:tcW w:w="2540" w:type="dxa"/>
            <w:tcBorders>
              <w:top w:val="nil"/>
              <w:left w:val="nil"/>
              <w:bottom w:val="nil"/>
              <w:right w:val="nil"/>
            </w:tcBorders>
            <w:shd w:val="clear" w:color="auto" w:fill="auto"/>
            <w:noWrap/>
            <w:vAlign w:val="center"/>
            <w:hideMark/>
          </w:tcPr>
          <w:p w14:paraId="7CE6B827"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0.646 (0.585 - 0.713)</w:t>
            </w:r>
          </w:p>
        </w:tc>
        <w:tc>
          <w:tcPr>
            <w:tcW w:w="2760" w:type="dxa"/>
            <w:tcBorders>
              <w:top w:val="nil"/>
              <w:left w:val="nil"/>
              <w:bottom w:val="nil"/>
              <w:right w:val="nil"/>
            </w:tcBorders>
            <w:shd w:val="clear" w:color="auto" w:fill="auto"/>
            <w:noWrap/>
            <w:vAlign w:val="center"/>
            <w:hideMark/>
          </w:tcPr>
          <w:p w14:paraId="3A33991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0.662 (0.589 - 0.743)</w:t>
            </w:r>
          </w:p>
        </w:tc>
        <w:tc>
          <w:tcPr>
            <w:tcW w:w="2000" w:type="dxa"/>
            <w:tcBorders>
              <w:top w:val="nil"/>
              <w:left w:val="nil"/>
              <w:bottom w:val="nil"/>
              <w:right w:val="nil"/>
            </w:tcBorders>
            <w:shd w:val="clear" w:color="auto" w:fill="auto"/>
            <w:noWrap/>
            <w:vAlign w:val="center"/>
            <w:hideMark/>
          </w:tcPr>
          <w:p w14:paraId="68840667"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0.987 (0.754 - 1.292)</w:t>
            </w:r>
          </w:p>
        </w:tc>
      </w:tr>
      <w:tr w:rsidR="008F140E" w:rsidRPr="008F140E" w14:paraId="4A0FE31D" w14:textId="77777777" w:rsidTr="008F140E">
        <w:trPr>
          <w:trHeight w:val="278"/>
        </w:trPr>
        <w:tc>
          <w:tcPr>
            <w:tcW w:w="2938" w:type="dxa"/>
            <w:tcBorders>
              <w:top w:val="nil"/>
              <w:left w:val="nil"/>
              <w:bottom w:val="nil"/>
              <w:right w:val="nil"/>
            </w:tcBorders>
            <w:shd w:val="clear" w:color="000000" w:fill="FFFFFF"/>
            <w:noWrap/>
            <w:vAlign w:val="center"/>
            <w:hideMark/>
          </w:tcPr>
          <w:p w14:paraId="2B917666"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$85,000 to &lt; $100,000</w:t>
            </w:r>
          </w:p>
        </w:tc>
        <w:tc>
          <w:tcPr>
            <w:tcW w:w="2540" w:type="dxa"/>
            <w:tcBorders>
              <w:top w:val="nil"/>
              <w:left w:val="nil"/>
              <w:bottom w:val="nil"/>
              <w:right w:val="nil"/>
            </w:tcBorders>
            <w:shd w:val="clear" w:color="auto" w:fill="auto"/>
            <w:noWrap/>
            <w:vAlign w:val="center"/>
            <w:hideMark/>
          </w:tcPr>
          <w:p w14:paraId="0677E18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0.446 (0.336 - 0.591)</w:t>
            </w:r>
          </w:p>
        </w:tc>
        <w:tc>
          <w:tcPr>
            <w:tcW w:w="2760" w:type="dxa"/>
            <w:tcBorders>
              <w:top w:val="nil"/>
              <w:left w:val="nil"/>
              <w:bottom w:val="nil"/>
              <w:right w:val="nil"/>
            </w:tcBorders>
            <w:shd w:val="clear" w:color="auto" w:fill="auto"/>
            <w:noWrap/>
            <w:vAlign w:val="center"/>
            <w:hideMark/>
          </w:tcPr>
          <w:p w14:paraId="4012B90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0.446 (0.280 - 0.710)</w:t>
            </w:r>
          </w:p>
        </w:tc>
        <w:tc>
          <w:tcPr>
            <w:tcW w:w="2000" w:type="dxa"/>
            <w:tcBorders>
              <w:top w:val="nil"/>
              <w:left w:val="nil"/>
              <w:bottom w:val="nil"/>
              <w:right w:val="nil"/>
            </w:tcBorders>
            <w:shd w:val="clear" w:color="auto" w:fill="auto"/>
            <w:noWrap/>
            <w:vAlign w:val="center"/>
            <w:hideMark/>
          </w:tcPr>
          <w:p w14:paraId="2952017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0.633 (0.428 - 0.935)</w:t>
            </w:r>
          </w:p>
        </w:tc>
      </w:tr>
      <w:tr w:rsidR="008F140E" w:rsidRPr="008F140E" w14:paraId="6AD56F27" w14:textId="77777777" w:rsidTr="008F140E">
        <w:trPr>
          <w:trHeight w:val="278"/>
        </w:trPr>
        <w:tc>
          <w:tcPr>
            <w:tcW w:w="2938" w:type="dxa"/>
            <w:tcBorders>
              <w:top w:val="nil"/>
              <w:left w:val="nil"/>
              <w:bottom w:val="nil"/>
              <w:right w:val="nil"/>
            </w:tcBorders>
            <w:shd w:val="clear" w:color="000000" w:fill="FFFFFF"/>
            <w:noWrap/>
            <w:vAlign w:val="center"/>
            <w:hideMark/>
          </w:tcPr>
          <w:p w14:paraId="5E88AD0B"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$100,000 or more</w:t>
            </w:r>
          </w:p>
        </w:tc>
        <w:tc>
          <w:tcPr>
            <w:tcW w:w="2540" w:type="dxa"/>
            <w:tcBorders>
              <w:top w:val="nil"/>
              <w:left w:val="nil"/>
              <w:bottom w:val="nil"/>
              <w:right w:val="nil"/>
            </w:tcBorders>
            <w:shd w:val="clear" w:color="auto" w:fill="auto"/>
            <w:noWrap/>
            <w:vAlign w:val="center"/>
            <w:hideMark/>
          </w:tcPr>
          <w:p w14:paraId="3C637336"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0.611 (0.505 - 0.739)</w:t>
            </w:r>
          </w:p>
        </w:tc>
        <w:tc>
          <w:tcPr>
            <w:tcW w:w="2760" w:type="dxa"/>
            <w:tcBorders>
              <w:top w:val="nil"/>
              <w:left w:val="nil"/>
              <w:bottom w:val="nil"/>
              <w:right w:val="nil"/>
            </w:tcBorders>
            <w:shd w:val="clear" w:color="auto" w:fill="auto"/>
            <w:noWrap/>
            <w:vAlign w:val="center"/>
            <w:hideMark/>
          </w:tcPr>
          <w:p w14:paraId="4E47ADE4"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0.549 (0.406 - 0.743)</w:t>
            </w:r>
          </w:p>
        </w:tc>
        <w:tc>
          <w:tcPr>
            <w:tcW w:w="2000" w:type="dxa"/>
            <w:tcBorders>
              <w:top w:val="nil"/>
              <w:left w:val="nil"/>
              <w:bottom w:val="nil"/>
              <w:right w:val="nil"/>
            </w:tcBorders>
            <w:shd w:val="clear" w:color="auto" w:fill="auto"/>
            <w:noWrap/>
            <w:vAlign w:val="center"/>
            <w:hideMark/>
          </w:tcPr>
          <w:p w14:paraId="2EE6E469"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0.859 (0.627 - 1.176)</w:t>
            </w:r>
          </w:p>
        </w:tc>
      </w:tr>
      <w:tr w:rsidR="008F140E" w:rsidRPr="008F140E" w14:paraId="0AEE3BCB" w14:textId="77777777" w:rsidTr="008F140E">
        <w:trPr>
          <w:trHeight w:val="278"/>
        </w:trPr>
        <w:tc>
          <w:tcPr>
            <w:tcW w:w="2938" w:type="dxa"/>
            <w:tcBorders>
              <w:top w:val="nil"/>
              <w:left w:val="nil"/>
              <w:bottom w:val="nil"/>
              <w:right w:val="nil"/>
            </w:tcBorders>
            <w:shd w:val="clear" w:color="auto" w:fill="auto"/>
            <w:noWrap/>
            <w:vAlign w:val="bottom"/>
            <w:hideMark/>
          </w:tcPr>
          <w:p w14:paraId="1916114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Female Sex</w:t>
            </w:r>
          </w:p>
        </w:tc>
        <w:tc>
          <w:tcPr>
            <w:tcW w:w="2540" w:type="dxa"/>
            <w:tcBorders>
              <w:top w:val="nil"/>
              <w:left w:val="nil"/>
              <w:bottom w:val="nil"/>
              <w:right w:val="nil"/>
            </w:tcBorders>
            <w:shd w:val="clear" w:color="auto" w:fill="auto"/>
            <w:noWrap/>
            <w:vAlign w:val="center"/>
            <w:hideMark/>
          </w:tcPr>
          <w:p w14:paraId="7EA25A43"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0.696 (0.663 - 0.729)</w:t>
            </w:r>
          </w:p>
        </w:tc>
        <w:tc>
          <w:tcPr>
            <w:tcW w:w="2760" w:type="dxa"/>
            <w:tcBorders>
              <w:top w:val="nil"/>
              <w:left w:val="nil"/>
              <w:bottom w:val="nil"/>
              <w:right w:val="nil"/>
            </w:tcBorders>
            <w:shd w:val="clear" w:color="auto" w:fill="auto"/>
            <w:noWrap/>
            <w:vAlign w:val="center"/>
            <w:hideMark/>
          </w:tcPr>
          <w:p w14:paraId="356DAB62"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0.705 (0.665 - 0.747)</w:t>
            </w:r>
          </w:p>
        </w:tc>
        <w:tc>
          <w:tcPr>
            <w:tcW w:w="2000" w:type="dxa"/>
            <w:tcBorders>
              <w:top w:val="nil"/>
              <w:left w:val="nil"/>
              <w:bottom w:val="nil"/>
              <w:right w:val="nil"/>
            </w:tcBorders>
            <w:shd w:val="clear" w:color="auto" w:fill="auto"/>
            <w:noWrap/>
            <w:vAlign w:val="center"/>
            <w:hideMark/>
          </w:tcPr>
          <w:p w14:paraId="4B54AFE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0.729 (0.645 - 0.825)</w:t>
            </w:r>
          </w:p>
        </w:tc>
      </w:tr>
      <w:tr w:rsidR="008F140E" w:rsidRPr="008F140E" w14:paraId="72C35AB9" w14:textId="77777777" w:rsidTr="008F140E">
        <w:trPr>
          <w:trHeight w:val="278"/>
        </w:trPr>
        <w:tc>
          <w:tcPr>
            <w:tcW w:w="2938" w:type="dxa"/>
            <w:tcBorders>
              <w:top w:val="nil"/>
              <w:left w:val="nil"/>
              <w:bottom w:val="nil"/>
              <w:right w:val="nil"/>
            </w:tcBorders>
            <w:shd w:val="clear" w:color="000000" w:fill="FFFFFF"/>
            <w:noWrap/>
            <w:vAlign w:val="center"/>
            <w:hideMark/>
          </w:tcPr>
          <w:p w14:paraId="707897A9"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Public Insurance</w:t>
            </w:r>
          </w:p>
        </w:tc>
        <w:tc>
          <w:tcPr>
            <w:tcW w:w="2540" w:type="dxa"/>
            <w:tcBorders>
              <w:top w:val="nil"/>
              <w:left w:val="nil"/>
              <w:bottom w:val="nil"/>
              <w:right w:val="nil"/>
            </w:tcBorders>
            <w:shd w:val="clear" w:color="auto" w:fill="auto"/>
            <w:noWrap/>
            <w:vAlign w:val="center"/>
            <w:hideMark/>
          </w:tcPr>
          <w:p w14:paraId="5D5F2215"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1.434 (1.257 - 1.634)</w:t>
            </w:r>
          </w:p>
        </w:tc>
        <w:tc>
          <w:tcPr>
            <w:tcW w:w="2760" w:type="dxa"/>
            <w:tcBorders>
              <w:top w:val="nil"/>
              <w:left w:val="nil"/>
              <w:bottom w:val="nil"/>
              <w:right w:val="nil"/>
            </w:tcBorders>
            <w:shd w:val="clear" w:color="auto" w:fill="auto"/>
            <w:noWrap/>
            <w:vAlign w:val="center"/>
            <w:hideMark/>
          </w:tcPr>
          <w:p w14:paraId="25AB6ADA"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1.512 (1.298 - 1.760)</w:t>
            </w:r>
          </w:p>
        </w:tc>
        <w:tc>
          <w:tcPr>
            <w:tcW w:w="2000" w:type="dxa"/>
            <w:tcBorders>
              <w:top w:val="nil"/>
              <w:left w:val="nil"/>
              <w:bottom w:val="nil"/>
              <w:right w:val="nil"/>
            </w:tcBorders>
            <w:shd w:val="clear" w:color="auto" w:fill="auto"/>
            <w:noWrap/>
            <w:vAlign w:val="center"/>
            <w:hideMark/>
          </w:tcPr>
          <w:p w14:paraId="3C2F0443"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1.529 (1.100 - 2.125)</w:t>
            </w:r>
          </w:p>
        </w:tc>
      </w:tr>
      <w:tr w:rsidR="008F140E" w:rsidRPr="008F140E" w14:paraId="4BD5023A" w14:textId="77777777" w:rsidTr="008F140E">
        <w:trPr>
          <w:trHeight w:val="278"/>
        </w:trPr>
        <w:tc>
          <w:tcPr>
            <w:tcW w:w="2938" w:type="dxa"/>
            <w:tcBorders>
              <w:top w:val="nil"/>
              <w:left w:val="nil"/>
              <w:bottom w:val="nil"/>
              <w:right w:val="nil"/>
            </w:tcBorders>
            <w:shd w:val="clear" w:color="000000" w:fill="FFFFFF"/>
            <w:noWrap/>
            <w:vAlign w:val="center"/>
            <w:hideMark/>
          </w:tcPr>
          <w:p w14:paraId="4B7C69F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Private Insurance</w:t>
            </w:r>
          </w:p>
        </w:tc>
        <w:tc>
          <w:tcPr>
            <w:tcW w:w="2540" w:type="dxa"/>
            <w:tcBorders>
              <w:top w:val="nil"/>
              <w:left w:val="nil"/>
              <w:bottom w:val="nil"/>
              <w:right w:val="nil"/>
            </w:tcBorders>
            <w:shd w:val="clear" w:color="auto" w:fill="auto"/>
            <w:noWrap/>
            <w:vAlign w:val="center"/>
            <w:hideMark/>
          </w:tcPr>
          <w:p w14:paraId="7EFACF45"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1.014 (0.897 - 1.147)</w:t>
            </w:r>
          </w:p>
        </w:tc>
        <w:tc>
          <w:tcPr>
            <w:tcW w:w="2760" w:type="dxa"/>
            <w:tcBorders>
              <w:top w:val="nil"/>
              <w:left w:val="nil"/>
              <w:bottom w:val="nil"/>
              <w:right w:val="nil"/>
            </w:tcBorders>
            <w:shd w:val="clear" w:color="auto" w:fill="auto"/>
            <w:noWrap/>
            <w:vAlign w:val="center"/>
            <w:hideMark/>
          </w:tcPr>
          <w:p w14:paraId="76EE8B64"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1.019 (0.883 - 1.175)</w:t>
            </w:r>
          </w:p>
        </w:tc>
        <w:tc>
          <w:tcPr>
            <w:tcW w:w="2000" w:type="dxa"/>
            <w:tcBorders>
              <w:top w:val="nil"/>
              <w:left w:val="nil"/>
              <w:bottom w:val="nil"/>
              <w:right w:val="nil"/>
            </w:tcBorders>
            <w:shd w:val="clear" w:color="auto" w:fill="auto"/>
            <w:noWrap/>
            <w:vAlign w:val="center"/>
            <w:hideMark/>
          </w:tcPr>
          <w:p w14:paraId="386668F3"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0.949 (0.683 - 1.320)</w:t>
            </w:r>
          </w:p>
        </w:tc>
      </w:tr>
      <w:tr w:rsidR="008F140E" w:rsidRPr="008F140E" w14:paraId="0C27B535" w14:textId="77777777" w:rsidTr="008F140E">
        <w:trPr>
          <w:trHeight w:val="278"/>
        </w:trPr>
        <w:tc>
          <w:tcPr>
            <w:tcW w:w="2938" w:type="dxa"/>
            <w:tcBorders>
              <w:top w:val="nil"/>
              <w:left w:val="nil"/>
              <w:bottom w:val="nil"/>
              <w:right w:val="nil"/>
            </w:tcBorders>
            <w:shd w:val="clear" w:color="000000" w:fill="FFFFFF"/>
            <w:noWrap/>
            <w:vAlign w:val="center"/>
            <w:hideMark/>
          </w:tcPr>
          <w:p w14:paraId="45C33DA4"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Military</w:t>
            </w:r>
          </w:p>
        </w:tc>
        <w:tc>
          <w:tcPr>
            <w:tcW w:w="2540" w:type="dxa"/>
            <w:tcBorders>
              <w:top w:val="nil"/>
              <w:left w:val="nil"/>
              <w:bottom w:val="nil"/>
              <w:right w:val="nil"/>
            </w:tcBorders>
            <w:shd w:val="clear" w:color="auto" w:fill="auto"/>
            <w:noWrap/>
            <w:vAlign w:val="center"/>
            <w:hideMark/>
          </w:tcPr>
          <w:p w14:paraId="6E209CDC"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1.212 (1.031 - 1.425)</w:t>
            </w:r>
          </w:p>
        </w:tc>
        <w:tc>
          <w:tcPr>
            <w:tcW w:w="2760" w:type="dxa"/>
            <w:tcBorders>
              <w:top w:val="nil"/>
              <w:left w:val="nil"/>
              <w:bottom w:val="nil"/>
              <w:right w:val="nil"/>
            </w:tcBorders>
            <w:shd w:val="clear" w:color="auto" w:fill="auto"/>
            <w:noWrap/>
            <w:vAlign w:val="center"/>
            <w:hideMark/>
          </w:tcPr>
          <w:p w14:paraId="742E8D6B"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1.258 (1.034 - 1.530)</w:t>
            </w:r>
          </w:p>
        </w:tc>
        <w:tc>
          <w:tcPr>
            <w:tcW w:w="2000" w:type="dxa"/>
            <w:tcBorders>
              <w:top w:val="nil"/>
              <w:left w:val="nil"/>
              <w:bottom w:val="nil"/>
              <w:right w:val="nil"/>
            </w:tcBorders>
            <w:shd w:val="clear" w:color="auto" w:fill="auto"/>
            <w:noWrap/>
            <w:vAlign w:val="center"/>
            <w:hideMark/>
          </w:tcPr>
          <w:p w14:paraId="38F4387C"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1.161 (0.774 - 1.743)</w:t>
            </w:r>
          </w:p>
        </w:tc>
      </w:tr>
      <w:tr w:rsidR="008F140E" w:rsidRPr="008F140E" w14:paraId="67421B3C" w14:textId="77777777" w:rsidTr="008F140E">
        <w:trPr>
          <w:trHeight w:val="278"/>
        </w:trPr>
        <w:tc>
          <w:tcPr>
            <w:tcW w:w="2938" w:type="dxa"/>
            <w:tcBorders>
              <w:top w:val="nil"/>
              <w:left w:val="nil"/>
              <w:bottom w:val="nil"/>
              <w:right w:val="nil"/>
            </w:tcBorders>
            <w:shd w:val="clear" w:color="000000" w:fill="FFFFFF"/>
            <w:noWrap/>
            <w:vAlign w:val="center"/>
            <w:hideMark/>
          </w:tcPr>
          <w:p w14:paraId="6A5F62A8"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Medicare</w:t>
            </w:r>
          </w:p>
        </w:tc>
        <w:tc>
          <w:tcPr>
            <w:tcW w:w="2540" w:type="dxa"/>
            <w:tcBorders>
              <w:top w:val="nil"/>
              <w:left w:val="nil"/>
              <w:bottom w:val="nil"/>
              <w:right w:val="nil"/>
            </w:tcBorders>
            <w:shd w:val="clear" w:color="auto" w:fill="auto"/>
            <w:noWrap/>
            <w:vAlign w:val="center"/>
            <w:hideMark/>
          </w:tcPr>
          <w:p w14:paraId="6858ADE8"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1.156 (1.014 - 1.317)</w:t>
            </w:r>
          </w:p>
        </w:tc>
        <w:tc>
          <w:tcPr>
            <w:tcW w:w="2760" w:type="dxa"/>
            <w:tcBorders>
              <w:top w:val="nil"/>
              <w:left w:val="nil"/>
              <w:bottom w:val="nil"/>
              <w:right w:val="nil"/>
            </w:tcBorders>
            <w:shd w:val="clear" w:color="auto" w:fill="auto"/>
            <w:noWrap/>
            <w:vAlign w:val="center"/>
            <w:hideMark/>
          </w:tcPr>
          <w:p w14:paraId="2D14862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1.181 (1.016 - 1.372)</w:t>
            </w:r>
          </w:p>
        </w:tc>
        <w:tc>
          <w:tcPr>
            <w:tcW w:w="2000" w:type="dxa"/>
            <w:tcBorders>
              <w:top w:val="nil"/>
              <w:left w:val="nil"/>
              <w:bottom w:val="nil"/>
              <w:right w:val="nil"/>
            </w:tcBorders>
            <w:shd w:val="clear" w:color="auto" w:fill="auto"/>
            <w:noWrap/>
            <w:vAlign w:val="center"/>
            <w:hideMark/>
          </w:tcPr>
          <w:p w14:paraId="076C77F1"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1.247 (0.881 - 1.766)</w:t>
            </w:r>
          </w:p>
        </w:tc>
      </w:tr>
      <w:tr w:rsidR="008F140E" w:rsidRPr="008F140E" w14:paraId="532F497E" w14:textId="77777777" w:rsidTr="008F140E">
        <w:trPr>
          <w:trHeight w:val="278"/>
        </w:trPr>
        <w:tc>
          <w:tcPr>
            <w:tcW w:w="2938" w:type="dxa"/>
            <w:tcBorders>
              <w:top w:val="nil"/>
              <w:left w:val="nil"/>
              <w:bottom w:val="nil"/>
              <w:right w:val="nil"/>
            </w:tcBorders>
            <w:shd w:val="clear" w:color="000000" w:fill="FFFFFF"/>
            <w:noWrap/>
            <w:vAlign w:val="center"/>
            <w:hideMark/>
          </w:tcPr>
          <w:p w14:paraId="6E1BBFF6"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Other</w:t>
            </w:r>
          </w:p>
        </w:tc>
        <w:tc>
          <w:tcPr>
            <w:tcW w:w="2540" w:type="dxa"/>
            <w:tcBorders>
              <w:top w:val="nil"/>
              <w:left w:val="nil"/>
              <w:bottom w:val="nil"/>
              <w:right w:val="nil"/>
            </w:tcBorders>
            <w:shd w:val="clear" w:color="auto" w:fill="auto"/>
            <w:noWrap/>
            <w:vAlign w:val="center"/>
            <w:hideMark/>
          </w:tcPr>
          <w:p w14:paraId="39A0212D"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1.048 (0.740 - 1.485)</w:t>
            </w:r>
          </w:p>
        </w:tc>
        <w:tc>
          <w:tcPr>
            <w:tcW w:w="2760" w:type="dxa"/>
            <w:tcBorders>
              <w:top w:val="nil"/>
              <w:left w:val="nil"/>
              <w:bottom w:val="nil"/>
              <w:right w:val="nil"/>
            </w:tcBorders>
            <w:shd w:val="clear" w:color="auto" w:fill="auto"/>
            <w:noWrap/>
            <w:vAlign w:val="center"/>
            <w:hideMark/>
          </w:tcPr>
          <w:p w14:paraId="4F2588E6"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1.257 (0.883 - 1.790)</w:t>
            </w:r>
          </w:p>
        </w:tc>
        <w:tc>
          <w:tcPr>
            <w:tcW w:w="2000" w:type="dxa"/>
            <w:tcBorders>
              <w:top w:val="nil"/>
              <w:left w:val="nil"/>
              <w:bottom w:val="nil"/>
              <w:right w:val="nil"/>
            </w:tcBorders>
            <w:shd w:val="clear" w:color="auto" w:fill="auto"/>
            <w:noWrap/>
            <w:vAlign w:val="center"/>
            <w:hideMark/>
          </w:tcPr>
          <w:p w14:paraId="6E01B951"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0.931 (0.116 - 7.456)</w:t>
            </w:r>
          </w:p>
        </w:tc>
      </w:tr>
      <w:tr w:rsidR="008F140E" w:rsidRPr="008F140E" w14:paraId="29A54A53" w14:textId="77777777" w:rsidTr="008F140E">
        <w:trPr>
          <w:trHeight w:val="278"/>
        </w:trPr>
        <w:tc>
          <w:tcPr>
            <w:tcW w:w="2938" w:type="dxa"/>
            <w:tcBorders>
              <w:top w:val="nil"/>
              <w:left w:val="nil"/>
              <w:bottom w:val="nil"/>
              <w:right w:val="nil"/>
            </w:tcBorders>
            <w:shd w:val="clear" w:color="000000" w:fill="FFFFFF"/>
            <w:noWrap/>
            <w:vAlign w:val="center"/>
            <w:hideMark/>
          </w:tcPr>
          <w:p w14:paraId="5823445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Black</w:t>
            </w:r>
          </w:p>
        </w:tc>
        <w:tc>
          <w:tcPr>
            <w:tcW w:w="2540" w:type="dxa"/>
            <w:tcBorders>
              <w:top w:val="nil"/>
              <w:left w:val="nil"/>
              <w:bottom w:val="nil"/>
              <w:right w:val="nil"/>
            </w:tcBorders>
            <w:shd w:val="clear" w:color="auto" w:fill="auto"/>
            <w:noWrap/>
            <w:vAlign w:val="center"/>
            <w:hideMark/>
          </w:tcPr>
          <w:p w14:paraId="5C02523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0.906 (0.851 - 0.965)</w:t>
            </w:r>
          </w:p>
        </w:tc>
        <w:tc>
          <w:tcPr>
            <w:tcW w:w="2760" w:type="dxa"/>
            <w:tcBorders>
              <w:top w:val="nil"/>
              <w:left w:val="nil"/>
              <w:bottom w:val="nil"/>
              <w:right w:val="nil"/>
            </w:tcBorders>
            <w:shd w:val="clear" w:color="auto" w:fill="auto"/>
            <w:noWrap/>
            <w:vAlign w:val="center"/>
            <w:hideMark/>
          </w:tcPr>
          <w:p w14:paraId="6019DFA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0.911 (0.845 - 0.981)</w:t>
            </w:r>
          </w:p>
        </w:tc>
        <w:tc>
          <w:tcPr>
            <w:tcW w:w="2000" w:type="dxa"/>
            <w:tcBorders>
              <w:top w:val="nil"/>
              <w:left w:val="nil"/>
              <w:bottom w:val="nil"/>
              <w:right w:val="nil"/>
            </w:tcBorders>
            <w:shd w:val="clear" w:color="auto" w:fill="auto"/>
            <w:noWrap/>
            <w:vAlign w:val="center"/>
            <w:hideMark/>
          </w:tcPr>
          <w:p w14:paraId="5BA6D0CE"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0.906 (0.777 - 1.055)</w:t>
            </w:r>
          </w:p>
        </w:tc>
      </w:tr>
      <w:tr w:rsidR="008F140E" w:rsidRPr="008F140E" w14:paraId="581F091B" w14:textId="77777777" w:rsidTr="008F140E">
        <w:trPr>
          <w:trHeight w:val="278"/>
        </w:trPr>
        <w:tc>
          <w:tcPr>
            <w:tcW w:w="2938" w:type="dxa"/>
            <w:tcBorders>
              <w:top w:val="nil"/>
              <w:left w:val="nil"/>
              <w:bottom w:val="nil"/>
              <w:right w:val="nil"/>
            </w:tcBorders>
            <w:shd w:val="clear" w:color="000000" w:fill="FFFFFF"/>
            <w:noWrap/>
            <w:vAlign w:val="center"/>
            <w:hideMark/>
          </w:tcPr>
          <w:p w14:paraId="452123AD"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Hispanic</w:t>
            </w:r>
          </w:p>
        </w:tc>
        <w:tc>
          <w:tcPr>
            <w:tcW w:w="2540" w:type="dxa"/>
            <w:tcBorders>
              <w:top w:val="nil"/>
              <w:left w:val="nil"/>
              <w:bottom w:val="nil"/>
              <w:right w:val="nil"/>
            </w:tcBorders>
            <w:shd w:val="clear" w:color="auto" w:fill="auto"/>
            <w:noWrap/>
            <w:vAlign w:val="center"/>
            <w:hideMark/>
          </w:tcPr>
          <w:p w14:paraId="23626F4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0.673 (0.621 - 0.729)</w:t>
            </w:r>
          </w:p>
        </w:tc>
        <w:tc>
          <w:tcPr>
            <w:tcW w:w="2760" w:type="dxa"/>
            <w:tcBorders>
              <w:top w:val="nil"/>
              <w:left w:val="nil"/>
              <w:bottom w:val="nil"/>
              <w:right w:val="nil"/>
            </w:tcBorders>
            <w:shd w:val="clear" w:color="auto" w:fill="auto"/>
            <w:noWrap/>
            <w:vAlign w:val="center"/>
            <w:hideMark/>
          </w:tcPr>
          <w:p w14:paraId="1254B37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0.673 (0.615 - 0.736)</w:t>
            </w:r>
          </w:p>
        </w:tc>
        <w:tc>
          <w:tcPr>
            <w:tcW w:w="2000" w:type="dxa"/>
            <w:tcBorders>
              <w:top w:val="nil"/>
              <w:left w:val="nil"/>
              <w:bottom w:val="nil"/>
              <w:right w:val="nil"/>
            </w:tcBorders>
            <w:shd w:val="clear" w:color="auto" w:fill="auto"/>
            <w:noWrap/>
            <w:vAlign w:val="center"/>
            <w:hideMark/>
          </w:tcPr>
          <w:p w14:paraId="5674C10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0.708 (0.583 - 0.859)</w:t>
            </w:r>
          </w:p>
        </w:tc>
      </w:tr>
      <w:tr w:rsidR="008F140E" w:rsidRPr="008F140E" w14:paraId="058BF6EF" w14:textId="77777777" w:rsidTr="008F140E">
        <w:trPr>
          <w:trHeight w:val="278"/>
        </w:trPr>
        <w:tc>
          <w:tcPr>
            <w:tcW w:w="2938" w:type="dxa"/>
            <w:tcBorders>
              <w:top w:val="nil"/>
              <w:left w:val="nil"/>
              <w:bottom w:val="nil"/>
              <w:right w:val="nil"/>
            </w:tcBorders>
            <w:shd w:val="clear" w:color="000000" w:fill="FFFFFF"/>
            <w:noWrap/>
            <w:vAlign w:val="center"/>
            <w:hideMark/>
          </w:tcPr>
          <w:p w14:paraId="39AD348A"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American Indian/Alaskan Native</w:t>
            </w:r>
          </w:p>
        </w:tc>
        <w:tc>
          <w:tcPr>
            <w:tcW w:w="2540" w:type="dxa"/>
            <w:tcBorders>
              <w:top w:val="nil"/>
              <w:left w:val="nil"/>
              <w:bottom w:val="nil"/>
              <w:right w:val="nil"/>
            </w:tcBorders>
            <w:shd w:val="clear" w:color="auto" w:fill="auto"/>
            <w:noWrap/>
            <w:vAlign w:val="center"/>
            <w:hideMark/>
          </w:tcPr>
          <w:p w14:paraId="44C562E8"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1.017 (0.807 - 1.282)</w:t>
            </w:r>
          </w:p>
        </w:tc>
        <w:tc>
          <w:tcPr>
            <w:tcW w:w="2760" w:type="dxa"/>
            <w:tcBorders>
              <w:top w:val="nil"/>
              <w:left w:val="nil"/>
              <w:bottom w:val="nil"/>
              <w:right w:val="nil"/>
            </w:tcBorders>
            <w:shd w:val="clear" w:color="auto" w:fill="auto"/>
            <w:noWrap/>
            <w:vAlign w:val="center"/>
            <w:hideMark/>
          </w:tcPr>
          <w:p w14:paraId="637030C7"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0.873 (0.659 - 1.157)</w:t>
            </w:r>
          </w:p>
        </w:tc>
        <w:tc>
          <w:tcPr>
            <w:tcW w:w="2000" w:type="dxa"/>
            <w:tcBorders>
              <w:top w:val="nil"/>
              <w:left w:val="nil"/>
              <w:bottom w:val="nil"/>
              <w:right w:val="nil"/>
            </w:tcBorders>
            <w:shd w:val="clear" w:color="auto" w:fill="auto"/>
            <w:noWrap/>
            <w:vAlign w:val="center"/>
            <w:hideMark/>
          </w:tcPr>
          <w:p w14:paraId="620C1B9B"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1.009 (0.565 - 1.801)</w:t>
            </w:r>
          </w:p>
        </w:tc>
      </w:tr>
      <w:tr w:rsidR="008F140E" w:rsidRPr="008F140E" w14:paraId="6DF6267B" w14:textId="77777777" w:rsidTr="008F140E">
        <w:trPr>
          <w:trHeight w:val="278"/>
        </w:trPr>
        <w:tc>
          <w:tcPr>
            <w:tcW w:w="2938" w:type="dxa"/>
            <w:tcBorders>
              <w:top w:val="nil"/>
              <w:left w:val="nil"/>
              <w:bottom w:val="nil"/>
              <w:right w:val="nil"/>
            </w:tcBorders>
            <w:shd w:val="clear" w:color="000000" w:fill="FFFFFF"/>
            <w:noWrap/>
            <w:vAlign w:val="center"/>
            <w:hideMark/>
          </w:tcPr>
          <w:p w14:paraId="658CD855"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Asian</w:t>
            </w:r>
          </w:p>
        </w:tc>
        <w:tc>
          <w:tcPr>
            <w:tcW w:w="2540" w:type="dxa"/>
            <w:tcBorders>
              <w:top w:val="nil"/>
              <w:left w:val="nil"/>
              <w:bottom w:val="nil"/>
              <w:right w:val="nil"/>
            </w:tcBorders>
            <w:shd w:val="clear" w:color="auto" w:fill="auto"/>
            <w:noWrap/>
            <w:vAlign w:val="center"/>
            <w:hideMark/>
          </w:tcPr>
          <w:p w14:paraId="675426D8"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0.537 (0.458 - 0.630)</w:t>
            </w:r>
          </w:p>
        </w:tc>
        <w:tc>
          <w:tcPr>
            <w:tcW w:w="2760" w:type="dxa"/>
            <w:tcBorders>
              <w:top w:val="nil"/>
              <w:left w:val="nil"/>
              <w:bottom w:val="nil"/>
              <w:right w:val="nil"/>
            </w:tcBorders>
            <w:shd w:val="clear" w:color="auto" w:fill="auto"/>
            <w:noWrap/>
            <w:vAlign w:val="center"/>
            <w:hideMark/>
          </w:tcPr>
          <w:p w14:paraId="226310E0"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0.522 (0.429 - 0.636)</w:t>
            </w:r>
          </w:p>
        </w:tc>
        <w:tc>
          <w:tcPr>
            <w:tcW w:w="2000" w:type="dxa"/>
            <w:tcBorders>
              <w:top w:val="nil"/>
              <w:left w:val="nil"/>
              <w:bottom w:val="nil"/>
              <w:right w:val="nil"/>
            </w:tcBorders>
            <w:shd w:val="clear" w:color="auto" w:fill="auto"/>
            <w:noWrap/>
            <w:vAlign w:val="center"/>
            <w:hideMark/>
          </w:tcPr>
          <w:p w14:paraId="4D8B2423"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0.585 (0.410 - 0.835)</w:t>
            </w:r>
          </w:p>
        </w:tc>
      </w:tr>
      <w:tr w:rsidR="008F140E" w:rsidRPr="008F140E" w14:paraId="6470A13F" w14:textId="77777777" w:rsidTr="008F140E">
        <w:trPr>
          <w:trHeight w:val="278"/>
        </w:trPr>
        <w:tc>
          <w:tcPr>
            <w:tcW w:w="2938" w:type="dxa"/>
            <w:tcBorders>
              <w:top w:val="nil"/>
              <w:left w:val="nil"/>
              <w:bottom w:val="nil"/>
              <w:right w:val="nil"/>
            </w:tcBorders>
            <w:shd w:val="clear" w:color="000000" w:fill="FFFFFF"/>
            <w:noWrap/>
            <w:vAlign w:val="center"/>
            <w:hideMark/>
          </w:tcPr>
          <w:p w14:paraId="172F3FB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Other</w:t>
            </w:r>
          </w:p>
        </w:tc>
        <w:tc>
          <w:tcPr>
            <w:tcW w:w="2540" w:type="dxa"/>
            <w:tcBorders>
              <w:top w:val="nil"/>
              <w:left w:val="nil"/>
              <w:bottom w:val="nil"/>
              <w:right w:val="nil"/>
            </w:tcBorders>
            <w:shd w:val="clear" w:color="auto" w:fill="auto"/>
            <w:noWrap/>
            <w:vAlign w:val="center"/>
            <w:hideMark/>
          </w:tcPr>
          <w:p w14:paraId="0AACDD4D"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0.822 (0.478 - 1.411)</w:t>
            </w:r>
          </w:p>
        </w:tc>
        <w:tc>
          <w:tcPr>
            <w:tcW w:w="2760" w:type="dxa"/>
            <w:tcBorders>
              <w:top w:val="nil"/>
              <w:left w:val="nil"/>
              <w:bottom w:val="nil"/>
              <w:right w:val="nil"/>
            </w:tcBorders>
            <w:shd w:val="clear" w:color="auto" w:fill="auto"/>
            <w:noWrap/>
            <w:vAlign w:val="center"/>
            <w:hideMark/>
          </w:tcPr>
          <w:p w14:paraId="24B289D2"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0.721 (0.396 - 1.314)</w:t>
            </w:r>
          </w:p>
        </w:tc>
        <w:tc>
          <w:tcPr>
            <w:tcW w:w="2000" w:type="dxa"/>
            <w:tcBorders>
              <w:top w:val="nil"/>
              <w:left w:val="nil"/>
              <w:bottom w:val="nil"/>
              <w:right w:val="nil"/>
            </w:tcBorders>
            <w:shd w:val="clear" w:color="auto" w:fill="auto"/>
            <w:noWrap/>
            <w:vAlign w:val="center"/>
            <w:hideMark/>
          </w:tcPr>
          <w:p w14:paraId="705E15A0"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0.467 (0.131 - 1.670)</w:t>
            </w:r>
          </w:p>
        </w:tc>
      </w:tr>
      <w:tr w:rsidR="008F140E" w:rsidRPr="008F140E" w14:paraId="5795C61E" w14:textId="77777777" w:rsidTr="008F140E">
        <w:trPr>
          <w:trHeight w:val="278"/>
        </w:trPr>
        <w:tc>
          <w:tcPr>
            <w:tcW w:w="2938" w:type="dxa"/>
            <w:tcBorders>
              <w:top w:val="nil"/>
              <w:left w:val="nil"/>
              <w:bottom w:val="nil"/>
              <w:right w:val="nil"/>
            </w:tcBorders>
            <w:shd w:val="clear" w:color="000000" w:fill="FFFFFF"/>
            <w:noWrap/>
            <w:vAlign w:val="center"/>
            <w:hideMark/>
          </w:tcPr>
          <w:p w14:paraId="4FE6CD1F"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Cancer</w:t>
            </w:r>
          </w:p>
        </w:tc>
        <w:tc>
          <w:tcPr>
            <w:tcW w:w="2540" w:type="dxa"/>
            <w:tcBorders>
              <w:top w:val="nil"/>
              <w:left w:val="nil"/>
              <w:bottom w:val="nil"/>
              <w:right w:val="nil"/>
            </w:tcBorders>
            <w:shd w:val="clear" w:color="auto" w:fill="auto"/>
            <w:noWrap/>
            <w:vAlign w:val="center"/>
            <w:hideMark/>
          </w:tcPr>
          <w:p w14:paraId="6457F2E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1.276 (1.200 - 1.357)</w:t>
            </w:r>
          </w:p>
        </w:tc>
        <w:tc>
          <w:tcPr>
            <w:tcW w:w="2760" w:type="dxa"/>
            <w:tcBorders>
              <w:top w:val="nil"/>
              <w:left w:val="nil"/>
              <w:bottom w:val="nil"/>
              <w:right w:val="nil"/>
            </w:tcBorders>
            <w:shd w:val="clear" w:color="auto" w:fill="auto"/>
            <w:noWrap/>
            <w:vAlign w:val="center"/>
            <w:hideMark/>
          </w:tcPr>
          <w:p w14:paraId="1D0F780B"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1.471 (1.361 - 1.589)</w:t>
            </w:r>
          </w:p>
        </w:tc>
        <w:tc>
          <w:tcPr>
            <w:tcW w:w="2000" w:type="dxa"/>
            <w:tcBorders>
              <w:top w:val="nil"/>
              <w:left w:val="nil"/>
              <w:bottom w:val="nil"/>
              <w:right w:val="nil"/>
            </w:tcBorders>
            <w:shd w:val="clear" w:color="auto" w:fill="auto"/>
            <w:noWrap/>
            <w:vAlign w:val="center"/>
            <w:hideMark/>
          </w:tcPr>
          <w:p w14:paraId="757D00D4"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1.348 (1.164 - 1.560)</w:t>
            </w:r>
          </w:p>
        </w:tc>
      </w:tr>
      <w:tr w:rsidR="008F140E" w:rsidRPr="008F140E" w14:paraId="1F54A419" w14:textId="77777777" w:rsidTr="008F140E">
        <w:trPr>
          <w:trHeight w:val="278"/>
        </w:trPr>
        <w:tc>
          <w:tcPr>
            <w:tcW w:w="2938" w:type="dxa"/>
            <w:tcBorders>
              <w:top w:val="nil"/>
              <w:left w:val="nil"/>
              <w:bottom w:val="nil"/>
              <w:right w:val="nil"/>
            </w:tcBorders>
            <w:shd w:val="clear" w:color="000000" w:fill="FFFFFF"/>
            <w:noWrap/>
            <w:vAlign w:val="center"/>
            <w:hideMark/>
          </w:tcPr>
          <w:p w14:paraId="27DE458A"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CVD, including Hypertension</w:t>
            </w:r>
          </w:p>
        </w:tc>
        <w:tc>
          <w:tcPr>
            <w:tcW w:w="2540" w:type="dxa"/>
            <w:tcBorders>
              <w:top w:val="nil"/>
              <w:left w:val="nil"/>
              <w:bottom w:val="nil"/>
              <w:right w:val="nil"/>
            </w:tcBorders>
            <w:shd w:val="clear" w:color="000000" w:fill="FFFFFF"/>
            <w:noWrap/>
            <w:vAlign w:val="center"/>
            <w:hideMark/>
          </w:tcPr>
          <w:p w14:paraId="151E9467"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1.406 (1.318 - 1.500)</w:t>
            </w:r>
          </w:p>
        </w:tc>
        <w:tc>
          <w:tcPr>
            <w:tcW w:w="2760" w:type="dxa"/>
            <w:tcBorders>
              <w:top w:val="nil"/>
              <w:left w:val="nil"/>
              <w:bottom w:val="nil"/>
              <w:right w:val="nil"/>
            </w:tcBorders>
            <w:shd w:val="clear" w:color="000000" w:fill="FFFFFF"/>
            <w:noWrap/>
            <w:vAlign w:val="center"/>
            <w:hideMark/>
          </w:tcPr>
          <w:p w14:paraId="51300204"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1.266 (1.177 - 1.361)</w:t>
            </w:r>
          </w:p>
        </w:tc>
        <w:tc>
          <w:tcPr>
            <w:tcW w:w="2000" w:type="dxa"/>
            <w:tcBorders>
              <w:top w:val="nil"/>
              <w:left w:val="nil"/>
              <w:bottom w:val="nil"/>
              <w:right w:val="nil"/>
            </w:tcBorders>
            <w:shd w:val="clear" w:color="000000" w:fill="FFFFFF"/>
            <w:noWrap/>
            <w:vAlign w:val="center"/>
            <w:hideMark/>
          </w:tcPr>
          <w:p w14:paraId="39CA420C"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1.164 (0.959 - 1.413)</w:t>
            </w:r>
          </w:p>
        </w:tc>
      </w:tr>
    </w:tbl>
    <w:p w14:paraId="4EAE63B6" w14:textId="354F8837" w:rsidR="007E2AA4" w:rsidRDefault="007E2AA4" w:rsidP="002D401E">
      <w:pPr>
        <w:spacing w:line="240" w:lineRule="auto"/>
        <w:rPr>
          <w:rFonts w:ascii="Times New Roman" w:hAnsi="Times New Roman" w:cs="Times New Roman"/>
          <w:sz w:val="24"/>
          <w:szCs w:val="24"/>
        </w:rPr>
      </w:pPr>
    </w:p>
    <w:p w14:paraId="47296538" w14:textId="77777777" w:rsidR="007E2AA4" w:rsidRDefault="007E2AA4">
      <w:pPr>
        <w:rPr>
          <w:rFonts w:ascii="Times New Roman" w:hAnsi="Times New Roman" w:cs="Times New Roman"/>
          <w:sz w:val="24"/>
          <w:szCs w:val="24"/>
        </w:rPr>
      </w:pPr>
      <w:r>
        <w:rPr>
          <w:rFonts w:ascii="Times New Roman" w:hAnsi="Times New Roman" w:cs="Times New Roman"/>
          <w:sz w:val="24"/>
          <w:szCs w:val="24"/>
        </w:rPr>
        <w:br w:type="page"/>
      </w:r>
    </w:p>
    <w:p w14:paraId="64D11B92" w14:textId="7925B7E5" w:rsidR="007E2AA4" w:rsidRDefault="007E2AA4" w:rsidP="007E2AA4">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2</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all-cause mortality risk among individuals with cardiovascular disease</w:t>
      </w:r>
      <w:r w:rsidR="006D2DB3">
        <w:rPr>
          <w:rFonts w:ascii="Times New Roman" w:hAnsi="Times New Roman" w:cs="Times New Roman"/>
          <w:sz w:val="24"/>
          <w:szCs w:val="24"/>
        </w:rPr>
        <w:t xml:space="preserve">, not including hypertension, </w:t>
      </w:r>
      <w:r>
        <w:rPr>
          <w:rFonts w:ascii="Times New Roman" w:hAnsi="Times New Roman" w:cs="Times New Roman"/>
          <w:sz w:val="24"/>
          <w:szCs w:val="24"/>
        </w:rPr>
        <w:t>in the National Health Interview Survey, 2000 to 2014.</w:t>
      </w:r>
    </w:p>
    <w:tbl>
      <w:tblPr>
        <w:tblW w:w="10512" w:type="dxa"/>
        <w:tblLook w:val="04A0" w:firstRow="1" w:lastRow="0" w:firstColumn="1" w:lastColumn="0" w:noHBand="0" w:noVBand="1"/>
      </w:tblPr>
      <w:tblGrid>
        <w:gridCol w:w="3063"/>
        <w:gridCol w:w="2483"/>
        <w:gridCol w:w="2483"/>
        <w:gridCol w:w="2483"/>
      </w:tblGrid>
      <w:tr w:rsidR="007F76BE" w:rsidRPr="007F76BE" w14:paraId="25635D17" w14:textId="77777777" w:rsidTr="00003B3D">
        <w:trPr>
          <w:trHeight w:val="278"/>
        </w:trPr>
        <w:tc>
          <w:tcPr>
            <w:tcW w:w="2727" w:type="dxa"/>
            <w:tcBorders>
              <w:top w:val="nil"/>
              <w:left w:val="nil"/>
              <w:bottom w:val="nil"/>
              <w:right w:val="nil"/>
            </w:tcBorders>
            <w:shd w:val="clear" w:color="auto" w:fill="auto"/>
            <w:noWrap/>
            <w:vAlign w:val="bottom"/>
            <w:hideMark/>
          </w:tcPr>
          <w:p w14:paraId="3B405E37" w14:textId="77777777" w:rsidR="007F76BE" w:rsidRPr="007F76BE" w:rsidRDefault="007F76BE" w:rsidP="007F76BE">
            <w:pPr>
              <w:spacing w:after="0" w:line="240" w:lineRule="auto"/>
              <w:rPr>
                <w:rFonts w:ascii="Times New Roman" w:eastAsia="Times New Roman" w:hAnsi="Times New Roman" w:cs="Times New Roman"/>
                <w:sz w:val="20"/>
                <w:szCs w:val="20"/>
              </w:rPr>
            </w:pPr>
          </w:p>
        </w:tc>
        <w:tc>
          <w:tcPr>
            <w:tcW w:w="2211" w:type="dxa"/>
            <w:tcBorders>
              <w:top w:val="nil"/>
              <w:left w:val="nil"/>
              <w:bottom w:val="nil"/>
              <w:right w:val="nil"/>
            </w:tcBorders>
            <w:shd w:val="clear" w:color="auto" w:fill="auto"/>
            <w:noWrap/>
            <w:vAlign w:val="bottom"/>
            <w:hideMark/>
          </w:tcPr>
          <w:p w14:paraId="2F6B4850" w14:textId="3FD8312C"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211" w:type="dxa"/>
            <w:tcBorders>
              <w:top w:val="nil"/>
              <w:left w:val="nil"/>
              <w:bottom w:val="nil"/>
              <w:right w:val="nil"/>
            </w:tcBorders>
            <w:shd w:val="clear" w:color="auto" w:fill="auto"/>
            <w:noWrap/>
            <w:vAlign w:val="bottom"/>
            <w:hideMark/>
          </w:tcPr>
          <w:p w14:paraId="41C1E0DB" w14:textId="0E8B00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211" w:type="dxa"/>
            <w:tcBorders>
              <w:top w:val="nil"/>
              <w:left w:val="nil"/>
              <w:bottom w:val="nil"/>
              <w:right w:val="nil"/>
            </w:tcBorders>
            <w:shd w:val="clear" w:color="auto" w:fill="auto"/>
            <w:noWrap/>
            <w:vAlign w:val="bottom"/>
            <w:hideMark/>
          </w:tcPr>
          <w:p w14:paraId="45DC0973" w14:textId="4EFFD934"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7F76BE" w:rsidRPr="007F76BE" w14:paraId="580534D7" w14:textId="77777777" w:rsidTr="00003B3D">
        <w:trPr>
          <w:trHeight w:val="278"/>
        </w:trPr>
        <w:tc>
          <w:tcPr>
            <w:tcW w:w="2727" w:type="dxa"/>
            <w:tcBorders>
              <w:top w:val="nil"/>
              <w:left w:val="nil"/>
              <w:bottom w:val="single" w:sz="4" w:space="0" w:color="auto"/>
              <w:right w:val="nil"/>
            </w:tcBorders>
            <w:shd w:val="clear" w:color="auto" w:fill="auto"/>
            <w:noWrap/>
            <w:vAlign w:val="bottom"/>
            <w:hideMark/>
          </w:tcPr>
          <w:p w14:paraId="6FF70CCD"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w:t>
            </w:r>
          </w:p>
        </w:tc>
        <w:tc>
          <w:tcPr>
            <w:tcW w:w="2211" w:type="dxa"/>
            <w:tcBorders>
              <w:top w:val="nil"/>
              <w:left w:val="nil"/>
              <w:bottom w:val="single" w:sz="4" w:space="0" w:color="auto"/>
              <w:right w:val="nil"/>
            </w:tcBorders>
            <w:shd w:val="clear" w:color="auto" w:fill="auto"/>
            <w:noWrap/>
            <w:vAlign w:val="bottom"/>
            <w:hideMark/>
          </w:tcPr>
          <w:p w14:paraId="73B2FF51"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HR (95% CI)</w:t>
            </w:r>
          </w:p>
        </w:tc>
        <w:tc>
          <w:tcPr>
            <w:tcW w:w="2211" w:type="dxa"/>
            <w:tcBorders>
              <w:top w:val="nil"/>
              <w:left w:val="nil"/>
              <w:bottom w:val="single" w:sz="4" w:space="0" w:color="auto"/>
              <w:right w:val="nil"/>
            </w:tcBorders>
            <w:shd w:val="clear" w:color="auto" w:fill="auto"/>
            <w:noWrap/>
            <w:vAlign w:val="bottom"/>
            <w:hideMark/>
          </w:tcPr>
          <w:p w14:paraId="34F9C78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HR (95% CI)</w:t>
            </w:r>
          </w:p>
        </w:tc>
        <w:tc>
          <w:tcPr>
            <w:tcW w:w="2211" w:type="dxa"/>
            <w:tcBorders>
              <w:top w:val="nil"/>
              <w:left w:val="nil"/>
              <w:bottom w:val="single" w:sz="4" w:space="0" w:color="auto"/>
              <w:right w:val="nil"/>
            </w:tcBorders>
            <w:shd w:val="clear" w:color="auto" w:fill="auto"/>
            <w:noWrap/>
            <w:vAlign w:val="bottom"/>
            <w:hideMark/>
          </w:tcPr>
          <w:p w14:paraId="6D685EAE"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HR (95% CI)</w:t>
            </w:r>
          </w:p>
        </w:tc>
      </w:tr>
      <w:tr w:rsidR="007F76BE" w:rsidRPr="007F76BE" w14:paraId="6D4E9174" w14:textId="77777777" w:rsidTr="00003B3D">
        <w:trPr>
          <w:trHeight w:val="285"/>
        </w:trPr>
        <w:tc>
          <w:tcPr>
            <w:tcW w:w="2727" w:type="dxa"/>
            <w:tcBorders>
              <w:top w:val="nil"/>
              <w:left w:val="nil"/>
              <w:bottom w:val="nil"/>
              <w:right w:val="nil"/>
            </w:tcBorders>
            <w:shd w:val="clear" w:color="auto" w:fill="auto"/>
            <w:noWrap/>
            <w:vAlign w:val="bottom"/>
            <w:hideMark/>
          </w:tcPr>
          <w:p w14:paraId="5AC91138"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CRN</w:t>
            </w:r>
          </w:p>
        </w:tc>
        <w:tc>
          <w:tcPr>
            <w:tcW w:w="2211" w:type="dxa"/>
            <w:tcBorders>
              <w:top w:val="nil"/>
              <w:left w:val="nil"/>
              <w:bottom w:val="nil"/>
              <w:right w:val="nil"/>
            </w:tcBorders>
            <w:shd w:val="clear" w:color="auto" w:fill="auto"/>
            <w:noWrap/>
            <w:vAlign w:val="center"/>
            <w:hideMark/>
          </w:tcPr>
          <w:p w14:paraId="6EA6678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1.148 (1.073 - 1.228)</w:t>
            </w:r>
          </w:p>
        </w:tc>
        <w:tc>
          <w:tcPr>
            <w:tcW w:w="2211" w:type="dxa"/>
            <w:tcBorders>
              <w:top w:val="nil"/>
              <w:left w:val="nil"/>
              <w:bottom w:val="nil"/>
              <w:right w:val="nil"/>
            </w:tcBorders>
            <w:shd w:val="clear" w:color="auto" w:fill="auto"/>
            <w:noWrap/>
            <w:vAlign w:val="center"/>
            <w:hideMark/>
          </w:tcPr>
          <w:p w14:paraId="00DDE216"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1.180 (1.096 - 1.271)</w:t>
            </w:r>
          </w:p>
        </w:tc>
        <w:tc>
          <w:tcPr>
            <w:tcW w:w="2211" w:type="dxa"/>
            <w:tcBorders>
              <w:top w:val="nil"/>
              <w:left w:val="nil"/>
              <w:bottom w:val="nil"/>
              <w:right w:val="nil"/>
            </w:tcBorders>
            <w:shd w:val="clear" w:color="auto" w:fill="auto"/>
            <w:noWrap/>
            <w:vAlign w:val="center"/>
            <w:hideMark/>
          </w:tcPr>
          <w:p w14:paraId="5B372335"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1.019 (0.868 - 1.195)</w:t>
            </w:r>
          </w:p>
        </w:tc>
      </w:tr>
      <w:tr w:rsidR="007F76BE" w:rsidRPr="007F76BE" w14:paraId="19319A44" w14:textId="77777777" w:rsidTr="00003B3D">
        <w:trPr>
          <w:trHeight w:val="278"/>
        </w:trPr>
        <w:tc>
          <w:tcPr>
            <w:tcW w:w="2727" w:type="dxa"/>
            <w:tcBorders>
              <w:top w:val="nil"/>
              <w:left w:val="nil"/>
              <w:bottom w:val="nil"/>
              <w:right w:val="nil"/>
            </w:tcBorders>
            <w:shd w:val="clear" w:color="000000" w:fill="FFFFFF"/>
            <w:noWrap/>
            <w:vAlign w:val="center"/>
            <w:hideMark/>
          </w:tcPr>
          <w:p w14:paraId="7A2EF557"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Some College</w:t>
            </w:r>
          </w:p>
        </w:tc>
        <w:tc>
          <w:tcPr>
            <w:tcW w:w="2211" w:type="dxa"/>
            <w:tcBorders>
              <w:top w:val="nil"/>
              <w:left w:val="nil"/>
              <w:bottom w:val="nil"/>
              <w:right w:val="nil"/>
            </w:tcBorders>
            <w:shd w:val="clear" w:color="auto" w:fill="auto"/>
            <w:noWrap/>
            <w:vAlign w:val="center"/>
            <w:hideMark/>
          </w:tcPr>
          <w:p w14:paraId="76870183"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0.870 (0.831 - 0.911)</w:t>
            </w:r>
          </w:p>
        </w:tc>
        <w:tc>
          <w:tcPr>
            <w:tcW w:w="2211" w:type="dxa"/>
            <w:tcBorders>
              <w:top w:val="nil"/>
              <w:left w:val="nil"/>
              <w:bottom w:val="nil"/>
              <w:right w:val="nil"/>
            </w:tcBorders>
            <w:shd w:val="clear" w:color="auto" w:fill="auto"/>
            <w:noWrap/>
            <w:vAlign w:val="center"/>
            <w:hideMark/>
          </w:tcPr>
          <w:p w14:paraId="345208F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0.870 (0.828 - 0.914)</w:t>
            </w:r>
          </w:p>
        </w:tc>
        <w:tc>
          <w:tcPr>
            <w:tcW w:w="2211" w:type="dxa"/>
            <w:tcBorders>
              <w:top w:val="nil"/>
              <w:left w:val="nil"/>
              <w:bottom w:val="nil"/>
              <w:right w:val="nil"/>
            </w:tcBorders>
            <w:shd w:val="clear" w:color="auto" w:fill="auto"/>
            <w:noWrap/>
            <w:vAlign w:val="center"/>
            <w:hideMark/>
          </w:tcPr>
          <w:p w14:paraId="4A2F71E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0.887 (0.784 - 1.003)</w:t>
            </w:r>
          </w:p>
        </w:tc>
      </w:tr>
      <w:tr w:rsidR="007F76BE" w:rsidRPr="007F76BE" w14:paraId="363356C1" w14:textId="77777777" w:rsidTr="00003B3D">
        <w:trPr>
          <w:trHeight w:val="278"/>
        </w:trPr>
        <w:tc>
          <w:tcPr>
            <w:tcW w:w="2727" w:type="dxa"/>
            <w:tcBorders>
              <w:top w:val="nil"/>
              <w:left w:val="nil"/>
              <w:bottom w:val="nil"/>
              <w:right w:val="nil"/>
            </w:tcBorders>
            <w:shd w:val="clear" w:color="000000" w:fill="FFFFFF"/>
            <w:noWrap/>
            <w:vAlign w:val="center"/>
            <w:hideMark/>
          </w:tcPr>
          <w:p w14:paraId="1EF7D309"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College Degree</w:t>
            </w:r>
          </w:p>
        </w:tc>
        <w:tc>
          <w:tcPr>
            <w:tcW w:w="2211" w:type="dxa"/>
            <w:tcBorders>
              <w:top w:val="nil"/>
              <w:left w:val="nil"/>
              <w:bottom w:val="nil"/>
              <w:right w:val="nil"/>
            </w:tcBorders>
            <w:shd w:val="clear" w:color="auto" w:fill="auto"/>
            <w:noWrap/>
            <w:vAlign w:val="center"/>
            <w:hideMark/>
          </w:tcPr>
          <w:p w14:paraId="2467B9D1"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0.718 (0.677 - 0.762)</w:t>
            </w:r>
          </w:p>
        </w:tc>
        <w:tc>
          <w:tcPr>
            <w:tcW w:w="2211" w:type="dxa"/>
            <w:tcBorders>
              <w:top w:val="nil"/>
              <w:left w:val="nil"/>
              <w:bottom w:val="nil"/>
              <w:right w:val="nil"/>
            </w:tcBorders>
            <w:shd w:val="clear" w:color="auto" w:fill="auto"/>
            <w:noWrap/>
            <w:vAlign w:val="center"/>
            <w:hideMark/>
          </w:tcPr>
          <w:p w14:paraId="3A504D95"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0.713 (0.668 - 0.761)</w:t>
            </w:r>
          </w:p>
        </w:tc>
        <w:tc>
          <w:tcPr>
            <w:tcW w:w="2211" w:type="dxa"/>
            <w:tcBorders>
              <w:top w:val="nil"/>
              <w:left w:val="nil"/>
              <w:bottom w:val="nil"/>
              <w:right w:val="nil"/>
            </w:tcBorders>
            <w:shd w:val="clear" w:color="auto" w:fill="auto"/>
            <w:noWrap/>
            <w:vAlign w:val="center"/>
            <w:hideMark/>
          </w:tcPr>
          <w:p w14:paraId="35BD31F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0.751 (0.646 - 0.873)</w:t>
            </w:r>
          </w:p>
        </w:tc>
      </w:tr>
      <w:tr w:rsidR="007F76BE" w:rsidRPr="007F76BE" w14:paraId="26B7AD2C" w14:textId="77777777" w:rsidTr="00003B3D">
        <w:trPr>
          <w:trHeight w:val="278"/>
        </w:trPr>
        <w:tc>
          <w:tcPr>
            <w:tcW w:w="2727" w:type="dxa"/>
            <w:tcBorders>
              <w:top w:val="nil"/>
              <w:left w:val="nil"/>
              <w:bottom w:val="nil"/>
              <w:right w:val="nil"/>
            </w:tcBorders>
            <w:shd w:val="clear" w:color="000000" w:fill="FFFFFF"/>
            <w:noWrap/>
            <w:vAlign w:val="center"/>
            <w:hideMark/>
          </w:tcPr>
          <w:p w14:paraId="6A940B8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Age</w:t>
            </w:r>
          </w:p>
        </w:tc>
        <w:tc>
          <w:tcPr>
            <w:tcW w:w="2211" w:type="dxa"/>
            <w:tcBorders>
              <w:top w:val="nil"/>
              <w:left w:val="nil"/>
              <w:bottom w:val="nil"/>
              <w:right w:val="nil"/>
            </w:tcBorders>
            <w:shd w:val="clear" w:color="auto" w:fill="auto"/>
            <w:noWrap/>
            <w:vAlign w:val="center"/>
            <w:hideMark/>
          </w:tcPr>
          <w:p w14:paraId="4C8ACC40"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1.074 (1.072 - 1.077)</w:t>
            </w:r>
          </w:p>
        </w:tc>
        <w:tc>
          <w:tcPr>
            <w:tcW w:w="2211" w:type="dxa"/>
            <w:tcBorders>
              <w:top w:val="nil"/>
              <w:left w:val="nil"/>
              <w:bottom w:val="nil"/>
              <w:right w:val="nil"/>
            </w:tcBorders>
            <w:shd w:val="clear" w:color="auto" w:fill="auto"/>
            <w:noWrap/>
            <w:vAlign w:val="center"/>
            <w:hideMark/>
          </w:tcPr>
          <w:p w14:paraId="03CA926A"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1.075 (1.072 - 1.077)</w:t>
            </w:r>
          </w:p>
        </w:tc>
        <w:tc>
          <w:tcPr>
            <w:tcW w:w="2211" w:type="dxa"/>
            <w:tcBorders>
              <w:top w:val="nil"/>
              <w:left w:val="nil"/>
              <w:bottom w:val="nil"/>
              <w:right w:val="nil"/>
            </w:tcBorders>
            <w:shd w:val="clear" w:color="auto" w:fill="auto"/>
            <w:noWrap/>
            <w:vAlign w:val="center"/>
            <w:hideMark/>
          </w:tcPr>
          <w:p w14:paraId="0D5F93D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1.071 (1.064 - 1.078)</w:t>
            </w:r>
          </w:p>
        </w:tc>
      </w:tr>
      <w:tr w:rsidR="007F76BE" w:rsidRPr="007F76BE" w14:paraId="137DA2C4" w14:textId="77777777" w:rsidTr="00003B3D">
        <w:trPr>
          <w:trHeight w:val="278"/>
        </w:trPr>
        <w:tc>
          <w:tcPr>
            <w:tcW w:w="2727" w:type="dxa"/>
            <w:tcBorders>
              <w:top w:val="nil"/>
              <w:left w:val="nil"/>
              <w:bottom w:val="nil"/>
              <w:right w:val="nil"/>
            </w:tcBorders>
            <w:shd w:val="clear" w:color="000000" w:fill="FFFFFF"/>
            <w:noWrap/>
            <w:vAlign w:val="center"/>
            <w:hideMark/>
          </w:tcPr>
          <w:p w14:paraId="6F7B3371"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$20,000 to &lt; $45,000</w:t>
            </w:r>
          </w:p>
        </w:tc>
        <w:tc>
          <w:tcPr>
            <w:tcW w:w="2211" w:type="dxa"/>
            <w:tcBorders>
              <w:top w:val="nil"/>
              <w:left w:val="nil"/>
              <w:bottom w:val="nil"/>
              <w:right w:val="nil"/>
            </w:tcBorders>
            <w:shd w:val="clear" w:color="auto" w:fill="auto"/>
            <w:noWrap/>
            <w:vAlign w:val="center"/>
            <w:hideMark/>
          </w:tcPr>
          <w:p w14:paraId="64717AA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0.927 (0.882 - 0.975)</w:t>
            </w:r>
          </w:p>
        </w:tc>
        <w:tc>
          <w:tcPr>
            <w:tcW w:w="2211" w:type="dxa"/>
            <w:tcBorders>
              <w:top w:val="nil"/>
              <w:left w:val="nil"/>
              <w:bottom w:val="nil"/>
              <w:right w:val="nil"/>
            </w:tcBorders>
            <w:shd w:val="clear" w:color="auto" w:fill="auto"/>
            <w:noWrap/>
            <w:vAlign w:val="center"/>
            <w:hideMark/>
          </w:tcPr>
          <w:p w14:paraId="707C05CD"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0.911 (0.865 - 0.960)</w:t>
            </w:r>
          </w:p>
        </w:tc>
        <w:tc>
          <w:tcPr>
            <w:tcW w:w="2211" w:type="dxa"/>
            <w:tcBorders>
              <w:top w:val="nil"/>
              <w:left w:val="nil"/>
              <w:bottom w:val="nil"/>
              <w:right w:val="nil"/>
            </w:tcBorders>
            <w:shd w:val="clear" w:color="auto" w:fill="auto"/>
            <w:noWrap/>
            <w:vAlign w:val="center"/>
            <w:hideMark/>
          </w:tcPr>
          <w:p w14:paraId="60F78A33"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1.049 (0.919 - 1.198)</w:t>
            </w:r>
          </w:p>
        </w:tc>
      </w:tr>
      <w:tr w:rsidR="007F76BE" w:rsidRPr="007F76BE" w14:paraId="151AD10A" w14:textId="77777777" w:rsidTr="00003B3D">
        <w:trPr>
          <w:trHeight w:val="278"/>
        </w:trPr>
        <w:tc>
          <w:tcPr>
            <w:tcW w:w="2727" w:type="dxa"/>
            <w:tcBorders>
              <w:top w:val="nil"/>
              <w:left w:val="nil"/>
              <w:bottom w:val="nil"/>
              <w:right w:val="nil"/>
            </w:tcBorders>
            <w:shd w:val="clear" w:color="000000" w:fill="FFFFFF"/>
            <w:noWrap/>
            <w:vAlign w:val="center"/>
            <w:hideMark/>
          </w:tcPr>
          <w:p w14:paraId="55DA03AE"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$45,000 to &lt; $65,000</w:t>
            </w:r>
          </w:p>
        </w:tc>
        <w:tc>
          <w:tcPr>
            <w:tcW w:w="2211" w:type="dxa"/>
            <w:tcBorders>
              <w:top w:val="nil"/>
              <w:left w:val="nil"/>
              <w:bottom w:val="nil"/>
              <w:right w:val="nil"/>
            </w:tcBorders>
            <w:shd w:val="clear" w:color="auto" w:fill="auto"/>
            <w:noWrap/>
            <w:vAlign w:val="center"/>
            <w:hideMark/>
          </w:tcPr>
          <w:p w14:paraId="27CC192E"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0.820 (0.773 - 0.870)</w:t>
            </w:r>
          </w:p>
        </w:tc>
        <w:tc>
          <w:tcPr>
            <w:tcW w:w="2211" w:type="dxa"/>
            <w:tcBorders>
              <w:top w:val="nil"/>
              <w:left w:val="nil"/>
              <w:bottom w:val="nil"/>
              <w:right w:val="nil"/>
            </w:tcBorders>
            <w:shd w:val="clear" w:color="auto" w:fill="auto"/>
            <w:noWrap/>
            <w:vAlign w:val="center"/>
            <w:hideMark/>
          </w:tcPr>
          <w:p w14:paraId="5BEED3E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0.813 (0.761 - 0.867)</w:t>
            </w:r>
          </w:p>
        </w:tc>
        <w:tc>
          <w:tcPr>
            <w:tcW w:w="2211" w:type="dxa"/>
            <w:tcBorders>
              <w:top w:val="nil"/>
              <w:left w:val="nil"/>
              <w:bottom w:val="nil"/>
              <w:right w:val="nil"/>
            </w:tcBorders>
            <w:shd w:val="clear" w:color="auto" w:fill="auto"/>
            <w:noWrap/>
            <w:vAlign w:val="center"/>
            <w:hideMark/>
          </w:tcPr>
          <w:p w14:paraId="7444F93F"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0.895 (0.773 - 1.036)</w:t>
            </w:r>
          </w:p>
        </w:tc>
      </w:tr>
      <w:tr w:rsidR="007F76BE" w:rsidRPr="007F76BE" w14:paraId="77E01A53" w14:textId="77777777" w:rsidTr="00003B3D">
        <w:trPr>
          <w:trHeight w:val="278"/>
        </w:trPr>
        <w:tc>
          <w:tcPr>
            <w:tcW w:w="2727" w:type="dxa"/>
            <w:tcBorders>
              <w:top w:val="nil"/>
              <w:left w:val="nil"/>
              <w:bottom w:val="nil"/>
              <w:right w:val="nil"/>
            </w:tcBorders>
            <w:shd w:val="clear" w:color="000000" w:fill="FFFFFF"/>
            <w:noWrap/>
            <w:vAlign w:val="center"/>
            <w:hideMark/>
          </w:tcPr>
          <w:p w14:paraId="40D2168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$65,000 to &lt; $85,000</w:t>
            </w:r>
          </w:p>
        </w:tc>
        <w:tc>
          <w:tcPr>
            <w:tcW w:w="2211" w:type="dxa"/>
            <w:tcBorders>
              <w:top w:val="nil"/>
              <w:left w:val="nil"/>
              <w:bottom w:val="nil"/>
              <w:right w:val="nil"/>
            </w:tcBorders>
            <w:shd w:val="clear" w:color="auto" w:fill="auto"/>
            <w:noWrap/>
            <w:vAlign w:val="center"/>
            <w:hideMark/>
          </w:tcPr>
          <w:p w14:paraId="56B6B465"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0.719 (0.664 - 0.779)</w:t>
            </w:r>
          </w:p>
        </w:tc>
        <w:tc>
          <w:tcPr>
            <w:tcW w:w="2211" w:type="dxa"/>
            <w:tcBorders>
              <w:top w:val="nil"/>
              <w:left w:val="nil"/>
              <w:bottom w:val="nil"/>
              <w:right w:val="nil"/>
            </w:tcBorders>
            <w:shd w:val="clear" w:color="auto" w:fill="auto"/>
            <w:noWrap/>
            <w:vAlign w:val="center"/>
            <w:hideMark/>
          </w:tcPr>
          <w:p w14:paraId="3A337CDB"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0.720 (0.663 - 0.782)</w:t>
            </w:r>
          </w:p>
        </w:tc>
        <w:tc>
          <w:tcPr>
            <w:tcW w:w="2211" w:type="dxa"/>
            <w:tcBorders>
              <w:top w:val="nil"/>
              <w:left w:val="nil"/>
              <w:bottom w:val="nil"/>
              <w:right w:val="nil"/>
            </w:tcBorders>
            <w:shd w:val="clear" w:color="auto" w:fill="auto"/>
            <w:noWrap/>
            <w:vAlign w:val="center"/>
            <w:hideMark/>
          </w:tcPr>
          <w:p w14:paraId="6449A231"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0.722 (0.571 - 0.912)</w:t>
            </w:r>
          </w:p>
        </w:tc>
      </w:tr>
      <w:tr w:rsidR="007F76BE" w:rsidRPr="007F76BE" w14:paraId="50F56FCA" w14:textId="77777777" w:rsidTr="00003B3D">
        <w:trPr>
          <w:trHeight w:val="278"/>
        </w:trPr>
        <w:tc>
          <w:tcPr>
            <w:tcW w:w="2727" w:type="dxa"/>
            <w:tcBorders>
              <w:top w:val="nil"/>
              <w:left w:val="nil"/>
              <w:bottom w:val="nil"/>
              <w:right w:val="nil"/>
            </w:tcBorders>
            <w:shd w:val="clear" w:color="000000" w:fill="FFFFFF"/>
            <w:noWrap/>
            <w:vAlign w:val="center"/>
            <w:hideMark/>
          </w:tcPr>
          <w:p w14:paraId="6B5ECAE6"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$85,000 to &lt; $100,000</w:t>
            </w:r>
          </w:p>
        </w:tc>
        <w:tc>
          <w:tcPr>
            <w:tcW w:w="2211" w:type="dxa"/>
            <w:tcBorders>
              <w:top w:val="nil"/>
              <w:left w:val="nil"/>
              <w:bottom w:val="nil"/>
              <w:right w:val="nil"/>
            </w:tcBorders>
            <w:shd w:val="clear" w:color="auto" w:fill="auto"/>
            <w:noWrap/>
            <w:vAlign w:val="center"/>
            <w:hideMark/>
          </w:tcPr>
          <w:p w14:paraId="2E9AD75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0.613 (0.504 - 0.745)</w:t>
            </w:r>
          </w:p>
        </w:tc>
        <w:tc>
          <w:tcPr>
            <w:tcW w:w="2211" w:type="dxa"/>
            <w:tcBorders>
              <w:top w:val="nil"/>
              <w:left w:val="nil"/>
              <w:bottom w:val="nil"/>
              <w:right w:val="nil"/>
            </w:tcBorders>
            <w:shd w:val="clear" w:color="auto" w:fill="auto"/>
            <w:noWrap/>
            <w:vAlign w:val="center"/>
            <w:hideMark/>
          </w:tcPr>
          <w:p w14:paraId="0544BD5E"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0.584 (0.445 - 0.767)</w:t>
            </w:r>
          </w:p>
        </w:tc>
        <w:tc>
          <w:tcPr>
            <w:tcW w:w="2211" w:type="dxa"/>
            <w:tcBorders>
              <w:top w:val="nil"/>
              <w:left w:val="nil"/>
              <w:bottom w:val="nil"/>
              <w:right w:val="nil"/>
            </w:tcBorders>
            <w:shd w:val="clear" w:color="auto" w:fill="auto"/>
            <w:noWrap/>
            <w:vAlign w:val="center"/>
            <w:hideMark/>
          </w:tcPr>
          <w:p w14:paraId="39216390"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0.700 (0.509 - 0.964)</w:t>
            </w:r>
          </w:p>
        </w:tc>
      </w:tr>
      <w:tr w:rsidR="007F76BE" w:rsidRPr="007F76BE" w14:paraId="4557A496" w14:textId="77777777" w:rsidTr="00003B3D">
        <w:trPr>
          <w:trHeight w:val="278"/>
        </w:trPr>
        <w:tc>
          <w:tcPr>
            <w:tcW w:w="2727" w:type="dxa"/>
            <w:tcBorders>
              <w:top w:val="nil"/>
              <w:left w:val="nil"/>
              <w:bottom w:val="nil"/>
              <w:right w:val="nil"/>
            </w:tcBorders>
            <w:shd w:val="clear" w:color="000000" w:fill="FFFFFF"/>
            <w:noWrap/>
            <w:vAlign w:val="center"/>
            <w:hideMark/>
          </w:tcPr>
          <w:p w14:paraId="72CE8879"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$100,000 or more</w:t>
            </w:r>
          </w:p>
        </w:tc>
        <w:tc>
          <w:tcPr>
            <w:tcW w:w="2211" w:type="dxa"/>
            <w:tcBorders>
              <w:top w:val="nil"/>
              <w:left w:val="nil"/>
              <w:bottom w:val="nil"/>
              <w:right w:val="nil"/>
            </w:tcBorders>
            <w:shd w:val="clear" w:color="auto" w:fill="auto"/>
            <w:noWrap/>
            <w:vAlign w:val="center"/>
            <w:hideMark/>
          </w:tcPr>
          <w:p w14:paraId="78567FF7"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0.663 (0.573 - 0.766)</w:t>
            </w:r>
          </w:p>
        </w:tc>
        <w:tc>
          <w:tcPr>
            <w:tcW w:w="2211" w:type="dxa"/>
            <w:tcBorders>
              <w:top w:val="nil"/>
              <w:left w:val="nil"/>
              <w:bottom w:val="nil"/>
              <w:right w:val="nil"/>
            </w:tcBorders>
            <w:shd w:val="clear" w:color="auto" w:fill="auto"/>
            <w:noWrap/>
            <w:vAlign w:val="center"/>
            <w:hideMark/>
          </w:tcPr>
          <w:p w14:paraId="29782A3B"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0.586 (0.462 - 0.742)</w:t>
            </w:r>
          </w:p>
        </w:tc>
        <w:tc>
          <w:tcPr>
            <w:tcW w:w="2211" w:type="dxa"/>
            <w:tcBorders>
              <w:top w:val="nil"/>
              <w:left w:val="nil"/>
              <w:bottom w:val="nil"/>
              <w:right w:val="nil"/>
            </w:tcBorders>
            <w:shd w:val="clear" w:color="auto" w:fill="auto"/>
            <w:noWrap/>
            <w:vAlign w:val="center"/>
            <w:hideMark/>
          </w:tcPr>
          <w:p w14:paraId="01F8EAE2"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0.797 (0.635 - 1.001)</w:t>
            </w:r>
          </w:p>
        </w:tc>
      </w:tr>
      <w:tr w:rsidR="007F76BE" w:rsidRPr="007F76BE" w14:paraId="6999C708" w14:textId="77777777" w:rsidTr="00003B3D">
        <w:trPr>
          <w:trHeight w:val="278"/>
        </w:trPr>
        <w:tc>
          <w:tcPr>
            <w:tcW w:w="2727" w:type="dxa"/>
            <w:tcBorders>
              <w:top w:val="nil"/>
              <w:left w:val="nil"/>
              <w:bottom w:val="nil"/>
              <w:right w:val="nil"/>
            </w:tcBorders>
            <w:shd w:val="clear" w:color="auto" w:fill="auto"/>
            <w:noWrap/>
            <w:vAlign w:val="bottom"/>
            <w:hideMark/>
          </w:tcPr>
          <w:p w14:paraId="4E51E91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Female Sex</w:t>
            </w:r>
          </w:p>
        </w:tc>
        <w:tc>
          <w:tcPr>
            <w:tcW w:w="2211" w:type="dxa"/>
            <w:tcBorders>
              <w:top w:val="nil"/>
              <w:left w:val="nil"/>
              <w:bottom w:val="nil"/>
              <w:right w:val="nil"/>
            </w:tcBorders>
            <w:shd w:val="clear" w:color="auto" w:fill="auto"/>
            <w:noWrap/>
            <w:vAlign w:val="center"/>
            <w:hideMark/>
          </w:tcPr>
          <w:p w14:paraId="3767AC43"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0.718 (0.692 - 0.746)</w:t>
            </w:r>
          </w:p>
        </w:tc>
        <w:tc>
          <w:tcPr>
            <w:tcW w:w="2211" w:type="dxa"/>
            <w:tcBorders>
              <w:top w:val="nil"/>
              <w:left w:val="nil"/>
              <w:bottom w:val="nil"/>
              <w:right w:val="nil"/>
            </w:tcBorders>
            <w:shd w:val="clear" w:color="auto" w:fill="auto"/>
            <w:noWrap/>
            <w:vAlign w:val="center"/>
            <w:hideMark/>
          </w:tcPr>
          <w:p w14:paraId="1F4853D1"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0.719 (0.690 - 0.750)</w:t>
            </w:r>
          </w:p>
        </w:tc>
        <w:tc>
          <w:tcPr>
            <w:tcW w:w="2211" w:type="dxa"/>
            <w:tcBorders>
              <w:top w:val="nil"/>
              <w:left w:val="nil"/>
              <w:bottom w:val="nil"/>
              <w:right w:val="nil"/>
            </w:tcBorders>
            <w:shd w:val="clear" w:color="auto" w:fill="auto"/>
            <w:noWrap/>
            <w:vAlign w:val="center"/>
            <w:hideMark/>
          </w:tcPr>
          <w:p w14:paraId="34C44BB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0.714 (0.649 - 0.786)</w:t>
            </w:r>
          </w:p>
        </w:tc>
      </w:tr>
      <w:tr w:rsidR="007F76BE" w:rsidRPr="007F76BE" w14:paraId="5476AEBD" w14:textId="77777777" w:rsidTr="00003B3D">
        <w:trPr>
          <w:trHeight w:val="278"/>
        </w:trPr>
        <w:tc>
          <w:tcPr>
            <w:tcW w:w="2727" w:type="dxa"/>
            <w:tcBorders>
              <w:top w:val="nil"/>
              <w:left w:val="nil"/>
              <w:bottom w:val="nil"/>
              <w:right w:val="nil"/>
            </w:tcBorders>
            <w:shd w:val="clear" w:color="000000" w:fill="FFFFFF"/>
            <w:noWrap/>
            <w:vAlign w:val="center"/>
            <w:hideMark/>
          </w:tcPr>
          <w:p w14:paraId="4B755B0B"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Public Insurance</w:t>
            </w:r>
          </w:p>
        </w:tc>
        <w:tc>
          <w:tcPr>
            <w:tcW w:w="2211" w:type="dxa"/>
            <w:tcBorders>
              <w:top w:val="nil"/>
              <w:left w:val="nil"/>
              <w:bottom w:val="nil"/>
              <w:right w:val="nil"/>
            </w:tcBorders>
            <w:shd w:val="clear" w:color="auto" w:fill="auto"/>
            <w:noWrap/>
            <w:vAlign w:val="center"/>
            <w:hideMark/>
          </w:tcPr>
          <w:p w14:paraId="7032865E"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1.369 (1.205 - 1.555)</w:t>
            </w:r>
          </w:p>
        </w:tc>
        <w:tc>
          <w:tcPr>
            <w:tcW w:w="2211" w:type="dxa"/>
            <w:tcBorders>
              <w:top w:val="nil"/>
              <w:left w:val="nil"/>
              <w:bottom w:val="nil"/>
              <w:right w:val="nil"/>
            </w:tcBorders>
            <w:shd w:val="clear" w:color="auto" w:fill="auto"/>
            <w:noWrap/>
            <w:vAlign w:val="center"/>
            <w:hideMark/>
          </w:tcPr>
          <w:p w14:paraId="5D59A807"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1.352 (1.181 - 1.548)</w:t>
            </w:r>
          </w:p>
        </w:tc>
        <w:tc>
          <w:tcPr>
            <w:tcW w:w="2211" w:type="dxa"/>
            <w:tcBorders>
              <w:top w:val="nil"/>
              <w:left w:val="nil"/>
              <w:bottom w:val="nil"/>
              <w:right w:val="nil"/>
            </w:tcBorders>
            <w:shd w:val="clear" w:color="auto" w:fill="auto"/>
            <w:noWrap/>
            <w:vAlign w:val="center"/>
            <w:hideMark/>
          </w:tcPr>
          <w:p w14:paraId="538FF354"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1.465 (1.069 - 2.008)</w:t>
            </w:r>
          </w:p>
        </w:tc>
      </w:tr>
      <w:tr w:rsidR="007F76BE" w:rsidRPr="007F76BE" w14:paraId="72D47A02" w14:textId="77777777" w:rsidTr="00003B3D">
        <w:trPr>
          <w:trHeight w:val="278"/>
        </w:trPr>
        <w:tc>
          <w:tcPr>
            <w:tcW w:w="2727" w:type="dxa"/>
            <w:tcBorders>
              <w:top w:val="nil"/>
              <w:left w:val="nil"/>
              <w:bottom w:val="nil"/>
              <w:right w:val="nil"/>
            </w:tcBorders>
            <w:shd w:val="clear" w:color="000000" w:fill="FFFFFF"/>
            <w:noWrap/>
            <w:vAlign w:val="center"/>
            <w:hideMark/>
          </w:tcPr>
          <w:p w14:paraId="681A5E9A"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Private Insurance</w:t>
            </w:r>
          </w:p>
        </w:tc>
        <w:tc>
          <w:tcPr>
            <w:tcW w:w="2211" w:type="dxa"/>
            <w:tcBorders>
              <w:top w:val="nil"/>
              <w:left w:val="nil"/>
              <w:bottom w:val="nil"/>
              <w:right w:val="nil"/>
            </w:tcBorders>
            <w:shd w:val="clear" w:color="auto" w:fill="auto"/>
            <w:noWrap/>
            <w:vAlign w:val="center"/>
            <w:hideMark/>
          </w:tcPr>
          <w:p w14:paraId="56AC20E5"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0.936 (0.828 - 1.059)</w:t>
            </w:r>
          </w:p>
        </w:tc>
        <w:tc>
          <w:tcPr>
            <w:tcW w:w="2211" w:type="dxa"/>
            <w:tcBorders>
              <w:top w:val="nil"/>
              <w:left w:val="nil"/>
              <w:bottom w:val="nil"/>
              <w:right w:val="nil"/>
            </w:tcBorders>
            <w:shd w:val="clear" w:color="auto" w:fill="auto"/>
            <w:noWrap/>
            <w:vAlign w:val="center"/>
            <w:hideMark/>
          </w:tcPr>
          <w:p w14:paraId="2476E110"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0.955 (0.837 - 1.088)</w:t>
            </w:r>
          </w:p>
        </w:tc>
        <w:tc>
          <w:tcPr>
            <w:tcW w:w="2211" w:type="dxa"/>
            <w:tcBorders>
              <w:top w:val="nil"/>
              <w:left w:val="nil"/>
              <w:bottom w:val="nil"/>
              <w:right w:val="nil"/>
            </w:tcBorders>
            <w:shd w:val="clear" w:color="auto" w:fill="auto"/>
            <w:noWrap/>
            <w:vAlign w:val="center"/>
            <w:hideMark/>
          </w:tcPr>
          <w:p w14:paraId="7FA4DD8D"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0.836 (0.607 - 1.152)</w:t>
            </w:r>
          </w:p>
        </w:tc>
      </w:tr>
      <w:tr w:rsidR="007F76BE" w:rsidRPr="007F76BE" w14:paraId="0A49CBD9" w14:textId="77777777" w:rsidTr="00003B3D">
        <w:trPr>
          <w:trHeight w:val="278"/>
        </w:trPr>
        <w:tc>
          <w:tcPr>
            <w:tcW w:w="2727" w:type="dxa"/>
            <w:tcBorders>
              <w:top w:val="nil"/>
              <w:left w:val="nil"/>
              <w:bottom w:val="nil"/>
              <w:right w:val="nil"/>
            </w:tcBorders>
            <w:shd w:val="clear" w:color="000000" w:fill="FFFFFF"/>
            <w:noWrap/>
            <w:vAlign w:val="center"/>
            <w:hideMark/>
          </w:tcPr>
          <w:p w14:paraId="5C598E71"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Military</w:t>
            </w:r>
          </w:p>
        </w:tc>
        <w:tc>
          <w:tcPr>
            <w:tcW w:w="2211" w:type="dxa"/>
            <w:tcBorders>
              <w:top w:val="nil"/>
              <w:left w:val="nil"/>
              <w:bottom w:val="nil"/>
              <w:right w:val="nil"/>
            </w:tcBorders>
            <w:shd w:val="clear" w:color="auto" w:fill="auto"/>
            <w:noWrap/>
            <w:vAlign w:val="center"/>
            <w:hideMark/>
          </w:tcPr>
          <w:p w14:paraId="72BA7EA8"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1.065 (0.910 - 1.246)</w:t>
            </w:r>
          </w:p>
        </w:tc>
        <w:tc>
          <w:tcPr>
            <w:tcW w:w="2211" w:type="dxa"/>
            <w:tcBorders>
              <w:top w:val="nil"/>
              <w:left w:val="nil"/>
              <w:bottom w:val="nil"/>
              <w:right w:val="nil"/>
            </w:tcBorders>
            <w:shd w:val="clear" w:color="auto" w:fill="auto"/>
            <w:noWrap/>
            <w:vAlign w:val="center"/>
            <w:hideMark/>
          </w:tcPr>
          <w:p w14:paraId="7799EBAA"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1.084 (0.916 - 1.283)</w:t>
            </w:r>
          </w:p>
        </w:tc>
        <w:tc>
          <w:tcPr>
            <w:tcW w:w="2211" w:type="dxa"/>
            <w:tcBorders>
              <w:top w:val="nil"/>
              <w:left w:val="nil"/>
              <w:bottom w:val="nil"/>
              <w:right w:val="nil"/>
            </w:tcBorders>
            <w:shd w:val="clear" w:color="auto" w:fill="auto"/>
            <w:noWrap/>
            <w:vAlign w:val="center"/>
            <w:hideMark/>
          </w:tcPr>
          <w:p w14:paraId="66F2C3AE"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0.985 (0.682 - 1.422)</w:t>
            </w:r>
          </w:p>
        </w:tc>
      </w:tr>
      <w:tr w:rsidR="007F76BE" w:rsidRPr="007F76BE" w14:paraId="07012F50" w14:textId="77777777" w:rsidTr="00003B3D">
        <w:trPr>
          <w:trHeight w:val="278"/>
        </w:trPr>
        <w:tc>
          <w:tcPr>
            <w:tcW w:w="2727" w:type="dxa"/>
            <w:tcBorders>
              <w:top w:val="nil"/>
              <w:left w:val="nil"/>
              <w:bottom w:val="nil"/>
              <w:right w:val="nil"/>
            </w:tcBorders>
            <w:shd w:val="clear" w:color="000000" w:fill="FFFFFF"/>
            <w:noWrap/>
            <w:vAlign w:val="center"/>
            <w:hideMark/>
          </w:tcPr>
          <w:p w14:paraId="4C1DEAF2"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Medicare</w:t>
            </w:r>
          </w:p>
        </w:tc>
        <w:tc>
          <w:tcPr>
            <w:tcW w:w="2211" w:type="dxa"/>
            <w:tcBorders>
              <w:top w:val="nil"/>
              <w:left w:val="nil"/>
              <w:bottom w:val="nil"/>
              <w:right w:val="nil"/>
            </w:tcBorders>
            <w:shd w:val="clear" w:color="auto" w:fill="auto"/>
            <w:noWrap/>
            <w:vAlign w:val="center"/>
            <w:hideMark/>
          </w:tcPr>
          <w:p w14:paraId="32CB18B6"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1.055 (0.929 - 1.199)</w:t>
            </w:r>
          </w:p>
        </w:tc>
        <w:tc>
          <w:tcPr>
            <w:tcW w:w="2211" w:type="dxa"/>
            <w:tcBorders>
              <w:top w:val="nil"/>
              <w:left w:val="nil"/>
              <w:bottom w:val="nil"/>
              <w:right w:val="nil"/>
            </w:tcBorders>
            <w:shd w:val="clear" w:color="auto" w:fill="auto"/>
            <w:noWrap/>
            <w:vAlign w:val="center"/>
            <w:hideMark/>
          </w:tcPr>
          <w:p w14:paraId="347FCCF1"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1.050 (0.916 - 1.203)</w:t>
            </w:r>
          </w:p>
        </w:tc>
        <w:tc>
          <w:tcPr>
            <w:tcW w:w="2211" w:type="dxa"/>
            <w:tcBorders>
              <w:top w:val="nil"/>
              <w:left w:val="nil"/>
              <w:bottom w:val="nil"/>
              <w:right w:val="nil"/>
            </w:tcBorders>
            <w:shd w:val="clear" w:color="auto" w:fill="auto"/>
            <w:noWrap/>
            <w:vAlign w:val="center"/>
            <w:hideMark/>
          </w:tcPr>
          <w:p w14:paraId="25E616B0"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1.089 (0.790 - 1.500)</w:t>
            </w:r>
          </w:p>
        </w:tc>
      </w:tr>
      <w:tr w:rsidR="007F76BE" w:rsidRPr="007F76BE" w14:paraId="399133CF" w14:textId="77777777" w:rsidTr="00003B3D">
        <w:trPr>
          <w:trHeight w:val="278"/>
        </w:trPr>
        <w:tc>
          <w:tcPr>
            <w:tcW w:w="2727" w:type="dxa"/>
            <w:tcBorders>
              <w:top w:val="nil"/>
              <w:left w:val="nil"/>
              <w:bottom w:val="nil"/>
              <w:right w:val="nil"/>
            </w:tcBorders>
            <w:shd w:val="clear" w:color="000000" w:fill="FFFFFF"/>
            <w:noWrap/>
            <w:vAlign w:val="center"/>
            <w:hideMark/>
          </w:tcPr>
          <w:p w14:paraId="5380CD94"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Other</w:t>
            </w:r>
          </w:p>
        </w:tc>
        <w:tc>
          <w:tcPr>
            <w:tcW w:w="2211" w:type="dxa"/>
            <w:tcBorders>
              <w:top w:val="nil"/>
              <w:left w:val="nil"/>
              <w:bottom w:val="nil"/>
              <w:right w:val="nil"/>
            </w:tcBorders>
            <w:shd w:val="clear" w:color="auto" w:fill="auto"/>
            <w:noWrap/>
            <w:vAlign w:val="center"/>
            <w:hideMark/>
          </w:tcPr>
          <w:p w14:paraId="0F5B857A"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0.653 (0.395 - 1.079)</w:t>
            </w:r>
          </w:p>
        </w:tc>
        <w:tc>
          <w:tcPr>
            <w:tcW w:w="2211" w:type="dxa"/>
            <w:tcBorders>
              <w:top w:val="nil"/>
              <w:left w:val="nil"/>
              <w:bottom w:val="nil"/>
              <w:right w:val="nil"/>
            </w:tcBorders>
            <w:shd w:val="clear" w:color="auto" w:fill="auto"/>
            <w:noWrap/>
            <w:vAlign w:val="center"/>
            <w:hideMark/>
          </w:tcPr>
          <w:p w14:paraId="451C6393"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0.672 (0.402 - 1.121)</w:t>
            </w:r>
          </w:p>
        </w:tc>
        <w:tc>
          <w:tcPr>
            <w:tcW w:w="2211" w:type="dxa"/>
            <w:tcBorders>
              <w:top w:val="nil"/>
              <w:left w:val="nil"/>
              <w:bottom w:val="nil"/>
              <w:right w:val="nil"/>
            </w:tcBorders>
            <w:shd w:val="clear" w:color="auto" w:fill="auto"/>
            <w:noWrap/>
            <w:vAlign w:val="center"/>
            <w:hideMark/>
          </w:tcPr>
          <w:p w14:paraId="6D24D87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0.416 (0.056 - 3.068)</w:t>
            </w:r>
          </w:p>
        </w:tc>
      </w:tr>
      <w:tr w:rsidR="007F76BE" w:rsidRPr="007F76BE" w14:paraId="7C367E00" w14:textId="77777777" w:rsidTr="00003B3D">
        <w:trPr>
          <w:trHeight w:val="278"/>
        </w:trPr>
        <w:tc>
          <w:tcPr>
            <w:tcW w:w="2727" w:type="dxa"/>
            <w:tcBorders>
              <w:top w:val="nil"/>
              <w:left w:val="nil"/>
              <w:bottom w:val="nil"/>
              <w:right w:val="nil"/>
            </w:tcBorders>
            <w:shd w:val="clear" w:color="000000" w:fill="FFFFFF"/>
            <w:noWrap/>
            <w:vAlign w:val="center"/>
            <w:hideMark/>
          </w:tcPr>
          <w:p w14:paraId="127D594E"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Black</w:t>
            </w:r>
          </w:p>
        </w:tc>
        <w:tc>
          <w:tcPr>
            <w:tcW w:w="2211" w:type="dxa"/>
            <w:tcBorders>
              <w:top w:val="nil"/>
              <w:left w:val="nil"/>
              <w:bottom w:val="nil"/>
              <w:right w:val="nil"/>
            </w:tcBorders>
            <w:shd w:val="clear" w:color="auto" w:fill="auto"/>
            <w:noWrap/>
            <w:vAlign w:val="center"/>
            <w:hideMark/>
          </w:tcPr>
          <w:p w14:paraId="6DD7B54A"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1.015 (0.954 - 1.079)</w:t>
            </w:r>
          </w:p>
        </w:tc>
        <w:tc>
          <w:tcPr>
            <w:tcW w:w="2211" w:type="dxa"/>
            <w:tcBorders>
              <w:top w:val="nil"/>
              <w:left w:val="nil"/>
              <w:bottom w:val="nil"/>
              <w:right w:val="nil"/>
            </w:tcBorders>
            <w:shd w:val="clear" w:color="auto" w:fill="auto"/>
            <w:noWrap/>
            <w:vAlign w:val="center"/>
            <w:hideMark/>
          </w:tcPr>
          <w:p w14:paraId="0752BB51"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1.023 (0.957 - 1.095)</w:t>
            </w:r>
          </w:p>
        </w:tc>
        <w:tc>
          <w:tcPr>
            <w:tcW w:w="2211" w:type="dxa"/>
            <w:tcBorders>
              <w:top w:val="nil"/>
              <w:left w:val="nil"/>
              <w:bottom w:val="nil"/>
              <w:right w:val="nil"/>
            </w:tcBorders>
            <w:shd w:val="clear" w:color="auto" w:fill="auto"/>
            <w:noWrap/>
            <w:vAlign w:val="center"/>
            <w:hideMark/>
          </w:tcPr>
          <w:p w14:paraId="0BE8C76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0.982 (0.848 - 1.138)</w:t>
            </w:r>
          </w:p>
        </w:tc>
      </w:tr>
      <w:tr w:rsidR="007F76BE" w:rsidRPr="007F76BE" w14:paraId="7C485F18" w14:textId="77777777" w:rsidTr="00003B3D">
        <w:trPr>
          <w:trHeight w:val="278"/>
        </w:trPr>
        <w:tc>
          <w:tcPr>
            <w:tcW w:w="2727" w:type="dxa"/>
            <w:tcBorders>
              <w:top w:val="nil"/>
              <w:left w:val="nil"/>
              <w:bottom w:val="nil"/>
              <w:right w:val="nil"/>
            </w:tcBorders>
            <w:shd w:val="clear" w:color="000000" w:fill="FFFFFF"/>
            <w:noWrap/>
            <w:vAlign w:val="center"/>
            <w:hideMark/>
          </w:tcPr>
          <w:p w14:paraId="518CC00F"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Hispanic</w:t>
            </w:r>
          </w:p>
        </w:tc>
        <w:tc>
          <w:tcPr>
            <w:tcW w:w="2211" w:type="dxa"/>
            <w:tcBorders>
              <w:top w:val="nil"/>
              <w:left w:val="nil"/>
              <w:bottom w:val="nil"/>
              <w:right w:val="nil"/>
            </w:tcBorders>
            <w:shd w:val="clear" w:color="auto" w:fill="auto"/>
            <w:noWrap/>
            <w:vAlign w:val="center"/>
            <w:hideMark/>
          </w:tcPr>
          <w:p w14:paraId="1FB0D53F"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0.718 (0.656 - 0.787)</w:t>
            </w:r>
          </w:p>
        </w:tc>
        <w:tc>
          <w:tcPr>
            <w:tcW w:w="2211" w:type="dxa"/>
            <w:tcBorders>
              <w:top w:val="nil"/>
              <w:left w:val="nil"/>
              <w:bottom w:val="nil"/>
              <w:right w:val="nil"/>
            </w:tcBorders>
            <w:shd w:val="clear" w:color="auto" w:fill="auto"/>
            <w:noWrap/>
            <w:vAlign w:val="center"/>
            <w:hideMark/>
          </w:tcPr>
          <w:p w14:paraId="5DF1848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0.711 (0.642 - 0.786)</w:t>
            </w:r>
          </w:p>
        </w:tc>
        <w:tc>
          <w:tcPr>
            <w:tcW w:w="2211" w:type="dxa"/>
            <w:tcBorders>
              <w:top w:val="nil"/>
              <w:left w:val="nil"/>
              <w:bottom w:val="nil"/>
              <w:right w:val="nil"/>
            </w:tcBorders>
            <w:shd w:val="clear" w:color="auto" w:fill="auto"/>
            <w:noWrap/>
            <w:vAlign w:val="center"/>
            <w:hideMark/>
          </w:tcPr>
          <w:p w14:paraId="157673E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0.762 (0.630 - 0.922)</w:t>
            </w:r>
          </w:p>
        </w:tc>
      </w:tr>
      <w:tr w:rsidR="007F76BE" w:rsidRPr="007F76BE" w14:paraId="624E1CF9" w14:textId="77777777" w:rsidTr="00003B3D">
        <w:trPr>
          <w:trHeight w:val="278"/>
        </w:trPr>
        <w:tc>
          <w:tcPr>
            <w:tcW w:w="2727" w:type="dxa"/>
            <w:tcBorders>
              <w:top w:val="nil"/>
              <w:left w:val="nil"/>
              <w:bottom w:val="nil"/>
              <w:right w:val="nil"/>
            </w:tcBorders>
            <w:shd w:val="clear" w:color="000000" w:fill="FFFFFF"/>
            <w:noWrap/>
            <w:vAlign w:val="center"/>
            <w:hideMark/>
          </w:tcPr>
          <w:p w14:paraId="7F750C2F"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American Indian/Alaskan Native</w:t>
            </w:r>
          </w:p>
        </w:tc>
        <w:tc>
          <w:tcPr>
            <w:tcW w:w="2211" w:type="dxa"/>
            <w:tcBorders>
              <w:top w:val="nil"/>
              <w:left w:val="nil"/>
              <w:bottom w:val="nil"/>
              <w:right w:val="nil"/>
            </w:tcBorders>
            <w:shd w:val="clear" w:color="auto" w:fill="auto"/>
            <w:noWrap/>
            <w:vAlign w:val="center"/>
            <w:hideMark/>
          </w:tcPr>
          <w:p w14:paraId="486159A4"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1.081 (0.833 - 1.403)</w:t>
            </w:r>
          </w:p>
        </w:tc>
        <w:tc>
          <w:tcPr>
            <w:tcW w:w="2211" w:type="dxa"/>
            <w:tcBorders>
              <w:top w:val="nil"/>
              <w:left w:val="nil"/>
              <w:bottom w:val="nil"/>
              <w:right w:val="nil"/>
            </w:tcBorders>
            <w:shd w:val="clear" w:color="auto" w:fill="auto"/>
            <w:noWrap/>
            <w:vAlign w:val="center"/>
            <w:hideMark/>
          </w:tcPr>
          <w:p w14:paraId="59B8B813"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1.128 (0.854 - 1.489)</w:t>
            </w:r>
          </w:p>
        </w:tc>
        <w:tc>
          <w:tcPr>
            <w:tcW w:w="2211" w:type="dxa"/>
            <w:tcBorders>
              <w:top w:val="nil"/>
              <w:left w:val="nil"/>
              <w:bottom w:val="nil"/>
              <w:right w:val="nil"/>
            </w:tcBorders>
            <w:shd w:val="clear" w:color="auto" w:fill="auto"/>
            <w:noWrap/>
            <w:vAlign w:val="center"/>
            <w:hideMark/>
          </w:tcPr>
          <w:p w14:paraId="1E7AA664"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0.793 (0.401 - 1.568)</w:t>
            </w:r>
          </w:p>
        </w:tc>
      </w:tr>
      <w:tr w:rsidR="007F76BE" w:rsidRPr="007F76BE" w14:paraId="1C23EDCC" w14:textId="77777777" w:rsidTr="00003B3D">
        <w:trPr>
          <w:trHeight w:val="278"/>
        </w:trPr>
        <w:tc>
          <w:tcPr>
            <w:tcW w:w="2727" w:type="dxa"/>
            <w:tcBorders>
              <w:top w:val="nil"/>
              <w:left w:val="nil"/>
              <w:bottom w:val="nil"/>
              <w:right w:val="nil"/>
            </w:tcBorders>
            <w:shd w:val="clear" w:color="000000" w:fill="FFFFFF"/>
            <w:noWrap/>
            <w:vAlign w:val="center"/>
            <w:hideMark/>
          </w:tcPr>
          <w:p w14:paraId="69BA63B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Asian</w:t>
            </w:r>
          </w:p>
        </w:tc>
        <w:tc>
          <w:tcPr>
            <w:tcW w:w="2211" w:type="dxa"/>
            <w:tcBorders>
              <w:top w:val="nil"/>
              <w:left w:val="nil"/>
              <w:bottom w:val="nil"/>
              <w:right w:val="nil"/>
            </w:tcBorders>
            <w:shd w:val="clear" w:color="auto" w:fill="auto"/>
            <w:noWrap/>
            <w:vAlign w:val="center"/>
            <w:hideMark/>
          </w:tcPr>
          <w:p w14:paraId="2E8FFC2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0.644 (0.549 - 0.756)</w:t>
            </w:r>
          </w:p>
        </w:tc>
        <w:tc>
          <w:tcPr>
            <w:tcW w:w="2211" w:type="dxa"/>
            <w:tcBorders>
              <w:top w:val="nil"/>
              <w:left w:val="nil"/>
              <w:bottom w:val="nil"/>
              <w:right w:val="nil"/>
            </w:tcBorders>
            <w:shd w:val="clear" w:color="auto" w:fill="auto"/>
            <w:noWrap/>
            <w:vAlign w:val="center"/>
            <w:hideMark/>
          </w:tcPr>
          <w:p w14:paraId="64C874F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0.645 (0.539 - 0.773)</w:t>
            </w:r>
          </w:p>
        </w:tc>
        <w:tc>
          <w:tcPr>
            <w:tcW w:w="2211" w:type="dxa"/>
            <w:tcBorders>
              <w:top w:val="nil"/>
              <w:left w:val="nil"/>
              <w:bottom w:val="nil"/>
              <w:right w:val="nil"/>
            </w:tcBorders>
            <w:shd w:val="clear" w:color="auto" w:fill="auto"/>
            <w:noWrap/>
            <w:vAlign w:val="center"/>
            <w:hideMark/>
          </w:tcPr>
          <w:p w14:paraId="793C5F60"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0.637 (0.439 - 0.924)</w:t>
            </w:r>
          </w:p>
        </w:tc>
      </w:tr>
      <w:tr w:rsidR="007F76BE" w:rsidRPr="007F76BE" w14:paraId="6B8D3F9F" w14:textId="77777777" w:rsidTr="00003B3D">
        <w:trPr>
          <w:trHeight w:val="278"/>
        </w:trPr>
        <w:tc>
          <w:tcPr>
            <w:tcW w:w="2727" w:type="dxa"/>
            <w:tcBorders>
              <w:top w:val="nil"/>
              <w:left w:val="nil"/>
              <w:bottom w:val="nil"/>
              <w:right w:val="nil"/>
            </w:tcBorders>
            <w:shd w:val="clear" w:color="000000" w:fill="FFFFFF"/>
            <w:noWrap/>
            <w:vAlign w:val="center"/>
            <w:hideMark/>
          </w:tcPr>
          <w:p w14:paraId="296671C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Other</w:t>
            </w:r>
          </w:p>
        </w:tc>
        <w:tc>
          <w:tcPr>
            <w:tcW w:w="2211" w:type="dxa"/>
            <w:tcBorders>
              <w:top w:val="nil"/>
              <w:left w:val="nil"/>
              <w:bottom w:val="nil"/>
              <w:right w:val="nil"/>
            </w:tcBorders>
            <w:shd w:val="clear" w:color="auto" w:fill="auto"/>
            <w:noWrap/>
            <w:vAlign w:val="center"/>
            <w:hideMark/>
          </w:tcPr>
          <w:p w14:paraId="5A27510E"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0.710 (0.418 - 1.207)</w:t>
            </w:r>
          </w:p>
        </w:tc>
        <w:tc>
          <w:tcPr>
            <w:tcW w:w="2211" w:type="dxa"/>
            <w:tcBorders>
              <w:top w:val="nil"/>
              <w:left w:val="nil"/>
              <w:bottom w:val="nil"/>
              <w:right w:val="nil"/>
            </w:tcBorders>
            <w:shd w:val="clear" w:color="auto" w:fill="auto"/>
            <w:noWrap/>
            <w:vAlign w:val="center"/>
            <w:hideMark/>
          </w:tcPr>
          <w:p w14:paraId="315D72A9"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0.612 (0.326 - 1.149)</w:t>
            </w:r>
          </w:p>
        </w:tc>
        <w:tc>
          <w:tcPr>
            <w:tcW w:w="2211" w:type="dxa"/>
            <w:tcBorders>
              <w:top w:val="nil"/>
              <w:left w:val="nil"/>
              <w:bottom w:val="nil"/>
              <w:right w:val="nil"/>
            </w:tcBorders>
            <w:shd w:val="clear" w:color="auto" w:fill="auto"/>
            <w:noWrap/>
            <w:vAlign w:val="center"/>
            <w:hideMark/>
          </w:tcPr>
          <w:p w14:paraId="69047870"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1.218 (0.437 - 3.394)</w:t>
            </w:r>
          </w:p>
        </w:tc>
      </w:tr>
      <w:tr w:rsidR="007F76BE" w:rsidRPr="007F76BE" w14:paraId="769AAE07" w14:textId="77777777" w:rsidTr="00003B3D">
        <w:trPr>
          <w:trHeight w:val="278"/>
        </w:trPr>
        <w:tc>
          <w:tcPr>
            <w:tcW w:w="2727" w:type="dxa"/>
            <w:tcBorders>
              <w:top w:val="nil"/>
              <w:left w:val="nil"/>
              <w:bottom w:val="nil"/>
              <w:right w:val="nil"/>
            </w:tcBorders>
            <w:shd w:val="clear" w:color="000000" w:fill="FFFFFF"/>
            <w:noWrap/>
            <w:vAlign w:val="center"/>
            <w:hideMark/>
          </w:tcPr>
          <w:p w14:paraId="24CE95EC"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Diabetes</w:t>
            </w:r>
          </w:p>
        </w:tc>
        <w:tc>
          <w:tcPr>
            <w:tcW w:w="2211" w:type="dxa"/>
            <w:tcBorders>
              <w:top w:val="nil"/>
              <w:left w:val="nil"/>
              <w:bottom w:val="nil"/>
              <w:right w:val="nil"/>
            </w:tcBorders>
            <w:shd w:val="clear" w:color="auto" w:fill="auto"/>
            <w:noWrap/>
            <w:vAlign w:val="center"/>
            <w:hideMark/>
          </w:tcPr>
          <w:p w14:paraId="245A4C96"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1.466 (1.407 - 1.527)</w:t>
            </w:r>
          </w:p>
        </w:tc>
        <w:tc>
          <w:tcPr>
            <w:tcW w:w="2211" w:type="dxa"/>
            <w:tcBorders>
              <w:top w:val="nil"/>
              <w:left w:val="nil"/>
              <w:bottom w:val="nil"/>
              <w:right w:val="nil"/>
            </w:tcBorders>
            <w:shd w:val="clear" w:color="auto" w:fill="auto"/>
            <w:noWrap/>
            <w:vAlign w:val="center"/>
            <w:hideMark/>
          </w:tcPr>
          <w:p w14:paraId="3738E5C4"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1.510 (1.443 - 1.580)</w:t>
            </w:r>
          </w:p>
        </w:tc>
        <w:tc>
          <w:tcPr>
            <w:tcW w:w="2211" w:type="dxa"/>
            <w:tcBorders>
              <w:top w:val="nil"/>
              <w:left w:val="nil"/>
              <w:bottom w:val="nil"/>
              <w:right w:val="nil"/>
            </w:tcBorders>
            <w:shd w:val="clear" w:color="auto" w:fill="auto"/>
            <w:noWrap/>
            <w:vAlign w:val="center"/>
            <w:hideMark/>
          </w:tcPr>
          <w:p w14:paraId="1CD370CA"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1.273 (1.149 - 1.410)</w:t>
            </w:r>
          </w:p>
        </w:tc>
      </w:tr>
      <w:tr w:rsidR="007F76BE" w:rsidRPr="007F76BE" w14:paraId="66F0316C" w14:textId="77777777" w:rsidTr="00003B3D">
        <w:trPr>
          <w:trHeight w:val="278"/>
        </w:trPr>
        <w:tc>
          <w:tcPr>
            <w:tcW w:w="2727" w:type="dxa"/>
            <w:tcBorders>
              <w:top w:val="nil"/>
              <w:left w:val="nil"/>
              <w:bottom w:val="nil"/>
              <w:right w:val="nil"/>
            </w:tcBorders>
            <w:shd w:val="clear" w:color="000000" w:fill="FFFFFF"/>
            <w:noWrap/>
            <w:vAlign w:val="center"/>
            <w:hideMark/>
          </w:tcPr>
          <w:p w14:paraId="271328AC"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Cancer</w:t>
            </w:r>
          </w:p>
        </w:tc>
        <w:tc>
          <w:tcPr>
            <w:tcW w:w="2211" w:type="dxa"/>
            <w:tcBorders>
              <w:top w:val="nil"/>
              <w:left w:val="nil"/>
              <w:bottom w:val="nil"/>
              <w:right w:val="nil"/>
            </w:tcBorders>
            <w:shd w:val="clear" w:color="auto" w:fill="auto"/>
            <w:noWrap/>
            <w:vAlign w:val="center"/>
            <w:hideMark/>
          </w:tcPr>
          <w:p w14:paraId="250C1824"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1.120 (1.076 - 1.165)</w:t>
            </w:r>
          </w:p>
        </w:tc>
        <w:tc>
          <w:tcPr>
            <w:tcW w:w="2211" w:type="dxa"/>
            <w:tcBorders>
              <w:top w:val="nil"/>
              <w:left w:val="nil"/>
              <w:bottom w:val="nil"/>
              <w:right w:val="nil"/>
            </w:tcBorders>
            <w:shd w:val="clear" w:color="auto" w:fill="auto"/>
            <w:noWrap/>
            <w:vAlign w:val="center"/>
            <w:hideMark/>
          </w:tcPr>
          <w:p w14:paraId="5C06E5C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1.114 (1.068 - 1.163)</w:t>
            </w:r>
          </w:p>
        </w:tc>
        <w:tc>
          <w:tcPr>
            <w:tcW w:w="2211" w:type="dxa"/>
            <w:tcBorders>
              <w:top w:val="nil"/>
              <w:left w:val="nil"/>
              <w:bottom w:val="nil"/>
              <w:right w:val="nil"/>
            </w:tcBorders>
            <w:shd w:val="clear" w:color="auto" w:fill="auto"/>
            <w:noWrap/>
            <w:vAlign w:val="center"/>
            <w:hideMark/>
          </w:tcPr>
          <w:p w14:paraId="0FA924A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1.222 (1.095 - 1.364)</w:t>
            </w:r>
          </w:p>
        </w:tc>
      </w:tr>
      <w:tr w:rsidR="007F76BE" w:rsidRPr="007F76BE" w14:paraId="0032242B" w14:textId="77777777" w:rsidTr="00003B3D">
        <w:trPr>
          <w:trHeight w:val="278"/>
        </w:trPr>
        <w:tc>
          <w:tcPr>
            <w:tcW w:w="2727" w:type="dxa"/>
            <w:tcBorders>
              <w:top w:val="nil"/>
              <w:left w:val="nil"/>
              <w:bottom w:val="nil"/>
              <w:right w:val="nil"/>
            </w:tcBorders>
            <w:shd w:val="clear" w:color="000000" w:fill="FFFFFF"/>
            <w:noWrap/>
            <w:vAlign w:val="center"/>
            <w:hideMark/>
          </w:tcPr>
          <w:p w14:paraId="27A4E7C2"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Hypertension</w:t>
            </w:r>
          </w:p>
        </w:tc>
        <w:tc>
          <w:tcPr>
            <w:tcW w:w="2211" w:type="dxa"/>
            <w:tcBorders>
              <w:top w:val="nil"/>
              <w:left w:val="nil"/>
              <w:bottom w:val="nil"/>
              <w:right w:val="nil"/>
            </w:tcBorders>
            <w:shd w:val="clear" w:color="000000" w:fill="FFFFFF"/>
            <w:noWrap/>
            <w:vAlign w:val="center"/>
            <w:hideMark/>
          </w:tcPr>
          <w:p w14:paraId="7C5BCA0D"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1.221 (1.167 - 1.278)</w:t>
            </w:r>
          </w:p>
        </w:tc>
        <w:tc>
          <w:tcPr>
            <w:tcW w:w="2211" w:type="dxa"/>
            <w:tcBorders>
              <w:top w:val="nil"/>
              <w:left w:val="nil"/>
              <w:bottom w:val="nil"/>
              <w:right w:val="nil"/>
            </w:tcBorders>
            <w:shd w:val="clear" w:color="000000" w:fill="FFFFFF"/>
            <w:noWrap/>
            <w:vAlign w:val="center"/>
            <w:hideMark/>
          </w:tcPr>
          <w:p w14:paraId="686346F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1.221 (1.162 - 1.284)</w:t>
            </w:r>
          </w:p>
        </w:tc>
        <w:tc>
          <w:tcPr>
            <w:tcW w:w="2211" w:type="dxa"/>
            <w:tcBorders>
              <w:top w:val="nil"/>
              <w:left w:val="nil"/>
              <w:bottom w:val="nil"/>
              <w:right w:val="nil"/>
            </w:tcBorders>
            <w:shd w:val="clear" w:color="000000" w:fill="FFFFFF"/>
            <w:noWrap/>
            <w:vAlign w:val="center"/>
            <w:hideMark/>
          </w:tcPr>
          <w:p w14:paraId="43A731E6"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1.163 (1.036 - 1.305)</w:t>
            </w:r>
          </w:p>
        </w:tc>
      </w:tr>
    </w:tbl>
    <w:p w14:paraId="3DF59AD2" w14:textId="77777777" w:rsidR="007E2AA4" w:rsidRDefault="007E2AA4" w:rsidP="007E2AA4">
      <w:pPr>
        <w:spacing w:line="240" w:lineRule="auto"/>
        <w:rPr>
          <w:rFonts w:ascii="Times New Roman" w:hAnsi="Times New Roman" w:cs="Times New Roman"/>
          <w:sz w:val="24"/>
          <w:szCs w:val="24"/>
        </w:rPr>
      </w:pPr>
    </w:p>
    <w:p w14:paraId="4A6C3C3B" w14:textId="1CAA4E42" w:rsidR="00897401" w:rsidRDefault="00897401">
      <w:pPr>
        <w:rPr>
          <w:rFonts w:ascii="Times New Roman" w:hAnsi="Times New Roman" w:cs="Times New Roman"/>
          <w:sz w:val="24"/>
          <w:szCs w:val="24"/>
        </w:rPr>
      </w:pPr>
      <w:r>
        <w:rPr>
          <w:rFonts w:ascii="Times New Roman" w:hAnsi="Times New Roman" w:cs="Times New Roman"/>
          <w:sz w:val="24"/>
          <w:szCs w:val="24"/>
        </w:rPr>
        <w:br w:type="page"/>
      </w:r>
    </w:p>
    <w:p w14:paraId="66A41BFA" w14:textId="75D5FED6" w:rsidR="006D2DB3" w:rsidRDefault="006D2DB3" w:rsidP="002D401E">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3</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all-cause mortality risk among individuals with cardiovascular disease, including hypertension, in the National Health Interview Survey, 2000 to 2014.</w:t>
      </w:r>
    </w:p>
    <w:p w14:paraId="57865900" w14:textId="77777777" w:rsidR="002D401E" w:rsidRDefault="002D401E" w:rsidP="002D401E">
      <w:pPr>
        <w:spacing w:line="240" w:lineRule="auto"/>
        <w:rPr>
          <w:rFonts w:ascii="Times New Roman" w:hAnsi="Times New Roman" w:cs="Times New Roman"/>
          <w:sz w:val="24"/>
          <w:szCs w:val="24"/>
        </w:rPr>
      </w:pPr>
    </w:p>
    <w:tbl>
      <w:tblPr>
        <w:tblW w:w="10512" w:type="dxa"/>
        <w:tblLook w:val="04A0" w:firstRow="1" w:lastRow="0" w:firstColumn="1" w:lastColumn="0" w:noHBand="0" w:noVBand="1"/>
      </w:tblPr>
      <w:tblGrid>
        <w:gridCol w:w="3077"/>
        <w:gridCol w:w="2639"/>
        <w:gridCol w:w="2429"/>
        <w:gridCol w:w="2367"/>
      </w:tblGrid>
      <w:tr w:rsidR="00D22958" w:rsidRPr="00C67B3B" w14:paraId="26C727DB" w14:textId="77777777" w:rsidTr="00D22958">
        <w:trPr>
          <w:trHeight w:val="278"/>
        </w:trPr>
        <w:tc>
          <w:tcPr>
            <w:tcW w:w="3077" w:type="dxa"/>
            <w:tcBorders>
              <w:top w:val="nil"/>
              <w:left w:val="nil"/>
              <w:bottom w:val="nil"/>
              <w:right w:val="nil"/>
            </w:tcBorders>
            <w:shd w:val="clear" w:color="auto" w:fill="auto"/>
            <w:noWrap/>
            <w:vAlign w:val="bottom"/>
            <w:hideMark/>
          </w:tcPr>
          <w:p w14:paraId="70148D61" w14:textId="77777777" w:rsidR="00D22958" w:rsidRPr="00C67B3B" w:rsidRDefault="00D22958" w:rsidP="00D22958">
            <w:pPr>
              <w:spacing w:after="0" w:line="240" w:lineRule="auto"/>
              <w:rPr>
                <w:rFonts w:ascii="Times New Roman" w:eastAsia="Times New Roman" w:hAnsi="Times New Roman" w:cs="Times New Roman"/>
                <w:sz w:val="20"/>
                <w:szCs w:val="20"/>
              </w:rPr>
            </w:pPr>
          </w:p>
        </w:tc>
        <w:tc>
          <w:tcPr>
            <w:tcW w:w="2639" w:type="dxa"/>
            <w:tcBorders>
              <w:top w:val="nil"/>
              <w:left w:val="nil"/>
              <w:bottom w:val="nil"/>
              <w:right w:val="nil"/>
            </w:tcBorders>
            <w:shd w:val="clear" w:color="auto" w:fill="auto"/>
            <w:noWrap/>
            <w:vAlign w:val="bottom"/>
            <w:hideMark/>
          </w:tcPr>
          <w:p w14:paraId="5F80BBD8" w14:textId="56A079D9"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429" w:type="dxa"/>
            <w:tcBorders>
              <w:top w:val="nil"/>
              <w:left w:val="nil"/>
              <w:bottom w:val="nil"/>
              <w:right w:val="nil"/>
            </w:tcBorders>
            <w:shd w:val="clear" w:color="auto" w:fill="auto"/>
            <w:noWrap/>
            <w:vAlign w:val="bottom"/>
            <w:hideMark/>
          </w:tcPr>
          <w:p w14:paraId="68B3462D" w14:textId="7D3FA441"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367" w:type="dxa"/>
            <w:tcBorders>
              <w:top w:val="nil"/>
              <w:left w:val="nil"/>
              <w:bottom w:val="nil"/>
              <w:right w:val="nil"/>
            </w:tcBorders>
            <w:shd w:val="clear" w:color="auto" w:fill="auto"/>
            <w:noWrap/>
            <w:vAlign w:val="bottom"/>
            <w:hideMark/>
          </w:tcPr>
          <w:p w14:paraId="40981E17" w14:textId="7F7D6835"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D22958" w:rsidRPr="00C67B3B" w14:paraId="557E1434" w14:textId="77777777" w:rsidTr="00D22958">
        <w:trPr>
          <w:trHeight w:val="278"/>
        </w:trPr>
        <w:tc>
          <w:tcPr>
            <w:tcW w:w="3077" w:type="dxa"/>
            <w:tcBorders>
              <w:top w:val="nil"/>
              <w:left w:val="nil"/>
              <w:bottom w:val="single" w:sz="4" w:space="0" w:color="auto"/>
              <w:right w:val="nil"/>
            </w:tcBorders>
            <w:shd w:val="clear" w:color="auto" w:fill="auto"/>
            <w:noWrap/>
            <w:vAlign w:val="bottom"/>
            <w:hideMark/>
          </w:tcPr>
          <w:p w14:paraId="4150CBA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 </w:t>
            </w:r>
          </w:p>
        </w:tc>
        <w:tc>
          <w:tcPr>
            <w:tcW w:w="2639" w:type="dxa"/>
            <w:tcBorders>
              <w:top w:val="nil"/>
              <w:left w:val="nil"/>
              <w:bottom w:val="single" w:sz="4" w:space="0" w:color="auto"/>
              <w:right w:val="nil"/>
            </w:tcBorders>
            <w:shd w:val="clear" w:color="auto" w:fill="auto"/>
            <w:noWrap/>
            <w:vAlign w:val="bottom"/>
            <w:hideMark/>
          </w:tcPr>
          <w:p w14:paraId="53A2CB38"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HR (95% CI)</w:t>
            </w:r>
          </w:p>
        </w:tc>
        <w:tc>
          <w:tcPr>
            <w:tcW w:w="2429" w:type="dxa"/>
            <w:tcBorders>
              <w:top w:val="nil"/>
              <w:left w:val="nil"/>
              <w:bottom w:val="single" w:sz="4" w:space="0" w:color="auto"/>
              <w:right w:val="nil"/>
            </w:tcBorders>
            <w:shd w:val="clear" w:color="auto" w:fill="auto"/>
            <w:noWrap/>
            <w:vAlign w:val="bottom"/>
            <w:hideMark/>
          </w:tcPr>
          <w:p w14:paraId="275B0A99"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HR (95% CI)</w:t>
            </w:r>
          </w:p>
        </w:tc>
        <w:tc>
          <w:tcPr>
            <w:tcW w:w="2367" w:type="dxa"/>
            <w:tcBorders>
              <w:top w:val="nil"/>
              <w:left w:val="nil"/>
              <w:bottom w:val="single" w:sz="4" w:space="0" w:color="auto"/>
              <w:right w:val="nil"/>
            </w:tcBorders>
            <w:shd w:val="clear" w:color="auto" w:fill="auto"/>
            <w:noWrap/>
            <w:vAlign w:val="bottom"/>
            <w:hideMark/>
          </w:tcPr>
          <w:p w14:paraId="6AB24E98"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HR (95% CI)</w:t>
            </w:r>
          </w:p>
        </w:tc>
      </w:tr>
      <w:tr w:rsidR="00D22958" w:rsidRPr="00C67B3B" w14:paraId="42FE5C7F" w14:textId="77777777" w:rsidTr="00D22958">
        <w:trPr>
          <w:trHeight w:val="278"/>
        </w:trPr>
        <w:tc>
          <w:tcPr>
            <w:tcW w:w="3077" w:type="dxa"/>
            <w:tcBorders>
              <w:top w:val="nil"/>
              <w:left w:val="nil"/>
              <w:bottom w:val="nil"/>
              <w:right w:val="nil"/>
            </w:tcBorders>
            <w:shd w:val="clear" w:color="auto" w:fill="auto"/>
            <w:noWrap/>
            <w:vAlign w:val="bottom"/>
            <w:hideMark/>
          </w:tcPr>
          <w:p w14:paraId="60D9F9D0"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CRN</w:t>
            </w:r>
          </w:p>
        </w:tc>
        <w:tc>
          <w:tcPr>
            <w:tcW w:w="2639" w:type="dxa"/>
            <w:tcBorders>
              <w:top w:val="nil"/>
              <w:left w:val="nil"/>
              <w:bottom w:val="nil"/>
              <w:right w:val="nil"/>
            </w:tcBorders>
            <w:shd w:val="clear" w:color="auto" w:fill="auto"/>
            <w:noWrap/>
            <w:vAlign w:val="center"/>
            <w:hideMark/>
          </w:tcPr>
          <w:p w14:paraId="2551821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1.230 (1.163 - 1.300)</w:t>
            </w:r>
          </w:p>
        </w:tc>
        <w:tc>
          <w:tcPr>
            <w:tcW w:w="2429" w:type="dxa"/>
            <w:tcBorders>
              <w:top w:val="nil"/>
              <w:left w:val="nil"/>
              <w:bottom w:val="nil"/>
              <w:right w:val="nil"/>
            </w:tcBorders>
            <w:shd w:val="clear" w:color="auto" w:fill="auto"/>
            <w:noWrap/>
            <w:vAlign w:val="center"/>
            <w:hideMark/>
          </w:tcPr>
          <w:p w14:paraId="42F9A5C5"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1.265 (1.190 - 1.346)</w:t>
            </w:r>
          </w:p>
        </w:tc>
        <w:tc>
          <w:tcPr>
            <w:tcW w:w="2367" w:type="dxa"/>
            <w:tcBorders>
              <w:top w:val="nil"/>
              <w:left w:val="nil"/>
              <w:bottom w:val="nil"/>
              <w:right w:val="nil"/>
            </w:tcBorders>
            <w:shd w:val="clear" w:color="auto" w:fill="auto"/>
            <w:noWrap/>
            <w:vAlign w:val="center"/>
            <w:hideMark/>
          </w:tcPr>
          <w:p w14:paraId="7E594D7B"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1.083 (0.940 - 1.248)</w:t>
            </w:r>
          </w:p>
        </w:tc>
      </w:tr>
      <w:tr w:rsidR="00D22958" w:rsidRPr="00C67B3B" w14:paraId="005FF3C0" w14:textId="77777777" w:rsidTr="00D22958">
        <w:trPr>
          <w:trHeight w:val="278"/>
        </w:trPr>
        <w:tc>
          <w:tcPr>
            <w:tcW w:w="3077" w:type="dxa"/>
            <w:tcBorders>
              <w:top w:val="nil"/>
              <w:left w:val="nil"/>
              <w:bottom w:val="nil"/>
              <w:right w:val="nil"/>
            </w:tcBorders>
            <w:shd w:val="clear" w:color="000000" w:fill="FFFFFF"/>
            <w:noWrap/>
            <w:vAlign w:val="center"/>
            <w:hideMark/>
          </w:tcPr>
          <w:p w14:paraId="332F54D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Some College</w:t>
            </w:r>
          </w:p>
        </w:tc>
        <w:tc>
          <w:tcPr>
            <w:tcW w:w="2639" w:type="dxa"/>
            <w:tcBorders>
              <w:top w:val="nil"/>
              <w:left w:val="nil"/>
              <w:bottom w:val="nil"/>
              <w:right w:val="nil"/>
            </w:tcBorders>
            <w:shd w:val="clear" w:color="auto" w:fill="auto"/>
            <w:noWrap/>
            <w:vAlign w:val="center"/>
            <w:hideMark/>
          </w:tcPr>
          <w:p w14:paraId="39D7B598"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0.887 (0.856 - 0.918)</w:t>
            </w:r>
          </w:p>
        </w:tc>
        <w:tc>
          <w:tcPr>
            <w:tcW w:w="2429" w:type="dxa"/>
            <w:tcBorders>
              <w:top w:val="nil"/>
              <w:left w:val="nil"/>
              <w:bottom w:val="nil"/>
              <w:right w:val="nil"/>
            </w:tcBorders>
            <w:shd w:val="clear" w:color="auto" w:fill="auto"/>
            <w:noWrap/>
            <w:vAlign w:val="center"/>
            <w:hideMark/>
          </w:tcPr>
          <w:p w14:paraId="235E661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0.897 (0.864 - 0.932)</w:t>
            </w:r>
          </w:p>
        </w:tc>
        <w:tc>
          <w:tcPr>
            <w:tcW w:w="2367" w:type="dxa"/>
            <w:tcBorders>
              <w:top w:val="nil"/>
              <w:left w:val="nil"/>
              <w:bottom w:val="nil"/>
              <w:right w:val="nil"/>
            </w:tcBorders>
            <w:shd w:val="clear" w:color="auto" w:fill="auto"/>
            <w:noWrap/>
            <w:vAlign w:val="center"/>
            <w:hideMark/>
          </w:tcPr>
          <w:p w14:paraId="777FE42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0.834 (0.756 - 0.919)</w:t>
            </w:r>
          </w:p>
        </w:tc>
      </w:tr>
      <w:tr w:rsidR="00D22958" w:rsidRPr="00C67B3B" w14:paraId="602F95DC" w14:textId="77777777" w:rsidTr="00D22958">
        <w:trPr>
          <w:trHeight w:val="278"/>
        </w:trPr>
        <w:tc>
          <w:tcPr>
            <w:tcW w:w="3077" w:type="dxa"/>
            <w:tcBorders>
              <w:top w:val="nil"/>
              <w:left w:val="nil"/>
              <w:bottom w:val="nil"/>
              <w:right w:val="nil"/>
            </w:tcBorders>
            <w:shd w:val="clear" w:color="000000" w:fill="FFFFFF"/>
            <w:noWrap/>
            <w:vAlign w:val="center"/>
            <w:hideMark/>
          </w:tcPr>
          <w:p w14:paraId="7C16C8EA"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College Degree</w:t>
            </w:r>
          </w:p>
        </w:tc>
        <w:tc>
          <w:tcPr>
            <w:tcW w:w="2639" w:type="dxa"/>
            <w:tcBorders>
              <w:top w:val="nil"/>
              <w:left w:val="nil"/>
              <w:bottom w:val="nil"/>
              <w:right w:val="nil"/>
            </w:tcBorders>
            <w:shd w:val="clear" w:color="auto" w:fill="auto"/>
            <w:noWrap/>
            <w:vAlign w:val="center"/>
            <w:hideMark/>
          </w:tcPr>
          <w:p w14:paraId="1126B3B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0.752 (0.718 - 0.787)</w:t>
            </w:r>
          </w:p>
        </w:tc>
        <w:tc>
          <w:tcPr>
            <w:tcW w:w="2429" w:type="dxa"/>
            <w:tcBorders>
              <w:top w:val="nil"/>
              <w:left w:val="nil"/>
              <w:bottom w:val="nil"/>
              <w:right w:val="nil"/>
            </w:tcBorders>
            <w:shd w:val="clear" w:color="auto" w:fill="auto"/>
            <w:noWrap/>
            <w:vAlign w:val="center"/>
            <w:hideMark/>
          </w:tcPr>
          <w:p w14:paraId="14CA561E"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0.759 (0.722 - 0.798)</w:t>
            </w:r>
          </w:p>
        </w:tc>
        <w:tc>
          <w:tcPr>
            <w:tcW w:w="2367" w:type="dxa"/>
            <w:tcBorders>
              <w:top w:val="nil"/>
              <w:left w:val="nil"/>
              <w:bottom w:val="nil"/>
              <w:right w:val="nil"/>
            </w:tcBorders>
            <w:shd w:val="clear" w:color="auto" w:fill="auto"/>
            <w:noWrap/>
            <w:vAlign w:val="center"/>
            <w:hideMark/>
          </w:tcPr>
          <w:p w14:paraId="31568B6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0.718 (0.634 - 0.813)</w:t>
            </w:r>
          </w:p>
        </w:tc>
      </w:tr>
      <w:tr w:rsidR="00D22958" w:rsidRPr="00C67B3B" w14:paraId="2AB4F962" w14:textId="77777777" w:rsidTr="00D22958">
        <w:trPr>
          <w:trHeight w:val="278"/>
        </w:trPr>
        <w:tc>
          <w:tcPr>
            <w:tcW w:w="3077" w:type="dxa"/>
            <w:tcBorders>
              <w:top w:val="nil"/>
              <w:left w:val="nil"/>
              <w:bottom w:val="nil"/>
              <w:right w:val="nil"/>
            </w:tcBorders>
            <w:shd w:val="clear" w:color="000000" w:fill="FFFFFF"/>
            <w:noWrap/>
            <w:vAlign w:val="center"/>
            <w:hideMark/>
          </w:tcPr>
          <w:p w14:paraId="1C94FAC8"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Age</w:t>
            </w:r>
          </w:p>
        </w:tc>
        <w:tc>
          <w:tcPr>
            <w:tcW w:w="2639" w:type="dxa"/>
            <w:tcBorders>
              <w:top w:val="nil"/>
              <w:left w:val="nil"/>
              <w:bottom w:val="nil"/>
              <w:right w:val="nil"/>
            </w:tcBorders>
            <w:shd w:val="clear" w:color="auto" w:fill="auto"/>
            <w:noWrap/>
            <w:vAlign w:val="center"/>
            <w:hideMark/>
          </w:tcPr>
          <w:p w14:paraId="1A6586A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1.077 (1.076 - 1.079)</w:t>
            </w:r>
          </w:p>
        </w:tc>
        <w:tc>
          <w:tcPr>
            <w:tcW w:w="2429" w:type="dxa"/>
            <w:tcBorders>
              <w:top w:val="nil"/>
              <w:left w:val="nil"/>
              <w:bottom w:val="nil"/>
              <w:right w:val="nil"/>
            </w:tcBorders>
            <w:shd w:val="clear" w:color="auto" w:fill="auto"/>
            <w:noWrap/>
            <w:vAlign w:val="center"/>
            <w:hideMark/>
          </w:tcPr>
          <w:p w14:paraId="43EC6148"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1.078 (1.076 - 1.080)</w:t>
            </w:r>
          </w:p>
        </w:tc>
        <w:tc>
          <w:tcPr>
            <w:tcW w:w="2367" w:type="dxa"/>
            <w:tcBorders>
              <w:top w:val="nil"/>
              <w:left w:val="nil"/>
              <w:bottom w:val="nil"/>
              <w:right w:val="nil"/>
            </w:tcBorders>
            <w:shd w:val="clear" w:color="auto" w:fill="auto"/>
            <w:noWrap/>
            <w:vAlign w:val="center"/>
            <w:hideMark/>
          </w:tcPr>
          <w:p w14:paraId="5E5CD71A"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1.075 (1.069 - 1.080)</w:t>
            </w:r>
          </w:p>
        </w:tc>
      </w:tr>
      <w:tr w:rsidR="00D22958" w:rsidRPr="00C67B3B" w14:paraId="7B7EFCA0" w14:textId="77777777" w:rsidTr="00D22958">
        <w:trPr>
          <w:trHeight w:val="278"/>
        </w:trPr>
        <w:tc>
          <w:tcPr>
            <w:tcW w:w="3077" w:type="dxa"/>
            <w:tcBorders>
              <w:top w:val="nil"/>
              <w:left w:val="nil"/>
              <w:bottom w:val="nil"/>
              <w:right w:val="nil"/>
            </w:tcBorders>
            <w:shd w:val="clear" w:color="000000" w:fill="FFFFFF"/>
            <w:noWrap/>
            <w:vAlign w:val="center"/>
            <w:hideMark/>
          </w:tcPr>
          <w:p w14:paraId="7BCFDE85"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$20,000 to &lt; $45,000</w:t>
            </w:r>
          </w:p>
        </w:tc>
        <w:tc>
          <w:tcPr>
            <w:tcW w:w="2639" w:type="dxa"/>
            <w:tcBorders>
              <w:top w:val="nil"/>
              <w:left w:val="nil"/>
              <w:bottom w:val="nil"/>
              <w:right w:val="nil"/>
            </w:tcBorders>
            <w:shd w:val="clear" w:color="auto" w:fill="auto"/>
            <w:noWrap/>
            <w:vAlign w:val="center"/>
            <w:hideMark/>
          </w:tcPr>
          <w:p w14:paraId="70987DD0"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0.886 (0.854 - 0.919)</w:t>
            </w:r>
          </w:p>
        </w:tc>
        <w:tc>
          <w:tcPr>
            <w:tcW w:w="2429" w:type="dxa"/>
            <w:tcBorders>
              <w:top w:val="nil"/>
              <w:left w:val="nil"/>
              <w:bottom w:val="nil"/>
              <w:right w:val="nil"/>
            </w:tcBorders>
            <w:shd w:val="clear" w:color="auto" w:fill="auto"/>
            <w:noWrap/>
            <w:vAlign w:val="center"/>
            <w:hideMark/>
          </w:tcPr>
          <w:p w14:paraId="251F8B2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0.874 (0.841 - 0.907)</w:t>
            </w:r>
          </w:p>
        </w:tc>
        <w:tc>
          <w:tcPr>
            <w:tcW w:w="2367" w:type="dxa"/>
            <w:tcBorders>
              <w:top w:val="nil"/>
              <w:left w:val="nil"/>
              <w:bottom w:val="nil"/>
              <w:right w:val="nil"/>
            </w:tcBorders>
            <w:shd w:val="clear" w:color="auto" w:fill="auto"/>
            <w:noWrap/>
            <w:vAlign w:val="center"/>
            <w:hideMark/>
          </w:tcPr>
          <w:p w14:paraId="462B0581"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0.989 (0.893 - 1.095)</w:t>
            </w:r>
          </w:p>
        </w:tc>
      </w:tr>
      <w:tr w:rsidR="00D22958" w:rsidRPr="00C67B3B" w14:paraId="60FA77AF" w14:textId="77777777" w:rsidTr="00D22958">
        <w:trPr>
          <w:trHeight w:val="278"/>
        </w:trPr>
        <w:tc>
          <w:tcPr>
            <w:tcW w:w="3077" w:type="dxa"/>
            <w:tcBorders>
              <w:top w:val="nil"/>
              <w:left w:val="nil"/>
              <w:bottom w:val="nil"/>
              <w:right w:val="nil"/>
            </w:tcBorders>
            <w:shd w:val="clear" w:color="000000" w:fill="FFFFFF"/>
            <w:noWrap/>
            <w:vAlign w:val="center"/>
            <w:hideMark/>
          </w:tcPr>
          <w:p w14:paraId="51AE935D"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$45,000 to &lt; $65,000</w:t>
            </w:r>
          </w:p>
        </w:tc>
        <w:tc>
          <w:tcPr>
            <w:tcW w:w="2639" w:type="dxa"/>
            <w:tcBorders>
              <w:top w:val="nil"/>
              <w:left w:val="nil"/>
              <w:bottom w:val="nil"/>
              <w:right w:val="nil"/>
            </w:tcBorders>
            <w:shd w:val="clear" w:color="auto" w:fill="auto"/>
            <w:noWrap/>
            <w:vAlign w:val="center"/>
            <w:hideMark/>
          </w:tcPr>
          <w:p w14:paraId="31583FC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0.795 (0.760 - 0.832)</w:t>
            </w:r>
          </w:p>
        </w:tc>
        <w:tc>
          <w:tcPr>
            <w:tcW w:w="2429" w:type="dxa"/>
            <w:tcBorders>
              <w:top w:val="nil"/>
              <w:left w:val="nil"/>
              <w:bottom w:val="nil"/>
              <w:right w:val="nil"/>
            </w:tcBorders>
            <w:shd w:val="clear" w:color="auto" w:fill="auto"/>
            <w:noWrap/>
            <w:vAlign w:val="center"/>
            <w:hideMark/>
          </w:tcPr>
          <w:p w14:paraId="2192E1A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0.782 (0.745 - 0.820)</w:t>
            </w:r>
          </w:p>
        </w:tc>
        <w:tc>
          <w:tcPr>
            <w:tcW w:w="2367" w:type="dxa"/>
            <w:tcBorders>
              <w:top w:val="nil"/>
              <w:left w:val="nil"/>
              <w:bottom w:val="nil"/>
              <w:right w:val="nil"/>
            </w:tcBorders>
            <w:shd w:val="clear" w:color="auto" w:fill="auto"/>
            <w:noWrap/>
            <w:vAlign w:val="center"/>
            <w:hideMark/>
          </w:tcPr>
          <w:p w14:paraId="1AE8686A"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0.904 (0.802 - 1.017)</w:t>
            </w:r>
          </w:p>
        </w:tc>
      </w:tr>
      <w:tr w:rsidR="00D22958" w:rsidRPr="00C67B3B" w14:paraId="6075AC36" w14:textId="77777777" w:rsidTr="00D22958">
        <w:trPr>
          <w:trHeight w:val="278"/>
        </w:trPr>
        <w:tc>
          <w:tcPr>
            <w:tcW w:w="3077" w:type="dxa"/>
            <w:tcBorders>
              <w:top w:val="nil"/>
              <w:left w:val="nil"/>
              <w:bottom w:val="nil"/>
              <w:right w:val="nil"/>
            </w:tcBorders>
            <w:shd w:val="clear" w:color="000000" w:fill="FFFFFF"/>
            <w:noWrap/>
            <w:vAlign w:val="center"/>
            <w:hideMark/>
          </w:tcPr>
          <w:p w14:paraId="03CE51DD"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$65,000 to &lt; $85,000</w:t>
            </w:r>
          </w:p>
        </w:tc>
        <w:tc>
          <w:tcPr>
            <w:tcW w:w="2639" w:type="dxa"/>
            <w:tcBorders>
              <w:top w:val="nil"/>
              <w:left w:val="nil"/>
              <w:bottom w:val="nil"/>
              <w:right w:val="nil"/>
            </w:tcBorders>
            <w:shd w:val="clear" w:color="auto" w:fill="auto"/>
            <w:noWrap/>
            <w:vAlign w:val="center"/>
            <w:hideMark/>
          </w:tcPr>
          <w:p w14:paraId="1D27443C"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0.662 (0.623 - 0.702)</w:t>
            </w:r>
          </w:p>
        </w:tc>
        <w:tc>
          <w:tcPr>
            <w:tcW w:w="2429" w:type="dxa"/>
            <w:tcBorders>
              <w:top w:val="nil"/>
              <w:left w:val="nil"/>
              <w:bottom w:val="nil"/>
              <w:right w:val="nil"/>
            </w:tcBorders>
            <w:shd w:val="clear" w:color="auto" w:fill="auto"/>
            <w:noWrap/>
            <w:vAlign w:val="center"/>
            <w:hideMark/>
          </w:tcPr>
          <w:p w14:paraId="0671671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0.656 (0.616 - 0.698)</w:t>
            </w:r>
          </w:p>
        </w:tc>
        <w:tc>
          <w:tcPr>
            <w:tcW w:w="2367" w:type="dxa"/>
            <w:tcBorders>
              <w:top w:val="nil"/>
              <w:left w:val="nil"/>
              <w:bottom w:val="nil"/>
              <w:right w:val="nil"/>
            </w:tcBorders>
            <w:shd w:val="clear" w:color="auto" w:fill="auto"/>
            <w:noWrap/>
            <w:vAlign w:val="center"/>
            <w:hideMark/>
          </w:tcPr>
          <w:p w14:paraId="478BFCF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0.706 (0.592 - 0.841)</w:t>
            </w:r>
          </w:p>
        </w:tc>
      </w:tr>
      <w:tr w:rsidR="00D22958" w:rsidRPr="00C67B3B" w14:paraId="41FC0C1E" w14:textId="77777777" w:rsidTr="00D22958">
        <w:trPr>
          <w:trHeight w:val="278"/>
        </w:trPr>
        <w:tc>
          <w:tcPr>
            <w:tcW w:w="3077" w:type="dxa"/>
            <w:tcBorders>
              <w:top w:val="nil"/>
              <w:left w:val="nil"/>
              <w:bottom w:val="nil"/>
              <w:right w:val="nil"/>
            </w:tcBorders>
            <w:shd w:val="clear" w:color="000000" w:fill="FFFFFF"/>
            <w:noWrap/>
            <w:vAlign w:val="center"/>
            <w:hideMark/>
          </w:tcPr>
          <w:p w14:paraId="1D5C6AD6"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$85,000 to &lt; $100,000</w:t>
            </w:r>
          </w:p>
        </w:tc>
        <w:tc>
          <w:tcPr>
            <w:tcW w:w="2639" w:type="dxa"/>
            <w:tcBorders>
              <w:top w:val="nil"/>
              <w:left w:val="nil"/>
              <w:bottom w:val="nil"/>
              <w:right w:val="nil"/>
            </w:tcBorders>
            <w:shd w:val="clear" w:color="auto" w:fill="auto"/>
            <w:noWrap/>
            <w:vAlign w:val="center"/>
            <w:hideMark/>
          </w:tcPr>
          <w:p w14:paraId="7D7B57B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0.588 (0.509 - 0.678)</w:t>
            </w:r>
          </w:p>
        </w:tc>
        <w:tc>
          <w:tcPr>
            <w:tcW w:w="2429" w:type="dxa"/>
            <w:tcBorders>
              <w:top w:val="nil"/>
              <w:left w:val="nil"/>
              <w:bottom w:val="nil"/>
              <w:right w:val="nil"/>
            </w:tcBorders>
            <w:shd w:val="clear" w:color="auto" w:fill="auto"/>
            <w:noWrap/>
            <w:vAlign w:val="center"/>
            <w:hideMark/>
          </w:tcPr>
          <w:p w14:paraId="7FE0648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0.558 (0.456 - 0.682)</w:t>
            </w:r>
          </w:p>
        </w:tc>
        <w:tc>
          <w:tcPr>
            <w:tcW w:w="2367" w:type="dxa"/>
            <w:tcBorders>
              <w:top w:val="nil"/>
              <w:left w:val="nil"/>
              <w:bottom w:val="nil"/>
              <w:right w:val="nil"/>
            </w:tcBorders>
            <w:shd w:val="clear" w:color="auto" w:fill="auto"/>
            <w:noWrap/>
            <w:vAlign w:val="center"/>
            <w:hideMark/>
          </w:tcPr>
          <w:p w14:paraId="5E7ECFF0"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0.686 (0.541 - 0.870)</w:t>
            </w:r>
          </w:p>
        </w:tc>
      </w:tr>
      <w:tr w:rsidR="00D22958" w:rsidRPr="00C67B3B" w14:paraId="03CD7746" w14:textId="77777777" w:rsidTr="00D22958">
        <w:trPr>
          <w:trHeight w:val="278"/>
        </w:trPr>
        <w:tc>
          <w:tcPr>
            <w:tcW w:w="3077" w:type="dxa"/>
            <w:tcBorders>
              <w:top w:val="nil"/>
              <w:left w:val="nil"/>
              <w:bottom w:val="nil"/>
              <w:right w:val="nil"/>
            </w:tcBorders>
            <w:shd w:val="clear" w:color="000000" w:fill="FFFFFF"/>
            <w:noWrap/>
            <w:vAlign w:val="center"/>
            <w:hideMark/>
          </w:tcPr>
          <w:p w14:paraId="7D69C43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$100,000 or more</w:t>
            </w:r>
          </w:p>
        </w:tc>
        <w:tc>
          <w:tcPr>
            <w:tcW w:w="2639" w:type="dxa"/>
            <w:tcBorders>
              <w:top w:val="nil"/>
              <w:left w:val="nil"/>
              <w:bottom w:val="nil"/>
              <w:right w:val="nil"/>
            </w:tcBorders>
            <w:shd w:val="clear" w:color="auto" w:fill="auto"/>
            <w:noWrap/>
            <w:vAlign w:val="center"/>
            <w:hideMark/>
          </w:tcPr>
          <w:p w14:paraId="5D9A8D8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0.621 (0.562 - 0.687)</w:t>
            </w:r>
          </w:p>
        </w:tc>
        <w:tc>
          <w:tcPr>
            <w:tcW w:w="2429" w:type="dxa"/>
            <w:tcBorders>
              <w:top w:val="nil"/>
              <w:left w:val="nil"/>
              <w:bottom w:val="nil"/>
              <w:right w:val="nil"/>
            </w:tcBorders>
            <w:shd w:val="clear" w:color="auto" w:fill="auto"/>
            <w:noWrap/>
            <w:vAlign w:val="center"/>
            <w:hideMark/>
          </w:tcPr>
          <w:p w14:paraId="0D359DB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0.600 (0.516 - 0.697)</w:t>
            </w:r>
          </w:p>
        </w:tc>
        <w:tc>
          <w:tcPr>
            <w:tcW w:w="2367" w:type="dxa"/>
            <w:tcBorders>
              <w:top w:val="nil"/>
              <w:left w:val="nil"/>
              <w:bottom w:val="nil"/>
              <w:right w:val="nil"/>
            </w:tcBorders>
            <w:shd w:val="clear" w:color="auto" w:fill="auto"/>
            <w:noWrap/>
            <w:vAlign w:val="center"/>
            <w:hideMark/>
          </w:tcPr>
          <w:p w14:paraId="5CF0252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0.707 (0.586 - 0.851)</w:t>
            </w:r>
          </w:p>
        </w:tc>
      </w:tr>
      <w:tr w:rsidR="00D22958" w:rsidRPr="00C67B3B" w14:paraId="4CFB3A2F" w14:textId="77777777" w:rsidTr="00D22958">
        <w:trPr>
          <w:trHeight w:val="278"/>
        </w:trPr>
        <w:tc>
          <w:tcPr>
            <w:tcW w:w="3077" w:type="dxa"/>
            <w:tcBorders>
              <w:top w:val="nil"/>
              <w:left w:val="nil"/>
              <w:bottom w:val="nil"/>
              <w:right w:val="nil"/>
            </w:tcBorders>
            <w:shd w:val="clear" w:color="auto" w:fill="auto"/>
            <w:noWrap/>
            <w:vAlign w:val="bottom"/>
            <w:hideMark/>
          </w:tcPr>
          <w:p w14:paraId="7C657DC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Female Sex</w:t>
            </w:r>
          </w:p>
        </w:tc>
        <w:tc>
          <w:tcPr>
            <w:tcW w:w="2639" w:type="dxa"/>
            <w:tcBorders>
              <w:top w:val="nil"/>
              <w:left w:val="nil"/>
              <w:bottom w:val="nil"/>
              <w:right w:val="nil"/>
            </w:tcBorders>
            <w:shd w:val="clear" w:color="auto" w:fill="auto"/>
            <w:noWrap/>
            <w:vAlign w:val="center"/>
            <w:hideMark/>
          </w:tcPr>
          <w:p w14:paraId="5C98760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0.663 (0.644 - 0.682)</w:t>
            </w:r>
          </w:p>
        </w:tc>
        <w:tc>
          <w:tcPr>
            <w:tcW w:w="2429" w:type="dxa"/>
            <w:tcBorders>
              <w:top w:val="nil"/>
              <w:left w:val="nil"/>
              <w:bottom w:val="nil"/>
              <w:right w:val="nil"/>
            </w:tcBorders>
            <w:shd w:val="clear" w:color="auto" w:fill="auto"/>
            <w:noWrap/>
            <w:vAlign w:val="center"/>
            <w:hideMark/>
          </w:tcPr>
          <w:p w14:paraId="5FF569F9"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0.663 (0.642 - 0.684)</w:t>
            </w:r>
          </w:p>
        </w:tc>
        <w:tc>
          <w:tcPr>
            <w:tcW w:w="2367" w:type="dxa"/>
            <w:tcBorders>
              <w:top w:val="nil"/>
              <w:left w:val="nil"/>
              <w:bottom w:val="nil"/>
              <w:right w:val="nil"/>
            </w:tcBorders>
            <w:shd w:val="clear" w:color="auto" w:fill="auto"/>
            <w:noWrap/>
            <w:vAlign w:val="center"/>
            <w:hideMark/>
          </w:tcPr>
          <w:p w14:paraId="64EF5776"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0.661 (0.614 - 0.711)</w:t>
            </w:r>
          </w:p>
        </w:tc>
      </w:tr>
      <w:tr w:rsidR="00D22958" w:rsidRPr="00C67B3B" w14:paraId="21F15781" w14:textId="77777777" w:rsidTr="00D22958">
        <w:trPr>
          <w:trHeight w:val="278"/>
        </w:trPr>
        <w:tc>
          <w:tcPr>
            <w:tcW w:w="3077" w:type="dxa"/>
            <w:tcBorders>
              <w:top w:val="nil"/>
              <w:left w:val="nil"/>
              <w:bottom w:val="nil"/>
              <w:right w:val="nil"/>
            </w:tcBorders>
            <w:shd w:val="clear" w:color="000000" w:fill="FFFFFF"/>
            <w:noWrap/>
            <w:vAlign w:val="center"/>
            <w:hideMark/>
          </w:tcPr>
          <w:p w14:paraId="5CF401A0"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Public Insurance</w:t>
            </w:r>
          </w:p>
        </w:tc>
        <w:tc>
          <w:tcPr>
            <w:tcW w:w="2639" w:type="dxa"/>
            <w:tcBorders>
              <w:top w:val="nil"/>
              <w:left w:val="nil"/>
              <w:bottom w:val="nil"/>
              <w:right w:val="nil"/>
            </w:tcBorders>
            <w:shd w:val="clear" w:color="auto" w:fill="auto"/>
            <w:noWrap/>
            <w:vAlign w:val="center"/>
            <w:hideMark/>
          </w:tcPr>
          <w:p w14:paraId="17EF4E30"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1.299 (1.197 - 1.411)</w:t>
            </w:r>
          </w:p>
        </w:tc>
        <w:tc>
          <w:tcPr>
            <w:tcW w:w="2429" w:type="dxa"/>
            <w:tcBorders>
              <w:top w:val="nil"/>
              <w:left w:val="nil"/>
              <w:bottom w:val="nil"/>
              <w:right w:val="nil"/>
            </w:tcBorders>
            <w:shd w:val="clear" w:color="auto" w:fill="auto"/>
            <w:noWrap/>
            <w:vAlign w:val="center"/>
            <w:hideMark/>
          </w:tcPr>
          <w:p w14:paraId="529752F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1.303 (1.192 - 1.423)</w:t>
            </w:r>
          </w:p>
        </w:tc>
        <w:tc>
          <w:tcPr>
            <w:tcW w:w="2367" w:type="dxa"/>
            <w:tcBorders>
              <w:top w:val="nil"/>
              <w:left w:val="nil"/>
              <w:bottom w:val="nil"/>
              <w:right w:val="nil"/>
            </w:tcBorders>
            <w:shd w:val="clear" w:color="auto" w:fill="auto"/>
            <w:noWrap/>
            <w:vAlign w:val="center"/>
            <w:hideMark/>
          </w:tcPr>
          <w:p w14:paraId="1256AB2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1.297 (1.056 - 1.594)</w:t>
            </w:r>
          </w:p>
        </w:tc>
      </w:tr>
      <w:tr w:rsidR="00D22958" w:rsidRPr="00C67B3B" w14:paraId="5930ECC9" w14:textId="77777777" w:rsidTr="00D22958">
        <w:trPr>
          <w:trHeight w:val="278"/>
        </w:trPr>
        <w:tc>
          <w:tcPr>
            <w:tcW w:w="3077" w:type="dxa"/>
            <w:tcBorders>
              <w:top w:val="nil"/>
              <w:left w:val="nil"/>
              <w:bottom w:val="nil"/>
              <w:right w:val="nil"/>
            </w:tcBorders>
            <w:shd w:val="clear" w:color="000000" w:fill="FFFFFF"/>
            <w:noWrap/>
            <w:vAlign w:val="center"/>
            <w:hideMark/>
          </w:tcPr>
          <w:p w14:paraId="42B6C342"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Private Insurance</w:t>
            </w:r>
          </w:p>
        </w:tc>
        <w:tc>
          <w:tcPr>
            <w:tcW w:w="2639" w:type="dxa"/>
            <w:tcBorders>
              <w:top w:val="nil"/>
              <w:left w:val="nil"/>
              <w:bottom w:val="nil"/>
              <w:right w:val="nil"/>
            </w:tcBorders>
            <w:shd w:val="clear" w:color="auto" w:fill="auto"/>
            <w:noWrap/>
            <w:vAlign w:val="center"/>
            <w:hideMark/>
          </w:tcPr>
          <w:p w14:paraId="786D9B2E"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0.852 (0.788 - 0.920)</w:t>
            </w:r>
          </w:p>
        </w:tc>
        <w:tc>
          <w:tcPr>
            <w:tcW w:w="2429" w:type="dxa"/>
            <w:tcBorders>
              <w:top w:val="nil"/>
              <w:left w:val="nil"/>
              <w:bottom w:val="nil"/>
              <w:right w:val="nil"/>
            </w:tcBorders>
            <w:shd w:val="clear" w:color="auto" w:fill="auto"/>
            <w:noWrap/>
            <w:vAlign w:val="center"/>
            <w:hideMark/>
          </w:tcPr>
          <w:p w14:paraId="1FE73C9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0.871 (0.803 - 0.946)</w:t>
            </w:r>
          </w:p>
        </w:tc>
        <w:tc>
          <w:tcPr>
            <w:tcW w:w="2367" w:type="dxa"/>
            <w:tcBorders>
              <w:top w:val="nil"/>
              <w:left w:val="nil"/>
              <w:bottom w:val="nil"/>
              <w:right w:val="nil"/>
            </w:tcBorders>
            <w:shd w:val="clear" w:color="auto" w:fill="auto"/>
            <w:noWrap/>
            <w:vAlign w:val="center"/>
            <w:hideMark/>
          </w:tcPr>
          <w:p w14:paraId="050CDAC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0.745 (0.607 - 0.913)</w:t>
            </w:r>
          </w:p>
        </w:tc>
      </w:tr>
      <w:tr w:rsidR="00D22958" w:rsidRPr="00C67B3B" w14:paraId="3E1BC0D6" w14:textId="77777777" w:rsidTr="00D22958">
        <w:trPr>
          <w:trHeight w:val="278"/>
        </w:trPr>
        <w:tc>
          <w:tcPr>
            <w:tcW w:w="3077" w:type="dxa"/>
            <w:tcBorders>
              <w:top w:val="nil"/>
              <w:left w:val="nil"/>
              <w:bottom w:val="nil"/>
              <w:right w:val="nil"/>
            </w:tcBorders>
            <w:shd w:val="clear" w:color="000000" w:fill="FFFFFF"/>
            <w:noWrap/>
            <w:vAlign w:val="center"/>
            <w:hideMark/>
          </w:tcPr>
          <w:p w14:paraId="44F8D095"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Military</w:t>
            </w:r>
          </w:p>
        </w:tc>
        <w:tc>
          <w:tcPr>
            <w:tcW w:w="2639" w:type="dxa"/>
            <w:tcBorders>
              <w:top w:val="nil"/>
              <w:left w:val="nil"/>
              <w:bottom w:val="nil"/>
              <w:right w:val="nil"/>
            </w:tcBorders>
            <w:shd w:val="clear" w:color="auto" w:fill="auto"/>
            <w:noWrap/>
            <w:vAlign w:val="center"/>
            <w:hideMark/>
          </w:tcPr>
          <w:p w14:paraId="1866BDBF"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1.036 (0.935 - 1.149)</w:t>
            </w:r>
          </w:p>
        </w:tc>
        <w:tc>
          <w:tcPr>
            <w:tcW w:w="2429" w:type="dxa"/>
            <w:tcBorders>
              <w:top w:val="nil"/>
              <w:left w:val="nil"/>
              <w:bottom w:val="nil"/>
              <w:right w:val="nil"/>
            </w:tcBorders>
            <w:shd w:val="clear" w:color="auto" w:fill="auto"/>
            <w:noWrap/>
            <w:vAlign w:val="center"/>
            <w:hideMark/>
          </w:tcPr>
          <w:p w14:paraId="388A0528"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1.047 (0.936 - 1.170)</w:t>
            </w:r>
          </w:p>
        </w:tc>
        <w:tc>
          <w:tcPr>
            <w:tcW w:w="2367" w:type="dxa"/>
            <w:tcBorders>
              <w:top w:val="nil"/>
              <w:left w:val="nil"/>
              <w:bottom w:val="nil"/>
              <w:right w:val="nil"/>
            </w:tcBorders>
            <w:shd w:val="clear" w:color="auto" w:fill="auto"/>
            <w:noWrap/>
            <w:vAlign w:val="center"/>
            <w:hideMark/>
          </w:tcPr>
          <w:p w14:paraId="21F48EEC"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0.975 (0.762 - 1.248)</w:t>
            </w:r>
          </w:p>
        </w:tc>
      </w:tr>
      <w:tr w:rsidR="00D22958" w:rsidRPr="00C67B3B" w14:paraId="4112CC00" w14:textId="77777777" w:rsidTr="00D22958">
        <w:trPr>
          <w:trHeight w:val="278"/>
        </w:trPr>
        <w:tc>
          <w:tcPr>
            <w:tcW w:w="3077" w:type="dxa"/>
            <w:tcBorders>
              <w:top w:val="nil"/>
              <w:left w:val="nil"/>
              <w:bottom w:val="nil"/>
              <w:right w:val="nil"/>
            </w:tcBorders>
            <w:shd w:val="clear" w:color="000000" w:fill="FFFFFF"/>
            <w:noWrap/>
            <w:vAlign w:val="center"/>
            <w:hideMark/>
          </w:tcPr>
          <w:p w14:paraId="49C1A80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Medicare</w:t>
            </w:r>
          </w:p>
        </w:tc>
        <w:tc>
          <w:tcPr>
            <w:tcW w:w="2639" w:type="dxa"/>
            <w:tcBorders>
              <w:top w:val="nil"/>
              <w:left w:val="nil"/>
              <w:bottom w:val="nil"/>
              <w:right w:val="nil"/>
            </w:tcBorders>
            <w:shd w:val="clear" w:color="auto" w:fill="auto"/>
            <w:noWrap/>
            <w:vAlign w:val="center"/>
            <w:hideMark/>
          </w:tcPr>
          <w:p w14:paraId="25592AE2"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0.956 (0.882 - 1.036)</w:t>
            </w:r>
          </w:p>
        </w:tc>
        <w:tc>
          <w:tcPr>
            <w:tcW w:w="2429" w:type="dxa"/>
            <w:tcBorders>
              <w:top w:val="nil"/>
              <w:left w:val="nil"/>
              <w:bottom w:val="nil"/>
              <w:right w:val="nil"/>
            </w:tcBorders>
            <w:shd w:val="clear" w:color="auto" w:fill="auto"/>
            <w:noWrap/>
            <w:vAlign w:val="center"/>
            <w:hideMark/>
          </w:tcPr>
          <w:p w14:paraId="68CED500"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0.960 (0.880 - 1.046)</w:t>
            </w:r>
          </w:p>
        </w:tc>
        <w:tc>
          <w:tcPr>
            <w:tcW w:w="2367" w:type="dxa"/>
            <w:tcBorders>
              <w:top w:val="nil"/>
              <w:left w:val="nil"/>
              <w:bottom w:val="nil"/>
              <w:right w:val="nil"/>
            </w:tcBorders>
            <w:shd w:val="clear" w:color="auto" w:fill="auto"/>
            <w:noWrap/>
            <w:vAlign w:val="center"/>
            <w:hideMark/>
          </w:tcPr>
          <w:p w14:paraId="61CE43FB"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0.939 (0.760 - 1.160)</w:t>
            </w:r>
          </w:p>
        </w:tc>
      </w:tr>
      <w:tr w:rsidR="00D22958" w:rsidRPr="00C67B3B" w14:paraId="565C2114" w14:textId="77777777" w:rsidTr="00D22958">
        <w:trPr>
          <w:trHeight w:val="278"/>
        </w:trPr>
        <w:tc>
          <w:tcPr>
            <w:tcW w:w="3077" w:type="dxa"/>
            <w:tcBorders>
              <w:top w:val="nil"/>
              <w:left w:val="nil"/>
              <w:bottom w:val="nil"/>
              <w:right w:val="nil"/>
            </w:tcBorders>
            <w:shd w:val="clear" w:color="000000" w:fill="FFFFFF"/>
            <w:noWrap/>
            <w:vAlign w:val="center"/>
            <w:hideMark/>
          </w:tcPr>
          <w:p w14:paraId="0928F159"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Other</w:t>
            </w:r>
          </w:p>
        </w:tc>
        <w:tc>
          <w:tcPr>
            <w:tcW w:w="2639" w:type="dxa"/>
            <w:tcBorders>
              <w:top w:val="nil"/>
              <w:left w:val="nil"/>
              <w:bottom w:val="nil"/>
              <w:right w:val="nil"/>
            </w:tcBorders>
            <w:shd w:val="clear" w:color="auto" w:fill="auto"/>
            <w:noWrap/>
            <w:vAlign w:val="center"/>
            <w:hideMark/>
          </w:tcPr>
          <w:p w14:paraId="02BF928A"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0.821 (0.603 - 1.118)</w:t>
            </w:r>
          </w:p>
        </w:tc>
        <w:tc>
          <w:tcPr>
            <w:tcW w:w="2429" w:type="dxa"/>
            <w:tcBorders>
              <w:top w:val="nil"/>
              <w:left w:val="nil"/>
              <w:bottom w:val="nil"/>
              <w:right w:val="nil"/>
            </w:tcBorders>
            <w:shd w:val="clear" w:color="auto" w:fill="auto"/>
            <w:noWrap/>
            <w:vAlign w:val="center"/>
            <w:hideMark/>
          </w:tcPr>
          <w:p w14:paraId="0A657C3F"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0.839 (0.610 - 1.154)</w:t>
            </w:r>
          </w:p>
        </w:tc>
        <w:tc>
          <w:tcPr>
            <w:tcW w:w="2367" w:type="dxa"/>
            <w:tcBorders>
              <w:top w:val="nil"/>
              <w:left w:val="nil"/>
              <w:bottom w:val="nil"/>
              <w:right w:val="nil"/>
            </w:tcBorders>
            <w:shd w:val="clear" w:color="auto" w:fill="auto"/>
            <w:noWrap/>
            <w:vAlign w:val="center"/>
            <w:hideMark/>
          </w:tcPr>
          <w:p w14:paraId="725C34A2"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0.595 (0.154 - 2.304)</w:t>
            </w:r>
          </w:p>
        </w:tc>
      </w:tr>
      <w:tr w:rsidR="00D22958" w:rsidRPr="00C67B3B" w14:paraId="7669EC04" w14:textId="77777777" w:rsidTr="00D22958">
        <w:trPr>
          <w:trHeight w:val="278"/>
        </w:trPr>
        <w:tc>
          <w:tcPr>
            <w:tcW w:w="3077" w:type="dxa"/>
            <w:tcBorders>
              <w:top w:val="nil"/>
              <w:left w:val="nil"/>
              <w:bottom w:val="nil"/>
              <w:right w:val="nil"/>
            </w:tcBorders>
            <w:shd w:val="clear" w:color="000000" w:fill="FFFFFF"/>
            <w:noWrap/>
            <w:vAlign w:val="center"/>
            <w:hideMark/>
          </w:tcPr>
          <w:p w14:paraId="276DDF19"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Black</w:t>
            </w:r>
          </w:p>
        </w:tc>
        <w:tc>
          <w:tcPr>
            <w:tcW w:w="2639" w:type="dxa"/>
            <w:tcBorders>
              <w:top w:val="nil"/>
              <w:left w:val="nil"/>
              <w:bottom w:val="nil"/>
              <w:right w:val="nil"/>
            </w:tcBorders>
            <w:shd w:val="clear" w:color="auto" w:fill="auto"/>
            <w:noWrap/>
            <w:vAlign w:val="center"/>
            <w:hideMark/>
          </w:tcPr>
          <w:p w14:paraId="3D148BF6"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0.971 (0.930 - 1.014)</w:t>
            </w:r>
          </w:p>
        </w:tc>
        <w:tc>
          <w:tcPr>
            <w:tcW w:w="2429" w:type="dxa"/>
            <w:tcBorders>
              <w:top w:val="nil"/>
              <w:left w:val="nil"/>
              <w:bottom w:val="nil"/>
              <w:right w:val="nil"/>
            </w:tcBorders>
            <w:shd w:val="clear" w:color="auto" w:fill="auto"/>
            <w:noWrap/>
            <w:vAlign w:val="center"/>
            <w:hideMark/>
          </w:tcPr>
          <w:p w14:paraId="584A39F4"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0.981 (0.936 - 1.029)</w:t>
            </w:r>
          </w:p>
        </w:tc>
        <w:tc>
          <w:tcPr>
            <w:tcW w:w="2367" w:type="dxa"/>
            <w:tcBorders>
              <w:top w:val="nil"/>
              <w:left w:val="nil"/>
              <w:bottom w:val="nil"/>
              <w:right w:val="nil"/>
            </w:tcBorders>
            <w:shd w:val="clear" w:color="auto" w:fill="auto"/>
            <w:noWrap/>
            <w:vAlign w:val="center"/>
            <w:hideMark/>
          </w:tcPr>
          <w:p w14:paraId="329E1A76"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0.914 (0.816 - 1.024)</w:t>
            </w:r>
          </w:p>
        </w:tc>
      </w:tr>
      <w:tr w:rsidR="00D22958" w:rsidRPr="00C67B3B" w14:paraId="45E96150" w14:textId="77777777" w:rsidTr="00D22958">
        <w:trPr>
          <w:trHeight w:val="278"/>
        </w:trPr>
        <w:tc>
          <w:tcPr>
            <w:tcW w:w="3077" w:type="dxa"/>
            <w:tcBorders>
              <w:top w:val="nil"/>
              <w:left w:val="nil"/>
              <w:bottom w:val="nil"/>
              <w:right w:val="nil"/>
            </w:tcBorders>
            <w:shd w:val="clear" w:color="000000" w:fill="FFFFFF"/>
            <w:noWrap/>
            <w:vAlign w:val="center"/>
            <w:hideMark/>
          </w:tcPr>
          <w:p w14:paraId="58905CC6"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Hispanic</w:t>
            </w:r>
          </w:p>
        </w:tc>
        <w:tc>
          <w:tcPr>
            <w:tcW w:w="2639" w:type="dxa"/>
            <w:tcBorders>
              <w:top w:val="nil"/>
              <w:left w:val="nil"/>
              <w:bottom w:val="nil"/>
              <w:right w:val="nil"/>
            </w:tcBorders>
            <w:shd w:val="clear" w:color="auto" w:fill="auto"/>
            <w:noWrap/>
            <w:vAlign w:val="center"/>
            <w:hideMark/>
          </w:tcPr>
          <w:p w14:paraId="3543F39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0.705 (0.662 - 0.751)</w:t>
            </w:r>
          </w:p>
        </w:tc>
        <w:tc>
          <w:tcPr>
            <w:tcW w:w="2429" w:type="dxa"/>
            <w:tcBorders>
              <w:top w:val="nil"/>
              <w:left w:val="nil"/>
              <w:bottom w:val="nil"/>
              <w:right w:val="nil"/>
            </w:tcBorders>
            <w:shd w:val="clear" w:color="auto" w:fill="auto"/>
            <w:noWrap/>
            <w:vAlign w:val="center"/>
            <w:hideMark/>
          </w:tcPr>
          <w:p w14:paraId="0AE3E12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0.700 (0.654 - 0.749)</w:t>
            </w:r>
          </w:p>
        </w:tc>
        <w:tc>
          <w:tcPr>
            <w:tcW w:w="2367" w:type="dxa"/>
            <w:tcBorders>
              <w:top w:val="nil"/>
              <w:left w:val="nil"/>
              <w:bottom w:val="nil"/>
              <w:right w:val="nil"/>
            </w:tcBorders>
            <w:shd w:val="clear" w:color="auto" w:fill="auto"/>
            <w:noWrap/>
            <w:vAlign w:val="center"/>
            <w:hideMark/>
          </w:tcPr>
          <w:p w14:paraId="6340BEEC"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0.737 (0.637 - 0.853)</w:t>
            </w:r>
          </w:p>
        </w:tc>
      </w:tr>
      <w:tr w:rsidR="00D22958" w:rsidRPr="00C67B3B" w14:paraId="72F69477" w14:textId="77777777" w:rsidTr="00D22958">
        <w:trPr>
          <w:trHeight w:val="278"/>
        </w:trPr>
        <w:tc>
          <w:tcPr>
            <w:tcW w:w="3077" w:type="dxa"/>
            <w:tcBorders>
              <w:top w:val="nil"/>
              <w:left w:val="nil"/>
              <w:bottom w:val="nil"/>
              <w:right w:val="nil"/>
            </w:tcBorders>
            <w:shd w:val="clear" w:color="000000" w:fill="FFFFFF"/>
            <w:noWrap/>
            <w:vAlign w:val="center"/>
            <w:hideMark/>
          </w:tcPr>
          <w:p w14:paraId="25472463"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American Indian/Alaskan Native</w:t>
            </w:r>
          </w:p>
        </w:tc>
        <w:tc>
          <w:tcPr>
            <w:tcW w:w="2639" w:type="dxa"/>
            <w:tcBorders>
              <w:top w:val="nil"/>
              <w:left w:val="nil"/>
              <w:bottom w:val="nil"/>
              <w:right w:val="nil"/>
            </w:tcBorders>
            <w:shd w:val="clear" w:color="auto" w:fill="auto"/>
            <w:noWrap/>
            <w:vAlign w:val="center"/>
            <w:hideMark/>
          </w:tcPr>
          <w:p w14:paraId="354BBA24"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1.189 (0.975 - 1.450)</w:t>
            </w:r>
          </w:p>
        </w:tc>
        <w:tc>
          <w:tcPr>
            <w:tcW w:w="2429" w:type="dxa"/>
            <w:tcBorders>
              <w:top w:val="nil"/>
              <w:left w:val="nil"/>
              <w:bottom w:val="nil"/>
              <w:right w:val="nil"/>
            </w:tcBorders>
            <w:shd w:val="clear" w:color="auto" w:fill="auto"/>
            <w:noWrap/>
            <w:vAlign w:val="center"/>
            <w:hideMark/>
          </w:tcPr>
          <w:p w14:paraId="3530B83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1.230 (1.006 - 1.505)</w:t>
            </w:r>
          </w:p>
        </w:tc>
        <w:tc>
          <w:tcPr>
            <w:tcW w:w="2367" w:type="dxa"/>
            <w:tcBorders>
              <w:top w:val="nil"/>
              <w:left w:val="nil"/>
              <w:bottom w:val="nil"/>
              <w:right w:val="nil"/>
            </w:tcBorders>
            <w:shd w:val="clear" w:color="auto" w:fill="auto"/>
            <w:noWrap/>
            <w:vAlign w:val="center"/>
            <w:hideMark/>
          </w:tcPr>
          <w:p w14:paraId="291703B9"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0.955 (0.584 - 1.562)</w:t>
            </w:r>
          </w:p>
        </w:tc>
      </w:tr>
      <w:tr w:rsidR="00D22958" w:rsidRPr="00C67B3B" w14:paraId="1293F75C" w14:textId="77777777" w:rsidTr="00D22958">
        <w:trPr>
          <w:trHeight w:val="278"/>
        </w:trPr>
        <w:tc>
          <w:tcPr>
            <w:tcW w:w="3077" w:type="dxa"/>
            <w:tcBorders>
              <w:top w:val="nil"/>
              <w:left w:val="nil"/>
              <w:bottom w:val="nil"/>
              <w:right w:val="nil"/>
            </w:tcBorders>
            <w:shd w:val="clear" w:color="000000" w:fill="FFFFFF"/>
            <w:noWrap/>
            <w:vAlign w:val="center"/>
            <w:hideMark/>
          </w:tcPr>
          <w:p w14:paraId="78AA8546"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Asian</w:t>
            </w:r>
          </w:p>
        </w:tc>
        <w:tc>
          <w:tcPr>
            <w:tcW w:w="2639" w:type="dxa"/>
            <w:tcBorders>
              <w:top w:val="nil"/>
              <w:left w:val="nil"/>
              <w:bottom w:val="nil"/>
              <w:right w:val="nil"/>
            </w:tcBorders>
            <w:shd w:val="clear" w:color="auto" w:fill="auto"/>
            <w:noWrap/>
            <w:vAlign w:val="center"/>
            <w:hideMark/>
          </w:tcPr>
          <w:p w14:paraId="40C7CBE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0.659 (0.582 - 0.747)</w:t>
            </w:r>
          </w:p>
        </w:tc>
        <w:tc>
          <w:tcPr>
            <w:tcW w:w="2429" w:type="dxa"/>
            <w:tcBorders>
              <w:top w:val="nil"/>
              <w:left w:val="nil"/>
              <w:bottom w:val="nil"/>
              <w:right w:val="nil"/>
            </w:tcBorders>
            <w:shd w:val="clear" w:color="auto" w:fill="auto"/>
            <w:noWrap/>
            <w:vAlign w:val="center"/>
            <w:hideMark/>
          </w:tcPr>
          <w:p w14:paraId="4BE7734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0.666 (0.578 - 0.768)</w:t>
            </w:r>
          </w:p>
        </w:tc>
        <w:tc>
          <w:tcPr>
            <w:tcW w:w="2367" w:type="dxa"/>
            <w:tcBorders>
              <w:top w:val="nil"/>
              <w:left w:val="nil"/>
              <w:bottom w:val="nil"/>
              <w:right w:val="nil"/>
            </w:tcBorders>
            <w:shd w:val="clear" w:color="auto" w:fill="auto"/>
            <w:noWrap/>
            <w:vAlign w:val="center"/>
            <w:hideMark/>
          </w:tcPr>
          <w:p w14:paraId="093D5FE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0.639 (0.506 - 0.808)</w:t>
            </w:r>
          </w:p>
        </w:tc>
      </w:tr>
      <w:tr w:rsidR="00D22958" w:rsidRPr="00C67B3B" w14:paraId="14638441" w14:textId="77777777" w:rsidTr="00D22958">
        <w:trPr>
          <w:trHeight w:val="278"/>
        </w:trPr>
        <w:tc>
          <w:tcPr>
            <w:tcW w:w="3077" w:type="dxa"/>
            <w:tcBorders>
              <w:top w:val="nil"/>
              <w:left w:val="nil"/>
              <w:bottom w:val="nil"/>
              <w:right w:val="nil"/>
            </w:tcBorders>
            <w:shd w:val="clear" w:color="000000" w:fill="FFFFFF"/>
            <w:noWrap/>
            <w:vAlign w:val="center"/>
            <w:hideMark/>
          </w:tcPr>
          <w:p w14:paraId="518535E0"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Other</w:t>
            </w:r>
          </w:p>
        </w:tc>
        <w:tc>
          <w:tcPr>
            <w:tcW w:w="2639" w:type="dxa"/>
            <w:tcBorders>
              <w:top w:val="nil"/>
              <w:left w:val="nil"/>
              <w:bottom w:val="nil"/>
              <w:right w:val="nil"/>
            </w:tcBorders>
            <w:shd w:val="clear" w:color="auto" w:fill="auto"/>
            <w:noWrap/>
            <w:vAlign w:val="center"/>
            <w:hideMark/>
          </w:tcPr>
          <w:p w14:paraId="7E70A7B7"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0.766 (0.503 - 1.166)</w:t>
            </w:r>
          </w:p>
        </w:tc>
        <w:tc>
          <w:tcPr>
            <w:tcW w:w="2429" w:type="dxa"/>
            <w:tcBorders>
              <w:top w:val="nil"/>
              <w:left w:val="nil"/>
              <w:bottom w:val="nil"/>
              <w:right w:val="nil"/>
            </w:tcBorders>
            <w:shd w:val="clear" w:color="auto" w:fill="auto"/>
            <w:noWrap/>
            <w:vAlign w:val="center"/>
            <w:hideMark/>
          </w:tcPr>
          <w:p w14:paraId="42DF1369"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0.743 (0.463 - 1.192)</w:t>
            </w:r>
          </w:p>
        </w:tc>
        <w:tc>
          <w:tcPr>
            <w:tcW w:w="2367" w:type="dxa"/>
            <w:tcBorders>
              <w:top w:val="nil"/>
              <w:left w:val="nil"/>
              <w:bottom w:val="nil"/>
              <w:right w:val="nil"/>
            </w:tcBorders>
            <w:shd w:val="clear" w:color="auto" w:fill="auto"/>
            <w:noWrap/>
            <w:vAlign w:val="center"/>
            <w:hideMark/>
          </w:tcPr>
          <w:p w14:paraId="02F88DC6"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0.937 (0.398 - 2.206)</w:t>
            </w:r>
          </w:p>
        </w:tc>
      </w:tr>
      <w:tr w:rsidR="00D22958" w:rsidRPr="00C67B3B" w14:paraId="413C4DB4" w14:textId="77777777" w:rsidTr="00D22958">
        <w:trPr>
          <w:trHeight w:val="278"/>
        </w:trPr>
        <w:tc>
          <w:tcPr>
            <w:tcW w:w="3077" w:type="dxa"/>
            <w:tcBorders>
              <w:top w:val="nil"/>
              <w:left w:val="nil"/>
              <w:bottom w:val="nil"/>
              <w:right w:val="nil"/>
            </w:tcBorders>
            <w:shd w:val="clear" w:color="000000" w:fill="FFFFFF"/>
            <w:noWrap/>
            <w:vAlign w:val="center"/>
            <w:hideMark/>
          </w:tcPr>
          <w:p w14:paraId="48D5623E"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Diabetes</w:t>
            </w:r>
          </w:p>
        </w:tc>
        <w:tc>
          <w:tcPr>
            <w:tcW w:w="2639" w:type="dxa"/>
            <w:tcBorders>
              <w:top w:val="nil"/>
              <w:left w:val="nil"/>
              <w:bottom w:val="nil"/>
              <w:right w:val="nil"/>
            </w:tcBorders>
            <w:shd w:val="clear" w:color="auto" w:fill="auto"/>
            <w:noWrap/>
            <w:vAlign w:val="center"/>
            <w:hideMark/>
          </w:tcPr>
          <w:p w14:paraId="3D26D0F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1.482 (1.434 - 1.531)</w:t>
            </w:r>
          </w:p>
        </w:tc>
        <w:tc>
          <w:tcPr>
            <w:tcW w:w="2429" w:type="dxa"/>
            <w:tcBorders>
              <w:top w:val="nil"/>
              <w:left w:val="nil"/>
              <w:bottom w:val="nil"/>
              <w:right w:val="nil"/>
            </w:tcBorders>
            <w:shd w:val="clear" w:color="auto" w:fill="auto"/>
            <w:noWrap/>
            <w:vAlign w:val="center"/>
            <w:hideMark/>
          </w:tcPr>
          <w:p w14:paraId="152AA76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1.514 (1.461 - 1.568)</w:t>
            </w:r>
          </w:p>
        </w:tc>
        <w:tc>
          <w:tcPr>
            <w:tcW w:w="2367" w:type="dxa"/>
            <w:tcBorders>
              <w:top w:val="nil"/>
              <w:left w:val="nil"/>
              <w:bottom w:val="nil"/>
              <w:right w:val="nil"/>
            </w:tcBorders>
            <w:shd w:val="clear" w:color="auto" w:fill="auto"/>
            <w:noWrap/>
            <w:vAlign w:val="center"/>
            <w:hideMark/>
          </w:tcPr>
          <w:p w14:paraId="206441C8"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1.328 (1.225 - 1.439)</w:t>
            </w:r>
          </w:p>
        </w:tc>
      </w:tr>
      <w:tr w:rsidR="00D22958" w:rsidRPr="00C67B3B" w14:paraId="1F5A92C7" w14:textId="77777777" w:rsidTr="00D22958">
        <w:trPr>
          <w:trHeight w:val="278"/>
        </w:trPr>
        <w:tc>
          <w:tcPr>
            <w:tcW w:w="3077" w:type="dxa"/>
            <w:tcBorders>
              <w:top w:val="nil"/>
              <w:left w:val="nil"/>
              <w:bottom w:val="nil"/>
              <w:right w:val="nil"/>
            </w:tcBorders>
            <w:shd w:val="clear" w:color="000000" w:fill="FFFFFF"/>
            <w:noWrap/>
            <w:vAlign w:val="center"/>
            <w:hideMark/>
          </w:tcPr>
          <w:p w14:paraId="417DC722"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Cancer</w:t>
            </w:r>
          </w:p>
        </w:tc>
        <w:tc>
          <w:tcPr>
            <w:tcW w:w="2639" w:type="dxa"/>
            <w:tcBorders>
              <w:top w:val="nil"/>
              <w:left w:val="nil"/>
              <w:bottom w:val="nil"/>
              <w:right w:val="nil"/>
            </w:tcBorders>
            <w:shd w:val="clear" w:color="000000" w:fill="FFFFFF"/>
            <w:noWrap/>
            <w:vAlign w:val="center"/>
            <w:hideMark/>
          </w:tcPr>
          <w:p w14:paraId="114D4DE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1.306 (1.261 - 1.351)</w:t>
            </w:r>
          </w:p>
        </w:tc>
        <w:tc>
          <w:tcPr>
            <w:tcW w:w="2429" w:type="dxa"/>
            <w:tcBorders>
              <w:top w:val="nil"/>
              <w:left w:val="nil"/>
              <w:bottom w:val="nil"/>
              <w:right w:val="nil"/>
            </w:tcBorders>
            <w:shd w:val="clear" w:color="000000" w:fill="FFFFFF"/>
            <w:noWrap/>
            <w:vAlign w:val="center"/>
            <w:hideMark/>
          </w:tcPr>
          <w:p w14:paraId="5DB255A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1.299 (1.251 - 1.349)</w:t>
            </w:r>
          </w:p>
        </w:tc>
        <w:tc>
          <w:tcPr>
            <w:tcW w:w="2367" w:type="dxa"/>
            <w:tcBorders>
              <w:top w:val="nil"/>
              <w:left w:val="nil"/>
              <w:bottom w:val="nil"/>
              <w:right w:val="nil"/>
            </w:tcBorders>
            <w:shd w:val="clear" w:color="000000" w:fill="FFFFFF"/>
            <w:noWrap/>
            <w:vAlign w:val="center"/>
            <w:hideMark/>
          </w:tcPr>
          <w:p w14:paraId="1D8C02F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1.346 (1.233 - 1.469)</w:t>
            </w:r>
          </w:p>
        </w:tc>
      </w:tr>
    </w:tbl>
    <w:p w14:paraId="665FFA2D" w14:textId="046665D2" w:rsidR="000E5A7F" w:rsidRDefault="000E5A7F" w:rsidP="00EA4E50">
      <w:pPr>
        <w:spacing w:line="480" w:lineRule="auto"/>
        <w:rPr>
          <w:rFonts w:ascii="Times New Roman" w:hAnsi="Times New Roman" w:cs="Times New Roman"/>
          <w:sz w:val="24"/>
          <w:szCs w:val="24"/>
        </w:rPr>
      </w:pPr>
    </w:p>
    <w:p w14:paraId="675CD27F" w14:textId="77777777" w:rsidR="000E5A7F" w:rsidRDefault="000E5A7F">
      <w:pPr>
        <w:rPr>
          <w:rFonts w:ascii="Times New Roman" w:hAnsi="Times New Roman" w:cs="Times New Roman"/>
          <w:sz w:val="24"/>
          <w:szCs w:val="24"/>
        </w:rPr>
      </w:pPr>
      <w:r>
        <w:rPr>
          <w:rFonts w:ascii="Times New Roman" w:hAnsi="Times New Roman" w:cs="Times New Roman"/>
          <w:sz w:val="24"/>
          <w:szCs w:val="24"/>
        </w:rPr>
        <w:br w:type="page"/>
      </w:r>
    </w:p>
    <w:p w14:paraId="1347EBBF" w14:textId="6D60D839" w:rsidR="000E5A7F" w:rsidRDefault="000E5A7F" w:rsidP="000E5A7F">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sidR="00E860E8">
        <w:rPr>
          <w:rFonts w:ascii="Times New Roman" w:hAnsi="Times New Roman" w:cs="Times New Roman"/>
          <w:b/>
          <w:bCs/>
          <w:sz w:val="24"/>
          <w:szCs w:val="24"/>
        </w:rPr>
        <w:t>4</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diabetes</w:t>
      </w:r>
      <w:r w:rsidR="00E860E8">
        <w:rPr>
          <w:rFonts w:ascii="Times New Roman" w:hAnsi="Times New Roman" w:cs="Times New Roman"/>
          <w:sz w:val="24"/>
          <w:szCs w:val="24"/>
        </w:rPr>
        <w:t>-specific</w:t>
      </w:r>
      <w:r>
        <w:rPr>
          <w:rFonts w:ascii="Times New Roman" w:hAnsi="Times New Roman" w:cs="Times New Roman"/>
          <w:sz w:val="24"/>
          <w:szCs w:val="24"/>
        </w:rPr>
        <w:t xml:space="preserve"> mortality risk among individuals with </w:t>
      </w:r>
      <w:r w:rsidR="00E860E8">
        <w:rPr>
          <w:rFonts w:ascii="Times New Roman" w:hAnsi="Times New Roman" w:cs="Times New Roman"/>
          <w:sz w:val="24"/>
          <w:szCs w:val="24"/>
        </w:rPr>
        <w:t>diabetes</w:t>
      </w:r>
      <w:r>
        <w:rPr>
          <w:rFonts w:ascii="Times New Roman" w:hAnsi="Times New Roman" w:cs="Times New Roman"/>
          <w:sz w:val="24"/>
          <w:szCs w:val="24"/>
        </w:rPr>
        <w:t xml:space="preserve"> in the National Health Interview Survey, 2000 to 2014.</w:t>
      </w:r>
    </w:p>
    <w:tbl>
      <w:tblPr>
        <w:tblW w:w="10512" w:type="dxa"/>
        <w:tblLook w:val="04A0" w:firstRow="1" w:lastRow="0" w:firstColumn="1" w:lastColumn="0" w:noHBand="0" w:noVBand="1"/>
      </w:tblPr>
      <w:tblGrid>
        <w:gridCol w:w="3052"/>
        <w:gridCol w:w="2764"/>
        <w:gridCol w:w="2618"/>
        <w:gridCol w:w="2078"/>
      </w:tblGrid>
      <w:tr w:rsidR="009F657D" w:rsidRPr="00675C07" w14:paraId="49A0B36B" w14:textId="77777777" w:rsidTr="009F657D">
        <w:trPr>
          <w:trHeight w:val="278"/>
        </w:trPr>
        <w:tc>
          <w:tcPr>
            <w:tcW w:w="3052" w:type="dxa"/>
            <w:tcBorders>
              <w:top w:val="nil"/>
              <w:left w:val="nil"/>
              <w:bottom w:val="nil"/>
              <w:right w:val="nil"/>
            </w:tcBorders>
            <w:shd w:val="clear" w:color="auto" w:fill="auto"/>
            <w:noWrap/>
            <w:vAlign w:val="bottom"/>
            <w:hideMark/>
          </w:tcPr>
          <w:p w14:paraId="52C534FC" w14:textId="77777777" w:rsidR="009F657D" w:rsidRPr="00675C07" w:rsidRDefault="009F657D" w:rsidP="009F657D">
            <w:pPr>
              <w:spacing w:after="0" w:line="240" w:lineRule="auto"/>
              <w:rPr>
                <w:rFonts w:ascii="Times New Roman" w:eastAsia="Times New Roman" w:hAnsi="Times New Roman" w:cs="Times New Roman"/>
                <w:sz w:val="20"/>
                <w:szCs w:val="20"/>
              </w:rPr>
            </w:pPr>
          </w:p>
        </w:tc>
        <w:tc>
          <w:tcPr>
            <w:tcW w:w="2764" w:type="dxa"/>
            <w:tcBorders>
              <w:top w:val="nil"/>
              <w:left w:val="nil"/>
              <w:bottom w:val="nil"/>
              <w:right w:val="nil"/>
            </w:tcBorders>
            <w:shd w:val="clear" w:color="auto" w:fill="auto"/>
            <w:noWrap/>
            <w:vAlign w:val="bottom"/>
            <w:hideMark/>
          </w:tcPr>
          <w:p w14:paraId="728E8AAD" w14:textId="7C3DDD16"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618" w:type="dxa"/>
            <w:tcBorders>
              <w:top w:val="nil"/>
              <w:left w:val="nil"/>
              <w:bottom w:val="nil"/>
              <w:right w:val="nil"/>
            </w:tcBorders>
            <w:shd w:val="clear" w:color="auto" w:fill="auto"/>
            <w:noWrap/>
            <w:vAlign w:val="bottom"/>
            <w:hideMark/>
          </w:tcPr>
          <w:p w14:paraId="616AF499" w14:textId="77EC465C"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078" w:type="dxa"/>
            <w:tcBorders>
              <w:top w:val="nil"/>
              <w:left w:val="nil"/>
              <w:bottom w:val="nil"/>
              <w:right w:val="nil"/>
            </w:tcBorders>
            <w:shd w:val="clear" w:color="auto" w:fill="auto"/>
            <w:noWrap/>
            <w:vAlign w:val="bottom"/>
            <w:hideMark/>
          </w:tcPr>
          <w:p w14:paraId="5F368532" w14:textId="3BD075F2"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9F657D" w:rsidRPr="00675C07" w14:paraId="72697B13" w14:textId="77777777" w:rsidTr="009F657D">
        <w:trPr>
          <w:trHeight w:val="278"/>
        </w:trPr>
        <w:tc>
          <w:tcPr>
            <w:tcW w:w="3052" w:type="dxa"/>
            <w:tcBorders>
              <w:top w:val="nil"/>
              <w:left w:val="nil"/>
              <w:bottom w:val="single" w:sz="4" w:space="0" w:color="auto"/>
              <w:right w:val="nil"/>
            </w:tcBorders>
            <w:shd w:val="clear" w:color="auto" w:fill="auto"/>
            <w:noWrap/>
            <w:vAlign w:val="bottom"/>
            <w:hideMark/>
          </w:tcPr>
          <w:p w14:paraId="350FEB0F"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 </w:t>
            </w:r>
          </w:p>
        </w:tc>
        <w:tc>
          <w:tcPr>
            <w:tcW w:w="2764" w:type="dxa"/>
            <w:tcBorders>
              <w:top w:val="nil"/>
              <w:left w:val="nil"/>
              <w:bottom w:val="single" w:sz="4" w:space="0" w:color="auto"/>
              <w:right w:val="nil"/>
            </w:tcBorders>
            <w:shd w:val="clear" w:color="auto" w:fill="auto"/>
            <w:noWrap/>
            <w:vAlign w:val="bottom"/>
            <w:hideMark/>
          </w:tcPr>
          <w:p w14:paraId="3EB97A7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HR (95% CI)</w:t>
            </w:r>
          </w:p>
        </w:tc>
        <w:tc>
          <w:tcPr>
            <w:tcW w:w="2618" w:type="dxa"/>
            <w:tcBorders>
              <w:top w:val="nil"/>
              <w:left w:val="nil"/>
              <w:bottom w:val="single" w:sz="4" w:space="0" w:color="auto"/>
              <w:right w:val="nil"/>
            </w:tcBorders>
            <w:shd w:val="clear" w:color="auto" w:fill="auto"/>
            <w:noWrap/>
            <w:vAlign w:val="bottom"/>
            <w:hideMark/>
          </w:tcPr>
          <w:p w14:paraId="6C9BDCCD"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HR (95% CI)</w:t>
            </w:r>
          </w:p>
        </w:tc>
        <w:tc>
          <w:tcPr>
            <w:tcW w:w="2078" w:type="dxa"/>
            <w:tcBorders>
              <w:top w:val="nil"/>
              <w:left w:val="nil"/>
              <w:bottom w:val="single" w:sz="4" w:space="0" w:color="auto"/>
              <w:right w:val="nil"/>
            </w:tcBorders>
            <w:shd w:val="clear" w:color="auto" w:fill="auto"/>
            <w:noWrap/>
            <w:vAlign w:val="bottom"/>
            <w:hideMark/>
          </w:tcPr>
          <w:p w14:paraId="32729FCE"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HR (95% CI)</w:t>
            </w:r>
          </w:p>
        </w:tc>
      </w:tr>
      <w:tr w:rsidR="009F657D" w:rsidRPr="00675C07" w14:paraId="7FD30964" w14:textId="77777777" w:rsidTr="009F657D">
        <w:trPr>
          <w:trHeight w:val="285"/>
        </w:trPr>
        <w:tc>
          <w:tcPr>
            <w:tcW w:w="3052" w:type="dxa"/>
            <w:tcBorders>
              <w:top w:val="nil"/>
              <w:left w:val="nil"/>
              <w:bottom w:val="nil"/>
              <w:right w:val="nil"/>
            </w:tcBorders>
            <w:shd w:val="clear" w:color="auto" w:fill="auto"/>
            <w:noWrap/>
            <w:vAlign w:val="bottom"/>
            <w:hideMark/>
          </w:tcPr>
          <w:p w14:paraId="53A36E8E"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CRN</w:t>
            </w:r>
          </w:p>
        </w:tc>
        <w:tc>
          <w:tcPr>
            <w:tcW w:w="2764" w:type="dxa"/>
            <w:tcBorders>
              <w:top w:val="nil"/>
              <w:left w:val="nil"/>
              <w:bottom w:val="nil"/>
              <w:right w:val="nil"/>
            </w:tcBorders>
            <w:shd w:val="clear" w:color="auto" w:fill="auto"/>
            <w:noWrap/>
            <w:vAlign w:val="center"/>
            <w:hideMark/>
          </w:tcPr>
          <w:p w14:paraId="3FD511BB"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1.226 (1.074 - 1.399)</w:t>
            </w:r>
          </w:p>
        </w:tc>
        <w:tc>
          <w:tcPr>
            <w:tcW w:w="2618" w:type="dxa"/>
            <w:tcBorders>
              <w:top w:val="nil"/>
              <w:left w:val="nil"/>
              <w:bottom w:val="nil"/>
              <w:right w:val="nil"/>
            </w:tcBorders>
            <w:shd w:val="clear" w:color="auto" w:fill="auto"/>
            <w:noWrap/>
            <w:vAlign w:val="center"/>
            <w:hideMark/>
          </w:tcPr>
          <w:p w14:paraId="6C160C19"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1.289 (1.111 - 1.496)</w:t>
            </w:r>
          </w:p>
        </w:tc>
        <w:tc>
          <w:tcPr>
            <w:tcW w:w="2078" w:type="dxa"/>
            <w:tcBorders>
              <w:top w:val="nil"/>
              <w:left w:val="nil"/>
              <w:bottom w:val="nil"/>
              <w:right w:val="nil"/>
            </w:tcBorders>
            <w:shd w:val="clear" w:color="auto" w:fill="auto"/>
            <w:noWrap/>
            <w:vAlign w:val="center"/>
            <w:hideMark/>
          </w:tcPr>
          <w:p w14:paraId="24DAFAC4"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1.055 (0.779 - 1.430)</w:t>
            </w:r>
          </w:p>
        </w:tc>
      </w:tr>
      <w:tr w:rsidR="009F657D" w:rsidRPr="00675C07" w14:paraId="438F41FD" w14:textId="77777777" w:rsidTr="009F657D">
        <w:trPr>
          <w:trHeight w:val="278"/>
        </w:trPr>
        <w:tc>
          <w:tcPr>
            <w:tcW w:w="3052" w:type="dxa"/>
            <w:tcBorders>
              <w:top w:val="nil"/>
              <w:left w:val="nil"/>
              <w:bottom w:val="nil"/>
              <w:right w:val="nil"/>
            </w:tcBorders>
            <w:shd w:val="clear" w:color="000000" w:fill="FFFFFF"/>
            <w:noWrap/>
            <w:vAlign w:val="center"/>
            <w:hideMark/>
          </w:tcPr>
          <w:p w14:paraId="5E1C398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Some College</w:t>
            </w:r>
          </w:p>
        </w:tc>
        <w:tc>
          <w:tcPr>
            <w:tcW w:w="2764" w:type="dxa"/>
            <w:tcBorders>
              <w:top w:val="nil"/>
              <w:left w:val="nil"/>
              <w:bottom w:val="nil"/>
              <w:right w:val="nil"/>
            </w:tcBorders>
            <w:shd w:val="clear" w:color="auto" w:fill="auto"/>
            <w:noWrap/>
            <w:vAlign w:val="center"/>
            <w:hideMark/>
          </w:tcPr>
          <w:p w14:paraId="7BD73DEA"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0.956 (0.856 - 1.069)</w:t>
            </w:r>
          </w:p>
        </w:tc>
        <w:tc>
          <w:tcPr>
            <w:tcW w:w="2618" w:type="dxa"/>
            <w:tcBorders>
              <w:top w:val="nil"/>
              <w:left w:val="nil"/>
              <w:bottom w:val="nil"/>
              <w:right w:val="nil"/>
            </w:tcBorders>
            <w:shd w:val="clear" w:color="auto" w:fill="auto"/>
            <w:noWrap/>
            <w:vAlign w:val="center"/>
            <w:hideMark/>
          </w:tcPr>
          <w:p w14:paraId="0B6F265C"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0.972 (0.860 - 1.100)</w:t>
            </w:r>
          </w:p>
        </w:tc>
        <w:tc>
          <w:tcPr>
            <w:tcW w:w="2078" w:type="dxa"/>
            <w:tcBorders>
              <w:top w:val="nil"/>
              <w:left w:val="nil"/>
              <w:bottom w:val="nil"/>
              <w:right w:val="nil"/>
            </w:tcBorders>
            <w:shd w:val="clear" w:color="auto" w:fill="auto"/>
            <w:noWrap/>
            <w:vAlign w:val="center"/>
            <w:hideMark/>
          </w:tcPr>
          <w:p w14:paraId="421F3DB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0.911 (0.691 - 1.201)</w:t>
            </w:r>
          </w:p>
        </w:tc>
      </w:tr>
      <w:tr w:rsidR="009F657D" w:rsidRPr="00675C07" w14:paraId="20F61D86" w14:textId="77777777" w:rsidTr="009F657D">
        <w:trPr>
          <w:trHeight w:val="278"/>
        </w:trPr>
        <w:tc>
          <w:tcPr>
            <w:tcW w:w="3052" w:type="dxa"/>
            <w:tcBorders>
              <w:top w:val="nil"/>
              <w:left w:val="nil"/>
              <w:bottom w:val="nil"/>
              <w:right w:val="nil"/>
            </w:tcBorders>
            <w:shd w:val="clear" w:color="000000" w:fill="FFFFFF"/>
            <w:noWrap/>
            <w:vAlign w:val="center"/>
            <w:hideMark/>
          </w:tcPr>
          <w:p w14:paraId="69E35CB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College Degree</w:t>
            </w:r>
          </w:p>
        </w:tc>
        <w:tc>
          <w:tcPr>
            <w:tcW w:w="2764" w:type="dxa"/>
            <w:tcBorders>
              <w:top w:val="nil"/>
              <w:left w:val="nil"/>
              <w:bottom w:val="nil"/>
              <w:right w:val="nil"/>
            </w:tcBorders>
            <w:shd w:val="clear" w:color="auto" w:fill="auto"/>
            <w:noWrap/>
            <w:vAlign w:val="center"/>
            <w:hideMark/>
          </w:tcPr>
          <w:p w14:paraId="52683E6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0.819 (0.702 - 0.956)</w:t>
            </w:r>
          </w:p>
        </w:tc>
        <w:tc>
          <w:tcPr>
            <w:tcW w:w="2618" w:type="dxa"/>
            <w:tcBorders>
              <w:top w:val="nil"/>
              <w:left w:val="nil"/>
              <w:bottom w:val="nil"/>
              <w:right w:val="nil"/>
            </w:tcBorders>
            <w:shd w:val="clear" w:color="auto" w:fill="auto"/>
            <w:noWrap/>
            <w:vAlign w:val="center"/>
            <w:hideMark/>
          </w:tcPr>
          <w:p w14:paraId="042EED8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0.835 (0.707 - 0.987)</w:t>
            </w:r>
          </w:p>
        </w:tc>
        <w:tc>
          <w:tcPr>
            <w:tcW w:w="2078" w:type="dxa"/>
            <w:tcBorders>
              <w:top w:val="nil"/>
              <w:left w:val="nil"/>
              <w:bottom w:val="nil"/>
              <w:right w:val="nil"/>
            </w:tcBorders>
            <w:shd w:val="clear" w:color="auto" w:fill="auto"/>
            <w:noWrap/>
            <w:vAlign w:val="center"/>
            <w:hideMark/>
          </w:tcPr>
          <w:p w14:paraId="175B3467"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0.780 (0.525 - 1.158)</w:t>
            </w:r>
          </w:p>
        </w:tc>
      </w:tr>
      <w:tr w:rsidR="009F657D" w:rsidRPr="00675C07" w14:paraId="4B7970D4" w14:textId="77777777" w:rsidTr="009F657D">
        <w:trPr>
          <w:trHeight w:val="278"/>
        </w:trPr>
        <w:tc>
          <w:tcPr>
            <w:tcW w:w="3052" w:type="dxa"/>
            <w:tcBorders>
              <w:top w:val="nil"/>
              <w:left w:val="nil"/>
              <w:bottom w:val="nil"/>
              <w:right w:val="nil"/>
            </w:tcBorders>
            <w:shd w:val="clear" w:color="000000" w:fill="FFFFFF"/>
            <w:noWrap/>
            <w:vAlign w:val="center"/>
            <w:hideMark/>
          </w:tcPr>
          <w:p w14:paraId="1CD769CF"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Age</w:t>
            </w:r>
          </w:p>
        </w:tc>
        <w:tc>
          <w:tcPr>
            <w:tcW w:w="2764" w:type="dxa"/>
            <w:tcBorders>
              <w:top w:val="nil"/>
              <w:left w:val="nil"/>
              <w:bottom w:val="nil"/>
              <w:right w:val="nil"/>
            </w:tcBorders>
            <w:shd w:val="clear" w:color="auto" w:fill="auto"/>
            <w:noWrap/>
            <w:vAlign w:val="center"/>
            <w:hideMark/>
          </w:tcPr>
          <w:p w14:paraId="0F02F2A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1.068 (1.063 - 1.073)</w:t>
            </w:r>
          </w:p>
        </w:tc>
        <w:tc>
          <w:tcPr>
            <w:tcW w:w="2618" w:type="dxa"/>
            <w:tcBorders>
              <w:top w:val="nil"/>
              <w:left w:val="nil"/>
              <w:bottom w:val="nil"/>
              <w:right w:val="nil"/>
            </w:tcBorders>
            <w:shd w:val="clear" w:color="auto" w:fill="auto"/>
            <w:noWrap/>
            <w:vAlign w:val="center"/>
            <w:hideMark/>
          </w:tcPr>
          <w:p w14:paraId="7F23E34E"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1.070 (1.064 - 1.075)</w:t>
            </w:r>
          </w:p>
        </w:tc>
        <w:tc>
          <w:tcPr>
            <w:tcW w:w="2078" w:type="dxa"/>
            <w:tcBorders>
              <w:top w:val="nil"/>
              <w:left w:val="nil"/>
              <w:bottom w:val="nil"/>
              <w:right w:val="nil"/>
            </w:tcBorders>
            <w:shd w:val="clear" w:color="auto" w:fill="auto"/>
            <w:noWrap/>
            <w:vAlign w:val="center"/>
            <w:hideMark/>
          </w:tcPr>
          <w:p w14:paraId="1ED4241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1.061 (1.048 - 1.075)</w:t>
            </w:r>
          </w:p>
        </w:tc>
      </w:tr>
      <w:tr w:rsidR="009F657D" w:rsidRPr="00675C07" w14:paraId="3C08C086" w14:textId="77777777" w:rsidTr="009F657D">
        <w:trPr>
          <w:trHeight w:val="278"/>
        </w:trPr>
        <w:tc>
          <w:tcPr>
            <w:tcW w:w="3052" w:type="dxa"/>
            <w:tcBorders>
              <w:top w:val="nil"/>
              <w:left w:val="nil"/>
              <w:bottom w:val="nil"/>
              <w:right w:val="nil"/>
            </w:tcBorders>
            <w:shd w:val="clear" w:color="000000" w:fill="FFFFFF"/>
            <w:noWrap/>
            <w:vAlign w:val="center"/>
            <w:hideMark/>
          </w:tcPr>
          <w:p w14:paraId="0CEA5321"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$20,000 to &lt; $45,000</w:t>
            </w:r>
          </w:p>
        </w:tc>
        <w:tc>
          <w:tcPr>
            <w:tcW w:w="2764" w:type="dxa"/>
            <w:tcBorders>
              <w:top w:val="nil"/>
              <w:left w:val="nil"/>
              <w:bottom w:val="nil"/>
              <w:right w:val="nil"/>
            </w:tcBorders>
            <w:shd w:val="clear" w:color="auto" w:fill="auto"/>
            <w:noWrap/>
            <w:vAlign w:val="center"/>
            <w:hideMark/>
          </w:tcPr>
          <w:p w14:paraId="1483D1DD"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0.910 (0.810 - 1.022)</w:t>
            </w:r>
          </w:p>
        </w:tc>
        <w:tc>
          <w:tcPr>
            <w:tcW w:w="2618" w:type="dxa"/>
            <w:tcBorders>
              <w:top w:val="nil"/>
              <w:left w:val="nil"/>
              <w:bottom w:val="nil"/>
              <w:right w:val="nil"/>
            </w:tcBorders>
            <w:shd w:val="clear" w:color="auto" w:fill="auto"/>
            <w:noWrap/>
            <w:vAlign w:val="center"/>
            <w:hideMark/>
          </w:tcPr>
          <w:p w14:paraId="2016B998"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0.902 (0.794 - 1.025)</w:t>
            </w:r>
          </w:p>
        </w:tc>
        <w:tc>
          <w:tcPr>
            <w:tcW w:w="2078" w:type="dxa"/>
            <w:tcBorders>
              <w:top w:val="nil"/>
              <w:left w:val="nil"/>
              <w:bottom w:val="nil"/>
              <w:right w:val="nil"/>
            </w:tcBorders>
            <w:shd w:val="clear" w:color="auto" w:fill="auto"/>
            <w:noWrap/>
            <w:vAlign w:val="center"/>
            <w:hideMark/>
          </w:tcPr>
          <w:p w14:paraId="22DAB97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1.066 (0.795 - 1.429)</w:t>
            </w:r>
          </w:p>
        </w:tc>
      </w:tr>
      <w:tr w:rsidR="009F657D" w:rsidRPr="00675C07" w14:paraId="61F264B5" w14:textId="77777777" w:rsidTr="009F657D">
        <w:trPr>
          <w:trHeight w:val="278"/>
        </w:trPr>
        <w:tc>
          <w:tcPr>
            <w:tcW w:w="3052" w:type="dxa"/>
            <w:tcBorders>
              <w:top w:val="nil"/>
              <w:left w:val="nil"/>
              <w:bottom w:val="nil"/>
              <w:right w:val="nil"/>
            </w:tcBorders>
            <w:shd w:val="clear" w:color="000000" w:fill="FFFFFF"/>
            <w:noWrap/>
            <w:vAlign w:val="center"/>
            <w:hideMark/>
          </w:tcPr>
          <w:p w14:paraId="36CEAF6B"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$45,000 to &lt; $65,000</w:t>
            </w:r>
          </w:p>
        </w:tc>
        <w:tc>
          <w:tcPr>
            <w:tcW w:w="2764" w:type="dxa"/>
            <w:tcBorders>
              <w:top w:val="nil"/>
              <w:left w:val="nil"/>
              <w:bottom w:val="nil"/>
              <w:right w:val="nil"/>
            </w:tcBorders>
            <w:shd w:val="clear" w:color="auto" w:fill="auto"/>
            <w:noWrap/>
            <w:vAlign w:val="center"/>
            <w:hideMark/>
          </w:tcPr>
          <w:p w14:paraId="322C7470"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0.765 (0.671 - 0.872)</w:t>
            </w:r>
          </w:p>
        </w:tc>
        <w:tc>
          <w:tcPr>
            <w:tcW w:w="2618" w:type="dxa"/>
            <w:tcBorders>
              <w:top w:val="nil"/>
              <w:left w:val="nil"/>
              <w:bottom w:val="nil"/>
              <w:right w:val="nil"/>
            </w:tcBorders>
            <w:shd w:val="clear" w:color="auto" w:fill="auto"/>
            <w:noWrap/>
            <w:vAlign w:val="center"/>
            <w:hideMark/>
          </w:tcPr>
          <w:p w14:paraId="6E7BBAFC"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0.746 (0.644 - 0.865)</w:t>
            </w:r>
          </w:p>
        </w:tc>
        <w:tc>
          <w:tcPr>
            <w:tcW w:w="2078" w:type="dxa"/>
            <w:tcBorders>
              <w:top w:val="nil"/>
              <w:left w:val="nil"/>
              <w:bottom w:val="nil"/>
              <w:right w:val="nil"/>
            </w:tcBorders>
            <w:shd w:val="clear" w:color="auto" w:fill="auto"/>
            <w:noWrap/>
            <w:vAlign w:val="center"/>
            <w:hideMark/>
          </w:tcPr>
          <w:p w14:paraId="1BC14EA2"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1.003 (0.719 - 1.400)</w:t>
            </w:r>
          </w:p>
        </w:tc>
      </w:tr>
      <w:tr w:rsidR="009F657D" w:rsidRPr="00675C07" w14:paraId="576D1952" w14:textId="77777777" w:rsidTr="009F657D">
        <w:trPr>
          <w:trHeight w:val="278"/>
        </w:trPr>
        <w:tc>
          <w:tcPr>
            <w:tcW w:w="3052" w:type="dxa"/>
            <w:tcBorders>
              <w:top w:val="nil"/>
              <w:left w:val="nil"/>
              <w:bottom w:val="nil"/>
              <w:right w:val="nil"/>
            </w:tcBorders>
            <w:shd w:val="clear" w:color="000000" w:fill="FFFFFF"/>
            <w:noWrap/>
            <w:vAlign w:val="center"/>
            <w:hideMark/>
          </w:tcPr>
          <w:p w14:paraId="2B0E550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$65,000 to &lt; $85,000</w:t>
            </w:r>
          </w:p>
        </w:tc>
        <w:tc>
          <w:tcPr>
            <w:tcW w:w="2764" w:type="dxa"/>
            <w:tcBorders>
              <w:top w:val="nil"/>
              <w:left w:val="nil"/>
              <w:bottom w:val="nil"/>
              <w:right w:val="nil"/>
            </w:tcBorders>
            <w:shd w:val="clear" w:color="auto" w:fill="auto"/>
            <w:noWrap/>
            <w:vAlign w:val="center"/>
            <w:hideMark/>
          </w:tcPr>
          <w:p w14:paraId="5FE02516"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0.685 (0.576 - 0.815)</w:t>
            </w:r>
          </w:p>
        </w:tc>
        <w:tc>
          <w:tcPr>
            <w:tcW w:w="2618" w:type="dxa"/>
            <w:tcBorders>
              <w:top w:val="nil"/>
              <w:left w:val="nil"/>
              <w:bottom w:val="nil"/>
              <w:right w:val="nil"/>
            </w:tcBorders>
            <w:shd w:val="clear" w:color="auto" w:fill="auto"/>
            <w:noWrap/>
            <w:vAlign w:val="center"/>
            <w:hideMark/>
          </w:tcPr>
          <w:p w14:paraId="34FBA465"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0.639 (0.531 - 0.770)</w:t>
            </w:r>
          </w:p>
        </w:tc>
        <w:tc>
          <w:tcPr>
            <w:tcW w:w="2078" w:type="dxa"/>
            <w:tcBorders>
              <w:top w:val="nil"/>
              <w:left w:val="nil"/>
              <w:bottom w:val="nil"/>
              <w:right w:val="nil"/>
            </w:tcBorders>
            <w:shd w:val="clear" w:color="auto" w:fill="auto"/>
            <w:noWrap/>
            <w:vAlign w:val="center"/>
            <w:hideMark/>
          </w:tcPr>
          <w:p w14:paraId="34DE83A5"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1.186 (0.728 - 1.932)</w:t>
            </w:r>
          </w:p>
        </w:tc>
      </w:tr>
      <w:tr w:rsidR="009F657D" w:rsidRPr="00675C07" w14:paraId="6FB48B1C" w14:textId="77777777" w:rsidTr="009F657D">
        <w:trPr>
          <w:trHeight w:val="278"/>
        </w:trPr>
        <w:tc>
          <w:tcPr>
            <w:tcW w:w="3052" w:type="dxa"/>
            <w:tcBorders>
              <w:top w:val="nil"/>
              <w:left w:val="nil"/>
              <w:bottom w:val="nil"/>
              <w:right w:val="nil"/>
            </w:tcBorders>
            <w:shd w:val="clear" w:color="000000" w:fill="FFFFFF"/>
            <w:noWrap/>
            <w:vAlign w:val="center"/>
            <w:hideMark/>
          </w:tcPr>
          <w:p w14:paraId="0F714A77"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$85,000 to &lt; $100,000</w:t>
            </w:r>
          </w:p>
        </w:tc>
        <w:tc>
          <w:tcPr>
            <w:tcW w:w="2764" w:type="dxa"/>
            <w:tcBorders>
              <w:top w:val="nil"/>
              <w:left w:val="nil"/>
              <w:bottom w:val="nil"/>
              <w:right w:val="nil"/>
            </w:tcBorders>
            <w:shd w:val="clear" w:color="auto" w:fill="auto"/>
            <w:noWrap/>
            <w:vAlign w:val="center"/>
            <w:hideMark/>
          </w:tcPr>
          <w:p w14:paraId="08426B6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0.423 (0.250 - 0.714)</w:t>
            </w:r>
          </w:p>
        </w:tc>
        <w:tc>
          <w:tcPr>
            <w:tcW w:w="2618" w:type="dxa"/>
            <w:tcBorders>
              <w:top w:val="nil"/>
              <w:left w:val="nil"/>
              <w:bottom w:val="nil"/>
              <w:right w:val="nil"/>
            </w:tcBorders>
            <w:shd w:val="clear" w:color="auto" w:fill="auto"/>
            <w:noWrap/>
            <w:vAlign w:val="center"/>
            <w:hideMark/>
          </w:tcPr>
          <w:p w14:paraId="771E524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0.339 (0.149 - 0.773)</w:t>
            </w:r>
          </w:p>
        </w:tc>
        <w:tc>
          <w:tcPr>
            <w:tcW w:w="2078" w:type="dxa"/>
            <w:tcBorders>
              <w:top w:val="nil"/>
              <w:left w:val="nil"/>
              <w:bottom w:val="nil"/>
              <w:right w:val="nil"/>
            </w:tcBorders>
            <w:shd w:val="clear" w:color="auto" w:fill="auto"/>
            <w:noWrap/>
            <w:vAlign w:val="center"/>
            <w:hideMark/>
          </w:tcPr>
          <w:p w14:paraId="6146AF0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0.697 (0.346 - 1.402)</w:t>
            </w:r>
          </w:p>
        </w:tc>
      </w:tr>
      <w:tr w:rsidR="009F657D" w:rsidRPr="00675C07" w14:paraId="0EB53CB3" w14:textId="77777777" w:rsidTr="009F657D">
        <w:trPr>
          <w:trHeight w:val="278"/>
        </w:trPr>
        <w:tc>
          <w:tcPr>
            <w:tcW w:w="3052" w:type="dxa"/>
            <w:tcBorders>
              <w:top w:val="nil"/>
              <w:left w:val="nil"/>
              <w:bottom w:val="nil"/>
              <w:right w:val="nil"/>
            </w:tcBorders>
            <w:shd w:val="clear" w:color="000000" w:fill="FFFFFF"/>
            <w:noWrap/>
            <w:vAlign w:val="center"/>
            <w:hideMark/>
          </w:tcPr>
          <w:p w14:paraId="7C499187"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$100,000 or more</w:t>
            </w:r>
          </w:p>
        </w:tc>
        <w:tc>
          <w:tcPr>
            <w:tcW w:w="2764" w:type="dxa"/>
            <w:tcBorders>
              <w:top w:val="nil"/>
              <w:left w:val="nil"/>
              <w:bottom w:val="nil"/>
              <w:right w:val="nil"/>
            </w:tcBorders>
            <w:shd w:val="clear" w:color="auto" w:fill="auto"/>
            <w:noWrap/>
            <w:vAlign w:val="center"/>
            <w:hideMark/>
          </w:tcPr>
          <w:p w14:paraId="2D60D8A9"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0.473 (0.322 - 0.696)</w:t>
            </w:r>
          </w:p>
        </w:tc>
        <w:tc>
          <w:tcPr>
            <w:tcW w:w="2618" w:type="dxa"/>
            <w:tcBorders>
              <w:top w:val="nil"/>
              <w:left w:val="nil"/>
              <w:bottom w:val="nil"/>
              <w:right w:val="nil"/>
            </w:tcBorders>
            <w:shd w:val="clear" w:color="auto" w:fill="auto"/>
            <w:noWrap/>
            <w:vAlign w:val="center"/>
            <w:hideMark/>
          </w:tcPr>
          <w:p w14:paraId="7764A58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0.465 (0.260 - 0.832)</w:t>
            </w:r>
          </w:p>
        </w:tc>
        <w:tc>
          <w:tcPr>
            <w:tcW w:w="2078" w:type="dxa"/>
            <w:tcBorders>
              <w:top w:val="nil"/>
              <w:left w:val="nil"/>
              <w:bottom w:val="nil"/>
              <w:right w:val="nil"/>
            </w:tcBorders>
            <w:shd w:val="clear" w:color="auto" w:fill="auto"/>
            <w:noWrap/>
            <w:vAlign w:val="center"/>
            <w:hideMark/>
          </w:tcPr>
          <w:p w14:paraId="6B2F3FF3"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0.627 (0.349 - 1.128)</w:t>
            </w:r>
          </w:p>
        </w:tc>
      </w:tr>
      <w:tr w:rsidR="009F657D" w:rsidRPr="00675C07" w14:paraId="31DE3026" w14:textId="77777777" w:rsidTr="009F657D">
        <w:trPr>
          <w:trHeight w:val="278"/>
        </w:trPr>
        <w:tc>
          <w:tcPr>
            <w:tcW w:w="3052" w:type="dxa"/>
            <w:tcBorders>
              <w:top w:val="nil"/>
              <w:left w:val="nil"/>
              <w:bottom w:val="nil"/>
              <w:right w:val="nil"/>
            </w:tcBorders>
            <w:shd w:val="clear" w:color="auto" w:fill="auto"/>
            <w:noWrap/>
            <w:vAlign w:val="bottom"/>
            <w:hideMark/>
          </w:tcPr>
          <w:p w14:paraId="59E65666"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Female Sex</w:t>
            </w:r>
          </w:p>
        </w:tc>
        <w:tc>
          <w:tcPr>
            <w:tcW w:w="2764" w:type="dxa"/>
            <w:tcBorders>
              <w:top w:val="nil"/>
              <w:left w:val="nil"/>
              <w:bottom w:val="nil"/>
              <w:right w:val="nil"/>
            </w:tcBorders>
            <w:shd w:val="clear" w:color="auto" w:fill="auto"/>
            <w:noWrap/>
            <w:vAlign w:val="center"/>
            <w:hideMark/>
          </w:tcPr>
          <w:p w14:paraId="748D69CF"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0.689 (0.631 - 0.752)</w:t>
            </w:r>
          </w:p>
        </w:tc>
        <w:tc>
          <w:tcPr>
            <w:tcW w:w="2618" w:type="dxa"/>
            <w:tcBorders>
              <w:top w:val="nil"/>
              <w:left w:val="nil"/>
              <w:bottom w:val="nil"/>
              <w:right w:val="nil"/>
            </w:tcBorders>
            <w:shd w:val="clear" w:color="auto" w:fill="auto"/>
            <w:noWrap/>
            <w:vAlign w:val="center"/>
            <w:hideMark/>
          </w:tcPr>
          <w:p w14:paraId="70211379"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0.687 (0.623 - 0.756)</w:t>
            </w:r>
          </w:p>
        </w:tc>
        <w:tc>
          <w:tcPr>
            <w:tcW w:w="2078" w:type="dxa"/>
            <w:tcBorders>
              <w:top w:val="nil"/>
              <w:left w:val="nil"/>
              <w:bottom w:val="nil"/>
              <w:right w:val="nil"/>
            </w:tcBorders>
            <w:shd w:val="clear" w:color="auto" w:fill="auto"/>
            <w:noWrap/>
            <w:vAlign w:val="center"/>
            <w:hideMark/>
          </w:tcPr>
          <w:p w14:paraId="3FF4EABD"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0.690 (0.565 - 0.843)</w:t>
            </w:r>
          </w:p>
        </w:tc>
      </w:tr>
      <w:tr w:rsidR="009F657D" w:rsidRPr="00675C07" w14:paraId="05FCC186" w14:textId="77777777" w:rsidTr="009F657D">
        <w:trPr>
          <w:trHeight w:val="278"/>
        </w:trPr>
        <w:tc>
          <w:tcPr>
            <w:tcW w:w="3052" w:type="dxa"/>
            <w:tcBorders>
              <w:top w:val="nil"/>
              <w:left w:val="nil"/>
              <w:bottom w:val="nil"/>
              <w:right w:val="nil"/>
            </w:tcBorders>
            <w:shd w:val="clear" w:color="000000" w:fill="FFFFFF"/>
            <w:noWrap/>
            <w:vAlign w:val="center"/>
            <w:hideMark/>
          </w:tcPr>
          <w:p w14:paraId="33E9F354"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Public Insurance</w:t>
            </w:r>
          </w:p>
        </w:tc>
        <w:tc>
          <w:tcPr>
            <w:tcW w:w="2764" w:type="dxa"/>
            <w:tcBorders>
              <w:top w:val="nil"/>
              <w:left w:val="nil"/>
              <w:bottom w:val="nil"/>
              <w:right w:val="nil"/>
            </w:tcBorders>
            <w:shd w:val="clear" w:color="auto" w:fill="auto"/>
            <w:noWrap/>
            <w:vAlign w:val="center"/>
            <w:hideMark/>
          </w:tcPr>
          <w:p w14:paraId="3128A8F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1.671 (1.318 - 2.119)</w:t>
            </w:r>
          </w:p>
        </w:tc>
        <w:tc>
          <w:tcPr>
            <w:tcW w:w="2618" w:type="dxa"/>
            <w:tcBorders>
              <w:top w:val="nil"/>
              <w:left w:val="nil"/>
              <w:bottom w:val="nil"/>
              <w:right w:val="nil"/>
            </w:tcBorders>
            <w:shd w:val="clear" w:color="auto" w:fill="auto"/>
            <w:noWrap/>
            <w:vAlign w:val="center"/>
            <w:hideMark/>
          </w:tcPr>
          <w:p w14:paraId="7FE7088F"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1.625 (1.256 - 2.102)</w:t>
            </w:r>
          </w:p>
        </w:tc>
        <w:tc>
          <w:tcPr>
            <w:tcW w:w="2078" w:type="dxa"/>
            <w:tcBorders>
              <w:top w:val="nil"/>
              <w:left w:val="nil"/>
              <w:bottom w:val="nil"/>
              <w:right w:val="nil"/>
            </w:tcBorders>
            <w:shd w:val="clear" w:color="auto" w:fill="auto"/>
            <w:noWrap/>
            <w:vAlign w:val="center"/>
            <w:hideMark/>
          </w:tcPr>
          <w:p w14:paraId="5D404750"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2.245 (1.254 - 4.022)</w:t>
            </w:r>
          </w:p>
        </w:tc>
      </w:tr>
      <w:tr w:rsidR="009F657D" w:rsidRPr="00675C07" w14:paraId="79B7C660" w14:textId="77777777" w:rsidTr="009F657D">
        <w:trPr>
          <w:trHeight w:val="278"/>
        </w:trPr>
        <w:tc>
          <w:tcPr>
            <w:tcW w:w="3052" w:type="dxa"/>
            <w:tcBorders>
              <w:top w:val="nil"/>
              <w:left w:val="nil"/>
              <w:bottom w:val="nil"/>
              <w:right w:val="nil"/>
            </w:tcBorders>
            <w:shd w:val="clear" w:color="000000" w:fill="FFFFFF"/>
            <w:noWrap/>
            <w:vAlign w:val="center"/>
            <w:hideMark/>
          </w:tcPr>
          <w:p w14:paraId="4C98F604"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Private Insurance</w:t>
            </w:r>
          </w:p>
        </w:tc>
        <w:tc>
          <w:tcPr>
            <w:tcW w:w="2764" w:type="dxa"/>
            <w:tcBorders>
              <w:top w:val="nil"/>
              <w:left w:val="nil"/>
              <w:bottom w:val="nil"/>
              <w:right w:val="nil"/>
            </w:tcBorders>
            <w:shd w:val="clear" w:color="auto" w:fill="auto"/>
            <w:noWrap/>
            <w:vAlign w:val="center"/>
            <w:hideMark/>
          </w:tcPr>
          <w:p w14:paraId="2322C41B"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1.098 (0.882 - 1.367)</w:t>
            </w:r>
          </w:p>
        </w:tc>
        <w:tc>
          <w:tcPr>
            <w:tcW w:w="2618" w:type="dxa"/>
            <w:tcBorders>
              <w:top w:val="nil"/>
              <w:left w:val="nil"/>
              <w:bottom w:val="nil"/>
              <w:right w:val="nil"/>
            </w:tcBorders>
            <w:shd w:val="clear" w:color="auto" w:fill="auto"/>
            <w:noWrap/>
            <w:vAlign w:val="center"/>
            <w:hideMark/>
          </w:tcPr>
          <w:p w14:paraId="07CA12AF"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1.043 (0.823 - 1.321)</w:t>
            </w:r>
          </w:p>
        </w:tc>
        <w:tc>
          <w:tcPr>
            <w:tcW w:w="2078" w:type="dxa"/>
            <w:tcBorders>
              <w:top w:val="nil"/>
              <w:left w:val="nil"/>
              <w:bottom w:val="nil"/>
              <w:right w:val="nil"/>
            </w:tcBorders>
            <w:shd w:val="clear" w:color="auto" w:fill="auto"/>
            <w:noWrap/>
            <w:vAlign w:val="center"/>
            <w:hideMark/>
          </w:tcPr>
          <w:p w14:paraId="6E3B730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1.491 (0.829 - 2.684)</w:t>
            </w:r>
          </w:p>
        </w:tc>
      </w:tr>
      <w:tr w:rsidR="009F657D" w:rsidRPr="00675C07" w14:paraId="030EC01F" w14:textId="77777777" w:rsidTr="009F657D">
        <w:trPr>
          <w:trHeight w:val="278"/>
        </w:trPr>
        <w:tc>
          <w:tcPr>
            <w:tcW w:w="3052" w:type="dxa"/>
            <w:tcBorders>
              <w:top w:val="nil"/>
              <w:left w:val="nil"/>
              <w:bottom w:val="nil"/>
              <w:right w:val="nil"/>
            </w:tcBorders>
            <w:shd w:val="clear" w:color="000000" w:fill="FFFFFF"/>
            <w:noWrap/>
            <w:vAlign w:val="center"/>
            <w:hideMark/>
          </w:tcPr>
          <w:p w14:paraId="1A4248FD"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Military</w:t>
            </w:r>
          </w:p>
        </w:tc>
        <w:tc>
          <w:tcPr>
            <w:tcW w:w="2764" w:type="dxa"/>
            <w:tcBorders>
              <w:top w:val="nil"/>
              <w:left w:val="nil"/>
              <w:bottom w:val="nil"/>
              <w:right w:val="nil"/>
            </w:tcBorders>
            <w:shd w:val="clear" w:color="auto" w:fill="auto"/>
            <w:noWrap/>
            <w:vAlign w:val="center"/>
            <w:hideMark/>
          </w:tcPr>
          <w:p w14:paraId="7BF6CBFA"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1.417 (1.052 - 1.907)</w:t>
            </w:r>
          </w:p>
        </w:tc>
        <w:tc>
          <w:tcPr>
            <w:tcW w:w="2618" w:type="dxa"/>
            <w:tcBorders>
              <w:top w:val="nil"/>
              <w:left w:val="nil"/>
              <w:bottom w:val="nil"/>
              <w:right w:val="nil"/>
            </w:tcBorders>
            <w:shd w:val="clear" w:color="auto" w:fill="auto"/>
            <w:noWrap/>
            <w:vAlign w:val="center"/>
            <w:hideMark/>
          </w:tcPr>
          <w:p w14:paraId="45FC2D4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1.380 (1.003 - 1.899)</w:t>
            </w:r>
          </w:p>
        </w:tc>
        <w:tc>
          <w:tcPr>
            <w:tcW w:w="2078" w:type="dxa"/>
            <w:tcBorders>
              <w:top w:val="nil"/>
              <w:left w:val="nil"/>
              <w:bottom w:val="nil"/>
              <w:right w:val="nil"/>
            </w:tcBorders>
            <w:shd w:val="clear" w:color="auto" w:fill="auto"/>
            <w:noWrap/>
            <w:vAlign w:val="center"/>
            <w:hideMark/>
          </w:tcPr>
          <w:p w14:paraId="76610521"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1.856 (0.923 - 3.734)</w:t>
            </w:r>
          </w:p>
        </w:tc>
      </w:tr>
      <w:tr w:rsidR="009F657D" w:rsidRPr="00675C07" w14:paraId="58FE9973" w14:textId="77777777" w:rsidTr="009F657D">
        <w:trPr>
          <w:trHeight w:val="278"/>
        </w:trPr>
        <w:tc>
          <w:tcPr>
            <w:tcW w:w="3052" w:type="dxa"/>
            <w:tcBorders>
              <w:top w:val="nil"/>
              <w:left w:val="nil"/>
              <w:bottom w:val="nil"/>
              <w:right w:val="nil"/>
            </w:tcBorders>
            <w:shd w:val="clear" w:color="000000" w:fill="FFFFFF"/>
            <w:noWrap/>
            <w:vAlign w:val="center"/>
            <w:hideMark/>
          </w:tcPr>
          <w:p w14:paraId="67ED25EC"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Medicare</w:t>
            </w:r>
          </w:p>
        </w:tc>
        <w:tc>
          <w:tcPr>
            <w:tcW w:w="2764" w:type="dxa"/>
            <w:tcBorders>
              <w:top w:val="nil"/>
              <w:left w:val="nil"/>
              <w:bottom w:val="nil"/>
              <w:right w:val="nil"/>
            </w:tcBorders>
            <w:shd w:val="clear" w:color="auto" w:fill="auto"/>
            <w:noWrap/>
            <w:vAlign w:val="center"/>
            <w:hideMark/>
          </w:tcPr>
          <w:p w14:paraId="0FD4C594"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1.243 (0.982 - 1.572)</w:t>
            </w:r>
          </w:p>
        </w:tc>
        <w:tc>
          <w:tcPr>
            <w:tcW w:w="2618" w:type="dxa"/>
            <w:tcBorders>
              <w:top w:val="nil"/>
              <w:left w:val="nil"/>
              <w:bottom w:val="nil"/>
              <w:right w:val="nil"/>
            </w:tcBorders>
            <w:shd w:val="clear" w:color="auto" w:fill="auto"/>
            <w:noWrap/>
            <w:vAlign w:val="center"/>
            <w:hideMark/>
          </w:tcPr>
          <w:p w14:paraId="70AC6607"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1.171 (0.909 - 1.508)</w:t>
            </w:r>
          </w:p>
        </w:tc>
        <w:tc>
          <w:tcPr>
            <w:tcW w:w="2078" w:type="dxa"/>
            <w:tcBorders>
              <w:top w:val="nil"/>
              <w:left w:val="nil"/>
              <w:bottom w:val="nil"/>
              <w:right w:val="nil"/>
            </w:tcBorders>
            <w:shd w:val="clear" w:color="auto" w:fill="auto"/>
            <w:noWrap/>
            <w:vAlign w:val="center"/>
            <w:hideMark/>
          </w:tcPr>
          <w:p w14:paraId="20D2FB47"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1.817 (0.981 - 3.364)</w:t>
            </w:r>
          </w:p>
        </w:tc>
      </w:tr>
      <w:tr w:rsidR="009F657D" w:rsidRPr="00675C07" w14:paraId="59C1D6EE" w14:textId="77777777" w:rsidTr="009F657D">
        <w:trPr>
          <w:trHeight w:val="278"/>
        </w:trPr>
        <w:tc>
          <w:tcPr>
            <w:tcW w:w="3052" w:type="dxa"/>
            <w:tcBorders>
              <w:top w:val="nil"/>
              <w:left w:val="nil"/>
              <w:bottom w:val="nil"/>
              <w:right w:val="nil"/>
            </w:tcBorders>
            <w:shd w:val="clear" w:color="000000" w:fill="FFFFFF"/>
            <w:noWrap/>
            <w:vAlign w:val="center"/>
            <w:hideMark/>
          </w:tcPr>
          <w:p w14:paraId="3A51B5A2"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Other</w:t>
            </w:r>
          </w:p>
        </w:tc>
        <w:tc>
          <w:tcPr>
            <w:tcW w:w="2764" w:type="dxa"/>
            <w:tcBorders>
              <w:top w:val="nil"/>
              <w:left w:val="nil"/>
              <w:bottom w:val="nil"/>
              <w:right w:val="nil"/>
            </w:tcBorders>
            <w:shd w:val="clear" w:color="auto" w:fill="auto"/>
            <w:noWrap/>
            <w:vAlign w:val="center"/>
            <w:hideMark/>
          </w:tcPr>
          <w:p w14:paraId="6BB1CE0F"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1.895 (1.059 - 3.392)</w:t>
            </w:r>
          </w:p>
        </w:tc>
        <w:tc>
          <w:tcPr>
            <w:tcW w:w="2618" w:type="dxa"/>
            <w:tcBorders>
              <w:top w:val="nil"/>
              <w:left w:val="nil"/>
              <w:bottom w:val="nil"/>
              <w:right w:val="nil"/>
            </w:tcBorders>
            <w:shd w:val="clear" w:color="auto" w:fill="auto"/>
            <w:noWrap/>
            <w:vAlign w:val="center"/>
            <w:hideMark/>
          </w:tcPr>
          <w:p w14:paraId="1F3AF6DC"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1.904 (1.059 - 3.423)</w:t>
            </w:r>
          </w:p>
        </w:tc>
        <w:tc>
          <w:tcPr>
            <w:tcW w:w="2078" w:type="dxa"/>
            <w:tcBorders>
              <w:top w:val="nil"/>
              <w:left w:val="nil"/>
              <w:bottom w:val="nil"/>
              <w:right w:val="nil"/>
            </w:tcBorders>
            <w:shd w:val="clear" w:color="auto" w:fill="auto"/>
            <w:noWrap/>
            <w:vAlign w:val="center"/>
            <w:hideMark/>
          </w:tcPr>
          <w:p w14:paraId="341D0E7E"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0.240 (0.026 - 2.221)</w:t>
            </w:r>
          </w:p>
        </w:tc>
      </w:tr>
      <w:tr w:rsidR="009F657D" w:rsidRPr="00675C07" w14:paraId="35CFBD95" w14:textId="77777777" w:rsidTr="009F657D">
        <w:trPr>
          <w:trHeight w:val="278"/>
        </w:trPr>
        <w:tc>
          <w:tcPr>
            <w:tcW w:w="3052" w:type="dxa"/>
            <w:tcBorders>
              <w:top w:val="nil"/>
              <w:left w:val="nil"/>
              <w:bottom w:val="nil"/>
              <w:right w:val="nil"/>
            </w:tcBorders>
            <w:shd w:val="clear" w:color="000000" w:fill="FFFFFF"/>
            <w:noWrap/>
            <w:vAlign w:val="center"/>
            <w:hideMark/>
          </w:tcPr>
          <w:p w14:paraId="7C5F5C86"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Black</w:t>
            </w:r>
          </w:p>
        </w:tc>
        <w:tc>
          <w:tcPr>
            <w:tcW w:w="2764" w:type="dxa"/>
            <w:tcBorders>
              <w:top w:val="nil"/>
              <w:left w:val="nil"/>
              <w:bottom w:val="nil"/>
              <w:right w:val="nil"/>
            </w:tcBorders>
            <w:shd w:val="clear" w:color="auto" w:fill="auto"/>
            <w:noWrap/>
            <w:vAlign w:val="center"/>
            <w:hideMark/>
          </w:tcPr>
          <w:p w14:paraId="716D6861"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0.975 (0.865 - 1.099)</w:t>
            </w:r>
          </w:p>
        </w:tc>
        <w:tc>
          <w:tcPr>
            <w:tcW w:w="2618" w:type="dxa"/>
            <w:tcBorders>
              <w:top w:val="nil"/>
              <w:left w:val="nil"/>
              <w:bottom w:val="nil"/>
              <w:right w:val="nil"/>
            </w:tcBorders>
            <w:shd w:val="clear" w:color="auto" w:fill="auto"/>
            <w:noWrap/>
            <w:vAlign w:val="center"/>
            <w:hideMark/>
          </w:tcPr>
          <w:p w14:paraId="0D4A3A11"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0.972 (0.856 - 1.104)</w:t>
            </w:r>
          </w:p>
        </w:tc>
        <w:tc>
          <w:tcPr>
            <w:tcW w:w="2078" w:type="dxa"/>
            <w:tcBorders>
              <w:top w:val="nil"/>
              <w:left w:val="nil"/>
              <w:bottom w:val="nil"/>
              <w:right w:val="nil"/>
            </w:tcBorders>
            <w:shd w:val="clear" w:color="auto" w:fill="auto"/>
            <w:noWrap/>
            <w:vAlign w:val="center"/>
            <w:hideMark/>
          </w:tcPr>
          <w:p w14:paraId="73A25625"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0.972 (0.712 - 1.328)</w:t>
            </w:r>
          </w:p>
        </w:tc>
      </w:tr>
      <w:tr w:rsidR="009F657D" w:rsidRPr="00675C07" w14:paraId="1B733D7E" w14:textId="77777777" w:rsidTr="009F657D">
        <w:trPr>
          <w:trHeight w:val="278"/>
        </w:trPr>
        <w:tc>
          <w:tcPr>
            <w:tcW w:w="3052" w:type="dxa"/>
            <w:tcBorders>
              <w:top w:val="nil"/>
              <w:left w:val="nil"/>
              <w:bottom w:val="nil"/>
              <w:right w:val="nil"/>
            </w:tcBorders>
            <w:shd w:val="clear" w:color="000000" w:fill="FFFFFF"/>
            <w:noWrap/>
            <w:vAlign w:val="center"/>
            <w:hideMark/>
          </w:tcPr>
          <w:p w14:paraId="7DA8C595"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Hispanic</w:t>
            </w:r>
          </w:p>
        </w:tc>
        <w:tc>
          <w:tcPr>
            <w:tcW w:w="2764" w:type="dxa"/>
            <w:tcBorders>
              <w:top w:val="nil"/>
              <w:left w:val="nil"/>
              <w:bottom w:val="nil"/>
              <w:right w:val="nil"/>
            </w:tcBorders>
            <w:shd w:val="clear" w:color="auto" w:fill="auto"/>
            <w:noWrap/>
            <w:vAlign w:val="center"/>
            <w:hideMark/>
          </w:tcPr>
          <w:p w14:paraId="4EB0D7C5"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0.662 (0.577 - 0.760)</w:t>
            </w:r>
          </w:p>
        </w:tc>
        <w:tc>
          <w:tcPr>
            <w:tcW w:w="2618" w:type="dxa"/>
            <w:tcBorders>
              <w:top w:val="nil"/>
              <w:left w:val="nil"/>
              <w:bottom w:val="nil"/>
              <w:right w:val="nil"/>
            </w:tcBorders>
            <w:shd w:val="clear" w:color="auto" w:fill="auto"/>
            <w:noWrap/>
            <w:vAlign w:val="center"/>
            <w:hideMark/>
          </w:tcPr>
          <w:p w14:paraId="7152771B"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0.621 (0.531 - 0.727)</w:t>
            </w:r>
          </w:p>
        </w:tc>
        <w:tc>
          <w:tcPr>
            <w:tcW w:w="2078" w:type="dxa"/>
            <w:tcBorders>
              <w:top w:val="nil"/>
              <w:left w:val="nil"/>
              <w:bottom w:val="nil"/>
              <w:right w:val="nil"/>
            </w:tcBorders>
            <w:shd w:val="clear" w:color="auto" w:fill="auto"/>
            <w:noWrap/>
            <w:vAlign w:val="center"/>
            <w:hideMark/>
          </w:tcPr>
          <w:p w14:paraId="03B03F2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0.891 (0.649 - 1.224)</w:t>
            </w:r>
          </w:p>
        </w:tc>
      </w:tr>
      <w:tr w:rsidR="009F657D" w:rsidRPr="00675C07" w14:paraId="1F951D23" w14:textId="77777777" w:rsidTr="009F657D">
        <w:trPr>
          <w:trHeight w:val="278"/>
        </w:trPr>
        <w:tc>
          <w:tcPr>
            <w:tcW w:w="3052" w:type="dxa"/>
            <w:tcBorders>
              <w:top w:val="nil"/>
              <w:left w:val="nil"/>
              <w:bottom w:val="nil"/>
              <w:right w:val="nil"/>
            </w:tcBorders>
            <w:shd w:val="clear" w:color="000000" w:fill="FFFFFF"/>
            <w:noWrap/>
            <w:vAlign w:val="center"/>
            <w:hideMark/>
          </w:tcPr>
          <w:p w14:paraId="2F0AD674"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American Indian/Alaskan Native</w:t>
            </w:r>
          </w:p>
        </w:tc>
        <w:tc>
          <w:tcPr>
            <w:tcW w:w="2764" w:type="dxa"/>
            <w:tcBorders>
              <w:top w:val="nil"/>
              <w:left w:val="nil"/>
              <w:bottom w:val="nil"/>
              <w:right w:val="nil"/>
            </w:tcBorders>
            <w:shd w:val="clear" w:color="auto" w:fill="auto"/>
            <w:noWrap/>
            <w:vAlign w:val="center"/>
            <w:hideMark/>
          </w:tcPr>
          <w:p w14:paraId="4DD1E52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0.840 (0.539 - 1.307)</w:t>
            </w:r>
          </w:p>
        </w:tc>
        <w:tc>
          <w:tcPr>
            <w:tcW w:w="2618" w:type="dxa"/>
            <w:tcBorders>
              <w:top w:val="nil"/>
              <w:left w:val="nil"/>
              <w:bottom w:val="nil"/>
              <w:right w:val="nil"/>
            </w:tcBorders>
            <w:shd w:val="clear" w:color="auto" w:fill="auto"/>
            <w:noWrap/>
            <w:vAlign w:val="center"/>
            <w:hideMark/>
          </w:tcPr>
          <w:p w14:paraId="0850C7D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0.802 (0.495 - 1.299)</w:t>
            </w:r>
          </w:p>
        </w:tc>
        <w:tc>
          <w:tcPr>
            <w:tcW w:w="2078" w:type="dxa"/>
            <w:tcBorders>
              <w:top w:val="nil"/>
              <w:left w:val="nil"/>
              <w:bottom w:val="nil"/>
              <w:right w:val="nil"/>
            </w:tcBorders>
            <w:shd w:val="clear" w:color="auto" w:fill="auto"/>
            <w:noWrap/>
            <w:vAlign w:val="center"/>
            <w:hideMark/>
          </w:tcPr>
          <w:p w14:paraId="1E0E2459"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1.125 (0.456 - 2.778)</w:t>
            </w:r>
          </w:p>
        </w:tc>
      </w:tr>
      <w:tr w:rsidR="009F657D" w:rsidRPr="00675C07" w14:paraId="6266377B" w14:textId="77777777" w:rsidTr="009F657D">
        <w:trPr>
          <w:trHeight w:val="278"/>
        </w:trPr>
        <w:tc>
          <w:tcPr>
            <w:tcW w:w="3052" w:type="dxa"/>
            <w:tcBorders>
              <w:top w:val="nil"/>
              <w:left w:val="nil"/>
              <w:bottom w:val="nil"/>
              <w:right w:val="nil"/>
            </w:tcBorders>
            <w:shd w:val="clear" w:color="000000" w:fill="FFFFFF"/>
            <w:noWrap/>
            <w:vAlign w:val="center"/>
            <w:hideMark/>
          </w:tcPr>
          <w:p w14:paraId="368B8109"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Asian</w:t>
            </w:r>
          </w:p>
        </w:tc>
        <w:tc>
          <w:tcPr>
            <w:tcW w:w="2764" w:type="dxa"/>
            <w:tcBorders>
              <w:top w:val="nil"/>
              <w:left w:val="nil"/>
              <w:bottom w:val="nil"/>
              <w:right w:val="nil"/>
            </w:tcBorders>
            <w:shd w:val="clear" w:color="auto" w:fill="auto"/>
            <w:noWrap/>
            <w:vAlign w:val="center"/>
            <w:hideMark/>
          </w:tcPr>
          <w:p w14:paraId="20E20E63"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0.523 (0.377 - 0.724)</w:t>
            </w:r>
          </w:p>
        </w:tc>
        <w:tc>
          <w:tcPr>
            <w:tcW w:w="2618" w:type="dxa"/>
            <w:tcBorders>
              <w:top w:val="nil"/>
              <w:left w:val="nil"/>
              <w:bottom w:val="nil"/>
              <w:right w:val="nil"/>
            </w:tcBorders>
            <w:shd w:val="clear" w:color="auto" w:fill="auto"/>
            <w:noWrap/>
            <w:vAlign w:val="center"/>
            <w:hideMark/>
          </w:tcPr>
          <w:p w14:paraId="1B4EB6D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0.494 (0.343 - 0.712)</w:t>
            </w:r>
          </w:p>
        </w:tc>
        <w:tc>
          <w:tcPr>
            <w:tcW w:w="2078" w:type="dxa"/>
            <w:tcBorders>
              <w:top w:val="nil"/>
              <w:left w:val="nil"/>
              <w:bottom w:val="nil"/>
              <w:right w:val="nil"/>
            </w:tcBorders>
            <w:shd w:val="clear" w:color="auto" w:fill="auto"/>
            <w:noWrap/>
            <w:vAlign w:val="center"/>
            <w:hideMark/>
          </w:tcPr>
          <w:p w14:paraId="35C85B6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0.669 (0.340 - 1.316)</w:t>
            </w:r>
          </w:p>
        </w:tc>
      </w:tr>
      <w:tr w:rsidR="009F657D" w:rsidRPr="00675C07" w14:paraId="2731E0AF" w14:textId="77777777" w:rsidTr="009F657D">
        <w:trPr>
          <w:trHeight w:val="278"/>
        </w:trPr>
        <w:tc>
          <w:tcPr>
            <w:tcW w:w="3052" w:type="dxa"/>
            <w:tcBorders>
              <w:top w:val="nil"/>
              <w:left w:val="nil"/>
              <w:bottom w:val="nil"/>
              <w:right w:val="nil"/>
            </w:tcBorders>
            <w:shd w:val="clear" w:color="000000" w:fill="FFFFFF"/>
            <w:noWrap/>
            <w:vAlign w:val="center"/>
            <w:hideMark/>
          </w:tcPr>
          <w:p w14:paraId="066B601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Other</w:t>
            </w:r>
          </w:p>
        </w:tc>
        <w:tc>
          <w:tcPr>
            <w:tcW w:w="2764" w:type="dxa"/>
            <w:tcBorders>
              <w:top w:val="nil"/>
              <w:left w:val="nil"/>
              <w:bottom w:val="nil"/>
              <w:right w:val="nil"/>
            </w:tcBorders>
            <w:shd w:val="clear" w:color="000000" w:fill="FFFFFF"/>
            <w:noWrap/>
            <w:vAlign w:val="center"/>
            <w:hideMark/>
          </w:tcPr>
          <w:p w14:paraId="60516C14"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0.315 (0.099 - 1.003)</w:t>
            </w:r>
          </w:p>
        </w:tc>
        <w:tc>
          <w:tcPr>
            <w:tcW w:w="2618" w:type="dxa"/>
            <w:tcBorders>
              <w:top w:val="nil"/>
              <w:left w:val="nil"/>
              <w:bottom w:val="nil"/>
              <w:right w:val="nil"/>
            </w:tcBorders>
            <w:shd w:val="clear" w:color="000000" w:fill="FFFFFF"/>
            <w:noWrap/>
            <w:vAlign w:val="center"/>
            <w:hideMark/>
          </w:tcPr>
          <w:p w14:paraId="2EAC176E"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0.375 (0.115 - 1.223)</w:t>
            </w:r>
          </w:p>
        </w:tc>
        <w:tc>
          <w:tcPr>
            <w:tcW w:w="2078" w:type="dxa"/>
            <w:tcBorders>
              <w:top w:val="nil"/>
              <w:left w:val="nil"/>
              <w:bottom w:val="nil"/>
              <w:right w:val="nil"/>
            </w:tcBorders>
            <w:shd w:val="clear" w:color="000000" w:fill="FFFFFF"/>
            <w:noWrap/>
            <w:vAlign w:val="center"/>
            <w:hideMark/>
          </w:tcPr>
          <w:p w14:paraId="1B0B9A79"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0.957 (0.443 - 2.070)</w:t>
            </w:r>
          </w:p>
        </w:tc>
      </w:tr>
    </w:tbl>
    <w:p w14:paraId="011574AD" w14:textId="77777777" w:rsidR="00E860E8" w:rsidRDefault="00E860E8" w:rsidP="000E5A7F">
      <w:pPr>
        <w:spacing w:line="240" w:lineRule="auto"/>
        <w:rPr>
          <w:rFonts w:ascii="Times New Roman" w:hAnsi="Times New Roman" w:cs="Times New Roman"/>
          <w:sz w:val="24"/>
          <w:szCs w:val="24"/>
        </w:rPr>
      </w:pPr>
    </w:p>
    <w:p w14:paraId="5CAD6E1E" w14:textId="24D09499" w:rsidR="009F657D" w:rsidRDefault="009F657D">
      <w:pPr>
        <w:rPr>
          <w:rFonts w:ascii="Times New Roman" w:hAnsi="Times New Roman" w:cs="Times New Roman"/>
          <w:sz w:val="24"/>
          <w:szCs w:val="24"/>
        </w:rPr>
      </w:pPr>
      <w:r>
        <w:rPr>
          <w:rFonts w:ascii="Times New Roman" w:hAnsi="Times New Roman" w:cs="Times New Roman"/>
          <w:sz w:val="24"/>
          <w:szCs w:val="24"/>
        </w:rPr>
        <w:br w:type="page"/>
      </w:r>
    </w:p>
    <w:p w14:paraId="1627917F" w14:textId="32014F89" w:rsidR="009F657D" w:rsidRDefault="009F657D" w:rsidP="009F657D">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5</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cardiovascular disease-specific mortality risk among individuals with cardiovascular disease in the National Health Interview Survey, 2000 to 2014.</w:t>
      </w:r>
    </w:p>
    <w:tbl>
      <w:tblPr>
        <w:tblW w:w="10512" w:type="dxa"/>
        <w:tblLook w:val="04A0" w:firstRow="1" w:lastRow="0" w:firstColumn="1" w:lastColumn="0" w:noHBand="0" w:noVBand="1"/>
      </w:tblPr>
      <w:tblGrid>
        <w:gridCol w:w="3183"/>
        <w:gridCol w:w="2443"/>
        <w:gridCol w:w="2443"/>
        <w:gridCol w:w="2443"/>
      </w:tblGrid>
      <w:tr w:rsidR="00F66F44" w:rsidRPr="00F66F44" w14:paraId="3C1CB24A" w14:textId="77777777" w:rsidTr="00F66F44">
        <w:trPr>
          <w:trHeight w:val="278"/>
        </w:trPr>
        <w:tc>
          <w:tcPr>
            <w:tcW w:w="3183" w:type="dxa"/>
            <w:tcBorders>
              <w:top w:val="nil"/>
              <w:left w:val="nil"/>
              <w:bottom w:val="nil"/>
              <w:right w:val="nil"/>
            </w:tcBorders>
            <w:shd w:val="clear" w:color="auto" w:fill="auto"/>
            <w:noWrap/>
            <w:vAlign w:val="bottom"/>
            <w:hideMark/>
          </w:tcPr>
          <w:p w14:paraId="663AA4DA" w14:textId="77777777" w:rsidR="00F66F44" w:rsidRPr="00F66F44" w:rsidRDefault="00F66F44" w:rsidP="00F66F44">
            <w:pPr>
              <w:spacing w:after="0" w:line="240" w:lineRule="auto"/>
              <w:rPr>
                <w:rFonts w:ascii="Times New Roman" w:eastAsia="Times New Roman" w:hAnsi="Times New Roman" w:cs="Times New Roman"/>
                <w:sz w:val="20"/>
                <w:szCs w:val="20"/>
              </w:rPr>
            </w:pPr>
          </w:p>
        </w:tc>
        <w:tc>
          <w:tcPr>
            <w:tcW w:w="2443" w:type="dxa"/>
            <w:tcBorders>
              <w:top w:val="nil"/>
              <w:left w:val="nil"/>
              <w:bottom w:val="nil"/>
              <w:right w:val="nil"/>
            </w:tcBorders>
            <w:shd w:val="clear" w:color="auto" w:fill="auto"/>
            <w:noWrap/>
            <w:vAlign w:val="bottom"/>
            <w:hideMark/>
          </w:tcPr>
          <w:p w14:paraId="72D33727" w14:textId="55364B85"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443" w:type="dxa"/>
            <w:tcBorders>
              <w:top w:val="nil"/>
              <w:left w:val="nil"/>
              <w:bottom w:val="nil"/>
              <w:right w:val="nil"/>
            </w:tcBorders>
            <w:shd w:val="clear" w:color="auto" w:fill="auto"/>
            <w:noWrap/>
            <w:vAlign w:val="bottom"/>
            <w:hideMark/>
          </w:tcPr>
          <w:p w14:paraId="2BF7CBF4" w14:textId="49D8AB18"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443" w:type="dxa"/>
            <w:tcBorders>
              <w:top w:val="nil"/>
              <w:left w:val="nil"/>
              <w:bottom w:val="nil"/>
              <w:right w:val="nil"/>
            </w:tcBorders>
            <w:shd w:val="clear" w:color="auto" w:fill="auto"/>
            <w:noWrap/>
            <w:vAlign w:val="bottom"/>
            <w:hideMark/>
          </w:tcPr>
          <w:p w14:paraId="5C5821FC" w14:textId="678D2ACF"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F66F44" w:rsidRPr="00F66F44" w14:paraId="4EEEF5D0" w14:textId="77777777" w:rsidTr="00F66F44">
        <w:trPr>
          <w:trHeight w:val="278"/>
        </w:trPr>
        <w:tc>
          <w:tcPr>
            <w:tcW w:w="3183" w:type="dxa"/>
            <w:tcBorders>
              <w:top w:val="nil"/>
              <w:left w:val="nil"/>
              <w:bottom w:val="single" w:sz="4" w:space="0" w:color="auto"/>
              <w:right w:val="nil"/>
            </w:tcBorders>
            <w:shd w:val="clear" w:color="auto" w:fill="auto"/>
            <w:noWrap/>
            <w:vAlign w:val="bottom"/>
            <w:hideMark/>
          </w:tcPr>
          <w:p w14:paraId="33F09062"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 </w:t>
            </w:r>
          </w:p>
        </w:tc>
        <w:tc>
          <w:tcPr>
            <w:tcW w:w="2443" w:type="dxa"/>
            <w:tcBorders>
              <w:top w:val="nil"/>
              <w:left w:val="nil"/>
              <w:bottom w:val="single" w:sz="4" w:space="0" w:color="auto"/>
              <w:right w:val="nil"/>
            </w:tcBorders>
            <w:shd w:val="clear" w:color="auto" w:fill="auto"/>
            <w:noWrap/>
            <w:vAlign w:val="bottom"/>
            <w:hideMark/>
          </w:tcPr>
          <w:p w14:paraId="2EDFCEB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HR (95% CI)</w:t>
            </w:r>
          </w:p>
        </w:tc>
        <w:tc>
          <w:tcPr>
            <w:tcW w:w="2443" w:type="dxa"/>
            <w:tcBorders>
              <w:top w:val="nil"/>
              <w:left w:val="nil"/>
              <w:bottom w:val="single" w:sz="4" w:space="0" w:color="auto"/>
              <w:right w:val="nil"/>
            </w:tcBorders>
            <w:shd w:val="clear" w:color="auto" w:fill="auto"/>
            <w:noWrap/>
            <w:vAlign w:val="bottom"/>
            <w:hideMark/>
          </w:tcPr>
          <w:p w14:paraId="5B0A8837"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HR (95% CI)</w:t>
            </w:r>
          </w:p>
        </w:tc>
        <w:tc>
          <w:tcPr>
            <w:tcW w:w="2443" w:type="dxa"/>
            <w:tcBorders>
              <w:top w:val="nil"/>
              <w:left w:val="nil"/>
              <w:bottom w:val="single" w:sz="4" w:space="0" w:color="auto"/>
              <w:right w:val="nil"/>
            </w:tcBorders>
            <w:shd w:val="clear" w:color="auto" w:fill="auto"/>
            <w:noWrap/>
            <w:vAlign w:val="bottom"/>
            <w:hideMark/>
          </w:tcPr>
          <w:p w14:paraId="3E188D3B"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HR (95% CI)</w:t>
            </w:r>
          </w:p>
        </w:tc>
      </w:tr>
      <w:tr w:rsidR="00F66F44" w:rsidRPr="00F66F44" w14:paraId="73AE7F66" w14:textId="77777777" w:rsidTr="00F66F44">
        <w:trPr>
          <w:trHeight w:val="285"/>
        </w:trPr>
        <w:tc>
          <w:tcPr>
            <w:tcW w:w="3183" w:type="dxa"/>
            <w:tcBorders>
              <w:top w:val="nil"/>
              <w:left w:val="nil"/>
              <w:bottom w:val="nil"/>
              <w:right w:val="nil"/>
            </w:tcBorders>
            <w:shd w:val="clear" w:color="auto" w:fill="auto"/>
            <w:noWrap/>
            <w:vAlign w:val="bottom"/>
            <w:hideMark/>
          </w:tcPr>
          <w:p w14:paraId="4058FD30"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CRN</w:t>
            </w:r>
          </w:p>
        </w:tc>
        <w:tc>
          <w:tcPr>
            <w:tcW w:w="2443" w:type="dxa"/>
            <w:tcBorders>
              <w:top w:val="nil"/>
              <w:left w:val="nil"/>
              <w:bottom w:val="nil"/>
              <w:right w:val="nil"/>
            </w:tcBorders>
            <w:shd w:val="clear" w:color="auto" w:fill="auto"/>
            <w:noWrap/>
            <w:vAlign w:val="center"/>
            <w:hideMark/>
          </w:tcPr>
          <w:p w14:paraId="30F5DF00"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1.123 (0.993 - 1.271)</w:t>
            </w:r>
          </w:p>
        </w:tc>
        <w:tc>
          <w:tcPr>
            <w:tcW w:w="2443" w:type="dxa"/>
            <w:tcBorders>
              <w:top w:val="nil"/>
              <w:left w:val="nil"/>
              <w:bottom w:val="nil"/>
              <w:right w:val="nil"/>
            </w:tcBorders>
            <w:shd w:val="clear" w:color="auto" w:fill="auto"/>
            <w:noWrap/>
            <w:vAlign w:val="center"/>
            <w:hideMark/>
          </w:tcPr>
          <w:p w14:paraId="6378BE31"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1.172 (1.028 - 1.337)</w:t>
            </w:r>
          </w:p>
        </w:tc>
        <w:tc>
          <w:tcPr>
            <w:tcW w:w="2443" w:type="dxa"/>
            <w:tcBorders>
              <w:top w:val="nil"/>
              <w:left w:val="nil"/>
              <w:bottom w:val="nil"/>
              <w:right w:val="nil"/>
            </w:tcBorders>
            <w:shd w:val="clear" w:color="auto" w:fill="auto"/>
            <w:noWrap/>
            <w:vAlign w:val="center"/>
            <w:hideMark/>
          </w:tcPr>
          <w:p w14:paraId="2A254AA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1.054 (0.757 - 1.468)</w:t>
            </w:r>
          </w:p>
        </w:tc>
      </w:tr>
      <w:tr w:rsidR="00F66F44" w:rsidRPr="00F66F44" w14:paraId="40C1AEB2" w14:textId="77777777" w:rsidTr="00F66F44">
        <w:trPr>
          <w:trHeight w:val="278"/>
        </w:trPr>
        <w:tc>
          <w:tcPr>
            <w:tcW w:w="3183" w:type="dxa"/>
            <w:tcBorders>
              <w:top w:val="nil"/>
              <w:left w:val="nil"/>
              <w:bottom w:val="nil"/>
              <w:right w:val="nil"/>
            </w:tcBorders>
            <w:shd w:val="clear" w:color="000000" w:fill="FFFFFF"/>
            <w:noWrap/>
            <w:vAlign w:val="center"/>
            <w:hideMark/>
          </w:tcPr>
          <w:p w14:paraId="085A60DF"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Some College</w:t>
            </w:r>
          </w:p>
        </w:tc>
        <w:tc>
          <w:tcPr>
            <w:tcW w:w="2443" w:type="dxa"/>
            <w:tcBorders>
              <w:top w:val="nil"/>
              <w:left w:val="nil"/>
              <w:bottom w:val="nil"/>
              <w:right w:val="nil"/>
            </w:tcBorders>
            <w:shd w:val="clear" w:color="auto" w:fill="auto"/>
            <w:noWrap/>
            <w:vAlign w:val="center"/>
            <w:hideMark/>
          </w:tcPr>
          <w:p w14:paraId="0E430562"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0.866 (0.797 - 0.940)</w:t>
            </w:r>
          </w:p>
        </w:tc>
        <w:tc>
          <w:tcPr>
            <w:tcW w:w="2443" w:type="dxa"/>
            <w:tcBorders>
              <w:top w:val="nil"/>
              <w:left w:val="nil"/>
              <w:bottom w:val="nil"/>
              <w:right w:val="nil"/>
            </w:tcBorders>
            <w:shd w:val="clear" w:color="auto" w:fill="auto"/>
            <w:noWrap/>
            <w:vAlign w:val="center"/>
            <w:hideMark/>
          </w:tcPr>
          <w:p w14:paraId="3C32472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0.870 (0.796 - 0.950)</w:t>
            </w:r>
          </w:p>
        </w:tc>
        <w:tc>
          <w:tcPr>
            <w:tcW w:w="2443" w:type="dxa"/>
            <w:tcBorders>
              <w:top w:val="nil"/>
              <w:left w:val="nil"/>
              <w:bottom w:val="nil"/>
              <w:right w:val="nil"/>
            </w:tcBorders>
            <w:shd w:val="clear" w:color="auto" w:fill="auto"/>
            <w:noWrap/>
            <w:vAlign w:val="center"/>
            <w:hideMark/>
          </w:tcPr>
          <w:p w14:paraId="6FE1B3F5"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0.910 (0.720 - 1.150)</w:t>
            </w:r>
          </w:p>
        </w:tc>
      </w:tr>
      <w:tr w:rsidR="00F66F44" w:rsidRPr="00F66F44" w14:paraId="4AC0BE4F" w14:textId="77777777" w:rsidTr="00F66F44">
        <w:trPr>
          <w:trHeight w:val="278"/>
        </w:trPr>
        <w:tc>
          <w:tcPr>
            <w:tcW w:w="3183" w:type="dxa"/>
            <w:tcBorders>
              <w:top w:val="nil"/>
              <w:left w:val="nil"/>
              <w:bottom w:val="nil"/>
              <w:right w:val="nil"/>
            </w:tcBorders>
            <w:shd w:val="clear" w:color="000000" w:fill="FFFFFF"/>
            <w:noWrap/>
            <w:vAlign w:val="center"/>
            <w:hideMark/>
          </w:tcPr>
          <w:p w14:paraId="6157C3B2"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College Degree</w:t>
            </w:r>
          </w:p>
        </w:tc>
        <w:tc>
          <w:tcPr>
            <w:tcW w:w="2443" w:type="dxa"/>
            <w:tcBorders>
              <w:top w:val="nil"/>
              <w:left w:val="nil"/>
              <w:bottom w:val="nil"/>
              <w:right w:val="nil"/>
            </w:tcBorders>
            <w:shd w:val="clear" w:color="auto" w:fill="auto"/>
            <w:noWrap/>
            <w:vAlign w:val="center"/>
            <w:hideMark/>
          </w:tcPr>
          <w:p w14:paraId="7EFB661E"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0.649 (0.580 - 0.726)</w:t>
            </w:r>
          </w:p>
        </w:tc>
        <w:tc>
          <w:tcPr>
            <w:tcW w:w="2443" w:type="dxa"/>
            <w:tcBorders>
              <w:top w:val="nil"/>
              <w:left w:val="nil"/>
              <w:bottom w:val="nil"/>
              <w:right w:val="nil"/>
            </w:tcBorders>
            <w:shd w:val="clear" w:color="auto" w:fill="auto"/>
            <w:noWrap/>
            <w:vAlign w:val="center"/>
            <w:hideMark/>
          </w:tcPr>
          <w:p w14:paraId="0D8980A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0.645 (0.570 - 0.729)</w:t>
            </w:r>
          </w:p>
        </w:tc>
        <w:tc>
          <w:tcPr>
            <w:tcW w:w="2443" w:type="dxa"/>
            <w:tcBorders>
              <w:top w:val="nil"/>
              <w:left w:val="nil"/>
              <w:bottom w:val="nil"/>
              <w:right w:val="nil"/>
            </w:tcBorders>
            <w:shd w:val="clear" w:color="auto" w:fill="auto"/>
            <w:noWrap/>
            <w:vAlign w:val="center"/>
            <w:hideMark/>
          </w:tcPr>
          <w:p w14:paraId="6F19C5A8"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0.699 (0.509 - 0.961)</w:t>
            </w:r>
          </w:p>
        </w:tc>
      </w:tr>
      <w:tr w:rsidR="00F66F44" w:rsidRPr="00F66F44" w14:paraId="6EAE6575" w14:textId="77777777" w:rsidTr="00F66F44">
        <w:trPr>
          <w:trHeight w:val="278"/>
        </w:trPr>
        <w:tc>
          <w:tcPr>
            <w:tcW w:w="3183" w:type="dxa"/>
            <w:tcBorders>
              <w:top w:val="nil"/>
              <w:left w:val="nil"/>
              <w:bottom w:val="nil"/>
              <w:right w:val="nil"/>
            </w:tcBorders>
            <w:shd w:val="clear" w:color="000000" w:fill="FFFFFF"/>
            <w:noWrap/>
            <w:vAlign w:val="center"/>
            <w:hideMark/>
          </w:tcPr>
          <w:p w14:paraId="5F51B556"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Age</w:t>
            </w:r>
          </w:p>
        </w:tc>
        <w:tc>
          <w:tcPr>
            <w:tcW w:w="2443" w:type="dxa"/>
            <w:tcBorders>
              <w:top w:val="nil"/>
              <w:left w:val="nil"/>
              <w:bottom w:val="nil"/>
              <w:right w:val="nil"/>
            </w:tcBorders>
            <w:shd w:val="clear" w:color="auto" w:fill="auto"/>
            <w:noWrap/>
            <w:vAlign w:val="center"/>
            <w:hideMark/>
          </w:tcPr>
          <w:p w14:paraId="5CA69FD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1.094 (1.090 - 1.098)</w:t>
            </w:r>
          </w:p>
        </w:tc>
        <w:tc>
          <w:tcPr>
            <w:tcW w:w="2443" w:type="dxa"/>
            <w:tcBorders>
              <w:top w:val="nil"/>
              <w:left w:val="nil"/>
              <w:bottom w:val="nil"/>
              <w:right w:val="nil"/>
            </w:tcBorders>
            <w:shd w:val="clear" w:color="auto" w:fill="auto"/>
            <w:noWrap/>
            <w:vAlign w:val="center"/>
            <w:hideMark/>
          </w:tcPr>
          <w:p w14:paraId="7F5022F9"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1.095 (1.091 - 1.100)</w:t>
            </w:r>
          </w:p>
        </w:tc>
        <w:tc>
          <w:tcPr>
            <w:tcW w:w="2443" w:type="dxa"/>
            <w:tcBorders>
              <w:top w:val="nil"/>
              <w:left w:val="nil"/>
              <w:bottom w:val="nil"/>
              <w:right w:val="nil"/>
            </w:tcBorders>
            <w:shd w:val="clear" w:color="auto" w:fill="auto"/>
            <w:noWrap/>
            <w:vAlign w:val="center"/>
            <w:hideMark/>
          </w:tcPr>
          <w:p w14:paraId="405A990D"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1.090 (1.078 - 1.102)</w:t>
            </w:r>
          </w:p>
        </w:tc>
      </w:tr>
      <w:tr w:rsidR="00F66F44" w:rsidRPr="00F66F44" w14:paraId="7FB5FE98" w14:textId="77777777" w:rsidTr="00F66F44">
        <w:trPr>
          <w:trHeight w:val="278"/>
        </w:trPr>
        <w:tc>
          <w:tcPr>
            <w:tcW w:w="3183" w:type="dxa"/>
            <w:tcBorders>
              <w:top w:val="nil"/>
              <w:left w:val="nil"/>
              <w:bottom w:val="nil"/>
              <w:right w:val="nil"/>
            </w:tcBorders>
            <w:shd w:val="clear" w:color="000000" w:fill="FFFFFF"/>
            <w:noWrap/>
            <w:vAlign w:val="center"/>
            <w:hideMark/>
          </w:tcPr>
          <w:p w14:paraId="33771C43"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$20,000 to &lt; $45,000</w:t>
            </w:r>
          </w:p>
        </w:tc>
        <w:tc>
          <w:tcPr>
            <w:tcW w:w="2443" w:type="dxa"/>
            <w:tcBorders>
              <w:top w:val="nil"/>
              <w:left w:val="nil"/>
              <w:bottom w:val="nil"/>
              <w:right w:val="nil"/>
            </w:tcBorders>
            <w:shd w:val="clear" w:color="auto" w:fill="auto"/>
            <w:noWrap/>
            <w:vAlign w:val="center"/>
            <w:hideMark/>
          </w:tcPr>
          <w:p w14:paraId="7B83F966"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0.888 (0.813 - 0.971)</w:t>
            </w:r>
          </w:p>
        </w:tc>
        <w:tc>
          <w:tcPr>
            <w:tcW w:w="2443" w:type="dxa"/>
            <w:tcBorders>
              <w:top w:val="nil"/>
              <w:left w:val="nil"/>
              <w:bottom w:val="nil"/>
              <w:right w:val="nil"/>
            </w:tcBorders>
            <w:shd w:val="clear" w:color="auto" w:fill="auto"/>
            <w:noWrap/>
            <w:vAlign w:val="center"/>
            <w:hideMark/>
          </w:tcPr>
          <w:p w14:paraId="1103ADB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0.876 (0.798 - 0.963)</w:t>
            </w:r>
          </w:p>
        </w:tc>
        <w:tc>
          <w:tcPr>
            <w:tcW w:w="2443" w:type="dxa"/>
            <w:tcBorders>
              <w:top w:val="nil"/>
              <w:left w:val="nil"/>
              <w:bottom w:val="nil"/>
              <w:right w:val="nil"/>
            </w:tcBorders>
            <w:shd w:val="clear" w:color="auto" w:fill="auto"/>
            <w:noWrap/>
            <w:vAlign w:val="center"/>
            <w:hideMark/>
          </w:tcPr>
          <w:p w14:paraId="552B7861"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1.217 (0.943 - 1.570)</w:t>
            </w:r>
          </w:p>
        </w:tc>
      </w:tr>
      <w:tr w:rsidR="00F66F44" w:rsidRPr="00F66F44" w14:paraId="46E2AF67" w14:textId="77777777" w:rsidTr="00F66F44">
        <w:trPr>
          <w:trHeight w:val="278"/>
        </w:trPr>
        <w:tc>
          <w:tcPr>
            <w:tcW w:w="3183" w:type="dxa"/>
            <w:tcBorders>
              <w:top w:val="nil"/>
              <w:left w:val="nil"/>
              <w:bottom w:val="nil"/>
              <w:right w:val="nil"/>
            </w:tcBorders>
            <w:shd w:val="clear" w:color="000000" w:fill="FFFFFF"/>
            <w:noWrap/>
            <w:vAlign w:val="center"/>
            <w:hideMark/>
          </w:tcPr>
          <w:p w14:paraId="03F519DD"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$45,000 to &lt; $65,000</w:t>
            </w:r>
          </w:p>
        </w:tc>
        <w:tc>
          <w:tcPr>
            <w:tcW w:w="2443" w:type="dxa"/>
            <w:tcBorders>
              <w:top w:val="nil"/>
              <w:left w:val="nil"/>
              <w:bottom w:val="nil"/>
              <w:right w:val="nil"/>
            </w:tcBorders>
            <w:shd w:val="clear" w:color="auto" w:fill="auto"/>
            <w:noWrap/>
            <w:vAlign w:val="center"/>
            <w:hideMark/>
          </w:tcPr>
          <w:p w14:paraId="6CEDE48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0.806 (0.728 - 0.892)</w:t>
            </w:r>
          </w:p>
        </w:tc>
        <w:tc>
          <w:tcPr>
            <w:tcW w:w="2443" w:type="dxa"/>
            <w:tcBorders>
              <w:top w:val="nil"/>
              <w:left w:val="nil"/>
              <w:bottom w:val="nil"/>
              <w:right w:val="nil"/>
            </w:tcBorders>
            <w:shd w:val="clear" w:color="auto" w:fill="auto"/>
            <w:noWrap/>
            <w:vAlign w:val="center"/>
            <w:hideMark/>
          </w:tcPr>
          <w:p w14:paraId="7D645C6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0.818 (0.734 - 0.913)</w:t>
            </w:r>
          </w:p>
        </w:tc>
        <w:tc>
          <w:tcPr>
            <w:tcW w:w="2443" w:type="dxa"/>
            <w:tcBorders>
              <w:top w:val="nil"/>
              <w:left w:val="nil"/>
              <w:bottom w:val="nil"/>
              <w:right w:val="nil"/>
            </w:tcBorders>
            <w:shd w:val="clear" w:color="auto" w:fill="auto"/>
            <w:noWrap/>
            <w:vAlign w:val="center"/>
            <w:hideMark/>
          </w:tcPr>
          <w:p w14:paraId="0E394A43"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1.003 (0.749 - 1.345)</w:t>
            </w:r>
          </w:p>
        </w:tc>
      </w:tr>
      <w:tr w:rsidR="00F66F44" w:rsidRPr="00F66F44" w14:paraId="70638E3E" w14:textId="77777777" w:rsidTr="00F66F44">
        <w:trPr>
          <w:trHeight w:val="278"/>
        </w:trPr>
        <w:tc>
          <w:tcPr>
            <w:tcW w:w="3183" w:type="dxa"/>
            <w:tcBorders>
              <w:top w:val="nil"/>
              <w:left w:val="nil"/>
              <w:bottom w:val="nil"/>
              <w:right w:val="nil"/>
            </w:tcBorders>
            <w:shd w:val="clear" w:color="000000" w:fill="FFFFFF"/>
            <w:noWrap/>
            <w:vAlign w:val="center"/>
            <w:hideMark/>
          </w:tcPr>
          <w:p w14:paraId="016FCBB4"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$65,000 to &lt; $85,000</w:t>
            </w:r>
          </w:p>
        </w:tc>
        <w:tc>
          <w:tcPr>
            <w:tcW w:w="2443" w:type="dxa"/>
            <w:tcBorders>
              <w:top w:val="nil"/>
              <w:left w:val="nil"/>
              <w:bottom w:val="nil"/>
              <w:right w:val="nil"/>
            </w:tcBorders>
            <w:shd w:val="clear" w:color="auto" w:fill="auto"/>
            <w:noWrap/>
            <w:vAlign w:val="center"/>
            <w:hideMark/>
          </w:tcPr>
          <w:p w14:paraId="38E65E3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0.700 (0.610 - 0.803)</w:t>
            </w:r>
          </w:p>
        </w:tc>
        <w:tc>
          <w:tcPr>
            <w:tcW w:w="2443" w:type="dxa"/>
            <w:tcBorders>
              <w:top w:val="nil"/>
              <w:left w:val="nil"/>
              <w:bottom w:val="nil"/>
              <w:right w:val="nil"/>
            </w:tcBorders>
            <w:shd w:val="clear" w:color="auto" w:fill="auto"/>
            <w:noWrap/>
            <w:vAlign w:val="center"/>
            <w:hideMark/>
          </w:tcPr>
          <w:p w14:paraId="78B9CCD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0.710 (0.613 - 0.823)</w:t>
            </w:r>
          </w:p>
        </w:tc>
        <w:tc>
          <w:tcPr>
            <w:tcW w:w="2443" w:type="dxa"/>
            <w:tcBorders>
              <w:top w:val="nil"/>
              <w:left w:val="nil"/>
              <w:bottom w:val="nil"/>
              <w:right w:val="nil"/>
            </w:tcBorders>
            <w:shd w:val="clear" w:color="auto" w:fill="auto"/>
            <w:noWrap/>
            <w:vAlign w:val="center"/>
            <w:hideMark/>
          </w:tcPr>
          <w:p w14:paraId="0AF4E78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0.725 (0.472 - 1.113)</w:t>
            </w:r>
          </w:p>
        </w:tc>
      </w:tr>
      <w:tr w:rsidR="00F66F44" w:rsidRPr="00F66F44" w14:paraId="481FC39E" w14:textId="77777777" w:rsidTr="00F66F44">
        <w:trPr>
          <w:trHeight w:val="278"/>
        </w:trPr>
        <w:tc>
          <w:tcPr>
            <w:tcW w:w="3183" w:type="dxa"/>
            <w:tcBorders>
              <w:top w:val="nil"/>
              <w:left w:val="nil"/>
              <w:bottom w:val="nil"/>
              <w:right w:val="nil"/>
            </w:tcBorders>
            <w:shd w:val="clear" w:color="000000" w:fill="FFFFFF"/>
            <w:noWrap/>
            <w:vAlign w:val="center"/>
            <w:hideMark/>
          </w:tcPr>
          <w:p w14:paraId="3654DD0E"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$85,000 to &lt; $100,000</w:t>
            </w:r>
          </w:p>
        </w:tc>
        <w:tc>
          <w:tcPr>
            <w:tcW w:w="2443" w:type="dxa"/>
            <w:tcBorders>
              <w:top w:val="nil"/>
              <w:left w:val="nil"/>
              <w:bottom w:val="nil"/>
              <w:right w:val="nil"/>
            </w:tcBorders>
            <w:shd w:val="clear" w:color="auto" w:fill="auto"/>
            <w:noWrap/>
            <w:vAlign w:val="center"/>
            <w:hideMark/>
          </w:tcPr>
          <w:p w14:paraId="70B137BA"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0.560 (0.392 - 0.802)</w:t>
            </w:r>
          </w:p>
        </w:tc>
        <w:tc>
          <w:tcPr>
            <w:tcW w:w="2443" w:type="dxa"/>
            <w:tcBorders>
              <w:top w:val="nil"/>
              <w:left w:val="nil"/>
              <w:bottom w:val="nil"/>
              <w:right w:val="nil"/>
            </w:tcBorders>
            <w:shd w:val="clear" w:color="auto" w:fill="auto"/>
            <w:noWrap/>
            <w:vAlign w:val="center"/>
            <w:hideMark/>
          </w:tcPr>
          <w:p w14:paraId="59B3CC0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0.540 (0.339 - 0.862)</w:t>
            </w:r>
          </w:p>
        </w:tc>
        <w:tc>
          <w:tcPr>
            <w:tcW w:w="2443" w:type="dxa"/>
            <w:tcBorders>
              <w:top w:val="nil"/>
              <w:left w:val="nil"/>
              <w:bottom w:val="nil"/>
              <w:right w:val="nil"/>
            </w:tcBorders>
            <w:shd w:val="clear" w:color="auto" w:fill="auto"/>
            <w:noWrap/>
            <w:vAlign w:val="center"/>
            <w:hideMark/>
          </w:tcPr>
          <w:p w14:paraId="61A6693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0.943 (0.526 - 1.691)</w:t>
            </w:r>
          </w:p>
        </w:tc>
      </w:tr>
      <w:tr w:rsidR="00F66F44" w:rsidRPr="00F66F44" w14:paraId="025087FB" w14:textId="77777777" w:rsidTr="00F66F44">
        <w:trPr>
          <w:trHeight w:val="278"/>
        </w:trPr>
        <w:tc>
          <w:tcPr>
            <w:tcW w:w="3183" w:type="dxa"/>
            <w:tcBorders>
              <w:top w:val="nil"/>
              <w:left w:val="nil"/>
              <w:bottom w:val="nil"/>
              <w:right w:val="nil"/>
            </w:tcBorders>
            <w:shd w:val="clear" w:color="000000" w:fill="FFFFFF"/>
            <w:noWrap/>
            <w:vAlign w:val="center"/>
            <w:hideMark/>
          </w:tcPr>
          <w:p w14:paraId="05A04D4F"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$100,000 or more</w:t>
            </w:r>
          </w:p>
        </w:tc>
        <w:tc>
          <w:tcPr>
            <w:tcW w:w="2443" w:type="dxa"/>
            <w:tcBorders>
              <w:top w:val="nil"/>
              <w:left w:val="nil"/>
              <w:bottom w:val="nil"/>
              <w:right w:val="nil"/>
            </w:tcBorders>
            <w:shd w:val="clear" w:color="auto" w:fill="auto"/>
            <w:noWrap/>
            <w:vAlign w:val="center"/>
            <w:hideMark/>
          </w:tcPr>
          <w:p w14:paraId="71C2790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0.432 (0.310 - 0.601)</w:t>
            </w:r>
          </w:p>
        </w:tc>
        <w:tc>
          <w:tcPr>
            <w:tcW w:w="2443" w:type="dxa"/>
            <w:tcBorders>
              <w:top w:val="nil"/>
              <w:left w:val="nil"/>
              <w:bottom w:val="nil"/>
              <w:right w:val="nil"/>
            </w:tcBorders>
            <w:shd w:val="clear" w:color="auto" w:fill="auto"/>
            <w:noWrap/>
            <w:vAlign w:val="center"/>
            <w:hideMark/>
          </w:tcPr>
          <w:p w14:paraId="4CAB187A"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0.356 (0.219 - 0.578)</w:t>
            </w:r>
          </w:p>
        </w:tc>
        <w:tc>
          <w:tcPr>
            <w:tcW w:w="2443" w:type="dxa"/>
            <w:tcBorders>
              <w:top w:val="nil"/>
              <w:left w:val="nil"/>
              <w:bottom w:val="nil"/>
              <w:right w:val="nil"/>
            </w:tcBorders>
            <w:shd w:val="clear" w:color="auto" w:fill="auto"/>
            <w:noWrap/>
            <w:vAlign w:val="center"/>
            <w:hideMark/>
          </w:tcPr>
          <w:p w14:paraId="5AD6ED0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0.829 (0.524 - 1.311)</w:t>
            </w:r>
          </w:p>
        </w:tc>
      </w:tr>
      <w:tr w:rsidR="00F66F44" w:rsidRPr="00F66F44" w14:paraId="0640896D" w14:textId="77777777" w:rsidTr="00F66F44">
        <w:trPr>
          <w:trHeight w:val="278"/>
        </w:trPr>
        <w:tc>
          <w:tcPr>
            <w:tcW w:w="3183" w:type="dxa"/>
            <w:tcBorders>
              <w:top w:val="nil"/>
              <w:left w:val="nil"/>
              <w:bottom w:val="nil"/>
              <w:right w:val="nil"/>
            </w:tcBorders>
            <w:shd w:val="clear" w:color="auto" w:fill="auto"/>
            <w:noWrap/>
            <w:vAlign w:val="bottom"/>
            <w:hideMark/>
          </w:tcPr>
          <w:p w14:paraId="667D5883"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Female Sex</w:t>
            </w:r>
          </w:p>
        </w:tc>
        <w:tc>
          <w:tcPr>
            <w:tcW w:w="2443" w:type="dxa"/>
            <w:tcBorders>
              <w:top w:val="nil"/>
              <w:left w:val="nil"/>
              <w:bottom w:val="nil"/>
              <w:right w:val="nil"/>
            </w:tcBorders>
            <w:shd w:val="clear" w:color="auto" w:fill="auto"/>
            <w:noWrap/>
            <w:vAlign w:val="center"/>
            <w:hideMark/>
          </w:tcPr>
          <w:p w14:paraId="71B9797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0.625 (0.582 - 0.670)</w:t>
            </w:r>
          </w:p>
        </w:tc>
        <w:tc>
          <w:tcPr>
            <w:tcW w:w="2443" w:type="dxa"/>
            <w:tcBorders>
              <w:top w:val="nil"/>
              <w:left w:val="nil"/>
              <w:bottom w:val="nil"/>
              <w:right w:val="nil"/>
            </w:tcBorders>
            <w:shd w:val="clear" w:color="auto" w:fill="auto"/>
            <w:noWrap/>
            <w:vAlign w:val="center"/>
            <w:hideMark/>
          </w:tcPr>
          <w:p w14:paraId="73770128"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0.631 (0.586 - 0.681)</w:t>
            </w:r>
          </w:p>
        </w:tc>
        <w:tc>
          <w:tcPr>
            <w:tcW w:w="2443" w:type="dxa"/>
            <w:tcBorders>
              <w:top w:val="nil"/>
              <w:left w:val="nil"/>
              <w:bottom w:val="nil"/>
              <w:right w:val="nil"/>
            </w:tcBorders>
            <w:shd w:val="clear" w:color="auto" w:fill="auto"/>
            <w:noWrap/>
            <w:vAlign w:val="center"/>
            <w:hideMark/>
          </w:tcPr>
          <w:p w14:paraId="37745DD5"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0.583 (0.476 - 0.715)</w:t>
            </w:r>
          </w:p>
        </w:tc>
      </w:tr>
      <w:tr w:rsidR="00F66F44" w:rsidRPr="00F66F44" w14:paraId="46566EBA" w14:textId="77777777" w:rsidTr="00F66F44">
        <w:trPr>
          <w:trHeight w:val="278"/>
        </w:trPr>
        <w:tc>
          <w:tcPr>
            <w:tcW w:w="3183" w:type="dxa"/>
            <w:tcBorders>
              <w:top w:val="nil"/>
              <w:left w:val="nil"/>
              <w:bottom w:val="nil"/>
              <w:right w:val="nil"/>
            </w:tcBorders>
            <w:shd w:val="clear" w:color="000000" w:fill="FFFFFF"/>
            <w:noWrap/>
            <w:vAlign w:val="center"/>
            <w:hideMark/>
          </w:tcPr>
          <w:p w14:paraId="74E4D44A"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Public Insurance</w:t>
            </w:r>
          </w:p>
        </w:tc>
        <w:tc>
          <w:tcPr>
            <w:tcW w:w="2443" w:type="dxa"/>
            <w:tcBorders>
              <w:top w:val="nil"/>
              <w:left w:val="nil"/>
              <w:bottom w:val="nil"/>
              <w:right w:val="nil"/>
            </w:tcBorders>
            <w:shd w:val="clear" w:color="auto" w:fill="auto"/>
            <w:noWrap/>
            <w:vAlign w:val="center"/>
            <w:hideMark/>
          </w:tcPr>
          <w:p w14:paraId="09B115D8"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1.058 (0.849 - 1.318)</w:t>
            </w:r>
          </w:p>
        </w:tc>
        <w:tc>
          <w:tcPr>
            <w:tcW w:w="2443" w:type="dxa"/>
            <w:tcBorders>
              <w:top w:val="nil"/>
              <w:left w:val="nil"/>
              <w:bottom w:val="nil"/>
              <w:right w:val="nil"/>
            </w:tcBorders>
            <w:shd w:val="clear" w:color="auto" w:fill="auto"/>
            <w:noWrap/>
            <w:vAlign w:val="center"/>
            <w:hideMark/>
          </w:tcPr>
          <w:p w14:paraId="699FB5C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1.040 (0.820 - 1.318)</w:t>
            </w:r>
          </w:p>
        </w:tc>
        <w:tc>
          <w:tcPr>
            <w:tcW w:w="2443" w:type="dxa"/>
            <w:tcBorders>
              <w:top w:val="nil"/>
              <w:left w:val="nil"/>
              <w:bottom w:val="nil"/>
              <w:right w:val="nil"/>
            </w:tcBorders>
            <w:shd w:val="clear" w:color="auto" w:fill="auto"/>
            <w:noWrap/>
            <w:vAlign w:val="center"/>
            <w:hideMark/>
          </w:tcPr>
          <w:p w14:paraId="2F0DFAA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1.145 (0.614 - 2.135)</w:t>
            </w:r>
          </w:p>
        </w:tc>
      </w:tr>
      <w:tr w:rsidR="00F66F44" w:rsidRPr="00F66F44" w14:paraId="19DC9E3B" w14:textId="77777777" w:rsidTr="00F66F44">
        <w:trPr>
          <w:trHeight w:val="278"/>
        </w:trPr>
        <w:tc>
          <w:tcPr>
            <w:tcW w:w="3183" w:type="dxa"/>
            <w:tcBorders>
              <w:top w:val="nil"/>
              <w:left w:val="nil"/>
              <w:bottom w:val="nil"/>
              <w:right w:val="nil"/>
            </w:tcBorders>
            <w:shd w:val="clear" w:color="000000" w:fill="FFFFFF"/>
            <w:noWrap/>
            <w:vAlign w:val="center"/>
            <w:hideMark/>
          </w:tcPr>
          <w:p w14:paraId="7CE2B207"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Private Insurance</w:t>
            </w:r>
          </w:p>
        </w:tc>
        <w:tc>
          <w:tcPr>
            <w:tcW w:w="2443" w:type="dxa"/>
            <w:tcBorders>
              <w:top w:val="nil"/>
              <w:left w:val="nil"/>
              <w:bottom w:val="nil"/>
              <w:right w:val="nil"/>
            </w:tcBorders>
            <w:shd w:val="clear" w:color="auto" w:fill="auto"/>
            <w:noWrap/>
            <w:vAlign w:val="center"/>
            <w:hideMark/>
          </w:tcPr>
          <w:p w14:paraId="1FD4BC4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0.799 (0.644 - 0.990)</w:t>
            </w:r>
          </w:p>
        </w:tc>
        <w:tc>
          <w:tcPr>
            <w:tcW w:w="2443" w:type="dxa"/>
            <w:tcBorders>
              <w:top w:val="nil"/>
              <w:left w:val="nil"/>
              <w:bottom w:val="nil"/>
              <w:right w:val="nil"/>
            </w:tcBorders>
            <w:shd w:val="clear" w:color="auto" w:fill="auto"/>
            <w:noWrap/>
            <w:vAlign w:val="center"/>
            <w:hideMark/>
          </w:tcPr>
          <w:p w14:paraId="3F484590"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0.791 (0.631 - 0.992)</w:t>
            </w:r>
          </w:p>
        </w:tc>
        <w:tc>
          <w:tcPr>
            <w:tcW w:w="2443" w:type="dxa"/>
            <w:tcBorders>
              <w:top w:val="nil"/>
              <w:left w:val="nil"/>
              <w:bottom w:val="nil"/>
              <w:right w:val="nil"/>
            </w:tcBorders>
            <w:shd w:val="clear" w:color="auto" w:fill="auto"/>
            <w:noWrap/>
            <w:vAlign w:val="center"/>
            <w:hideMark/>
          </w:tcPr>
          <w:p w14:paraId="52A1879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0.675 (0.354 - 1.289)</w:t>
            </w:r>
          </w:p>
        </w:tc>
      </w:tr>
      <w:tr w:rsidR="00F66F44" w:rsidRPr="00F66F44" w14:paraId="6C53F481" w14:textId="77777777" w:rsidTr="00F66F44">
        <w:trPr>
          <w:trHeight w:val="278"/>
        </w:trPr>
        <w:tc>
          <w:tcPr>
            <w:tcW w:w="3183" w:type="dxa"/>
            <w:tcBorders>
              <w:top w:val="nil"/>
              <w:left w:val="nil"/>
              <w:bottom w:val="nil"/>
              <w:right w:val="nil"/>
            </w:tcBorders>
            <w:shd w:val="clear" w:color="000000" w:fill="FFFFFF"/>
            <w:noWrap/>
            <w:vAlign w:val="center"/>
            <w:hideMark/>
          </w:tcPr>
          <w:p w14:paraId="3FAEEB24"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Military</w:t>
            </w:r>
          </w:p>
        </w:tc>
        <w:tc>
          <w:tcPr>
            <w:tcW w:w="2443" w:type="dxa"/>
            <w:tcBorders>
              <w:top w:val="nil"/>
              <w:left w:val="nil"/>
              <w:bottom w:val="nil"/>
              <w:right w:val="nil"/>
            </w:tcBorders>
            <w:shd w:val="clear" w:color="auto" w:fill="auto"/>
            <w:noWrap/>
            <w:vAlign w:val="center"/>
            <w:hideMark/>
          </w:tcPr>
          <w:p w14:paraId="347F9647"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0.805 (0.610 - 1.063)</w:t>
            </w:r>
          </w:p>
        </w:tc>
        <w:tc>
          <w:tcPr>
            <w:tcW w:w="2443" w:type="dxa"/>
            <w:tcBorders>
              <w:top w:val="nil"/>
              <w:left w:val="nil"/>
              <w:bottom w:val="nil"/>
              <w:right w:val="nil"/>
            </w:tcBorders>
            <w:shd w:val="clear" w:color="auto" w:fill="auto"/>
            <w:noWrap/>
            <w:vAlign w:val="center"/>
            <w:hideMark/>
          </w:tcPr>
          <w:p w14:paraId="1DB4DF3D"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0.858 (0.643 - 1.145)</w:t>
            </w:r>
          </w:p>
        </w:tc>
        <w:tc>
          <w:tcPr>
            <w:tcW w:w="2443" w:type="dxa"/>
            <w:tcBorders>
              <w:top w:val="nil"/>
              <w:left w:val="nil"/>
              <w:bottom w:val="nil"/>
              <w:right w:val="nil"/>
            </w:tcBorders>
            <w:shd w:val="clear" w:color="auto" w:fill="auto"/>
            <w:noWrap/>
            <w:vAlign w:val="center"/>
            <w:hideMark/>
          </w:tcPr>
          <w:p w14:paraId="3EE4D88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0.571 (0.246 - 1.326)</w:t>
            </w:r>
          </w:p>
        </w:tc>
      </w:tr>
      <w:tr w:rsidR="00F66F44" w:rsidRPr="00F66F44" w14:paraId="37CD87EF" w14:textId="77777777" w:rsidTr="00F66F44">
        <w:trPr>
          <w:trHeight w:val="278"/>
        </w:trPr>
        <w:tc>
          <w:tcPr>
            <w:tcW w:w="3183" w:type="dxa"/>
            <w:tcBorders>
              <w:top w:val="nil"/>
              <w:left w:val="nil"/>
              <w:bottom w:val="nil"/>
              <w:right w:val="nil"/>
            </w:tcBorders>
            <w:shd w:val="clear" w:color="000000" w:fill="FFFFFF"/>
            <w:noWrap/>
            <w:vAlign w:val="center"/>
            <w:hideMark/>
          </w:tcPr>
          <w:p w14:paraId="6BD7F8EA"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Medicare</w:t>
            </w:r>
          </w:p>
        </w:tc>
        <w:tc>
          <w:tcPr>
            <w:tcW w:w="2443" w:type="dxa"/>
            <w:tcBorders>
              <w:top w:val="nil"/>
              <w:left w:val="nil"/>
              <w:bottom w:val="nil"/>
              <w:right w:val="nil"/>
            </w:tcBorders>
            <w:shd w:val="clear" w:color="auto" w:fill="auto"/>
            <w:noWrap/>
            <w:vAlign w:val="center"/>
            <w:hideMark/>
          </w:tcPr>
          <w:p w14:paraId="5775132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0.834 (0.668 - 1.042)</w:t>
            </w:r>
          </w:p>
        </w:tc>
        <w:tc>
          <w:tcPr>
            <w:tcW w:w="2443" w:type="dxa"/>
            <w:tcBorders>
              <w:top w:val="nil"/>
              <w:left w:val="nil"/>
              <w:bottom w:val="nil"/>
              <w:right w:val="nil"/>
            </w:tcBorders>
            <w:shd w:val="clear" w:color="auto" w:fill="auto"/>
            <w:noWrap/>
            <w:vAlign w:val="center"/>
            <w:hideMark/>
          </w:tcPr>
          <w:p w14:paraId="416DB463"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0.837 (0.660 - 1.060)</w:t>
            </w:r>
          </w:p>
        </w:tc>
        <w:tc>
          <w:tcPr>
            <w:tcW w:w="2443" w:type="dxa"/>
            <w:tcBorders>
              <w:top w:val="nil"/>
              <w:left w:val="nil"/>
              <w:bottom w:val="nil"/>
              <w:right w:val="nil"/>
            </w:tcBorders>
            <w:shd w:val="clear" w:color="auto" w:fill="auto"/>
            <w:noWrap/>
            <w:vAlign w:val="center"/>
            <w:hideMark/>
          </w:tcPr>
          <w:p w14:paraId="28AE0A4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0.770 (0.400 - 1.481)</w:t>
            </w:r>
          </w:p>
        </w:tc>
      </w:tr>
      <w:tr w:rsidR="00F66F44" w:rsidRPr="00F66F44" w14:paraId="77A503BE" w14:textId="77777777" w:rsidTr="00F66F44">
        <w:trPr>
          <w:trHeight w:val="278"/>
        </w:trPr>
        <w:tc>
          <w:tcPr>
            <w:tcW w:w="3183" w:type="dxa"/>
            <w:tcBorders>
              <w:top w:val="nil"/>
              <w:left w:val="nil"/>
              <w:bottom w:val="nil"/>
              <w:right w:val="nil"/>
            </w:tcBorders>
            <w:shd w:val="clear" w:color="000000" w:fill="FFFFFF"/>
            <w:noWrap/>
            <w:vAlign w:val="center"/>
            <w:hideMark/>
          </w:tcPr>
          <w:p w14:paraId="62E4A780"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Other</w:t>
            </w:r>
          </w:p>
        </w:tc>
        <w:tc>
          <w:tcPr>
            <w:tcW w:w="2443" w:type="dxa"/>
            <w:tcBorders>
              <w:top w:val="nil"/>
              <w:left w:val="nil"/>
              <w:bottom w:val="nil"/>
              <w:right w:val="nil"/>
            </w:tcBorders>
            <w:shd w:val="clear" w:color="auto" w:fill="auto"/>
            <w:noWrap/>
            <w:vAlign w:val="center"/>
            <w:hideMark/>
          </w:tcPr>
          <w:p w14:paraId="78FAC4D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1.205 (0.603 - 2.408)</w:t>
            </w:r>
          </w:p>
        </w:tc>
        <w:tc>
          <w:tcPr>
            <w:tcW w:w="2443" w:type="dxa"/>
            <w:tcBorders>
              <w:top w:val="nil"/>
              <w:left w:val="nil"/>
              <w:bottom w:val="nil"/>
              <w:right w:val="nil"/>
            </w:tcBorders>
            <w:shd w:val="clear" w:color="auto" w:fill="auto"/>
            <w:noWrap/>
            <w:vAlign w:val="center"/>
            <w:hideMark/>
          </w:tcPr>
          <w:p w14:paraId="475F8404"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1.173 (0.574 - 2.397)</w:t>
            </w:r>
          </w:p>
        </w:tc>
        <w:tc>
          <w:tcPr>
            <w:tcW w:w="2443" w:type="dxa"/>
            <w:tcBorders>
              <w:top w:val="nil"/>
              <w:left w:val="nil"/>
              <w:bottom w:val="nil"/>
              <w:right w:val="nil"/>
            </w:tcBorders>
            <w:shd w:val="clear" w:color="auto" w:fill="auto"/>
            <w:noWrap/>
            <w:vAlign w:val="center"/>
            <w:hideMark/>
          </w:tcPr>
          <w:p w14:paraId="36586199"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1.443 (0.173 - 12.037)</w:t>
            </w:r>
          </w:p>
        </w:tc>
      </w:tr>
      <w:tr w:rsidR="00F66F44" w:rsidRPr="00F66F44" w14:paraId="357C5309" w14:textId="77777777" w:rsidTr="00F66F44">
        <w:trPr>
          <w:trHeight w:val="278"/>
        </w:trPr>
        <w:tc>
          <w:tcPr>
            <w:tcW w:w="3183" w:type="dxa"/>
            <w:tcBorders>
              <w:top w:val="nil"/>
              <w:left w:val="nil"/>
              <w:bottom w:val="nil"/>
              <w:right w:val="nil"/>
            </w:tcBorders>
            <w:shd w:val="clear" w:color="000000" w:fill="FFFFFF"/>
            <w:noWrap/>
            <w:vAlign w:val="center"/>
            <w:hideMark/>
          </w:tcPr>
          <w:p w14:paraId="108D9613"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Black</w:t>
            </w:r>
          </w:p>
        </w:tc>
        <w:tc>
          <w:tcPr>
            <w:tcW w:w="2443" w:type="dxa"/>
            <w:tcBorders>
              <w:top w:val="nil"/>
              <w:left w:val="nil"/>
              <w:bottom w:val="nil"/>
              <w:right w:val="nil"/>
            </w:tcBorders>
            <w:shd w:val="clear" w:color="auto" w:fill="auto"/>
            <w:noWrap/>
            <w:vAlign w:val="center"/>
            <w:hideMark/>
          </w:tcPr>
          <w:p w14:paraId="22C308B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1.225 (1.095 - 1.371)</w:t>
            </w:r>
          </w:p>
        </w:tc>
        <w:tc>
          <w:tcPr>
            <w:tcW w:w="2443" w:type="dxa"/>
            <w:tcBorders>
              <w:top w:val="nil"/>
              <w:left w:val="nil"/>
              <w:bottom w:val="nil"/>
              <w:right w:val="nil"/>
            </w:tcBorders>
            <w:shd w:val="clear" w:color="auto" w:fill="auto"/>
            <w:noWrap/>
            <w:vAlign w:val="center"/>
            <w:hideMark/>
          </w:tcPr>
          <w:p w14:paraId="2F32BFC2"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1.253 (1.109 - 1.416)</w:t>
            </w:r>
          </w:p>
        </w:tc>
        <w:tc>
          <w:tcPr>
            <w:tcW w:w="2443" w:type="dxa"/>
            <w:tcBorders>
              <w:top w:val="nil"/>
              <w:left w:val="nil"/>
              <w:bottom w:val="nil"/>
              <w:right w:val="nil"/>
            </w:tcBorders>
            <w:shd w:val="clear" w:color="auto" w:fill="auto"/>
            <w:noWrap/>
            <w:vAlign w:val="center"/>
            <w:hideMark/>
          </w:tcPr>
          <w:p w14:paraId="48F33670"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1.093 (0.794 - 1.505)</w:t>
            </w:r>
          </w:p>
        </w:tc>
      </w:tr>
      <w:tr w:rsidR="00F66F44" w:rsidRPr="00F66F44" w14:paraId="1E3363E1" w14:textId="77777777" w:rsidTr="00F66F44">
        <w:trPr>
          <w:trHeight w:val="278"/>
        </w:trPr>
        <w:tc>
          <w:tcPr>
            <w:tcW w:w="3183" w:type="dxa"/>
            <w:tcBorders>
              <w:top w:val="nil"/>
              <w:left w:val="nil"/>
              <w:bottom w:val="nil"/>
              <w:right w:val="nil"/>
            </w:tcBorders>
            <w:shd w:val="clear" w:color="000000" w:fill="FFFFFF"/>
            <w:noWrap/>
            <w:vAlign w:val="center"/>
            <w:hideMark/>
          </w:tcPr>
          <w:p w14:paraId="7D8A4CC5"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Hispanic</w:t>
            </w:r>
          </w:p>
        </w:tc>
        <w:tc>
          <w:tcPr>
            <w:tcW w:w="2443" w:type="dxa"/>
            <w:tcBorders>
              <w:top w:val="nil"/>
              <w:left w:val="nil"/>
              <w:bottom w:val="nil"/>
              <w:right w:val="nil"/>
            </w:tcBorders>
            <w:shd w:val="clear" w:color="auto" w:fill="auto"/>
            <w:noWrap/>
            <w:vAlign w:val="center"/>
            <w:hideMark/>
          </w:tcPr>
          <w:p w14:paraId="3DB00CDD"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0.789 (0.677 - 0.919)</w:t>
            </w:r>
          </w:p>
        </w:tc>
        <w:tc>
          <w:tcPr>
            <w:tcW w:w="2443" w:type="dxa"/>
            <w:tcBorders>
              <w:top w:val="nil"/>
              <w:left w:val="nil"/>
              <w:bottom w:val="nil"/>
              <w:right w:val="nil"/>
            </w:tcBorders>
            <w:shd w:val="clear" w:color="auto" w:fill="auto"/>
            <w:noWrap/>
            <w:vAlign w:val="center"/>
            <w:hideMark/>
          </w:tcPr>
          <w:p w14:paraId="25EA5852"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0.788 (0.666 - 0.931)</w:t>
            </w:r>
          </w:p>
        </w:tc>
        <w:tc>
          <w:tcPr>
            <w:tcW w:w="2443" w:type="dxa"/>
            <w:tcBorders>
              <w:top w:val="nil"/>
              <w:left w:val="nil"/>
              <w:bottom w:val="nil"/>
              <w:right w:val="nil"/>
            </w:tcBorders>
            <w:shd w:val="clear" w:color="auto" w:fill="auto"/>
            <w:noWrap/>
            <w:vAlign w:val="center"/>
            <w:hideMark/>
          </w:tcPr>
          <w:p w14:paraId="2A4B1A0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0.814 (0.571 - 1.159)</w:t>
            </w:r>
          </w:p>
        </w:tc>
      </w:tr>
      <w:tr w:rsidR="00F66F44" w:rsidRPr="00F66F44" w14:paraId="618CC7B9" w14:textId="77777777" w:rsidTr="00F66F44">
        <w:trPr>
          <w:trHeight w:val="278"/>
        </w:trPr>
        <w:tc>
          <w:tcPr>
            <w:tcW w:w="3183" w:type="dxa"/>
            <w:tcBorders>
              <w:top w:val="nil"/>
              <w:left w:val="nil"/>
              <w:bottom w:val="nil"/>
              <w:right w:val="nil"/>
            </w:tcBorders>
            <w:shd w:val="clear" w:color="000000" w:fill="FFFFFF"/>
            <w:noWrap/>
            <w:vAlign w:val="center"/>
            <w:hideMark/>
          </w:tcPr>
          <w:p w14:paraId="348B6B95"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American Indian/Alaskan Native</w:t>
            </w:r>
          </w:p>
        </w:tc>
        <w:tc>
          <w:tcPr>
            <w:tcW w:w="2443" w:type="dxa"/>
            <w:tcBorders>
              <w:top w:val="nil"/>
              <w:left w:val="nil"/>
              <w:bottom w:val="nil"/>
              <w:right w:val="nil"/>
            </w:tcBorders>
            <w:shd w:val="clear" w:color="auto" w:fill="auto"/>
            <w:noWrap/>
            <w:vAlign w:val="center"/>
            <w:hideMark/>
          </w:tcPr>
          <w:p w14:paraId="63AAF97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1.386 (0.799 - 2.402)</w:t>
            </w:r>
          </w:p>
        </w:tc>
        <w:tc>
          <w:tcPr>
            <w:tcW w:w="2443" w:type="dxa"/>
            <w:tcBorders>
              <w:top w:val="nil"/>
              <w:left w:val="nil"/>
              <w:bottom w:val="nil"/>
              <w:right w:val="nil"/>
            </w:tcBorders>
            <w:shd w:val="clear" w:color="auto" w:fill="auto"/>
            <w:noWrap/>
            <w:vAlign w:val="center"/>
            <w:hideMark/>
          </w:tcPr>
          <w:p w14:paraId="3131F964"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1.477 (0.824 - 2.646)</w:t>
            </w:r>
          </w:p>
        </w:tc>
        <w:tc>
          <w:tcPr>
            <w:tcW w:w="2443" w:type="dxa"/>
            <w:tcBorders>
              <w:top w:val="nil"/>
              <w:left w:val="nil"/>
              <w:bottom w:val="nil"/>
              <w:right w:val="nil"/>
            </w:tcBorders>
            <w:shd w:val="clear" w:color="auto" w:fill="auto"/>
            <w:noWrap/>
            <w:vAlign w:val="center"/>
            <w:hideMark/>
          </w:tcPr>
          <w:p w14:paraId="65394805"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0.817 (0.180 - 3.711)</w:t>
            </w:r>
          </w:p>
        </w:tc>
      </w:tr>
      <w:tr w:rsidR="00F66F44" w:rsidRPr="00F66F44" w14:paraId="17FAA835" w14:textId="77777777" w:rsidTr="00F66F44">
        <w:trPr>
          <w:trHeight w:val="278"/>
        </w:trPr>
        <w:tc>
          <w:tcPr>
            <w:tcW w:w="3183" w:type="dxa"/>
            <w:tcBorders>
              <w:top w:val="nil"/>
              <w:left w:val="nil"/>
              <w:bottom w:val="nil"/>
              <w:right w:val="nil"/>
            </w:tcBorders>
            <w:shd w:val="clear" w:color="000000" w:fill="FFFFFF"/>
            <w:noWrap/>
            <w:vAlign w:val="center"/>
            <w:hideMark/>
          </w:tcPr>
          <w:p w14:paraId="70D6F13A"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Asian</w:t>
            </w:r>
          </w:p>
        </w:tc>
        <w:tc>
          <w:tcPr>
            <w:tcW w:w="2443" w:type="dxa"/>
            <w:tcBorders>
              <w:top w:val="nil"/>
              <w:left w:val="nil"/>
              <w:bottom w:val="nil"/>
              <w:right w:val="nil"/>
            </w:tcBorders>
            <w:shd w:val="clear" w:color="auto" w:fill="auto"/>
            <w:noWrap/>
            <w:vAlign w:val="center"/>
            <w:hideMark/>
          </w:tcPr>
          <w:p w14:paraId="00F122EE"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0.667 (0.505 - 0.880)</w:t>
            </w:r>
          </w:p>
        </w:tc>
        <w:tc>
          <w:tcPr>
            <w:tcW w:w="2443" w:type="dxa"/>
            <w:tcBorders>
              <w:top w:val="nil"/>
              <w:left w:val="nil"/>
              <w:bottom w:val="nil"/>
              <w:right w:val="nil"/>
            </w:tcBorders>
            <w:shd w:val="clear" w:color="auto" w:fill="auto"/>
            <w:noWrap/>
            <w:vAlign w:val="center"/>
            <w:hideMark/>
          </w:tcPr>
          <w:p w14:paraId="3DD5A475"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0.734 (0.545 - 0.989)</w:t>
            </w:r>
          </w:p>
        </w:tc>
        <w:tc>
          <w:tcPr>
            <w:tcW w:w="2443" w:type="dxa"/>
            <w:tcBorders>
              <w:top w:val="nil"/>
              <w:left w:val="nil"/>
              <w:bottom w:val="nil"/>
              <w:right w:val="nil"/>
            </w:tcBorders>
            <w:shd w:val="clear" w:color="auto" w:fill="auto"/>
            <w:noWrap/>
            <w:vAlign w:val="center"/>
            <w:hideMark/>
          </w:tcPr>
          <w:p w14:paraId="4812E57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0.443 (0.181 - 1.083)</w:t>
            </w:r>
          </w:p>
        </w:tc>
      </w:tr>
      <w:tr w:rsidR="00F66F44" w:rsidRPr="00F66F44" w14:paraId="516DB0EC" w14:textId="77777777" w:rsidTr="00F66F44">
        <w:trPr>
          <w:trHeight w:val="278"/>
        </w:trPr>
        <w:tc>
          <w:tcPr>
            <w:tcW w:w="3183" w:type="dxa"/>
            <w:tcBorders>
              <w:top w:val="nil"/>
              <w:left w:val="nil"/>
              <w:bottom w:val="nil"/>
              <w:right w:val="nil"/>
            </w:tcBorders>
            <w:shd w:val="clear" w:color="000000" w:fill="FFFFFF"/>
            <w:noWrap/>
            <w:vAlign w:val="center"/>
            <w:hideMark/>
          </w:tcPr>
          <w:p w14:paraId="0613AAC9"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Other</w:t>
            </w:r>
          </w:p>
        </w:tc>
        <w:tc>
          <w:tcPr>
            <w:tcW w:w="2443" w:type="dxa"/>
            <w:tcBorders>
              <w:top w:val="nil"/>
              <w:left w:val="nil"/>
              <w:bottom w:val="nil"/>
              <w:right w:val="nil"/>
            </w:tcBorders>
            <w:shd w:val="clear" w:color="000000" w:fill="FFFFFF"/>
            <w:noWrap/>
            <w:vAlign w:val="center"/>
            <w:hideMark/>
          </w:tcPr>
          <w:p w14:paraId="3B8B96F8"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0.962 (0.372 - 2.491)</w:t>
            </w:r>
          </w:p>
        </w:tc>
        <w:tc>
          <w:tcPr>
            <w:tcW w:w="2443" w:type="dxa"/>
            <w:tcBorders>
              <w:top w:val="nil"/>
              <w:left w:val="nil"/>
              <w:bottom w:val="nil"/>
              <w:right w:val="nil"/>
            </w:tcBorders>
            <w:shd w:val="clear" w:color="000000" w:fill="FFFFFF"/>
            <w:noWrap/>
            <w:vAlign w:val="center"/>
            <w:hideMark/>
          </w:tcPr>
          <w:p w14:paraId="752B798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0.610 (0.229 - 1.622)</w:t>
            </w:r>
          </w:p>
        </w:tc>
        <w:tc>
          <w:tcPr>
            <w:tcW w:w="2443" w:type="dxa"/>
            <w:tcBorders>
              <w:top w:val="nil"/>
              <w:left w:val="nil"/>
              <w:bottom w:val="nil"/>
              <w:right w:val="nil"/>
            </w:tcBorders>
            <w:shd w:val="clear" w:color="000000" w:fill="FFFFFF"/>
            <w:noWrap/>
            <w:vAlign w:val="center"/>
            <w:hideMark/>
          </w:tcPr>
          <w:p w14:paraId="1FE28DF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3.306 (0.703 - 15.545)</w:t>
            </w:r>
          </w:p>
        </w:tc>
      </w:tr>
    </w:tbl>
    <w:p w14:paraId="70E1813A" w14:textId="4621E4EB" w:rsidR="008E6B8B" w:rsidRDefault="008E6B8B" w:rsidP="00EA4E50">
      <w:pPr>
        <w:spacing w:line="480" w:lineRule="auto"/>
        <w:rPr>
          <w:rFonts w:ascii="Times New Roman" w:hAnsi="Times New Roman" w:cs="Times New Roman"/>
          <w:sz w:val="24"/>
          <w:szCs w:val="24"/>
        </w:rPr>
      </w:pPr>
    </w:p>
    <w:p w14:paraId="1D57EB0F" w14:textId="77777777" w:rsidR="008E6B8B" w:rsidRDefault="008E6B8B">
      <w:pPr>
        <w:rPr>
          <w:rFonts w:ascii="Times New Roman" w:hAnsi="Times New Roman" w:cs="Times New Roman"/>
          <w:sz w:val="24"/>
          <w:szCs w:val="24"/>
        </w:rPr>
      </w:pPr>
      <w:r>
        <w:rPr>
          <w:rFonts w:ascii="Times New Roman" w:hAnsi="Times New Roman" w:cs="Times New Roman"/>
          <w:sz w:val="24"/>
          <w:szCs w:val="24"/>
        </w:rPr>
        <w:br w:type="page"/>
      </w:r>
    </w:p>
    <w:p w14:paraId="6ECEA5BE" w14:textId="1DD34E5E" w:rsidR="008E6B8B" w:rsidRDefault="008E6B8B" w:rsidP="008E6B8B">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6</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cardiovascular disease or hypertension mortality risk among individuals with cardiovascular disease</w:t>
      </w:r>
      <w:r w:rsidR="00247F30">
        <w:rPr>
          <w:rFonts w:ascii="Times New Roman" w:hAnsi="Times New Roman" w:cs="Times New Roman"/>
          <w:sz w:val="24"/>
          <w:szCs w:val="24"/>
        </w:rPr>
        <w:t xml:space="preserve"> or hypertension</w:t>
      </w:r>
      <w:r>
        <w:rPr>
          <w:rFonts w:ascii="Times New Roman" w:hAnsi="Times New Roman" w:cs="Times New Roman"/>
          <w:sz w:val="24"/>
          <w:szCs w:val="24"/>
        </w:rPr>
        <w:t xml:space="preserve"> in the National Health Interview Survey, 2000 to 2014.</w:t>
      </w:r>
    </w:p>
    <w:tbl>
      <w:tblPr>
        <w:tblW w:w="10512" w:type="dxa"/>
        <w:tblLook w:val="04A0" w:firstRow="1" w:lastRow="0" w:firstColumn="1" w:lastColumn="0" w:noHBand="0" w:noVBand="1"/>
      </w:tblPr>
      <w:tblGrid>
        <w:gridCol w:w="2970"/>
        <w:gridCol w:w="2527"/>
        <w:gridCol w:w="2750"/>
        <w:gridCol w:w="2265"/>
      </w:tblGrid>
      <w:tr w:rsidR="00956D71" w:rsidRPr="00956D71" w14:paraId="2E084A99" w14:textId="77777777" w:rsidTr="00956D71">
        <w:trPr>
          <w:trHeight w:val="278"/>
        </w:trPr>
        <w:tc>
          <w:tcPr>
            <w:tcW w:w="2970" w:type="dxa"/>
            <w:tcBorders>
              <w:top w:val="nil"/>
              <w:left w:val="nil"/>
              <w:bottom w:val="nil"/>
              <w:right w:val="nil"/>
            </w:tcBorders>
            <w:shd w:val="clear" w:color="auto" w:fill="auto"/>
            <w:noWrap/>
            <w:vAlign w:val="bottom"/>
            <w:hideMark/>
          </w:tcPr>
          <w:p w14:paraId="62446456" w14:textId="77777777" w:rsidR="00956D71" w:rsidRPr="00956D71" w:rsidRDefault="00956D71" w:rsidP="00956D71">
            <w:pPr>
              <w:spacing w:after="0" w:line="240" w:lineRule="auto"/>
              <w:rPr>
                <w:rFonts w:ascii="Times New Roman" w:eastAsia="Times New Roman" w:hAnsi="Times New Roman" w:cs="Times New Roman"/>
                <w:sz w:val="20"/>
                <w:szCs w:val="20"/>
              </w:rPr>
            </w:pPr>
          </w:p>
        </w:tc>
        <w:tc>
          <w:tcPr>
            <w:tcW w:w="2527" w:type="dxa"/>
            <w:tcBorders>
              <w:top w:val="nil"/>
              <w:left w:val="nil"/>
              <w:bottom w:val="nil"/>
              <w:right w:val="nil"/>
            </w:tcBorders>
            <w:shd w:val="clear" w:color="auto" w:fill="auto"/>
            <w:noWrap/>
            <w:vAlign w:val="bottom"/>
            <w:hideMark/>
          </w:tcPr>
          <w:p w14:paraId="74CA17AC" w14:textId="6753584C"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750" w:type="dxa"/>
            <w:tcBorders>
              <w:top w:val="nil"/>
              <w:left w:val="nil"/>
              <w:bottom w:val="nil"/>
              <w:right w:val="nil"/>
            </w:tcBorders>
            <w:shd w:val="clear" w:color="auto" w:fill="auto"/>
            <w:noWrap/>
            <w:vAlign w:val="bottom"/>
            <w:hideMark/>
          </w:tcPr>
          <w:p w14:paraId="07FB18ED" w14:textId="5E4AF876"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265" w:type="dxa"/>
            <w:tcBorders>
              <w:top w:val="nil"/>
              <w:left w:val="nil"/>
              <w:bottom w:val="nil"/>
              <w:right w:val="nil"/>
            </w:tcBorders>
            <w:shd w:val="clear" w:color="auto" w:fill="auto"/>
            <w:noWrap/>
            <w:vAlign w:val="bottom"/>
            <w:hideMark/>
          </w:tcPr>
          <w:p w14:paraId="46F7DDE4" w14:textId="6B916150"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956D71" w:rsidRPr="00956D71" w14:paraId="30EEB927" w14:textId="77777777" w:rsidTr="00956D71">
        <w:trPr>
          <w:trHeight w:val="278"/>
        </w:trPr>
        <w:tc>
          <w:tcPr>
            <w:tcW w:w="2970" w:type="dxa"/>
            <w:tcBorders>
              <w:top w:val="nil"/>
              <w:left w:val="nil"/>
              <w:bottom w:val="single" w:sz="4" w:space="0" w:color="auto"/>
              <w:right w:val="nil"/>
            </w:tcBorders>
            <w:shd w:val="clear" w:color="auto" w:fill="auto"/>
            <w:noWrap/>
            <w:vAlign w:val="bottom"/>
            <w:hideMark/>
          </w:tcPr>
          <w:p w14:paraId="0F229019"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 </w:t>
            </w:r>
          </w:p>
        </w:tc>
        <w:tc>
          <w:tcPr>
            <w:tcW w:w="2527" w:type="dxa"/>
            <w:tcBorders>
              <w:top w:val="nil"/>
              <w:left w:val="nil"/>
              <w:bottom w:val="single" w:sz="4" w:space="0" w:color="auto"/>
              <w:right w:val="nil"/>
            </w:tcBorders>
            <w:shd w:val="clear" w:color="auto" w:fill="auto"/>
            <w:noWrap/>
            <w:vAlign w:val="bottom"/>
            <w:hideMark/>
          </w:tcPr>
          <w:p w14:paraId="3BFED19E"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HR (95% CI)</w:t>
            </w:r>
          </w:p>
        </w:tc>
        <w:tc>
          <w:tcPr>
            <w:tcW w:w="2750" w:type="dxa"/>
            <w:tcBorders>
              <w:top w:val="nil"/>
              <w:left w:val="nil"/>
              <w:bottom w:val="single" w:sz="4" w:space="0" w:color="auto"/>
              <w:right w:val="nil"/>
            </w:tcBorders>
            <w:shd w:val="clear" w:color="auto" w:fill="auto"/>
            <w:noWrap/>
            <w:vAlign w:val="bottom"/>
            <w:hideMark/>
          </w:tcPr>
          <w:p w14:paraId="39BC7FA1"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HR (95% CI)</w:t>
            </w:r>
          </w:p>
        </w:tc>
        <w:tc>
          <w:tcPr>
            <w:tcW w:w="2265" w:type="dxa"/>
            <w:tcBorders>
              <w:top w:val="nil"/>
              <w:left w:val="nil"/>
              <w:bottom w:val="single" w:sz="4" w:space="0" w:color="auto"/>
              <w:right w:val="nil"/>
            </w:tcBorders>
            <w:shd w:val="clear" w:color="auto" w:fill="auto"/>
            <w:noWrap/>
            <w:vAlign w:val="bottom"/>
            <w:hideMark/>
          </w:tcPr>
          <w:p w14:paraId="0F79062E"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HR (95% CI)</w:t>
            </w:r>
          </w:p>
        </w:tc>
      </w:tr>
      <w:tr w:rsidR="00956D71" w:rsidRPr="00956D71" w14:paraId="331335B9" w14:textId="77777777" w:rsidTr="00956D71">
        <w:trPr>
          <w:trHeight w:val="278"/>
        </w:trPr>
        <w:tc>
          <w:tcPr>
            <w:tcW w:w="2970" w:type="dxa"/>
            <w:tcBorders>
              <w:top w:val="nil"/>
              <w:left w:val="nil"/>
              <w:bottom w:val="nil"/>
              <w:right w:val="nil"/>
            </w:tcBorders>
            <w:shd w:val="clear" w:color="auto" w:fill="auto"/>
            <w:noWrap/>
            <w:vAlign w:val="bottom"/>
            <w:hideMark/>
          </w:tcPr>
          <w:p w14:paraId="5141C79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CRN</w:t>
            </w:r>
          </w:p>
        </w:tc>
        <w:tc>
          <w:tcPr>
            <w:tcW w:w="2527" w:type="dxa"/>
            <w:tcBorders>
              <w:top w:val="nil"/>
              <w:left w:val="nil"/>
              <w:bottom w:val="nil"/>
              <w:right w:val="nil"/>
            </w:tcBorders>
            <w:shd w:val="clear" w:color="000000" w:fill="FFFFFF"/>
            <w:noWrap/>
            <w:vAlign w:val="center"/>
            <w:hideMark/>
          </w:tcPr>
          <w:p w14:paraId="63939F9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1.300 (1.187 - 1.424)</w:t>
            </w:r>
          </w:p>
        </w:tc>
        <w:tc>
          <w:tcPr>
            <w:tcW w:w="2750" w:type="dxa"/>
            <w:tcBorders>
              <w:top w:val="nil"/>
              <w:left w:val="nil"/>
              <w:bottom w:val="nil"/>
              <w:right w:val="nil"/>
            </w:tcBorders>
            <w:shd w:val="clear" w:color="auto" w:fill="auto"/>
            <w:noWrap/>
            <w:vAlign w:val="center"/>
            <w:hideMark/>
          </w:tcPr>
          <w:p w14:paraId="315E1742"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1.326 (1.198 - 1.467)</w:t>
            </w:r>
          </w:p>
        </w:tc>
        <w:tc>
          <w:tcPr>
            <w:tcW w:w="2265" w:type="dxa"/>
            <w:tcBorders>
              <w:top w:val="nil"/>
              <w:left w:val="nil"/>
              <w:bottom w:val="nil"/>
              <w:right w:val="nil"/>
            </w:tcBorders>
            <w:shd w:val="clear" w:color="auto" w:fill="auto"/>
            <w:noWrap/>
            <w:vAlign w:val="center"/>
            <w:hideMark/>
          </w:tcPr>
          <w:p w14:paraId="01AF09AF"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1.311 (1.051 - 1.634)</w:t>
            </w:r>
          </w:p>
        </w:tc>
      </w:tr>
      <w:tr w:rsidR="00956D71" w:rsidRPr="00956D71" w14:paraId="64424C00" w14:textId="77777777" w:rsidTr="00956D71">
        <w:trPr>
          <w:trHeight w:val="278"/>
        </w:trPr>
        <w:tc>
          <w:tcPr>
            <w:tcW w:w="2970" w:type="dxa"/>
            <w:tcBorders>
              <w:top w:val="nil"/>
              <w:left w:val="nil"/>
              <w:bottom w:val="nil"/>
              <w:right w:val="nil"/>
            </w:tcBorders>
            <w:shd w:val="clear" w:color="000000" w:fill="FFFFFF"/>
            <w:noWrap/>
            <w:vAlign w:val="center"/>
            <w:hideMark/>
          </w:tcPr>
          <w:p w14:paraId="0300C810"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Some College</w:t>
            </w:r>
          </w:p>
        </w:tc>
        <w:tc>
          <w:tcPr>
            <w:tcW w:w="2527" w:type="dxa"/>
            <w:tcBorders>
              <w:top w:val="nil"/>
              <w:left w:val="nil"/>
              <w:bottom w:val="nil"/>
              <w:right w:val="nil"/>
            </w:tcBorders>
            <w:shd w:val="clear" w:color="000000" w:fill="FFFFFF"/>
            <w:noWrap/>
            <w:vAlign w:val="center"/>
            <w:hideMark/>
          </w:tcPr>
          <w:p w14:paraId="5007CDBA"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0.910 (0.859 - 0.964)</w:t>
            </w:r>
          </w:p>
        </w:tc>
        <w:tc>
          <w:tcPr>
            <w:tcW w:w="2750" w:type="dxa"/>
            <w:tcBorders>
              <w:top w:val="nil"/>
              <w:left w:val="nil"/>
              <w:bottom w:val="nil"/>
              <w:right w:val="nil"/>
            </w:tcBorders>
            <w:shd w:val="clear" w:color="auto" w:fill="auto"/>
            <w:noWrap/>
            <w:vAlign w:val="center"/>
            <w:hideMark/>
          </w:tcPr>
          <w:p w14:paraId="566C301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0.926 (0.870 - 0.985)</w:t>
            </w:r>
          </w:p>
        </w:tc>
        <w:tc>
          <w:tcPr>
            <w:tcW w:w="2265" w:type="dxa"/>
            <w:tcBorders>
              <w:top w:val="nil"/>
              <w:left w:val="nil"/>
              <w:bottom w:val="nil"/>
              <w:right w:val="nil"/>
            </w:tcBorders>
            <w:shd w:val="clear" w:color="auto" w:fill="auto"/>
            <w:noWrap/>
            <w:vAlign w:val="center"/>
            <w:hideMark/>
          </w:tcPr>
          <w:p w14:paraId="0F7DB2D5"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0.852 (0.717 - 1.011)</w:t>
            </w:r>
          </w:p>
        </w:tc>
      </w:tr>
      <w:tr w:rsidR="00956D71" w:rsidRPr="00956D71" w14:paraId="5CDB35E5" w14:textId="77777777" w:rsidTr="00956D71">
        <w:trPr>
          <w:trHeight w:val="278"/>
        </w:trPr>
        <w:tc>
          <w:tcPr>
            <w:tcW w:w="2970" w:type="dxa"/>
            <w:tcBorders>
              <w:top w:val="nil"/>
              <w:left w:val="nil"/>
              <w:bottom w:val="nil"/>
              <w:right w:val="nil"/>
            </w:tcBorders>
            <w:shd w:val="clear" w:color="000000" w:fill="FFFFFF"/>
            <w:noWrap/>
            <w:vAlign w:val="center"/>
            <w:hideMark/>
          </w:tcPr>
          <w:p w14:paraId="5E6A85C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College Degree</w:t>
            </w:r>
          </w:p>
        </w:tc>
        <w:tc>
          <w:tcPr>
            <w:tcW w:w="2527" w:type="dxa"/>
            <w:tcBorders>
              <w:top w:val="nil"/>
              <w:left w:val="nil"/>
              <w:bottom w:val="nil"/>
              <w:right w:val="nil"/>
            </w:tcBorders>
            <w:shd w:val="clear" w:color="000000" w:fill="FFFFFF"/>
            <w:noWrap/>
            <w:vAlign w:val="center"/>
            <w:hideMark/>
          </w:tcPr>
          <w:p w14:paraId="379BCF3B"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0.738 (0.683 - 0.797)</w:t>
            </w:r>
          </w:p>
        </w:tc>
        <w:tc>
          <w:tcPr>
            <w:tcW w:w="2750" w:type="dxa"/>
            <w:tcBorders>
              <w:top w:val="nil"/>
              <w:left w:val="nil"/>
              <w:bottom w:val="nil"/>
              <w:right w:val="nil"/>
            </w:tcBorders>
            <w:shd w:val="clear" w:color="auto" w:fill="auto"/>
            <w:noWrap/>
            <w:vAlign w:val="center"/>
            <w:hideMark/>
          </w:tcPr>
          <w:p w14:paraId="6F69E864"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0.758 (0.696 - 0.826)</w:t>
            </w:r>
          </w:p>
        </w:tc>
        <w:tc>
          <w:tcPr>
            <w:tcW w:w="2265" w:type="dxa"/>
            <w:tcBorders>
              <w:top w:val="nil"/>
              <w:left w:val="nil"/>
              <w:bottom w:val="nil"/>
              <w:right w:val="nil"/>
            </w:tcBorders>
            <w:shd w:val="clear" w:color="auto" w:fill="auto"/>
            <w:noWrap/>
            <w:vAlign w:val="center"/>
            <w:hideMark/>
          </w:tcPr>
          <w:p w14:paraId="4D053BFD"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0.643 (0.521 - 0.794)</w:t>
            </w:r>
          </w:p>
        </w:tc>
      </w:tr>
      <w:tr w:rsidR="00956D71" w:rsidRPr="00956D71" w14:paraId="6CD5EAD3" w14:textId="77777777" w:rsidTr="00956D71">
        <w:trPr>
          <w:trHeight w:val="278"/>
        </w:trPr>
        <w:tc>
          <w:tcPr>
            <w:tcW w:w="2970" w:type="dxa"/>
            <w:tcBorders>
              <w:top w:val="nil"/>
              <w:left w:val="nil"/>
              <w:bottom w:val="nil"/>
              <w:right w:val="nil"/>
            </w:tcBorders>
            <w:shd w:val="clear" w:color="000000" w:fill="FFFFFF"/>
            <w:noWrap/>
            <w:vAlign w:val="center"/>
            <w:hideMark/>
          </w:tcPr>
          <w:p w14:paraId="60AF7BFD"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Age</w:t>
            </w:r>
          </w:p>
        </w:tc>
        <w:tc>
          <w:tcPr>
            <w:tcW w:w="2527" w:type="dxa"/>
            <w:tcBorders>
              <w:top w:val="nil"/>
              <w:left w:val="nil"/>
              <w:bottom w:val="nil"/>
              <w:right w:val="nil"/>
            </w:tcBorders>
            <w:shd w:val="clear" w:color="000000" w:fill="FFFFFF"/>
            <w:noWrap/>
            <w:vAlign w:val="center"/>
            <w:hideMark/>
          </w:tcPr>
          <w:p w14:paraId="47348508"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1.097 (1.094 - 1.100)</w:t>
            </w:r>
          </w:p>
        </w:tc>
        <w:tc>
          <w:tcPr>
            <w:tcW w:w="2750" w:type="dxa"/>
            <w:tcBorders>
              <w:top w:val="nil"/>
              <w:left w:val="nil"/>
              <w:bottom w:val="nil"/>
              <w:right w:val="nil"/>
            </w:tcBorders>
            <w:shd w:val="clear" w:color="auto" w:fill="auto"/>
            <w:noWrap/>
            <w:vAlign w:val="center"/>
            <w:hideMark/>
          </w:tcPr>
          <w:p w14:paraId="44E061DE"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1.098 (1.094 - 1.101)</w:t>
            </w:r>
          </w:p>
        </w:tc>
        <w:tc>
          <w:tcPr>
            <w:tcW w:w="2265" w:type="dxa"/>
            <w:tcBorders>
              <w:top w:val="nil"/>
              <w:left w:val="nil"/>
              <w:bottom w:val="nil"/>
              <w:right w:val="nil"/>
            </w:tcBorders>
            <w:shd w:val="clear" w:color="auto" w:fill="auto"/>
            <w:noWrap/>
            <w:vAlign w:val="center"/>
            <w:hideMark/>
          </w:tcPr>
          <w:p w14:paraId="6F1752F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1.096 (1.088 - 1.105)</w:t>
            </w:r>
          </w:p>
        </w:tc>
      </w:tr>
      <w:tr w:rsidR="00956D71" w:rsidRPr="00956D71" w14:paraId="5770460C" w14:textId="77777777" w:rsidTr="00956D71">
        <w:trPr>
          <w:trHeight w:val="278"/>
        </w:trPr>
        <w:tc>
          <w:tcPr>
            <w:tcW w:w="2970" w:type="dxa"/>
            <w:tcBorders>
              <w:top w:val="nil"/>
              <w:left w:val="nil"/>
              <w:bottom w:val="nil"/>
              <w:right w:val="nil"/>
            </w:tcBorders>
            <w:shd w:val="clear" w:color="000000" w:fill="FFFFFF"/>
            <w:noWrap/>
            <w:vAlign w:val="center"/>
            <w:hideMark/>
          </w:tcPr>
          <w:p w14:paraId="659E837B"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$20,000 to &lt; $45,000</w:t>
            </w:r>
          </w:p>
        </w:tc>
        <w:tc>
          <w:tcPr>
            <w:tcW w:w="2527" w:type="dxa"/>
            <w:tcBorders>
              <w:top w:val="nil"/>
              <w:left w:val="nil"/>
              <w:bottom w:val="nil"/>
              <w:right w:val="nil"/>
            </w:tcBorders>
            <w:shd w:val="clear" w:color="000000" w:fill="FFFFFF"/>
            <w:noWrap/>
            <w:vAlign w:val="center"/>
            <w:hideMark/>
          </w:tcPr>
          <w:p w14:paraId="0D26F60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0.850 (0.798 - 0.905)</w:t>
            </w:r>
          </w:p>
        </w:tc>
        <w:tc>
          <w:tcPr>
            <w:tcW w:w="2750" w:type="dxa"/>
            <w:tcBorders>
              <w:top w:val="nil"/>
              <w:left w:val="nil"/>
              <w:bottom w:val="nil"/>
              <w:right w:val="nil"/>
            </w:tcBorders>
            <w:shd w:val="clear" w:color="auto" w:fill="auto"/>
            <w:noWrap/>
            <w:vAlign w:val="center"/>
            <w:hideMark/>
          </w:tcPr>
          <w:p w14:paraId="2AB8428E"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0.840 (0.786 - 0.898)</w:t>
            </w:r>
          </w:p>
        </w:tc>
        <w:tc>
          <w:tcPr>
            <w:tcW w:w="2265" w:type="dxa"/>
            <w:tcBorders>
              <w:top w:val="nil"/>
              <w:left w:val="nil"/>
              <w:bottom w:val="nil"/>
              <w:right w:val="nil"/>
            </w:tcBorders>
            <w:shd w:val="clear" w:color="auto" w:fill="auto"/>
            <w:noWrap/>
            <w:vAlign w:val="center"/>
            <w:hideMark/>
          </w:tcPr>
          <w:p w14:paraId="79DE124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1.039 (0.883 - 1.224)</w:t>
            </w:r>
          </w:p>
        </w:tc>
      </w:tr>
      <w:tr w:rsidR="00956D71" w:rsidRPr="00956D71" w14:paraId="7C89B30B" w14:textId="77777777" w:rsidTr="00956D71">
        <w:trPr>
          <w:trHeight w:val="278"/>
        </w:trPr>
        <w:tc>
          <w:tcPr>
            <w:tcW w:w="2970" w:type="dxa"/>
            <w:tcBorders>
              <w:top w:val="nil"/>
              <w:left w:val="nil"/>
              <w:bottom w:val="nil"/>
              <w:right w:val="nil"/>
            </w:tcBorders>
            <w:shd w:val="clear" w:color="000000" w:fill="FFFFFF"/>
            <w:noWrap/>
            <w:vAlign w:val="center"/>
            <w:hideMark/>
          </w:tcPr>
          <w:p w14:paraId="093C17C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$45,000 to &lt; $65,000</w:t>
            </w:r>
          </w:p>
        </w:tc>
        <w:tc>
          <w:tcPr>
            <w:tcW w:w="2527" w:type="dxa"/>
            <w:tcBorders>
              <w:top w:val="nil"/>
              <w:left w:val="nil"/>
              <w:bottom w:val="nil"/>
              <w:right w:val="nil"/>
            </w:tcBorders>
            <w:shd w:val="clear" w:color="000000" w:fill="FFFFFF"/>
            <w:noWrap/>
            <w:vAlign w:val="center"/>
            <w:hideMark/>
          </w:tcPr>
          <w:p w14:paraId="6169B3FD"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0.790 (0.735 - 0.849)</w:t>
            </w:r>
          </w:p>
        </w:tc>
        <w:tc>
          <w:tcPr>
            <w:tcW w:w="2750" w:type="dxa"/>
            <w:tcBorders>
              <w:top w:val="nil"/>
              <w:left w:val="nil"/>
              <w:bottom w:val="nil"/>
              <w:right w:val="nil"/>
            </w:tcBorders>
            <w:shd w:val="clear" w:color="auto" w:fill="auto"/>
            <w:noWrap/>
            <w:vAlign w:val="center"/>
            <w:hideMark/>
          </w:tcPr>
          <w:p w14:paraId="2F2AEAAC"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0.783 (0.726 - 0.845)</w:t>
            </w:r>
          </w:p>
        </w:tc>
        <w:tc>
          <w:tcPr>
            <w:tcW w:w="2265" w:type="dxa"/>
            <w:tcBorders>
              <w:top w:val="nil"/>
              <w:left w:val="nil"/>
              <w:bottom w:val="nil"/>
              <w:right w:val="nil"/>
            </w:tcBorders>
            <w:shd w:val="clear" w:color="auto" w:fill="auto"/>
            <w:noWrap/>
            <w:vAlign w:val="center"/>
            <w:hideMark/>
          </w:tcPr>
          <w:p w14:paraId="1C798255"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0.998 (0.824 - 1.209)</w:t>
            </w:r>
          </w:p>
        </w:tc>
      </w:tr>
      <w:tr w:rsidR="00956D71" w:rsidRPr="00956D71" w14:paraId="7BB270E0" w14:textId="77777777" w:rsidTr="00956D71">
        <w:trPr>
          <w:trHeight w:val="278"/>
        </w:trPr>
        <w:tc>
          <w:tcPr>
            <w:tcW w:w="2970" w:type="dxa"/>
            <w:tcBorders>
              <w:top w:val="nil"/>
              <w:left w:val="nil"/>
              <w:bottom w:val="nil"/>
              <w:right w:val="nil"/>
            </w:tcBorders>
            <w:shd w:val="clear" w:color="000000" w:fill="FFFFFF"/>
            <w:noWrap/>
            <w:vAlign w:val="center"/>
            <w:hideMark/>
          </w:tcPr>
          <w:p w14:paraId="49A6A7BA"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$65,000 to &lt; $85,000</w:t>
            </w:r>
          </w:p>
        </w:tc>
        <w:tc>
          <w:tcPr>
            <w:tcW w:w="2527" w:type="dxa"/>
            <w:tcBorders>
              <w:top w:val="nil"/>
              <w:left w:val="nil"/>
              <w:bottom w:val="nil"/>
              <w:right w:val="nil"/>
            </w:tcBorders>
            <w:shd w:val="clear" w:color="000000" w:fill="FFFFFF"/>
            <w:noWrap/>
            <w:vAlign w:val="center"/>
            <w:hideMark/>
          </w:tcPr>
          <w:p w14:paraId="197D78CB"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0.614 (0.555 - 0.679)</w:t>
            </w:r>
          </w:p>
        </w:tc>
        <w:tc>
          <w:tcPr>
            <w:tcW w:w="2750" w:type="dxa"/>
            <w:tcBorders>
              <w:top w:val="nil"/>
              <w:left w:val="nil"/>
              <w:bottom w:val="nil"/>
              <w:right w:val="nil"/>
            </w:tcBorders>
            <w:shd w:val="clear" w:color="auto" w:fill="auto"/>
            <w:noWrap/>
            <w:vAlign w:val="center"/>
            <w:hideMark/>
          </w:tcPr>
          <w:p w14:paraId="7D8FBEA3"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0.610 (0.548 - 0.679)</w:t>
            </w:r>
          </w:p>
        </w:tc>
        <w:tc>
          <w:tcPr>
            <w:tcW w:w="2265" w:type="dxa"/>
            <w:tcBorders>
              <w:top w:val="nil"/>
              <w:left w:val="nil"/>
              <w:bottom w:val="nil"/>
              <w:right w:val="nil"/>
            </w:tcBorders>
            <w:shd w:val="clear" w:color="auto" w:fill="auto"/>
            <w:noWrap/>
            <w:vAlign w:val="center"/>
            <w:hideMark/>
          </w:tcPr>
          <w:p w14:paraId="0E916A94"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0.700 (0.520 - 0.942)</w:t>
            </w:r>
          </w:p>
        </w:tc>
      </w:tr>
      <w:tr w:rsidR="00956D71" w:rsidRPr="00956D71" w14:paraId="0D3AEE61" w14:textId="77777777" w:rsidTr="00956D71">
        <w:trPr>
          <w:trHeight w:val="278"/>
        </w:trPr>
        <w:tc>
          <w:tcPr>
            <w:tcW w:w="2970" w:type="dxa"/>
            <w:tcBorders>
              <w:top w:val="nil"/>
              <w:left w:val="nil"/>
              <w:bottom w:val="nil"/>
              <w:right w:val="nil"/>
            </w:tcBorders>
            <w:shd w:val="clear" w:color="000000" w:fill="FFFFFF"/>
            <w:noWrap/>
            <w:vAlign w:val="center"/>
            <w:hideMark/>
          </w:tcPr>
          <w:p w14:paraId="07A13BA9"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$85,000 to &lt; $100,000</w:t>
            </w:r>
          </w:p>
        </w:tc>
        <w:tc>
          <w:tcPr>
            <w:tcW w:w="2527" w:type="dxa"/>
            <w:tcBorders>
              <w:top w:val="nil"/>
              <w:left w:val="nil"/>
              <w:bottom w:val="nil"/>
              <w:right w:val="nil"/>
            </w:tcBorders>
            <w:shd w:val="clear" w:color="000000" w:fill="FFFFFF"/>
            <w:noWrap/>
            <w:vAlign w:val="center"/>
            <w:hideMark/>
          </w:tcPr>
          <w:p w14:paraId="4F7A86A7"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0.469 (0.359 - 0.613)</w:t>
            </w:r>
          </w:p>
        </w:tc>
        <w:tc>
          <w:tcPr>
            <w:tcW w:w="2750" w:type="dxa"/>
            <w:tcBorders>
              <w:top w:val="nil"/>
              <w:left w:val="nil"/>
              <w:bottom w:val="nil"/>
              <w:right w:val="nil"/>
            </w:tcBorders>
            <w:shd w:val="clear" w:color="auto" w:fill="auto"/>
            <w:noWrap/>
            <w:vAlign w:val="center"/>
            <w:hideMark/>
          </w:tcPr>
          <w:p w14:paraId="2A8CA0B7"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0.426 (0.304 - 0.598)</w:t>
            </w:r>
          </w:p>
        </w:tc>
        <w:tc>
          <w:tcPr>
            <w:tcW w:w="2265" w:type="dxa"/>
            <w:tcBorders>
              <w:top w:val="nil"/>
              <w:left w:val="nil"/>
              <w:bottom w:val="nil"/>
              <w:right w:val="nil"/>
            </w:tcBorders>
            <w:shd w:val="clear" w:color="auto" w:fill="auto"/>
            <w:noWrap/>
            <w:vAlign w:val="center"/>
            <w:hideMark/>
          </w:tcPr>
          <w:p w14:paraId="6FFE637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0.753 (0.490 - 1.158)</w:t>
            </w:r>
          </w:p>
        </w:tc>
      </w:tr>
      <w:tr w:rsidR="00956D71" w:rsidRPr="00956D71" w14:paraId="0A560042" w14:textId="77777777" w:rsidTr="00956D71">
        <w:trPr>
          <w:trHeight w:val="278"/>
        </w:trPr>
        <w:tc>
          <w:tcPr>
            <w:tcW w:w="2970" w:type="dxa"/>
            <w:tcBorders>
              <w:top w:val="nil"/>
              <w:left w:val="nil"/>
              <w:bottom w:val="nil"/>
              <w:right w:val="nil"/>
            </w:tcBorders>
            <w:shd w:val="clear" w:color="000000" w:fill="FFFFFF"/>
            <w:noWrap/>
            <w:vAlign w:val="center"/>
            <w:hideMark/>
          </w:tcPr>
          <w:p w14:paraId="28D7B56A"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$100,000 or more</w:t>
            </w:r>
          </w:p>
        </w:tc>
        <w:tc>
          <w:tcPr>
            <w:tcW w:w="2527" w:type="dxa"/>
            <w:tcBorders>
              <w:top w:val="nil"/>
              <w:left w:val="nil"/>
              <w:bottom w:val="nil"/>
              <w:right w:val="nil"/>
            </w:tcBorders>
            <w:shd w:val="clear" w:color="000000" w:fill="FFFFFF"/>
            <w:noWrap/>
            <w:vAlign w:val="center"/>
            <w:hideMark/>
          </w:tcPr>
          <w:p w14:paraId="7657637E"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0.438 (0.355 - 0.539)</w:t>
            </w:r>
          </w:p>
        </w:tc>
        <w:tc>
          <w:tcPr>
            <w:tcW w:w="2750" w:type="dxa"/>
            <w:tcBorders>
              <w:top w:val="nil"/>
              <w:left w:val="nil"/>
              <w:bottom w:val="nil"/>
              <w:right w:val="nil"/>
            </w:tcBorders>
            <w:shd w:val="clear" w:color="auto" w:fill="auto"/>
            <w:noWrap/>
            <w:vAlign w:val="center"/>
            <w:hideMark/>
          </w:tcPr>
          <w:p w14:paraId="1190DDA0"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0.383 (0.287 - 0.511)</w:t>
            </w:r>
          </w:p>
        </w:tc>
        <w:tc>
          <w:tcPr>
            <w:tcW w:w="2265" w:type="dxa"/>
            <w:tcBorders>
              <w:top w:val="nil"/>
              <w:left w:val="nil"/>
              <w:bottom w:val="nil"/>
              <w:right w:val="nil"/>
            </w:tcBorders>
            <w:shd w:val="clear" w:color="auto" w:fill="auto"/>
            <w:noWrap/>
            <w:vAlign w:val="center"/>
            <w:hideMark/>
          </w:tcPr>
          <w:p w14:paraId="7D92F88C"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0.732 (0.523 - 1.024)</w:t>
            </w:r>
          </w:p>
        </w:tc>
      </w:tr>
      <w:tr w:rsidR="00956D71" w:rsidRPr="00956D71" w14:paraId="2DA7C14E" w14:textId="77777777" w:rsidTr="00956D71">
        <w:trPr>
          <w:trHeight w:val="278"/>
        </w:trPr>
        <w:tc>
          <w:tcPr>
            <w:tcW w:w="2970" w:type="dxa"/>
            <w:tcBorders>
              <w:top w:val="nil"/>
              <w:left w:val="nil"/>
              <w:bottom w:val="nil"/>
              <w:right w:val="nil"/>
            </w:tcBorders>
            <w:shd w:val="clear" w:color="auto" w:fill="auto"/>
            <w:noWrap/>
            <w:vAlign w:val="bottom"/>
            <w:hideMark/>
          </w:tcPr>
          <w:p w14:paraId="20549EF3"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Female Sex</w:t>
            </w:r>
          </w:p>
        </w:tc>
        <w:tc>
          <w:tcPr>
            <w:tcW w:w="2527" w:type="dxa"/>
            <w:tcBorders>
              <w:top w:val="nil"/>
              <w:left w:val="nil"/>
              <w:bottom w:val="nil"/>
              <w:right w:val="nil"/>
            </w:tcBorders>
            <w:shd w:val="clear" w:color="000000" w:fill="FFFFFF"/>
            <w:noWrap/>
            <w:vAlign w:val="center"/>
            <w:hideMark/>
          </w:tcPr>
          <w:p w14:paraId="696281E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0.601 (0.572 - 0.631)</w:t>
            </w:r>
          </w:p>
        </w:tc>
        <w:tc>
          <w:tcPr>
            <w:tcW w:w="2750" w:type="dxa"/>
            <w:tcBorders>
              <w:top w:val="nil"/>
              <w:left w:val="nil"/>
              <w:bottom w:val="nil"/>
              <w:right w:val="nil"/>
            </w:tcBorders>
            <w:shd w:val="clear" w:color="auto" w:fill="auto"/>
            <w:noWrap/>
            <w:vAlign w:val="center"/>
            <w:hideMark/>
          </w:tcPr>
          <w:p w14:paraId="031D780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0.606 (0.575 - 0.639)</w:t>
            </w:r>
          </w:p>
        </w:tc>
        <w:tc>
          <w:tcPr>
            <w:tcW w:w="2265" w:type="dxa"/>
            <w:tcBorders>
              <w:top w:val="nil"/>
              <w:left w:val="nil"/>
              <w:bottom w:val="nil"/>
              <w:right w:val="nil"/>
            </w:tcBorders>
            <w:shd w:val="clear" w:color="auto" w:fill="auto"/>
            <w:noWrap/>
            <w:vAlign w:val="center"/>
            <w:hideMark/>
          </w:tcPr>
          <w:p w14:paraId="1C922525"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0.567 (0.494 - 0.650)</w:t>
            </w:r>
          </w:p>
        </w:tc>
      </w:tr>
      <w:tr w:rsidR="00956D71" w:rsidRPr="00956D71" w14:paraId="13134E4B" w14:textId="77777777" w:rsidTr="00956D71">
        <w:trPr>
          <w:trHeight w:val="278"/>
        </w:trPr>
        <w:tc>
          <w:tcPr>
            <w:tcW w:w="2970" w:type="dxa"/>
            <w:tcBorders>
              <w:top w:val="nil"/>
              <w:left w:val="nil"/>
              <w:bottom w:val="nil"/>
              <w:right w:val="nil"/>
            </w:tcBorders>
            <w:shd w:val="clear" w:color="000000" w:fill="FFFFFF"/>
            <w:noWrap/>
            <w:vAlign w:val="center"/>
            <w:hideMark/>
          </w:tcPr>
          <w:p w14:paraId="17AF950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Public Insurance</w:t>
            </w:r>
          </w:p>
        </w:tc>
        <w:tc>
          <w:tcPr>
            <w:tcW w:w="2527" w:type="dxa"/>
            <w:tcBorders>
              <w:top w:val="nil"/>
              <w:left w:val="nil"/>
              <w:bottom w:val="nil"/>
              <w:right w:val="nil"/>
            </w:tcBorders>
            <w:shd w:val="clear" w:color="000000" w:fill="FFFFFF"/>
            <w:noWrap/>
            <w:vAlign w:val="center"/>
            <w:hideMark/>
          </w:tcPr>
          <w:p w14:paraId="45F59A5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1.188 (1.028 - 1.373)</w:t>
            </w:r>
          </w:p>
        </w:tc>
        <w:tc>
          <w:tcPr>
            <w:tcW w:w="2750" w:type="dxa"/>
            <w:tcBorders>
              <w:top w:val="nil"/>
              <w:left w:val="nil"/>
              <w:bottom w:val="nil"/>
              <w:right w:val="nil"/>
            </w:tcBorders>
            <w:shd w:val="clear" w:color="auto" w:fill="auto"/>
            <w:noWrap/>
            <w:vAlign w:val="center"/>
            <w:hideMark/>
          </w:tcPr>
          <w:p w14:paraId="7A2DEEAA"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1.165 (0.995 - 1.364)</w:t>
            </w:r>
          </w:p>
        </w:tc>
        <w:tc>
          <w:tcPr>
            <w:tcW w:w="2265" w:type="dxa"/>
            <w:tcBorders>
              <w:top w:val="nil"/>
              <w:left w:val="nil"/>
              <w:bottom w:val="nil"/>
              <w:right w:val="nil"/>
            </w:tcBorders>
            <w:shd w:val="clear" w:color="auto" w:fill="auto"/>
            <w:noWrap/>
            <w:vAlign w:val="center"/>
            <w:hideMark/>
          </w:tcPr>
          <w:p w14:paraId="4F29D669"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1.358 (0.948 - 1.947)</w:t>
            </w:r>
          </w:p>
        </w:tc>
      </w:tr>
      <w:tr w:rsidR="00956D71" w:rsidRPr="00956D71" w14:paraId="4AD9E869" w14:textId="77777777" w:rsidTr="00956D71">
        <w:trPr>
          <w:trHeight w:val="278"/>
        </w:trPr>
        <w:tc>
          <w:tcPr>
            <w:tcW w:w="2970" w:type="dxa"/>
            <w:tcBorders>
              <w:top w:val="nil"/>
              <w:left w:val="nil"/>
              <w:bottom w:val="nil"/>
              <w:right w:val="nil"/>
            </w:tcBorders>
            <w:shd w:val="clear" w:color="000000" w:fill="FFFFFF"/>
            <w:noWrap/>
            <w:vAlign w:val="center"/>
            <w:hideMark/>
          </w:tcPr>
          <w:p w14:paraId="66AF460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Private Insurance</w:t>
            </w:r>
          </w:p>
        </w:tc>
        <w:tc>
          <w:tcPr>
            <w:tcW w:w="2527" w:type="dxa"/>
            <w:tcBorders>
              <w:top w:val="nil"/>
              <w:left w:val="nil"/>
              <w:bottom w:val="nil"/>
              <w:right w:val="nil"/>
            </w:tcBorders>
            <w:shd w:val="clear" w:color="000000" w:fill="FFFFFF"/>
            <w:noWrap/>
            <w:vAlign w:val="center"/>
            <w:hideMark/>
          </w:tcPr>
          <w:p w14:paraId="6D1F1A0A"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0.788 (0.686 - 0.905)</w:t>
            </w:r>
          </w:p>
        </w:tc>
        <w:tc>
          <w:tcPr>
            <w:tcW w:w="2750" w:type="dxa"/>
            <w:tcBorders>
              <w:top w:val="nil"/>
              <w:left w:val="nil"/>
              <w:bottom w:val="nil"/>
              <w:right w:val="nil"/>
            </w:tcBorders>
            <w:shd w:val="clear" w:color="auto" w:fill="auto"/>
            <w:noWrap/>
            <w:vAlign w:val="center"/>
            <w:hideMark/>
          </w:tcPr>
          <w:p w14:paraId="5D36F01C"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0.769 (0.661 - 0.893)</w:t>
            </w:r>
          </w:p>
        </w:tc>
        <w:tc>
          <w:tcPr>
            <w:tcW w:w="2265" w:type="dxa"/>
            <w:tcBorders>
              <w:top w:val="nil"/>
              <w:left w:val="nil"/>
              <w:bottom w:val="nil"/>
              <w:right w:val="nil"/>
            </w:tcBorders>
            <w:shd w:val="clear" w:color="auto" w:fill="auto"/>
            <w:noWrap/>
            <w:vAlign w:val="center"/>
            <w:hideMark/>
          </w:tcPr>
          <w:p w14:paraId="1FA65364"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0.809 (0.572 - 1.143)</w:t>
            </w:r>
          </w:p>
        </w:tc>
      </w:tr>
      <w:tr w:rsidR="00956D71" w:rsidRPr="00956D71" w14:paraId="66AD6499" w14:textId="77777777" w:rsidTr="00956D71">
        <w:trPr>
          <w:trHeight w:val="278"/>
        </w:trPr>
        <w:tc>
          <w:tcPr>
            <w:tcW w:w="2970" w:type="dxa"/>
            <w:tcBorders>
              <w:top w:val="nil"/>
              <w:left w:val="nil"/>
              <w:bottom w:val="nil"/>
              <w:right w:val="nil"/>
            </w:tcBorders>
            <w:shd w:val="clear" w:color="000000" w:fill="FFFFFF"/>
            <w:noWrap/>
            <w:vAlign w:val="center"/>
            <w:hideMark/>
          </w:tcPr>
          <w:p w14:paraId="24B5F01E"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Military</w:t>
            </w:r>
          </w:p>
        </w:tc>
        <w:tc>
          <w:tcPr>
            <w:tcW w:w="2527" w:type="dxa"/>
            <w:tcBorders>
              <w:top w:val="nil"/>
              <w:left w:val="nil"/>
              <w:bottom w:val="nil"/>
              <w:right w:val="nil"/>
            </w:tcBorders>
            <w:shd w:val="clear" w:color="000000" w:fill="FFFFFF"/>
            <w:noWrap/>
            <w:vAlign w:val="center"/>
            <w:hideMark/>
          </w:tcPr>
          <w:p w14:paraId="72C97EEB"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0.960 (0.798 - 1.153)</w:t>
            </w:r>
          </w:p>
        </w:tc>
        <w:tc>
          <w:tcPr>
            <w:tcW w:w="2750" w:type="dxa"/>
            <w:tcBorders>
              <w:top w:val="nil"/>
              <w:left w:val="nil"/>
              <w:bottom w:val="nil"/>
              <w:right w:val="nil"/>
            </w:tcBorders>
            <w:shd w:val="clear" w:color="auto" w:fill="auto"/>
            <w:noWrap/>
            <w:vAlign w:val="center"/>
            <w:hideMark/>
          </w:tcPr>
          <w:p w14:paraId="3716FD46"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0.960 (0.790 - 1.168)</w:t>
            </w:r>
          </w:p>
        </w:tc>
        <w:tc>
          <w:tcPr>
            <w:tcW w:w="2265" w:type="dxa"/>
            <w:tcBorders>
              <w:top w:val="nil"/>
              <w:left w:val="nil"/>
              <w:bottom w:val="nil"/>
              <w:right w:val="nil"/>
            </w:tcBorders>
            <w:shd w:val="clear" w:color="auto" w:fill="auto"/>
            <w:noWrap/>
            <w:vAlign w:val="center"/>
            <w:hideMark/>
          </w:tcPr>
          <w:p w14:paraId="07FF42AC"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0.984 (0.624 - 1.554)</w:t>
            </w:r>
          </w:p>
        </w:tc>
      </w:tr>
      <w:tr w:rsidR="00956D71" w:rsidRPr="00956D71" w14:paraId="1A6963EE" w14:textId="77777777" w:rsidTr="00956D71">
        <w:trPr>
          <w:trHeight w:val="278"/>
        </w:trPr>
        <w:tc>
          <w:tcPr>
            <w:tcW w:w="2970" w:type="dxa"/>
            <w:tcBorders>
              <w:top w:val="nil"/>
              <w:left w:val="nil"/>
              <w:bottom w:val="nil"/>
              <w:right w:val="nil"/>
            </w:tcBorders>
            <w:shd w:val="clear" w:color="000000" w:fill="FFFFFF"/>
            <w:noWrap/>
            <w:vAlign w:val="center"/>
            <w:hideMark/>
          </w:tcPr>
          <w:p w14:paraId="24F9308E"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Medicare</w:t>
            </w:r>
          </w:p>
        </w:tc>
        <w:tc>
          <w:tcPr>
            <w:tcW w:w="2527" w:type="dxa"/>
            <w:tcBorders>
              <w:top w:val="nil"/>
              <w:left w:val="nil"/>
              <w:bottom w:val="nil"/>
              <w:right w:val="nil"/>
            </w:tcBorders>
            <w:shd w:val="clear" w:color="000000" w:fill="FFFFFF"/>
            <w:noWrap/>
            <w:vAlign w:val="center"/>
            <w:hideMark/>
          </w:tcPr>
          <w:p w14:paraId="06C86B7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0.843 (0.730 - 0.974)</w:t>
            </w:r>
          </w:p>
        </w:tc>
        <w:tc>
          <w:tcPr>
            <w:tcW w:w="2750" w:type="dxa"/>
            <w:tcBorders>
              <w:top w:val="nil"/>
              <w:left w:val="nil"/>
              <w:bottom w:val="nil"/>
              <w:right w:val="nil"/>
            </w:tcBorders>
            <w:shd w:val="clear" w:color="auto" w:fill="auto"/>
            <w:noWrap/>
            <w:vAlign w:val="center"/>
            <w:hideMark/>
          </w:tcPr>
          <w:p w14:paraId="51CE75D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0.832 (0.712 - 0.973)</w:t>
            </w:r>
          </w:p>
        </w:tc>
        <w:tc>
          <w:tcPr>
            <w:tcW w:w="2265" w:type="dxa"/>
            <w:tcBorders>
              <w:top w:val="nil"/>
              <w:left w:val="nil"/>
              <w:bottom w:val="nil"/>
              <w:right w:val="nil"/>
            </w:tcBorders>
            <w:shd w:val="clear" w:color="auto" w:fill="auto"/>
            <w:noWrap/>
            <w:vAlign w:val="center"/>
            <w:hideMark/>
          </w:tcPr>
          <w:p w14:paraId="788B7DE3"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0.882 (0.602 - 1.294)</w:t>
            </w:r>
          </w:p>
        </w:tc>
      </w:tr>
      <w:tr w:rsidR="00956D71" w:rsidRPr="00956D71" w14:paraId="756CEDD8" w14:textId="77777777" w:rsidTr="00956D71">
        <w:trPr>
          <w:trHeight w:val="278"/>
        </w:trPr>
        <w:tc>
          <w:tcPr>
            <w:tcW w:w="2970" w:type="dxa"/>
            <w:tcBorders>
              <w:top w:val="nil"/>
              <w:left w:val="nil"/>
              <w:bottom w:val="nil"/>
              <w:right w:val="nil"/>
            </w:tcBorders>
            <w:shd w:val="clear" w:color="000000" w:fill="FFFFFF"/>
            <w:noWrap/>
            <w:vAlign w:val="center"/>
            <w:hideMark/>
          </w:tcPr>
          <w:p w14:paraId="582B5BAE"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Other</w:t>
            </w:r>
          </w:p>
        </w:tc>
        <w:tc>
          <w:tcPr>
            <w:tcW w:w="2527" w:type="dxa"/>
            <w:tcBorders>
              <w:top w:val="nil"/>
              <w:left w:val="nil"/>
              <w:bottom w:val="nil"/>
              <w:right w:val="nil"/>
            </w:tcBorders>
            <w:shd w:val="clear" w:color="000000" w:fill="FFFFFF"/>
            <w:noWrap/>
            <w:vAlign w:val="center"/>
            <w:hideMark/>
          </w:tcPr>
          <w:p w14:paraId="12690139"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0.783 (0.486 - 1.261)</w:t>
            </w:r>
          </w:p>
        </w:tc>
        <w:tc>
          <w:tcPr>
            <w:tcW w:w="2750" w:type="dxa"/>
            <w:tcBorders>
              <w:top w:val="nil"/>
              <w:left w:val="nil"/>
              <w:bottom w:val="nil"/>
              <w:right w:val="nil"/>
            </w:tcBorders>
            <w:shd w:val="clear" w:color="auto" w:fill="auto"/>
            <w:noWrap/>
            <w:vAlign w:val="center"/>
            <w:hideMark/>
          </w:tcPr>
          <w:p w14:paraId="6160A77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0.751 (0.460 - 1.226)</w:t>
            </w:r>
          </w:p>
        </w:tc>
        <w:tc>
          <w:tcPr>
            <w:tcW w:w="2265" w:type="dxa"/>
            <w:tcBorders>
              <w:top w:val="nil"/>
              <w:left w:val="nil"/>
              <w:bottom w:val="nil"/>
              <w:right w:val="nil"/>
            </w:tcBorders>
            <w:shd w:val="clear" w:color="auto" w:fill="auto"/>
            <w:noWrap/>
            <w:vAlign w:val="center"/>
            <w:hideMark/>
          </w:tcPr>
          <w:p w14:paraId="54059689"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0.911 (0.201 - 4.124)</w:t>
            </w:r>
          </w:p>
        </w:tc>
      </w:tr>
      <w:tr w:rsidR="00956D71" w:rsidRPr="00956D71" w14:paraId="49919A8A" w14:textId="77777777" w:rsidTr="00956D71">
        <w:trPr>
          <w:trHeight w:val="278"/>
        </w:trPr>
        <w:tc>
          <w:tcPr>
            <w:tcW w:w="2970" w:type="dxa"/>
            <w:tcBorders>
              <w:top w:val="nil"/>
              <w:left w:val="nil"/>
              <w:bottom w:val="nil"/>
              <w:right w:val="nil"/>
            </w:tcBorders>
            <w:shd w:val="clear" w:color="000000" w:fill="FFFFFF"/>
            <w:noWrap/>
            <w:vAlign w:val="center"/>
            <w:hideMark/>
          </w:tcPr>
          <w:p w14:paraId="6EED5CC5"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Black</w:t>
            </w:r>
          </w:p>
        </w:tc>
        <w:tc>
          <w:tcPr>
            <w:tcW w:w="2527" w:type="dxa"/>
            <w:tcBorders>
              <w:top w:val="nil"/>
              <w:left w:val="nil"/>
              <w:bottom w:val="nil"/>
              <w:right w:val="nil"/>
            </w:tcBorders>
            <w:shd w:val="clear" w:color="000000" w:fill="FFFFFF"/>
            <w:noWrap/>
            <w:vAlign w:val="center"/>
            <w:hideMark/>
          </w:tcPr>
          <w:p w14:paraId="230CE19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1.155 (1.078 - 1.237)</w:t>
            </w:r>
          </w:p>
        </w:tc>
        <w:tc>
          <w:tcPr>
            <w:tcW w:w="2750" w:type="dxa"/>
            <w:tcBorders>
              <w:top w:val="nil"/>
              <w:left w:val="nil"/>
              <w:bottom w:val="nil"/>
              <w:right w:val="nil"/>
            </w:tcBorders>
            <w:shd w:val="clear" w:color="auto" w:fill="auto"/>
            <w:noWrap/>
            <w:vAlign w:val="center"/>
            <w:hideMark/>
          </w:tcPr>
          <w:p w14:paraId="4037003F"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1.164 (1.083 - 1.252)</w:t>
            </w:r>
          </w:p>
        </w:tc>
        <w:tc>
          <w:tcPr>
            <w:tcW w:w="2265" w:type="dxa"/>
            <w:tcBorders>
              <w:top w:val="nil"/>
              <w:left w:val="nil"/>
              <w:bottom w:val="nil"/>
              <w:right w:val="nil"/>
            </w:tcBorders>
            <w:shd w:val="clear" w:color="auto" w:fill="auto"/>
            <w:noWrap/>
            <w:vAlign w:val="center"/>
            <w:hideMark/>
          </w:tcPr>
          <w:p w14:paraId="1911590A"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1.108 (0.916 - 1.341)</w:t>
            </w:r>
          </w:p>
        </w:tc>
      </w:tr>
      <w:tr w:rsidR="00956D71" w:rsidRPr="00956D71" w14:paraId="789E3BCC" w14:textId="77777777" w:rsidTr="00956D71">
        <w:trPr>
          <w:trHeight w:val="278"/>
        </w:trPr>
        <w:tc>
          <w:tcPr>
            <w:tcW w:w="2970" w:type="dxa"/>
            <w:tcBorders>
              <w:top w:val="nil"/>
              <w:left w:val="nil"/>
              <w:bottom w:val="nil"/>
              <w:right w:val="nil"/>
            </w:tcBorders>
            <w:shd w:val="clear" w:color="000000" w:fill="FFFFFF"/>
            <w:noWrap/>
            <w:vAlign w:val="center"/>
            <w:hideMark/>
          </w:tcPr>
          <w:p w14:paraId="71E28C07"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Hispanic</w:t>
            </w:r>
          </w:p>
        </w:tc>
        <w:tc>
          <w:tcPr>
            <w:tcW w:w="2527" w:type="dxa"/>
            <w:tcBorders>
              <w:top w:val="nil"/>
              <w:left w:val="nil"/>
              <w:bottom w:val="nil"/>
              <w:right w:val="nil"/>
            </w:tcBorders>
            <w:shd w:val="clear" w:color="000000" w:fill="FFFFFF"/>
            <w:noWrap/>
            <w:vAlign w:val="center"/>
            <w:hideMark/>
          </w:tcPr>
          <w:p w14:paraId="1B22D7F7"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0.777 (0.707 - 0.854)</w:t>
            </w:r>
          </w:p>
        </w:tc>
        <w:tc>
          <w:tcPr>
            <w:tcW w:w="2750" w:type="dxa"/>
            <w:tcBorders>
              <w:top w:val="nil"/>
              <w:left w:val="nil"/>
              <w:bottom w:val="nil"/>
              <w:right w:val="nil"/>
            </w:tcBorders>
            <w:shd w:val="clear" w:color="auto" w:fill="auto"/>
            <w:noWrap/>
            <w:vAlign w:val="center"/>
            <w:hideMark/>
          </w:tcPr>
          <w:p w14:paraId="22C3D61B"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0.754 (0.679 - 0.836)</w:t>
            </w:r>
          </w:p>
        </w:tc>
        <w:tc>
          <w:tcPr>
            <w:tcW w:w="2265" w:type="dxa"/>
            <w:tcBorders>
              <w:top w:val="nil"/>
              <w:left w:val="nil"/>
              <w:bottom w:val="nil"/>
              <w:right w:val="nil"/>
            </w:tcBorders>
            <w:shd w:val="clear" w:color="auto" w:fill="auto"/>
            <w:noWrap/>
            <w:vAlign w:val="center"/>
            <w:hideMark/>
          </w:tcPr>
          <w:p w14:paraId="4DF98633"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0.955 (0.768 - 1.188)</w:t>
            </w:r>
          </w:p>
        </w:tc>
      </w:tr>
      <w:tr w:rsidR="00956D71" w:rsidRPr="00956D71" w14:paraId="7893A67E" w14:textId="77777777" w:rsidTr="00956D71">
        <w:trPr>
          <w:trHeight w:val="278"/>
        </w:trPr>
        <w:tc>
          <w:tcPr>
            <w:tcW w:w="2970" w:type="dxa"/>
            <w:tcBorders>
              <w:top w:val="nil"/>
              <w:left w:val="nil"/>
              <w:bottom w:val="nil"/>
              <w:right w:val="nil"/>
            </w:tcBorders>
            <w:shd w:val="clear" w:color="000000" w:fill="FFFFFF"/>
            <w:noWrap/>
            <w:vAlign w:val="center"/>
            <w:hideMark/>
          </w:tcPr>
          <w:p w14:paraId="6969092D"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American Indian/Alaskan Native</w:t>
            </w:r>
          </w:p>
        </w:tc>
        <w:tc>
          <w:tcPr>
            <w:tcW w:w="2527" w:type="dxa"/>
            <w:tcBorders>
              <w:top w:val="nil"/>
              <w:left w:val="nil"/>
              <w:bottom w:val="nil"/>
              <w:right w:val="nil"/>
            </w:tcBorders>
            <w:shd w:val="clear" w:color="000000" w:fill="FFFFFF"/>
            <w:noWrap/>
            <w:vAlign w:val="center"/>
            <w:hideMark/>
          </w:tcPr>
          <w:p w14:paraId="7D91FE27"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1.331 (0.910 - 1.947)</w:t>
            </w:r>
          </w:p>
        </w:tc>
        <w:tc>
          <w:tcPr>
            <w:tcW w:w="2750" w:type="dxa"/>
            <w:tcBorders>
              <w:top w:val="nil"/>
              <w:left w:val="nil"/>
              <w:bottom w:val="nil"/>
              <w:right w:val="nil"/>
            </w:tcBorders>
            <w:shd w:val="clear" w:color="auto" w:fill="auto"/>
            <w:noWrap/>
            <w:vAlign w:val="center"/>
            <w:hideMark/>
          </w:tcPr>
          <w:p w14:paraId="64D01334"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1.417 (0.967 - 2.076)</w:t>
            </w:r>
          </w:p>
        </w:tc>
        <w:tc>
          <w:tcPr>
            <w:tcW w:w="2265" w:type="dxa"/>
            <w:tcBorders>
              <w:top w:val="nil"/>
              <w:left w:val="nil"/>
              <w:bottom w:val="nil"/>
              <w:right w:val="nil"/>
            </w:tcBorders>
            <w:shd w:val="clear" w:color="auto" w:fill="auto"/>
            <w:noWrap/>
            <w:vAlign w:val="center"/>
            <w:hideMark/>
          </w:tcPr>
          <w:p w14:paraId="1D7DA79B"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0.737 (0.281 - 1.934)</w:t>
            </w:r>
          </w:p>
        </w:tc>
      </w:tr>
      <w:tr w:rsidR="00956D71" w:rsidRPr="00956D71" w14:paraId="0838272C" w14:textId="77777777" w:rsidTr="00956D71">
        <w:trPr>
          <w:trHeight w:val="278"/>
        </w:trPr>
        <w:tc>
          <w:tcPr>
            <w:tcW w:w="2970" w:type="dxa"/>
            <w:tcBorders>
              <w:top w:val="nil"/>
              <w:left w:val="nil"/>
              <w:bottom w:val="nil"/>
              <w:right w:val="nil"/>
            </w:tcBorders>
            <w:shd w:val="clear" w:color="000000" w:fill="FFFFFF"/>
            <w:noWrap/>
            <w:vAlign w:val="center"/>
            <w:hideMark/>
          </w:tcPr>
          <w:p w14:paraId="53673106"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Asian</w:t>
            </w:r>
          </w:p>
        </w:tc>
        <w:tc>
          <w:tcPr>
            <w:tcW w:w="2527" w:type="dxa"/>
            <w:tcBorders>
              <w:top w:val="nil"/>
              <w:left w:val="nil"/>
              <w:bottom w:val="nil"/>
              <w:right w:val="nil"/>
            </w:tcBorders>
            <w:shd w:val="clear" w:color="000000" w:fill="FFFFFF"/>
            <w:noWrap/>
            <w:vAlign w:val="center"/>
            <w:hideMark/>
          </w:tcPr>
          <w:p w14:paraId="38D099C2"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0.720 (0.605 - 0.857)</w:t>
            </w:r>
          </w:p>
        </w:tc>
        <w:tc>
          <w:tcPr>
            <w:tcW w:w="2750" w:type="dxa"/>
            <w:tcBorders>
              <w:top w:val="nil"/>
              <w:left w:val="nil"/>
              <w:bottom w:val="nil"/>
              <w:right w:val="nil"/>
            </w:tcBorders>
            <w:shd w:val="clear" w:color="auto" w:fill="auto"/>
            <w:noWrap/>
            <w:vAlign w:val="center"/>
            <w:hideMark/>
          </w:tcPr>
          <w:p w14:paraId="35A7748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0.742 (0.609 - 0.903)</w:t>
            </w:r>
          </w:p>
        </w:tc>
        <w:tc>
          <w:tcPr>
            <w:tcW w:w="2265" w:type="dxa"/>
            <w:tcBorders>
              <w:top w:val="nil"/>
              <w:left w:val="nil"/>
              <w:bottom w:val="nil"/>
              <w:right w:val="nil"/>
            </w:tcBorders>
            <w:shd w:val="clear" w:color="auto" w:fill="auto"/>
            <w:noWrap/>
            <w:vAlign w:val="center"/>
            <w:hideMark/>
          </w:tcPr>
          <w:p w14:paraId="742D483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0.676 (0.456 - 1.000)</w:t>
            </w:r>
          </w:p>
        </w:tc>
      </w:tr>
      <w:tr w:rsidR="00956D71" w:rsidRPr="00956D71" w14:paraId="596BC8B8" w14:textId="77777777" w:rsidTr="00956D71">
        <w:trPr>
          <w:trHeight w:val="278"/>
        </w:trPr>
        <w:tc>
          <w:tcPr>
            <w:tcW w:w="2970" w:type="dxa"/>
            <w:tcBorders>
              <w:top w:val="nil"/>
              <w:left w:val="nil"/>
              <w:bottom w:val="nil"/>
              <w:right w:val="nil"/>
            </w:tcBorders>
            <w:shd w:val="clear" w:color="000000" w:fill="FFFFFF"/>
            <w:noWrap/>
            <w:vAlign w:val="center"/>
            <w:hideMark/>
          </w:tcPr>
          <w:p w14:paraId="6D4377A8"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Other</w:t>
            </w:r>
          </w:p>
        </w:tc>
        <w:tc>
          <w:tcPr>
            <w:tcW w:w="2527" w:type="dxa"/>
            <w:tcBorders>
              <w:top w:val="nil"/>
              <w:left w:val="nil"/>
              <w:bottom w:val="nil"/>
              <w:right w:val="nil"/>
            </w:tcBorders>
            <w:shd w:val="clear" w:color="000000" w:fill="FFFFFF"/>
            <w:noWrap/>
            <w:vAlign w:val="center"/>
            <w:hideMark/>
          </w:tcPr>
          <w:p w14:paraId="50525C7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0.675 (0.369 - 1.235)</w:t>
            </w:r>
          </w:p>
        </w:tc>
        <w:tc>
          <w:tcPr>
            <w:tcW w:w="2750" w:type="dxa"/>
            <w:tcBorders>
              <w:top w:val="nil"/>
              <w:left w:val="nil"/>
              <w:bottom w:val="nil"/>
              <w:right w:val="nil"/>
            </w:tcBorders>
            <w:shd w:val="clear" w:color="000000" w:fill="FFFFFF"/>
            <w:noWrap/>
            <w:vAlign w:val="center"/>
            <w:hideMark/>
          </w:tcPr>
          <w:p w14:paraId="02B24BED"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0.416 (0.203 - 0.851)</w:t>
            </w:r>
          </w:p>
        </w:tc>
        <w:tc>
          <w:tcPr>
            <w:tcW w:w="2265" w:type="dxa"/>
            <w:tcBorders>
              <w:top w:val="nil"/>
              <w:left w:val="nil"/>
              <w:bottom w:val="nil"/>
              <w:right w:val="nil"/>
            </w:tcBorders>
            <w:shd w:val="clear" w:color="000000" w:fill="FFFFFF"/>
            <w:noWrap/>
            <w:vAlign w:val="center"/>
            <w:hideMark/>
          </w:tcPr>
          <w:p w14:paraId="0D177EE5"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2.593 (0.996 - 6.751)</w:t>
            </w:r>
          </w:p>
        </w:tc>
      </w:tr>
    </w:tbl>
    <w:p w14:paraId="4E7229AA" w14:textId="77777777" w:rsidR="00247F30" w:rsidRDefault="00247F30" w:rsidP="008E6B8B">
      <w:pPr>
        <w:spacing w:line="240" w:lineRule="auto"/>
        <w:rPr>
          <w:rFonts w:ascii="Times New Roman" w:hAnsi="Times New Roman" w:cs="Times New Roman"/>
          <w:sz w:val="24"/>
          <w:szCs w:val="24"/>
        </w:rPr>
      </w:pPr>
    </w:p>
    <w:p w14:paraId="4DEADCB5" w14:textId="7E4A6494" w:rsidR="007C68E9" w:rsidRDefault="007C68E9">
      <w:pPr>
        <w:rPr>
          <w:rFonts w:ascii="Times New Roman" w:hAnsi="Times New Roman" w:cs="Times New Roman"/>
          <w:sz w:val="24"/>
          <w:szCs w:val="24"/>
        </w:rPr>
      </w:pPr>
      <w:r>
        <w:rPr>
          <w:rFonts w:ascii="Times New Roman" w:hAnsi="Times New Roman" w:cs="Times New Roman"/>
          <w:sz w:val="24"/>
          <w:szCs w:val="24"/>
        </w:rPr>
        <w:br w:type="page"/>
      </w:r>
    </w:p>
    <w:p w14:paraId="07A78D64" w14:textId="45A2B816" w:rsidR="007C68E9" w:rsidRDefault="007C68E9" w:rsidP="007C68E9">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7</w:t>
      </w:r>
      <w:r w:rsidRPr="002D401E">
        <w:rPr>
          <w:rFonts w:ascii="Times New Roman" w:hAnsi="Times New Roman" w:cs="Times New Roman"/>
          <w:b/>
          <w:bCs/>
          <w:sz w:val="24"/>
          <w:szCs w:val="24"/>
        </w:rPr>
        <w:t>.</w:t>
      </w:r>
      <w:r>
        <w:rPr>
          <w:rFonts w:ascii="Times New Roman" w:hAnsi="Times New Roman" w:cs="Times New Roman"/>
          <w:sz w:val="24"/>
          <w:szCs w:val="24"/>
        </w:rPr>
        <w:t xml:space="preserve"> </w:t>
      </w:r>
      <w:r w:rsidR="00D63EC7">
        <w:rPr>
          <w:rFonts w:ascii="Times New Roman" w:hAnsi="Times New Roman" w:cs="Times New Roman"/>
          <w:sz w:val="24"/>
          <w:szCs w:val="24"/>
        </w:rPr>
        <w:t>Association of CRN and all-cause and disease-specific mortality among National Health Interview Survey (2000- 2014) participants with diabetes, cardiovascular disease, and/or hypertension</w:t>
      </w:r>
      <w:r w:rsidR="005416C2">
        <w:rPr>
          <w:rFonts w:ascii="Times New Roman" w:hAnsi="Times New Roman" w:cs="Times New Roman"/>
          <w:sz w:val="24"/>
          <w:szCs w:val="24"/>
        </w:rPr>
        <w:t xml:space="preserve"> after excluding potentially influential cases.</w:t>
      </w:r>
    </w:p>
    <w:tbl>
      <w:tblPr>
        <w:tblW w:w="13540" w:type="dxa"/>
        <w:tblLook w:val="04A0" w:firstRow="1" w:lastRow="0" w:firstColumn="1" w:lastColumn="0" w:noHBand="0" w:noVBand="1"/>
      </w:tblPr>
      <w:tblGrid>
        <w:gridCol w:w="1720"/>
        <w:gridCol w:w="1540"/>
        <w:gridCol w:w="1110"/>
        <w:gridCol w:w="1841"/>
        <w:gridCol w:w="1889"/>
        <w:gridCol w:w="500"/>
        <w:gridCol w:w="1210"/>
        <w:gridCol w:w="110"/>
        <w:gridCol w:w="1720"/>
        <w:gridCol w:w="1900"/>
      </w:tblGrid>
      <w:tr w:rsidR="00E46867" w:rsidRPr="00E46867" w14:paraId="4F06DCD5" w14:textId="77777777" w:rsidTr="00B709BA">
        <w:trPr>
          <w:trHeight w:val="20"/>
        </w:trPr>
        <w:tc>
          <w:tcPr>
            <w:tcW w:w="1720" w:type="dxa"/>
            <w:tcBorders>
              <w:top w:val="nil"/>
              <w:left w:val="nil"/>
              <w:bottom w:val="nil"/>
              <w:right w:val="nil"/>
            </w:tcBorders>
            <w:shd w:val="clear" w:color="auto" w:fill="auto"/>
            <w:noWrap/>
            <w:vAlign w:val="bottom"/>
            <w:hideMark/>
          </w:tcPr>
          <w:p w14:paraId="10CB629F" w14:textId="77777777" w:rsidR="00E46867" w:rsidRPr="00E46867" w:rsidRDefault="00E46867" w:rsidP="00E46867">
            <w:pPr>
              <w:spacing w:after="0" w:line="240" w:lineRule="auto"/>
              <w:rPr>
                <w:rFonts w:ascii="Times New Roman" w:eastAsia="Times New Roman" w:hAnsi="Times New Roman" w:cs="Times New Roman"/>
                <w:sz w:val="24"/>
                <w:szCs w:val="24"/>
              </w:rPr>
            </w:pPr>
          </w:p>
        </w:tc>
        <w:tc>
          <w:tcPr>
            <w:tcW w:w="1540" w:type="dxa"/>
            <w:tcBorders>
              <w:top w:val="nil"/>
              <w:left w:val="nil"/>
              <w:bottom w:val="nil"/>
              <w:right w:val="nil"/>
            </w:tcBorders>
            <w:shd w:val="clear" w:color="auto" w:fill="auto"/>
            <w:noWrap/>
            <w:vAlign w:val="bottom"/>
            <w:hideMark/>
          </w:tcPr>
          <w:p w14:paraId="65933158"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4840" w:type="dxa"/>
            <w:gridSpan w:val="3"/>
            <w:tcBorders>
              <w:top w:val="nil"/>
              <w:left w:val="nil"/>
              <w:bottom w:val="single" w:sz="4" w:space="0" w:color="auto"/>
              <w:right w:val="nil"/>
            </w:tcBorders>
            <w:shd w:val="clear" w:color="auto" w:fill="auto"/>
            <w:noWrap/>
            <w:vAlign w:val="bottom"/>
            <w:hideMark/>
          </w:tcPr>
          <w:p w14:paraId="5AD8F707"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All-Cause Mortality</w:t>
            </w:r>
          </w:p>
        </w:tc>
        <w:tc>
          <w:tcPr>
            <w:tcW w:w="500" w:type="dxa"/>
            <w:tcBorders>
              <w:top w:val="nil"/>
              <w:left w:val="nil"/>
              <w:bottom w:val="nil"/>
              <w:right w:val="nil"/>
            </w:tcBorders>
            <w:shd w:val="clear" w:color="auto" w:fill="auto"/>
            <w:noWrap/>
            <w:vAlign w:val="bottom"/>
            <w:hideMark/>
          </w:tcPr>
          <w:p w14:paraId="50899D43"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4940" w:type="dxa"/>
            <w:gridSpan w:val="4"/>
            <w:tcBorders>
              <w:top w:val="nil"/>
              <w:left w:val="nil"/>
              <w:bottom w:val="single" w:sz="4" w:space="0" w:color="auto"/>
              <w:right w:val="nil"/>
            </w:tcBorders>
            <w:shd w:val="clear" w:color="auto" w:fill="auto"/>
            <w:noWrap/>
            <w:vAlign w:val="bottom"/>
            <w:hideMark/>
          </w:tcPr>
          <w:p w14:paraId="4A62E563"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Disease Specific Mortality</w:t>
            </w:r>
          </w:p>
        </w:tc>
      </w:tr>
      <w:tr w:rsidR="00E46867" w:rsidRPr="00E46867" w14:paraId="5ACE060B" w14:textId="77777777" w:rsidTr="00B709BA">
        <w:trPr>
          <w:trHeight w:val="20"/>
        </w:trPr>
        <w:tc>
          <w:tcPr>
            <w:tcW w:w="1720" w:type="dxa"/>
            <w:tcBorders>
              <w:top w:val="nil"/>
              <w:left w:val="nil"/>
              <w:bottom w:val="nil"/>
              <w:right w:val="nil"/>
            </w:tcBorders>
            <w:shd w:val="clear" w:color="auto" w:fill="auto"/>
            <w:noWrap/>
            <w:vAlign w:val="bottom"/>
            <w:hideMark/>
          </w:tcPr>
          <w:p w14:paraId="5552B75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540" w:type="dxa"/>
            <w:tcBorders>
              <w:top w:val="nil"/>
              <w:left w:val="nil"/>
              <w:bottom w:val="nil"/>
              <w:right w:val="nil"/>
            </w:tcBorders>
            <w:shd w:val="clear" w:color="auto" w:fill="auto"/>
            <w:vAlign w:val="bottom"/>
            <w:hideMark/>
          </w:tcPr>
          <w:p w14:paraId="61513869"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Follow-Up Time, Weeks Median (IQR)</w:t>
            </w:r>
          </w:p>
        </w:tc>
        <w:tc>
          <w:tcPr>
            <w:tcW w:w="1110" w:type="dxa"/>
            <w:tcBorders>
              <w:top w:val="nil"/>
              <w:left w:val="nil"/>
              <w:bottom w:val="nil"/>
              <w:right w:val="nil"/>
            </w:tcBorders>
            <w:shd w:val="clear" w:color="auto" w:fill="auto"/>
            <w:noWrap/>
            <w:vAlign w:val="bottom"/>
            <w:hideMark/>
          </w:tcPr>
          <w:p w14:paraId="03EDF4E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Died: N (%)</w:t>
            </w:r>
          </w:p>
        </w:tc>
        <w:tc>
          <w:tcPr>
            <w:tcW w:w="1841" w:type="dxa"/>
            <w:tcBorders>
              <w:top w:val="nil"/>
              <w:left w:val="nil"/>
              <w:bottom w:val="nil"/>
              <w:right w:val="nil"/>
            </w:tcBorders>
            <w:shd w:val="clear" w:color="auto" w:fill="auto"/>
            <w:vAlign w:val="bottom"/>
            <w:hideMark/>
          </w:tcPr>
          <w:p w14:paraId="5AD8225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1: HR (95% CI)</w:t>
            </w:r>
            <w:r w:rsidRPr="00E46867">
              <w:rPr>
                <w:rFonts w:ascii="Times New Roman" w:eastAsia="Times New Roman" w:hAnsi="Times New Roman" w:cs="Times New Roman"/>
                <w:color w:val="000000"/>
                <w:sz w:val="16"/>
                <w:szCs w:val="16"/>
                <w:vertAlign w:val="superscript"/>
              </w:rPr>
              <w:t>1</w:t>
            </w:r>
          </w:p>
        </w:tc>
        <w:tc>
          <w:tcPr>
            <w:tcW w:w="1889" w:type="dxa"/>
            <w:tcBorders>
              <w:top w:val="nil"/>
              <w:left w:val="nil"/>
              <w:bottom w:val="nil"/>
              <w:right w:val="nil"/>
            </w:tcBorders>
            <w:shd w:val="clear" w:color="auto" w:fill="auto"/>
            <w:vAlign w:val="bottom"/>
            <w:hideMark/>
          </w:tcPr>
          <w:p w14:paraId="30A981AD" w14:textId="368749DA"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2: HR (95% CI)</w:t>
            </w:r>
            <w:r w:rsidR="00F5166A">
              <w:rPr>
                <w:rFonts w:ascii="Times New Roman" w:eastAsia="Times New Roman" w:hAnsi="Times New Roman" w:cs="Times New Roman"/>
                <w:color w:val="000000"/>
                <w:sz w:val="16"/>
                <w:szCs w:val="16"/>
                <w:vertAlign w:val="superscript"/>
              </w:rPr>
              <w:t>2</w:t>
            </w:r>
          </w:p>
        </w:tc>
        <w:tc>
          <w:tcPr>
            <w:tcW w:w="500" w:type="dxa"/>
            <w:tcBorders>
              <w:top w:val="nil"/>
              <w:left w:val="nil"/>
              <w:bottom w:val="nil"/>
              <w:right w:val="nil"/>
            </w:tcBorders>
            <w:shd w:val="clear" w:color="auto" w:fill="auto"/>
            <w:noWrap/>
            <w:vAlign w:val="bottom"/>
            <w:hideMark/>
          </w:tcPr>
          <w:p w14:paraId="71E0942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210" w:type="dxa"/>
            <w:tcBorders>
              <w:top w:val="nil"/>
              <w:left w:val="nil"/>
              <w:bottom w:val="nil"/>
              <w:right w:val="nil"/>
            </w:tcBorders>
            <w:shd w:val="clear" w:color="auto" w:fill="auto"/>
            <w:noWrap/>
            <w:vAlign w:val="bottom"/>
            <w:hideMark/>
          </w:tcPr>
          <w:p w14:paraId="4FA16361"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Died: N (%)</w:t>
            </w:r>
          </w:p>
        </w:tc>
        <w:tc>
          <w:tcPr>
            <w:tcW w:w="1830" w:type="dxa"/>
            <w:gridSpan w:val="2"/>
            <w:tcBorders>
              <w:top w:val="nil"/>
              <w:left w:val="nil"/>
              <w:bottom w:val="nil"/>
              <w:right w:val="nil"/>
            </w:tcBorders>
            <w:shd w:val="clear" w:color="auto" w:fill="auto"/>
            <w:vAlign w:val="bottom"/>
            <w:hideMark/>
          </w:tcPr>
          <w:p w14:paraId="7D6E62C4"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1: HR (95% CI)</w:t>
            </w:r>
            <w:r w:rsidRPr="00E46867">
              <w:rPr>
                <w:rFonts w:ascii="Times New Roman" w:eastAsia="Times New Roman" w:hAnsi="Times New Roman" w:cs="Times New Roman"/>
                <w:color w:val="000000"/>
                <w:sz w:val="16"/>
                <w:szCs w:val="16"/>
                <w:vertAlign w:val="superscript"/>
              </w:rPr>
              <w:t>1</w:t>
            </w:r>
          </w:p>
        </w:tc>
        <w:tc>
          <w:tcPr>
            <w:tcW w:w="1900" w:type="dxa"/>
            <w:tcBorders>
              <w:top w:val="nil"/>
              <w:left w:val="nil"/>
              <w:bottom w:val="nil"/>
              <w:right w:val="nil"/>
            </w:tcBorders>
            <w:shd w:val="clear" w:color="auto" w:fill="auto"/>
            <w:vAlign w:val="bottom"/>
            <w:hideMark/>
          </w:tcPr>
          <w:p w14:paraId="0ECFF3F0" w14:textId="659ADF9E"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2: HR (95% CI)</w:t>
            </w:r>
            <w:r w:rsidR="00F5166A">
              <w:rPr>
                <w:rFonts w:ascii="Times New Roman" w:eastAsia="Times New Roman" w:hAnsi="Times New Roman" w:cs="Times New Roman"/>
                <w:color w:val="000000"/>
                <w:sz w:val="16"/>
                <w:szCs w:val="16"/>
                <w:vertAlign w:val="superscript"/>
              </w:rPr>
              <w:t>3</w:t>
            </w:r>
          </w:p>
        </w:tc>
      </w:tr>
      <w:tr w:rsidR="00E46867" w:rsidRPr="00E46867" w14:paraId="40FE593C" w14:textId="77777777" w:rsidTr="00B709BA">
        <w:trPr>
          <w:trHeight w:val="20"/>
        </w:trPr>
        <w:tc>
          <w:tcPr>
            <w:tcW w:w="1720" w:type="dxa"/>
            <w:tcBorders>
              <w:top w:val="nil"/>
              <w:left w:val="nil"/>
              <w:bottom w:val="single" w:sz="4" w:space="0" w:color="auto"/>
              <w:right w:val="nil"/>
            </w:tcBorders>
            <w:shd w:val="clear" w:color="auto" w:fill="auto"/>
            <w:noWrap/>
            <w:vAlign w:val="bottom"/>
            <w:hideMark/>
          </w:tcPr>
          <w:p w14:paraId="2CCAB541" w14:textId="77777777" w:rsidR="00E46867" w:rsidRPr="00E46867" w:rsidRDefault="00E46867" w:rsidP="00E46867">
            <w:pPr>
              <w:spacing w:after="0" w:line="240" w:lineRule="auto"/>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Full Sample</w:t>
            </w:r>
          </w:p>
        </w:tc>
        <w:tc>
          <w:tcPr>
            <w:tcW w:w="1540" w:type="dxa"/>
            <w:tcBorders>
              <w:top w:val="nil"/>
              <w:left w:val="nil"/>
              <w:bottom w:val="single" w:sz="4" w:space="0" w:color="auto"/>
              <w:right w:val="nil"/>
            </w:tcBorders>
            <w:shd w:val="clear" w:color="auto" w:fill="auto"/>
            <w:noWrap/>
            <w:vAlign w:val="bottom"/>
            <w:hideMark/>
          </w:tcPr>
          <w:p w14:paraId="77984F9C"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110" w:type="dxa"/>
            <w:tcBorders>
              <w:top w:val="nil"/>
              <w:left w:val="nil"/>
              <w:bottom w:val="single" w:sz="4" w:space="0" w:color="auto"/>
              <w:right w:val="nil"/>
            </w:tcBorders>
            <w:shd w:val="clear" w:color="auto" w:fill="auto"/>
            <w:noWrap/>
            <w:vAlign w:val="bottom"/>
            <w:hideMark/>
          </w:tcPr>
          <w:p w14:paraId="2932FB13"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41" w:type="dxa"/>
            <w:tcBorders>
              <w:top w:val="nil"/>
              <w:left w:val="nil"/>
              <w:bottom w:val="single" w:sz="4" w:space="0" w:color="auto"/>
              <w:right w:val="nil"/>
            </w:tcBorders>
            <w:shd w:val="clear" w:color="auto" w:fill="auto"/>
            <w:noWrap/>
            <w:vAlign w:val="bottom"/>
            <w:hideMark/>
          </w:tcPr>
          <w:p w14:paraId="23D6D4DB"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89" w:type="dxa"/>
            <w:tcBorders>
              <w:top w:val="nil"/>
              <w:left w:val="nil"/>
              <w:bottom w:val="single" w:sz="4" w:space="0" w:color="auto"/>
              <w:right w:val="nil"/>
            </w:tcBorders>
            <w:shd w:val="clear" w:color="auto" w:fill="auto"/>
            <w:noWrap/>
            <w:vAlign w:val="bottom"/>
            <w:hideMark/>
          </w:tcPr>
          <w:p w14:paraId="03B09DF1"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500" w:type="dxa"/>
            <w:tcBorders>
              <w:top w:val="nil"/>
              <w:left w:val="nil"/>
              <w:bottom w:val="single" w:sz="4" w:space="0" w:color="auto"/>
              <w:right w:val="nil"/>
            </w:tcBorders>
            <w:shd w:val="clear" w:color="auto" w:fill="auto"/>
            <w:noWrap/>
            <w:vAlign w:val="bottom"/>
            <w:hideMark/>
          </w:tcPr>
          <w:p w14:paraId="29A7EBDC"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210" w:type="dxa"/>
            <w:tcBorders>
              <w:top w:val="nil"/>
              <w:left w:val="nil"/>
              <w:bottom w:val="single" w:sz="4" w:space="0" w:color="auto"/>
              <w:right w:val="nil"/>
            </w:tcBorders>
            <w:shd w:val="clear" w:color="auto" w:fill="auto"/>
            <w:noWrap/>
            <w:vAlign w:val="bottom"/>
            <w:hideMark/>
          </w:tcPr>
          <w:p w14:paraId="2A103170"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30" w:type="dxa"/>
            <w:gridSpan w:val="2"/>
            <w:tcBorders>
              <w:top w:val="nil"/>
              <w:left w:val="nil"/>
              <w:bottom w:val="single" w:sz="4" w:space="0" w:color="auto"/>
              <w:right w:val="nil"/>
            </w:tcBorders>
            <w:shd w:val="clear" w:color="auto" w:fill="auto"/>
            <w:noWrap/>
            <w:vAlign w:val="bottom"/>
            <w:hideMark/>
          </w:tcPr>
          <w:p w14:paraId="4A455959"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900" w:type="dxa"/>
            <w:tcBorders>
              <w:top w:val="nil"/>
              <w:left w:val="nil"/>
              <w:bottom w:val="single" w:sz="4" w:space="0" w:color="auto"/>
              <w:right w:val="nil"/>
            </w:tcBorders>
            <w:shd w:val="clear" w:color="auto" w:fill="auto"/>
            <w:vAlign w:val="bottom"/>
            <w:hideMark/>
          </w:tcPr>
          <w:p w14:paraId="618185FE"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r>
      <w:tr w:rsidR="00E46867" w:rsidRPr="00E46867" w14:paraId="15BC0804" w14:textId="77777777" w:rsidTr="00B709BA">
        <w:trPr>
          <w:trHeight w:val="20"/>
        </w:trPr>
        <w:tc>
          <w:tcPr>
            <w:tcW w:w="1720" w:type="dxa"/>
            <w:tcBorders>
              <w:top w:val="nil"/>
              <w:left w:val="nil"/>
              <w:bottom w:val="nil"/>
              <w:right w:val="nil"/>
            </w:tcBorders>
            <w:shd w:val="clear" w:color="auto" w:fill="auto"/>
            <w:noWrap/>
            <w:vAlign w:val="bottom"/>
            <w:hideMark/>
          </w:tcPr>
          <w:p w14:paraId="78B22537"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654AA7B0"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295 (161 - 504)</w:t>
            </w:r>
          </w:p>
        </w:tc>
        <w:tc>
          <w:tcPr>
            <w:tcW w:w="1110" w:type="dxa"/>
            <w:tcBorders>
              <w:top w:val="nil"/>
              <w:left w:val="nil"/>
              <w:bottom w:val="nil"/>
              <w:right w:val="nil"/>
            </w:tcBorders>
            <w:shd w:val="clear" w:color="auto" w:fill="auto"/>
            <w:noWrap/>
            <w:vAlign w:val="bottom"/>
            <w:hideMark/>
          </w:tcPr>
          <w:p w14:paraId="7C0FFCC0" w14:textId="696F86ED"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8737 (23.5)</w:t>
            </w:r>
          </w:p>
        </w:tc>
        <w:tc>
          <w:tcPr>
            <w:tcW w:w="1841" w:type="dxa"/>
            <w:tcBorders>
              <w:top w:val="nil"/>
              <w:left w:val="nil"/>
              <w:bottom w:val="nil"/>
              <w:right w:val="nil"/>
            </w:tcBorders>
            <w:shd w:val="clear" w:color="auto" w:fill="auto"/>
            <w:noWrap/>
            <w:vAlign w:val="bottom"/>
            <w:hideMark/>
          </w:tcPr>
          <w:p w14:paraId="0C604E9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0.748 (0.686 - 0.815)</w:t>
            </w:r>
          </w:p>
        </w:tc>
        <w:tc>
          <w:tcPr>
            <w:tcW w:w="1889" w:type="dxa"/>
            <w:tcBorders>
              <w:top w:val="nil"/>
              <w:left w:val="nil"/>
              <w:bottom w:val="nil"/>
              <w:right w:val="nil"/>
            </w:tcBorders>
            <w:shd w:val="clear" w:color="auto" w:fill="auto"/>
            <w:noWrap/>
            <w:vAlign w:val="bottom"/>
            <w:hideMark/>
          </w:tcPr>
          <w:p w14:paraId="65B3754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1.182 (1.091 - 1.280)</w:t>
            </w:r>
          </w:p>
        </w:tc>
        <w:tc>
          <w:tcPr>
            <w:tcW w:w="500" w:type="dxa"/>
            <w:tcBorders>
              <w:top w:val="nil"/>
              <w:left w:val="nil"/>
              <w:bottom w:val="nil"/>
              <w:right w:val="nil"/>
            </w:tcBorders>
            <w:shd w:val="clear" w:color="auto" w:fill="auto"/>
            <w:noWrap/>
            <w:vAlign w:val="bottom"/>
            <w:hideMark/>
          </w:tcPr>
          <w:p w14:paraId="30A72C1D"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210" w:type="dxa"/>
            <w:tcBorders>
              <w:top w:val="nil"/>
              <w:left w:val="nil"/>
              <w:bottom w:val="nil"/>
              <w:right w:val="nil"/>
            </w:tcBorders>
            <w:shd w:val="clear" w:color="auto" w:fill="auto"/>
            <w:noWrap/>
            <w:vAlign w:val="bottom"/>
            <w:hideMark/>
          </w:tcPr>
          <w:p w14:paraId="18543006" w14:textId="21367175"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2882 (8.</w:t>
            </w:r>
            <w:r w:rsidR="009C13F4">
              <w:rPr>
                <w:rFonts w:ascii="Times New Roman" w:eastAsia="Times New Roman" w:hAnsi="Times New Roman" w:cs="Times New Roman"/>
                <w:color w:val="000000"/>
                <w:sz w:val="16"/>
                <w:szCs w:val="16"/>
              </w:rPr>
              <w:t>4</w:t>
            </w:r>
            <w:r w:rsidRPr="00E46867">
              <w:rPr>
                <w:rFonts w:ascii="Times New Roman" w:eastAsia="Times New Roman" w:hAnsi="Times New Roman" w:cs="Times New Roman"/>
                <w:color w:val="000000"/>
                <w:sz w:val="16"/>
                <w:szCs w:val="16"/>
              </w:rPr>
              <w:t>)</w:t>
            </w:r>
          </w:p>
        </w:tc>
        <w:tc>
          <w:tcPr>
            <w:tcW w:w="1830" w:type="dxa"/>
            <w:gridSpan w:val="2"/>
            <w:tcBorders>
              <w:top w:val="nil"/>
              <w:left w:val="nil"/>
              <w:bottom w:val="nil"/>
              <w:right w:val="nil"/>
            </w:tcBorders>
            <w:shd w:val="clear" w:color="auto" w:fill="auto"/>
            <w:noWrap/>
            <w:vAlign w:val="bottom"/>
            <w:hideMark/>
          </w:tcPr>
          <w:p w14:paraId="70C327B3"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0.750 (0.669 - 0.840)</w:t>
            </w:r>
          </w:p>
        </w:tc>
        <w:tc>
          <w:tcPr>
            <w:tcW w:w="1900" w:type="dxa"/>
            <w:tcBorders>
              <w:top w:val="nil"/>
              <w:left w:val="nil"/>
              <w:bottom w:val="nil"/>
              <w:right w:val="nil"/>
            </w:tcBorders>
            <w:shd w:val="clear" w:color="auto" w:fill="auto"/>
            <w:noWrap/>
            <w:vAlign w:val="bottom"/>
            <w:hideMark/>
          </w:tcPr>
          <w:p w14:paraId="09D6EFD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1.180 (1.045 - 1.331)</w:t>
            </w:r>
          </w:p>
        </w:tc>
      </w:tr>
      <w:tr w:rsidR="00E46867" w:rsidRPr="00E46867" w14:paraId="38949EF8" w14:textId="77777777" w:rsidTr="00B709BA">
        <w:trPr>
          <w:trHeight w:val="20"/>
        </w:trPr>
        <w:tc>
          <w:tcPr>
            <w:tcW w:w="1720" w:type="dxa"/>
            <w:tcBorders>
              <w:top w:val="nil"/>
              <w:left w:val="nil"/>
              <w:bottom w:val="nil"/>
              <w:right w:val="nil"/>
            </w:tcBorders>
            <w:shd w:val="clear" w:color="auto" w:fill="auto"/>
            <w:vAlign w:val="bottom"/>
            <w:hideMark/>
          </w:tcPr>
          <w:p w14:paraId="698C2D0F"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narrow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41A98DB6"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313 (165 - 539)</w:t>
            </w:r>
          </w:p>
        </w:tc>
        <w:tc>
          <w:tcPr>
            <w:tcW w:w="1110" w:type="dxa"/>
            <w:tcBorders>
              <w:top w:val="nil"/>
              <w:left w:val="nil"/>
              <w:bottom w:val="nil"/>
              <w:right w:val="nil"/>
            </w:tcBorders>
            <w:shd w:val="clear" w:color="auto" w:fill="auto"/>
            <w:noWrap/>
            <w:vAlign w:val="bottom"/>
            <w:hideMark/>
          </w:tcPr>
          <w:p w14:paraId="20AE6339" w14:textId="6363097A"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15979 (27.6)</w:t>
            </w:r>
          </w:p>
        </w:tc>
        <w:tc>
          <w:tcPr>
            <w:tcW w:w="1841" w:type="dxa"/>
            <w:tcBorders>
              <w:top w:val="nil"/>
              <w:left w:val="nil"/>
              <w:bottom w:val="nil"/>
              <w:right w:val="nil"/>
            </w:tcBorders>
            <w:shd w:val="clear" w:color="auto" w:fill="auto"/>
            <w:noWrap/>
            <w:vAlign w:val="bottom"/>
            <w:hideMark/>
          </w:tcPr>
          <w:p w14:paraId="5D214EF5"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0.646 (0.600 - 0.694)</w:t>
            </w:r>
          </w:p>
        </w:tc>
        <w:tc>
          <w:tcPr>
            <w:tcW w:w="1889" w:type="dxa"/>
            <w:tcBorders>
              <w:top w:val="nil"/>
              <w:left w:val="nil"/>
              <w:bottom w:val="nil"/>
              <w:right w:val="nil"/>
            </w:tcBorders>
            <w:shd w:val="clear" w:color="auto" w:fill="auto"/>
            <w:noWrap/>
            <w:vAlign w:val="bottom"/>
            <w:hideMark/>
          </w:tcPr>
          <w:p w14:paraId="61DEF142"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1.133 (1.066 - 1.205)</w:t>
            </w:r>
          </w:p>
        </w:tc>
        <w:tc>
          <w:tcPr>
            <w:tcW w:w="500" w:type="dxa"/>
            <w:tcBorders>
              <w:top w:val="nil"/>
              <w:left w:val="nil"/>
              <w:bottom w:val="nil"/>
              <w:right w:val="nil"/>
            </w:tcBorders>
            <w:shd w:val="clear" w:color="auto" w:fill="auto"/>
            <w:noWrap/>
            <w:vAlign w:val="bottom"/>
            <w:hideMark/>
          </w:tcPr>
          <w:p w14:paraId="40DA4C2A"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210" w:type="dxa"/>
            <w:tcBorders>
              <w:top w:val="nil"/>
              <w:left w:val="nil"/>
              <w:bottom w:val="nil"/>
              <w:right w:val="nil"/>
            </w:tcBorders>
            <w:shd w:val="clear" w:color="auto" w:fill="auto"/>
            <w:noWrap/>
            <w:vAlign w:val="bottom"/>
            <w:hideMark/>
          </w:tcPr>
          <w:p w14:paraId="11A8C346" w14:textId="31C00C44"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4692 (8.9)</w:t>
            </w:r>
          </w:p>
        </w:tc>
        <w:tc>
          <w:tcPr>
            <w:tcW w:w="1830" w:type="dxa"/>
            <w:gridSpan w:val="2"/>
            <w:tcBorders>
              <w:top w:val="nil"/>
              <w:left w:val="nil"/>
              <w:bottom w:val="nil"/>
              <w:right w:val="nil"/>
            </w:tcBorders>
            <w:shd w:val="clear" w:color="auto" w:fill="auto"/>
            <w:noWrap/>
            <w:vAlign w:val="bottom"/>
            <w:hideMark/>
          </w:tcPr>
          <w:p w14:paraId="12580A02"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0.602 (0.542 - 0.668)</w:t>
            </w:r>
          </w:p>
        </w:tc>
        <w:tc>
          <w:tcPr>
            <w:tcW w:w="1900" w:type="dxa"/>
            <w:tcBorders>
              <w:top w:val="nil"/>
              <w:left w:val="nil"/>
              <w:bottom w:val="nil"/>
              <w:right w:val="nil"/>
            </w:tcBorders>
            <w:shd w:val="clear" w:color="auto" w:fill="auto"/>
            <w:noWrap/>
            <w:vAlign w:val="bottom"/>
            <w:hideMark/>
          </w:tcPr>
          <w:p w14:paraId="56849D55"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1.080 (0.968 - 1.206)</w:t>
            </w:r>
          </w:p>
        </w:tc>
      </w:tr>
      <w:tr w:rsidR="00E46867" w:rsidRPr="00E46867" w14:paraId="7DDE2A4A" w14:textId="77777777" w:rsidTr="00B709BA">
        <w:trPr>
          <w:trHeight w:val="20"/>
        </w:trPr>
        <w:tc>
          <w:tcPr>
            <w:tcW w:w="1720" w:type="dxa"/>
            <w:tcBorders>
              <w:top w:val="nil"/>
              <w:left w:val="nil"/>
              <w:bottom w:val="single" w:sz="4" w:space="0" w:color="auto"/>
              <w:right w:val="nil"/>
            </w:tcBorders>
            <w:shd w:val="clear" w:color="auto" w:fill="auto"/>
            <w:vAlign w:val="bottom"/>
            <w:hideMark/>
          </w:tcPr>
          <w:p w14:paraId="38A368CF"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expanded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single" w:sz="4" w:space="0" w:color="auto"/>
              <w:right w:val="nil"/>
            </w:tcBorders>
            <w:shd w:val="clear" w:color="auto" w:fill="auto"/>
            <w:noWrap/>
            <w:vAlign w:val="bottom"/>
            <w:hideMark/>
          </w:tcPr>
          <w:p w14:paraId="6FF8A96F"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326 (178 - 561)</w:t>
            </w:r>
          </w:p>
        </w:tc>
        <w:tc>
          <w:tcPr>
            <w:tcW w:w="1110" w:type="dxa"/>
            <w:tcBorders>
              <w:top w:val="nil"/>
              <w:left w:val="nil"/>
              <w:bottom w:val="single" w:sz="4" w:space="0" w:color="auto"/>
              <w:right w:val="nil"/>
            </w:tcBorders>
            <w:shd w:val="clear" w:color="auto" w:fill="auto"/>
            <w:noWrap/>
            <w:vAlign w:val="bottom"/>
            <w:hideMark/>
          </w:tcPr>
          <w:p w14:paraId="3188F82B"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28340 (19.4)</w:t>
            </w:r>
          </w:p>
        </w:tc>
        <w:tc>
          <w:tcPr>
            <w:tcW w:w="1841" w:type="dxa"/>
            <w:tcBorders>
              <w:top w:val="nil"/>
              <w:left w:val="nil"/>
              <w:bottom w:val="single" w:sz="4" w:space="0" w:color="auto"/>
              <w:right w:val="nil"/>
            </w:tcBorders>
            <w:shd w:val="clear" w:color="auto" w:fill="auto"/>
            <w:noWrap/>
            <w:vAlign w:val="bottom"/>
            <w:hideMark/>
          </w:tcPr>
          <w:p w14:paraId="6EA55260"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0.705 (0.667 - 0.746)</w:t>
            </w:r>
          </w:p>
        </w:tc>
        <w:tc>
          <w:tcPr>
            <w:tcW w:w="1889" w:type="dxa"/>
            <w:tcBorders>
              <w:top w:val="nil"/>
              <w:left w:val="nil"/>
              <w:bottom w:val="single" w:sz="4" w:space="0" w:color="auto"/>
              <w:right w:val="nil"/>
            </w:tcBorders>
            <w:shd w:val="clear" w:color="auto" w:fill="auto"/>
            <w:noWrap/>
            <w:vAlign w:val="bottom"/>
            <w:hideMark/>
          </w:tcPr>
          <w:p w14:paraId="5756150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1.232 (1.172 - 1.296)</w:t>
            </w:r>
          </w:p>
        </w:tc>
        <w:tc>
          <w:tcPr>
            <w:tcW w:w="500" w:type="dxa"/>
            <w:tcBorders>
              <w:top w:val="nil"/>
              <w:left w:val="nil"/>
              <w:bottom w:val="single" w:sz="4" w:space="0" w:color="auto"/>
              <w:right w:val="nil"/>
            </w:tcBorders>
            <w:shd w:val="clear" w:color="auto" w:fill="auto"/>
            <w:noWrap/>
            <w:vAlign w:val="bottom"/>
            <w:hideMark/>
          </w:tcPr>
          <w:p w14:paraId="1C71739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320" w:type="dxa"/>
            <w:gridSpan w:val="2"/>
            <w:tcBorders>
              <w:top w:val="nil"/>
              <w:left w:val="nil"/>
              <w:bottom w:val="single" w:sz="4" w:space="0" w:color="auto"/>
              <w:right w:val="nil"/>
            </w:tcBorders>
            <w:shd w:val="clear" w:color="auto" w:fill="auto"/>
            <w:noWrap/>
            <w:vAlign w:val="bottom"/>
            <w:hideMark/>
          </w:tcPr>
          <w:p w14:paraId="476CAE6A" w14:textId="02C0992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10028 (7.3</w:t>
            </w:r>
            <w:r w:rsidR="009C13F4">
              <w:rPr>
                <w:rFonts w:ascii="Times New Roman" w:eastAsia="Times New Roman" w:hAnsi="Times New Roman" w:cs="Times New Roman"/>
                <w:color w:val="000000"/>
                <w:sz w:val="16"/>
                <w:szCs w:val="16"/>
              </w:rPr>
              <w:t>9</w:t>
            </w:r>
            <w:r w:rsidRPr="00E46867">
              <w:rPr>
                <w:rFonts w:ascii="Times New Roman" w:eastAsia="Times New Roman" w:hAnsi="Times New Roman" w:cs="Times New Roman"/>
                <w:color w:val="000000"/>
                <w:sz w:val="16"/>
                <w:szCs w:val="16"/>
              </w:rPr>
              <w:t>)</w:t>
            </w:r>
          </w:p>
        </w:tc>
        <w:tc>
          <w:tcPr>
            <w:tcW w:w="1720" w:type="dxa"/>
            <w:tcBorders>
              <w:top w:val="nil"/>
              <w:left w:val="nil"/>
              <w:bottom w:val="single" w:sz="4" w:space="0" w:color="auto"/>
              <w:right w:val="nil"/>
            </w:tcBorders>
            <w:shd w:val="clear" w:color="auto" w:fill="auto"/>
            <w:noWrap/>
            <w:vAlign w:val="bottom"/>
            <w:hideMark/>
          </w:tcPr>
          <w:p w14:paraId="2F6BFFA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0.695 (0.643 - 0.752)</w:t>
            </w:r>
          </w:p>
        </w:tc>
        <w:tc>
          <w:tcPr>
            <w:tcW w:w="1900" w:type="dxa"/>
            <w:tcBorders>
              <w:top w:val="nil"/>
              <w:left w:val="nil"/>
              <w:bottom w:val="single" w:sz="4" w:space="0" w:color="auto"/>
              <w:right w:val="nil"/>
            </w:tcBorders>
            <w:shd w:val="clear" w:color="auto" w:fill="auto"/>
            <w:noWrap/>
            <w:vAlign w:val="bottom"/>
            <w:hideMark/>
          </w:tcPr>
          <w:p w14:paraId="5D3CBAFB"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1.265 (1.162 - 1.378)</w:t>
            </w:r>
          </w:p>
        </w:tc>
      </w:tr>
      <w:tr w:rsidR="00E46867" w:rsidRPr="00E46867" w14:paraId="12A0BA7F" w14:textId="77777777" w:rsidTr="00B709BA">
        <w:trPr>
          <w:trHeight w:val="20"/>
        </w:trPr>
        <w:tc>
          <w:tcPr>
            <w:tcW w:w="1720" w:type="dxa"/>
            <w:tcBorders>
              <w:top w:val="nil"/>
              <w:left w:val="nil"/>
              <w:bottom w:val="single" w:sz="4" w:space="0" w:color="auto"/>
              <w:right w:val="nil"/>
            </w:tcBorders>
            <w:shd w:val="clear" w:color="auto" w:fill="auto"/>
            <w:noWrap/>
            <w:vAlign w:val="bottom"/>
            <w:hideMark/>
          </w:tcPr>
          <w:p w14:paraId="4F09436E" w14:textId="77777777" w:rsidR="00E46867" w:rsidRPr="00E46867" w:rsidRDefault="00E46867" w:rsidP="00E46867">
            <w:pPr>
              <w:spacing w:after="0" w:line="240" w:lineRule="auto"/>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2000-2010 Waves</w:t>
            </w:r>
          </w:p>
        </w:tc>
        <w:tc>
          <w:tcPr>
            <w:tcW w:w="1540" w:type="dxa"/>
            <w:tcBorders>
              <w:top w:val="nil"/>
              <w:left w:val="nil"/>
              <w:bottom w:val="single" w:sz="4" w:space="0" w:color="auto"/>
              <w:right w:val="nil"/>
            </w:tcBorders>
            <w:shd w:val="clear" w:color="auto" w:fill="auto"/>
            <w:noWrap/>
            <w:vAlign w:val="bottom"/>
            <w:hideMark/>
          </w:tcPr>
          <w:p w14:paraId="316CB831"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110" w:type="dxa"/>
            <w:tcBorders>
              <w:top w:val="nil"/>
              <w:left w:val="nil"/>
              <w:bottom w:val="single" w:sz="4" w:space="0" w:color="auto"/>
              <w:right w:val="nil"/>
            </w:tcBorders>
            <w:shd w:val="clear" w:color="auto" w:fill="auto"/>
            <w:noWrap/>
            <w:vAlign w:val="bottom"/>
            <w:hideMark/>
          </w:tcPr>
          <w:p w14:paraId="32E2F27D"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41" w:type="dxa"/>
            <w:tcBorders>
              <w:top w:val="nil"/>
              <w:left w:val="nil"/>
              <w:bottom w:val="single" w:sz="4" w:space="0" w:color="auto"/>
              <w:right w:val="nil"/>
            </w:tcBorders>
            <w:shd w:val="clear" w:color="auto" w:fill="auto"/>
            <w:noWrap/>
            <w:vAlign w:val="bottom"/>
            <w:hideMark/>
          </w:tcPr>
          <w:p w14:paraId="477D723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89" w:type="dxa"/>
            <w:tcBorders>
              <w:top w:val="nil"/>
              <w:left w:val="nil"/>
              <w:bottom w:val="single" w:sz="4" w:space="0" w:color="auto"/>
              <w:right w:val="nil"/>
            </w:tcBorders>
            <w:shd w:val="clear" w:color="auto" w:fill="auto"/>
            <w:noWrap/>
            <w:vAlign w:val="bottom"/>
            <w:hideMark/>
          </w:tcPr>
          <w:p w14:paraId="3293626D"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5B33BD2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single" w:sz="4" w:space="0" w:color="auto"/>
              <w:right w:val="nil"/>
            </w:tcBorders>
            <w:shd w:val="clear" w:color="auto" w:fill="auto"/>
            <w:noWrap/>
            <w:vAlign w:val="bottom"/>
            <w:hideMark/>
          </w:tcPr>
          <w:p w14:paraId="6AEC3491"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720" w:type="dxa"/>
            <w:tcBorders>
              <w:top w:val="nil"/>
              <w:left w:val="nil"/>
              <w:bottom w:val="single" w:sz="4" w:space="0" w:color="auto"/>
              <w:right w:val="nil"/>
            </w:tcBorders>
            <w:shd w:val="clear" w:color="auto" w:fill="auto"/>
            <w:noWrap/>
            <w:vAlign w:val="bottom"/>
            <w:hideMark/>
          </w:tcPr>
          <w:p w14:paraId="02A98FBF"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900" w:type="dxa"/>
            <w:tcBorders>
              <w:top w:val="nil"/>
              <w:left w:val="nil"/>
              <w:bottom w:val="single" w:sz="4" w:space="0" w:color="auto"/>
              <w:right w:val="nil"/>
            </w:tcBorders>
            <w:shd w:val="clear" w:color="auto" w:fill="auto"/>
            <w:vAlign w:val="bottom"/>
            <w:hideMark/>
          </w:tcPr>
          <w:p w14:paraId="3DFC499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r>
      <w:tr w:rsidR="00E46867" w:rsidRPr="00E46867" w14:paraId="2F491B1C" w14:textId="77777777" w:rsidTr="00B709BA">
        <w:trPr>
          <w:trHeight w:val="20"/>
        </w:trPr>
        <w:tc>
          <w:tcPr>
            <w:tcW w:w="1720" w:type="dxa"/>
            <w:tcBorders>
              <w:top w:val="nil"/>
              <w:left w:val="nil"/>
              <w:bottom w:val="nil"/>
              <w:right w:val="nil"/>
            </w:tcBorders>
            <w:shd w:val="clear" w:color="auto" w:fill="auto"/>
            <w:noWrap/>
            <w:vAlign w:val="bottom"/>
            <w:hideMark/>
          </w:tcPr>
          <w:p w14:paraId="3B1F55EE"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3C30635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456 (321 - 613)</w:t>
            </w:r>
          </w:p>
        </w:tc>
        <w:tc>
          <w:tcPr>
            <w:tcW w:w="1110" w:type="dxa"/>
            <w:tcBorders>
              <w:top w:val="nil"/>
              <w:left w:val="nil"/>
              <w:bottom w:val="nil"/>
              <w:right w:val="nil"/>
            </w:tcBorders>
            <w:shd w:val="clear" w:color="auto" w:fill="auto"/>
            <w:noWrap/>
            <w:vAlign w:val="bottom"/>
            <w:hideMark/>
          </w:tcPr>
          <w:p w14:paraId="2760500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7650 (31.9)</w:t>
            </w:r>
          </w:p>
        </w:tc>
        <w:tc>
          <w:tcPr>
            <w:tcW w:w="1841" w:type="dxa"/>
            <w:tcBorders>
              <w:top w:val="nil"/>
              <w:left w:val="nil"/>
              <w:bottom w:val="nil"/>
              <w:right w:val="nil"/>
            </w:tcBorders>
            <w:shd w:val="clear" w:color="auto" w:fill="auto"/>
            <w:noWrap/>
            <w:vAlign w:val="bottom"/>
            <w:hideMark/>
          </w:tcPr>
          <w:p w14:paraId="34EA2E2D"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0.799 (0.240 - 0.862)</w:t>
            </w:r>
          </w:p>
        </w:tc>
        <w:tc>
          <w:tcPr>
            <w:tcW w:w="1889" w:type="dxa"/>
            <w:tcBorders>
              <w:top w:val="nil"/>
              <w:left w:val="nil"/>
              <w:bottom w:val="nil"/>
              <w:right w:val="nil"/>
            </w:tcBorders>
            <w:shd w:val="clear" w:color="auto" w:fill="auto"/>
            <w:noWrap/>
            <w:vAlign w:val="bottom"/>
            <w:hideMark/>
          </w:tcPr>
          <w:p w14:paraId="16FA38D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1.225 (1.125 - 1.334)</w:t>
            </w:r>
          </w:p>
        </w:tc>
        <w:tc>
          <w:tcPr>
            <w:tcW w:w="500" w:type="dxa"/>
            <w:tcBorders>
              <w:top w:val="nil"/>
              <w:left w:val="nil"/>
              <w:bottom w:val="nil"/>
              <w:right w:val="nil"/>
            </w:tcBorders>
            <w:shd w:val="clear" w:color="auto" w:fill="auto"/>
            <w:noWrap/>
            <w:vAlign w:val="bottom"/>
            <w:hideMark/>
          </w:tcPr>
          <w:p w14:paraId="18631DF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320" w:type="dxa"/>
            <w:gridSpan w:val="2"/>
            <w:tcBorders>
              <w:top w:val="nil"/>
              <w:left w:val="nil"/>
              <w:bottom w:val="nil"/>
              <w:right w:val="nil"/>
            </w:tcBorders>
            <w:shd w:val="clear" w:color="auto" w:fill="auto"/>
            <w:noWrap/>
            <w:vAlign w:val="bottom"/>
            <w:hideMark/>
          </w:tcPr>
          <w:p w14:paraId="2D817DB9" w14:textId="5A7EAE0C"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2258 (10.3</w:t>
            </w:r>
            <w:r w:rsidR="009C13F4">
              <w:rPr>
                <w:rFonts w:ascii="Times New Roman" w:eastAsia="Times New Roman" w:hAnsi="Times New Roman" w:cs="Times New Roman"/>
                <w:color w:val="000000"/>
                <w:sz w:val="16"/>
                <w:szCs w:val="16"/>
              </w:rPr>
              <w:t>9</w:t>
            </w:r>
            <w:r w:rsidRPr="00E46867">
              <w:rPr>
                <w:rFonts w:ascii="Times New Roman" w:eastAsia="Times New Roman" w:hAnsi="Times New Roman" w:cs="Times New Roman"/>
                <w:color w:val="000000"/>
                <w:sz w:val="16"/>
                <w:szCs w:val="16"/>
              </w:rPr>
              <w:t>)</w:t>
            </w:r>
          </w:p>
        </w:tc>
        <w:tc>
          <w:tcPr>
            <w:tcW w:w="1720" w:type="dxa"/>
            <w:tcBorders>
              <w:top w:val="nil"/>
              <w:left w:val="nil"/>
              <w:bottom w:val="nil"/>
              <w:right w:val="nil"/>
            </w:tcBorders>
            <w:shd w:val="clear" w:color="auto" w:fill="auto"/>
            <w:noWrap/>
            <w:vAlign w:val="bottom"/>
            <w:hideMark/>
          </w:tcPr>
          <w:p w14:paraId="5BC0F8B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0.765 (0.676 - 0.867)</w:t>
            </w:r>
          </w:p>
        </w:tc>
        <w:tc>
          <w:tcPr>
            <w:tcW w:w="1900" w:type="dxa"/>
            <w:tcBorders>
              <w:top w:val="nil"/>
              <w:left w:val="nil"/>
              <w:bottom w:val="nil"/>
              <w:right w:val="nil"/>
            </w:tcBorders>
            <w:shd w:val="clear" w:color="auto" w:fill="auto"/>
            <w:noWrap/>
            <w:vAlign w:val="bottom"/>
            <w:hideMark/>
          </w:tcPr>
          <w:p w14:paraId="1513AFB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1.210 (1.061 - 1.380)</w:t>
            </w:r>
          </w:p>
        </w:tc>
      </w:tr>
      <w:tr w:rsidR="00E46867" w:rsidRPr="00E46867" w14:paraId="48FEC9C5" w14:textId="77777777" w:rsidTr="00B709BA">
        <w:trPr>
          <w:trHeight w:val="20"/>
        </w:trPr>
        <w:tc>
          <w:tcPr>
            <w:tcW w:w="1720" w:type="dxa"/>
            <w:tcBorders>
              <w:top w:val="nil"/>
              <w:left w:val="nil"/>
              <w:bottom w:val="nil"/>
              <w:right w:val="nil"/>
            </w:tcBorders>
            <w:shd w:val="clear" w:color="auto" w:fill="auto"/>
            <w:vAlign w:val="bottom"/>
            <w:hideMark/>
          </w:tcPr>
          <w:p w14:paraId="22A1BEE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narrow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3225E443"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478 (322 - 635)</w:t>
            </w:r>
          </w:p>
        </w:tc>
        <w:tc>
          <w:tcPr>
            <w:tcW w:w="1110" w:type="dxa"/>
            <w:tcBorders>
              <w:top w:val="nil"/>
              <w:left w:val="nil"/>
              <w:bottom w:val="nil"/>
              <w:right w:val="nil"/>
            </w:tcBorders>
            <w:shd w:val="clear" w:color="auto" w:fill="auto"/>
            <w:noWrap/>
            <w:vAlign w:val="bottom"/>
            <w:hideMark/>
          </w:tcPr>
          <w:p w14:paraId="72B29C3A"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14146 (35.4)</w:t>
            </w:r>
          </w:p>
        </w:tc>
        <w:tc>
          <w:tcPr>
            <w:tcW w:w="1841" w:type="dxa"/>
            <w:tcBorders>
              <w:top w:val="nil"/>
              <w:left w:val="nil"/>
              <w:bottom w:val="nil"/>
              <w:right w:val="nil"/>
            </w:tcBorders>
            <w:shd w:val="clear" w:color="auto" w:fill="auto"/>
            <w:noWrap/>
            <w:vAlign w:val="bottom"/>
            <w:hideMark/>
          </w:tcPr>
          <w:p w14:paraId="49205E9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0.706 (0.664 - 0.750)</w:t>
            </w:r>
          </w:p>
        </w:tc>
        <w:tc>
          <w:tcPr>
            <w:tcW w:w="1889" w:type="dxa"/>
            <w:tcBorders>
              <w:top w:val="nil"/>
              <w:left w:val="nil"/>
              <w:bottom w:val="nil"/>
              <w:right w:val="nil"/>
            </w:tcBorders>
            <w:shd w:val="clear" w:color="auto" w:fill="auto"/>
            <w:noWrap/>
            <w:vAlign w:val="bottom"/>
            <w:hideMark/>
          </w:tcPr>
          <w:p w14:paraId="79DAD5D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1.151 (1.079 - 1.228)</w:t>
            </w:r>
          </w:p>
        </w:tc>
        <w:tc>
          <w:tcPr>
            <w:tcW w:w="500" w:type="dxa"/>
            <w:tcBorders>
              <w:top w:val="nil"/>
              <w:left w:val="nil"/>
              <w:bottom w:val="nil"/>
              <w:right w:val="nil"/>
            </w:tcBorders>
            <w:shd w:val="clear" w:color="auto" w:fill="auto"/>
            <w:noWrap/>
            <w:vAlign w:val="bottom"/>
            <w:hideMark/>
          </w:tcPr>
          <w:p w14:paraId="5B4AC8BC"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320" w:type="dxa"/>
            <w:gridSpan w:val="2"/>
            <w:tcBorders>
              <w:top w:val="nil"/>
              <w:left w:val="nil"/>
              <w:bottom w:val="nil"/>
              <w:right w:val="nil"/>
            </w:tcBorders>
            <w:shd w:val="clear" w:color="auto" w:fill="auto"/>
            <w:noWrap/>
            <w:vAlign w:val="bottom"/>
            <w:hideMark/>
          </w:tcPr>
          <w:p w14:paraId="5F03CB82" w14:textId="61A9A420"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4692 (12.0)</w:t>
            </w:r>
          </w:p>
        </w:tc>
        <w:tc>
          <w:tcPr>
            <w:tcW w:w="1720" w:type="dxa"/>
            <w:tcBorders>
              <w:top w:val="nil"/>
              <w:left w:val="nil"/>
              <w:bottom w:val="nil"/>
              <w:right w:val="nil"/>
            </w:tcBorders>
            <w:shd w:val="clear" w:color="auto" w:fill="auto"/>
            <w:noWrap/>
            <w:vAlign w:val="bottom"/>
            <w:hideMark/>
          </w:tcPr>
          <w:p w14:paraId="2FA313B1"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0.631 (0.656 - 0.704)</w:t>
            </w:r>
          </w:p>
        </w:tc>
        <w:tc>
          <w:tcPr>
            <w:tcW w:w="1900" w:type="dxa"/>
            <w:tcBorders>
              <w:top w:val="nil"/>
              <w:left w:val="nil"/>
              <w:bottom w:val="nil"/>
              <w:right w:val="nil"/>
            </w:tcBorders>
            <w:shd w:val="clear" w:color="auto" w:fill="auto"/>
            <w:noWrap/>
            <w:vAlign w:val="bottom"/>
            <w:hideMark/>
          </w:tcPr>
          <w:p w14:paraId="1E37427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1.125 (1.003 - 1.262)</w:t>
            </w:r>
          </w:p>
        </w:tc>
      </w:tr>
      <w:tr w:rsidR="00E46867" w:rsidRPr="00E46867" w14:paraId="6ACBAFBA" w14:textId="77777777" w:rsidTr="00B709BA">
        <w:trPr>
          <w:trHeight w:val="20"/>
        </w:trPr>
        <w:tc>
          <w:tcPr>
            <w:tcW w:w="1720" w:type="dxa"/>
            <w:tcBorders>
              <w:top w:val="nil"/>
              <w:left w:val="nil"/>
              <w:bottom w:val="nil"/>
              <w:right w:val="nil"/>
            </w:tcBorders>
            <w:shd w:val="clear" w:color="auto" w:fill="auto"/>
            <w:vAlign w:val="bottom"/>
            <w:hideMark/>
          </w:tcPr>
          <w:p w14:paraId="718F56E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expanded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230652BC"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500 (339 - 648)</w:t>
            </w:r>
          </w:p>
        </w:tc>
        <w:tc>
          <w:tcPr>
            <w:tcW w:w="1110" w:type="dxa"/>
            <w:tcBorders>
              <w:top w:val="nil"/>
              <w:left w:val="nil"/>
              <w:bottom w:val="nil"/>
              <w:right w:val="nil"/>
            </w:tcBorders>
            <w:shd w:val="clear" w:color="auto" w:fill="auto"/>
            <w:noWrap/>
            <w:vAlign w:val="bottom"/>
            <w:hideMark/>
          </w:tcPr>
          <w:p w14:paraId="44A0B65C" w14:textId="57221D73"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25180 (25.</w:t>
            </w:r>
            <w:r w:rsidR="009C13F4">
              <w:rPr>
                <w:rFonts w:ascii="Times New Roman" w:eastAsia="Times New Roman" w:hAnsi="Times New Roman" w:cs="Times New Roman"/>
                <w:color w:val="000000"/>
                <w:sz w:val="16"/>
                <w:szCs w:val="16"/>
              </w:rPr>
              <w:t>5</w:t>
            </w:r>
            <w:r w:rsidRPr="00E46867">
              <w:rPr>
                <w:rFonts w:ascii="Times New Roman" w:eastAsia="Times New Roman" w:hAnsi="Times New Roman" w:cs="Times New Roman"/>
                <w:color w:val="000000"/>
                <w:sz w:val="16"/>
                <w:szCs w:val="16"/>
              </w:rPr>
              <w:t>)</w:t>
            </w:r>
          </w:p>
        </w:tc>
        <w:tc>
          <w:tcPr>
            <w:tcW w:w="1841" w:type="dxa"/>
            <w:tcBorders>
              <w:top w:val="nil"/>
              <w:left w:val="nil"/>
              <w:bottom w:val="nil"/>
              <w:right w:val="nil"/>
            </w:tcBorders>
            <w:shd w:val="clear" w:color="auto" w:fill="auto"/>
            <w:noWrap/>
            <w:vAlign w:val="bottom"/>
            <w:hideMark/>
          </w:tcPr>
          <w:p w14:paraId="6480CCD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0.774 (0.737 - 0.813)</w:t>
            </w:r>
          </w:p>
        </w:tc>
        <w:tc>
          <w:tcPr>
            <w:tcW w:w="1889" w:type="dxa"/>
            <w:tcBorders>
              <w:top w:val="nil"/>
              <w:left w:val="nil"/>
              <w:bottom w:val="nil"/>
              <w:right w:val="nil"/>
            </w:tcBorders>
            <w:shd w:val="clear" w:color="auto" w:fill="auto"/>
            <w:noWrap/>
            <w:vAlign w:val="bottom"/>
            <w:hideMark/>
          </w:tcPr>
          <w:p w14:paraId="3C4084F7"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1.244 (1.180 - 1.310)</w:t>
            </w:r>
          </w:p>
        </w:tc>
        <w:tc>
          <w:tcPr>
            <w:tcW w:w="500" w:type="dxa"/>
            <w:tcBorders>
              <w:top w:val="nil"/>
              <w:left w:val="nil"/>
              <w:bottom w:val="nil"/>
              <w:right w:val="nil"/>
            </w:tcBorders>
            <w:shd w:val="clear" w:color="auto" w:fill="auto"/>
            <w:noWrap/>
            <w:vAlign w:val="bottom"/>
            <w:hideMark/>
          </w:tcPr>
          <w:p w14:paraId="1239DE8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320" w:type="dxa"/>
            <w:gridSpan w:val="2"/>
            <w:tcBorders>
              <w:top w:val="nil"/>
              <w:left w:val="nil"/>
              <w:bottom w:val="nil"/>
              <w:right w:val="nil"/>
            </w:tcBorders>
            <w:shd w:val="clear" w:color="auto" w:fill="auto"/>
            <w:noWrap/>
            <w:vAlign w:val="bottom"/>
            <w:hideMark/>
          </w:tcPr>
          <w:p w14:paraId="511AE956" w14:textId="02646CAC"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9143 (9.</w:t>
            </w:r>
            <w:r w:rsidR="009C13F4">
              <w:rPr>
                <w:rFonts w:ascii="Times New Roman" w:eastAsia="Times New Roman" w:hAnsi="Times New Roman" w:cs="Times New Roman"/>
                <w:color w:val="000000"/>
                <w:sz w:val="16"/>
                <w:szCs w:val="16"/>
              </w:rPr>
              <w:t>9</w:t>
            </w:r>
            <w:r w:rsidRPr="00E46867">
              <w:rPr>
                <w:rFonts w:ascii="Times New Roman" w:eastAsia="Times New Roman" w:hAnsi="Times New Roman" w:cs="Times New Roman"/>
                <w:color w:val="000000"/>
                <w:sz w:val="16"/>
                <w:szCs w:val="16"/>
              </w:rPr>
              <w:t>)</w:t>
            </w:r>
          </w:p>
        </w:tc>
        <w:tc>
          <w:tcPr>
            <w:tcW w:w="1720" w:type="dxa"/>
            <w:tcBorders>
              <w:top w:val="nil"/>
              <w:left w:val="nil"/>
              <w:bottom w:val="nil"/>
              <w:right w:val="nil"/>
            </w:tcBorders>
            <w:shd w:val="clear" w:color="auto" w:fill="auto"/>
            <w:noWrap/>
            <w:vAlign w:val="bottom"/>
            <w:hideMark/>
          </w:tcPr>
          <w:p w14:paraId="1076719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0.724 (0.667 - 0.786)</w:t>
            </w:r>
          </w:p>
        </w:tc>
        <w:tc>
          <w:tcPr>
            <w:tcW w:w="1900" w:type="dxa"/>
            <w:tcBorders>
              <w:top w:val="nil"/>
              <w:left w:val="nil"/>
              <w:bottom w:val="nil"/>
              <w:right w:val="nil"/>
            </w:tcBorders>
            <w:shd w:val="clear" w:color="auto" w:fill="auto"/>
            <w:noWrap/>
            <w:vAlign w:val="bottom"/>
            <w:hideMark/>
          </w:tcPr>
          <w:p w14:paraId="2AF0968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1.309 (1.197 - 1.432)</w:t>
            </w:r>
          </w:p>
        </w:tc>
      </w:tr>
      <w:tr w:rsidR="00E46867" w:rsidRPr="00E46867" w14:paraId="3754D0B2" w14:textId="77777777" w:rsidTr="00B709BA">
        <w:trPr>
          <w:trHeight w:val="20"/>
        </w:trPr>
        <w:tc>
          <w:tcPr>
            <w:tcW w:w="1720" w:type="dxa"/>
            <w:tcBorders>
              <w:top w:val="nil"/>
              <w:left w:val="nil"/>
              <w:bottom w:val="nil"/>
              <w:right w:val="nil"/>
            </w:tcBorders>
            <w:shd w:val="clear" w:color="auto" w:fill="auto"/>
            <w:vAlign w:val="bottom"/>
            <w:hideMark/>
          </w:tcPr>
          <w:p w14:paraId="232167FC"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540" w:type="dxa"/>
            <w:tcBorders>
              <w:top w:val="nil"/>
              <w:left w:val="nil"/>
              <w:bottom w:val="nil"/>
              <w:right w:val="nil"/>
            </w:tcBorders>
            <w:shd w:val="clear" w:color="auto" w:fill="auto"/>
            <w:noWrap/>
            <w:vAlign w:val="bottom"/>
            <w:hideMark/>
          </w:tcPr>
          <w:p w14:paraId="539EFA4C"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1110" w:type="dxa"/>
            <w:tcBorders>
              <w:top w:val="nil"/>
              <w:left w:val="nil"/>
              <w:bottom w:val="nil"/>
              <w:right w:val="nil"/>
            </w:tcBorders>
            <w:shd w:val="clear" w:color="auto" w:fill="auto"/>
            <w:noWrap/>
            <w:vAlign w:val="bottom"/>
            <w:hideMark/>
          </w:tcPr>
          <w:p w14:paraId="14F527F4"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1841" w:type="dxa"/>
            <w:tcBorders>
              <w:top w:val="nil"/>
              <w:left w:val="nil"/>
              <w:bottom w:val="nil"/>
              <w:right w:val="nil"/>
            </w:tcBorders>
            <w:shd w:val="clear" w:color="auto" w:fill="auto"/>
            <w:noWrap/>
            <w:vAlign w:val="bottom"/>
            <w:hideMark/>
          </w:tcPr>
          <w:p w14:paraId="1C0A762A"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1889" w:type="dxa"/>
            <w:tcBorders>
              <w:top w:val="nil"/>
              <w:left w:val="nil"/>
              <w:bottom w:val="nil"/>
              <w:right w:val="nil"/>
            </w:tcBorders>
            <w:shd w:val="clear" w:color="auto" w:fill="auto"/>
            <w:noWrap/>
            <w:vAlign w:val="bottom"/>
            <w:hideMark/>
          </w:tcPr>
          <w:p w14:paraId="5863D76A"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500" w:type="dxa"/>
            <w:tcBorders>
              <w:top w:val="nil"/>
              <w:left w:val="nil"/>
              <w:bottom w:val="nil"/>
              <w:right w:val="nil"/>
            </w:tcBorders>
            <w:shd w:val="clear" w:color="auto" w:fill="auto"/>
            <w:noWrap/>
            <w:vAlign w:val="bottom"/>
            <w:hideMark/>
          </w:tcPr>
          <w:p w14:paraId="094BD328"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3CF04A3F"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95D2CE0"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1900" w:type="dxa"/>
            <w:tcBorders>
              <w:top w:val="nil"/>
              <w:left w:val="nil"/>
              <w:bottom w:val="nil"/>
              <w:right w:val="nil"/>
            </w:tcBorders>
            <w:shd w:val="clear" w:color="auto" w:fill="auto"/>
            <w:vAlign w:val="bottom"/>
            <w:hideMark/>
          </w:tcPr>
          <w:p w14:paraId="368F6CFC"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r>
      <w:tr w:rsidR="00E46867" w:rsidRPr="00E46867" w14:paraId="309968EF" w14:textId="77777777" w:rsidTr="00B709BA">
        <w:trPr>
          <w:trHeight w:val="20"/>
        </w:trPr>
        <w:tc>
          <w:tcPr>
            <w:tcW w:w="1720" w:type="dxa"/>
            <w:tcBorders>
              <w:top w:val="nil"/>
              <w:left w:val="nil"/>
              <w:bottom w:val="single" w:sz="4" w:space="0" w:color="auto"/>
              <w:right w:val="nil"/>
            </w:tcBorders>
            <w:shd w:val="clear" w:color="auto" w:fill="auto"/>
            <w:noWrap/>
            <w:vAlign w:val="bottom"/>
            <w:hideMark/>
          </w:tcPr>
          <w:p w14:paraId="4BD70BA3" w14:textId="77777777" w:rsidR="00E46867" w:rsidRPr="00E46867" w:rsidRDefault="00E46867" w:rsidP="00E46867">
            <w:pPr>
              <w:spacing w:after="0" w:line="240" w:lineRule="auto"/>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2011 - 2014 Waves</w:t>
            </w:r>
          </w:p>
        </w:tc>
        <w:tc>
          <w:tcPr>
            <w:tcW w:w="1540" w:type="dxa"/>
            <w:tcBorders>
              <w:top w:val="nil"/>
              <w:left w:val="nil"/>
              <w:bottom w:val="single" w:sz="4" w:space="0" w:color="auto"/>
              <w:right w:val="nil"/>
            </w:tcBorders>
            <w:shd w:val="clear" w:color="auto" w:fill="auto"/>
            <w:noWrap/>
            <w:vAlign w:val="bottom"/>
            <w:hideMark/>
          </w:tcPr>
          <w:p w14:paraId="13E6574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110" w:type="dxa"/>
            <w:tcBorders>
              <w:top w:val="nil"/>
              <w:left w:val="nil"/>
              <w:bottom w:val="single" w:sz="4" w:space="0" w:color="auto"/>
              <w:right w:val="nil"/>
            </w:tcBorders>
            <w:shd w:val="clear" w:color="auto" w:fill="auto"/>
            <w:noWrap/>
            <w:vAlign w:val="bottom"/>
            <w:hideMark/>
          </w:tcPr>
          <w:p w14:paraId="06AF7B04"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41" w:type="dxa"/>
            <w:tcBorders>
              <w:top w:val="nil"/>
              <w:left w:val="nil"/>
              <w:bottom w:val="single" w:sz="4" w:space="0" w:color="auto"/>
              <w:right w:val="nil"/>
            </w:tcBorders>
            <w:shd w:val="clear" w:color="auto" w:fill="auto"/>
            <w:noWrap/>
            <w:vAlign w:val="bottom"/>
            <w:hideMark/>
          </w:tcPr>
          <w:p w14:paraId="150F06B9"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89" w:type="dxa"/>
            <w:tcBorders>
              <w:top w:val="nil"/>
              <w:left w:val="nil"/>
              <w:bottom w:val="single" w:sz="4" w:space="0" w:color="auto"/>
              <w:right w:val="nil"/>
            </w:tcBorders>
            <w:shd w:val="clear" w:color="auto" w:fill="auto"/>
            <w:noWrap/>
            <w:vAlign w:val="bottom"/>
            <w:hideMark/>
          </w:tcPr>
          <w:p w14:paraId="7C81988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12C4A100"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single" w:sz="4" w:space="0" w:color="auto"/>
              <w:right w:val="nil"/>
            </w:tcBorders>
            <w:shd w:val="clear" w:color="auto" w:fill="auto"/>
            <w:noWrap/>
            <w:vAlign w:val="bottom"/>
            <w:hideMark/>
          </w:tcPr>
          <w:p w14:paraId="1C61348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720" w:type="dxa"/>
            <w:tcBorders>
              <w:top w:val="nil"/>
              <w:left w:val="nil"/>
              <w:bottom w:val="single" w:sz="4" w:space="0" w:color="auto"/>
              <w:right w:val="nil"/>
            </w:tcBorders>
            <w:shd w:val="clear" w:color="auto" w:fill="auto"/>
            <w:noWrap/>
            <w:vAlign w:val="bottom"/>
            <w:hideMark/>
          </w:tcPr>
          <w:p w14:paraId="5828C30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900" w:type="dxa"/>
            <w:tcBorders>
              <w:top w:val="nil"/>
              <w:left w:val="nil"/>
              <w:bottom w:val="single" w:sz="4" w:space="0" w:color="auto"/>
              <w:right w:val="nil"/>
            </w:tcBorders>
            <w:shd w:val="clear" w:color="auto" w:fill="auto"/>
            <w:vAlign w:val="bottom"/>
            <w:hideMark/>
          </w:tcPr>
          <w:p w14:paraId="2ECE04C3"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r>
      <w:tr w:rsidR="00E46867" w:rsidRPr="00E46867" w14:paraId="1521AAC5" w14:textId="77777777" w:rsidTr="00B709BA">
        <w:trPr>
          <w:trHeight w:val="20"/>
        </w:trPr>
        <w:tc>
          <w:tcPr>
            <w:tcW w:w="1720" w:type="dxa"/>
            <w:tcBorders>
              <w:top w:val="nil"/>
              <w:left w:val="nil"/>
              <w:bottom w:val="nil"/>
              <w:right w:val="nil"/>
            </w:tcBorders>
            <w:shd w:val="clear" w:color="auto" w:fill="auto"/>
            <w:noWrap/>
            <w:vAlign w:val="bottom"/>
            <w:hideMark/>
          </w:tcPr>
          <w:p w14:paraId="085B663B"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356D8AE6"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152 (100 - 204)</w:t>
            </w:r>
          </w:p>
        </w:tc>
        <w:tc>
          <w:tcPr>
            <w:tcW w:w="1110" w:type="dxa"/>
            <w:tcBorders>
              <w:top w:val="nil"/>
              <w:left w:val="nil"/>
              <w:bottom w:val="nil"/>
              <w:right w:val="nil"/>
            </w:tcBorders>
            <w:shd w:val="clear" w:color="auto" w:fill="auto"/>
            <w:noWrap/>
            <w:vAlign w:val="bottom"/>
            <w:hideMark/>
          </w:tcPr>
          <w:p w14:paraId="46766C80" w14:textId="52D09A7F"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1092 (8.2)</w:t>
            </w:r>
          </w:p>
        </w:tc>
        <w:tc>
          <w:tcPr>
            <w:tcW w:w="1841" w:type="dxa"/>
            <w:tcBorders>
              <w:top w:val="nil"/>
              <w:left w:val="nil"/>
              <w:bottom w:val="nil"/>
              <w:right w:val="nil"/>
            </w:tcBorders>
            <w:shd w:val="clear" w:color="auto" w:fill="auto"/>
            <w:noWrap/>
            <w:vAlign w:val="bottom"/>
            <w:hideMark/>
          </w:tcPr>
          <w:p w14:paraId="482D4743"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0.610 (0.505 - 0.737)</w:t>
            </w:r>
          </w:p>
        </w:tc>
        <w:tc>
          <w:tcPr>
            <w:tcW w:w="1889" w:type="dxa"/>
            <w:tcBorders>
              <w:top w:val="nil"/>
              <w:left w:val="nil"/>
              <w:bottom w:val="nil"/>
              <w:right w:val="nil"/>
            </w:tcBorders>
            <w:shd w:val="clear" w:color="auto" w:fill="auto"/>
            <w:noWrap/>
            <w:vAlign w:val="bottom"/>
            <w:hideMark/>
          </w:tcPr>
          <w:p w14:paraId="0C13AA3D"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1.000 (0.818 - 1.225)</w:t>
            </w:r>
          </w:p>
        </w:tc>
        <w:tc>
          <w:tcPr>
            <w:tcW w:w="500" w:type="dxa"/>
            <w:tcBorders>
              <w:top w:val="nil"/>
              <w:left w:val="nil"/>
              <w:bottom w:val="nil"/>
              <w:right w:val="nil"/>
            </w:tcBorders>
            <w:shd w:val="clear" w:color="auto" w:fill="auto"/>
            <w:noWrap/>
            <w:vAlign w:val="bottom"/>
            <w:hideMark/>
          </w:tcPr>
          <w:p w14:paraId="697691EB"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nil"/>
              <w:right w:val="nil"/>
            </w:tcBorders>
            <w:shd w:val="clear" w:color="auto" w:fill="auto"/>
            <w:noWrap/>
            <w:vAlign w:val="bottom"/>
            <w:hideMark/>
          </w:tcPr>
          <w:p w14:paraId="04C8C136" w14:textId="7F67F175"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324 (2.6)</w:t>
            </w:r>
          </w:p>
        </w:tc>
        <w:tc>
          <w:tcPr>
            <w:tcW w:w="1720" w:type="dxa"/>
            <w:tcBorders>
              <w:top w:val="nil"/>
              <w:left w:val="nil"/>
              <w:bottom w:val="nil"/>
              <w:right w:val="nil"/>
            </w:tcBorders>
            <w:shd w:val="clear" w:color="auto" w:fill="auto"/>
            <w:noWrap/>
            <w:vAlign w:val="bottom"/>
            <w:hideMark/>
          </w:tcPr>
          <w:p w14:paraId="24A8EA1E"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0.706 (0.521 - 0.958)</w:t>
            </w:r>
          </w:p>
        </w:tc>
        <w:tc>
          <w:tcPr>
            <w:tcW w:w="1900" w:type="dxa"/>
            <w:tcBorders>
              <w:top w:val="nil"/>
              <w:left w:val="nil"/>
              <w:bottom w:val="nil"/>
              <w:right w:val="nil"/>
            </w:tcBorders>
            <w:shd w:val="clear" w:color="auto" w:fill="auto"/>
            <w:noWrap/>
            <w:vAlign w:val="bottom"/>
            <w:hideMark/>
          </w:tcPr>
          <w:p w14:paraId="7F2A4EE5"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1.103 (0.795 - 1.532)</w:t>
            </w:r>
          </w:p>
        </w:tc>
      </w:tr>
      <w:tr w:rsidR="00E46867" w:rsidRPr="00E46867" w14:paraId="74547789" w14:textId="77777777" w:rsidTr="00B709BA">
        <w:trPr>
          <w:trHeight w:val="20"/>
        </w:trPr>
        <w:tc>
          <w:tcPr>
            <w:tcW w:w="1720" w:type="dxa"/>
            <w:tcBorders>
              <w:top w:val="nil"/>
              <w:left w:val="nil"/>
              <w:bottom w:val="nil"/>
              <w:right w:val="nil"/>
            </w:tcBorders>
            <w:shd w:val="clear" w:color="auto" w:fill="auto"/>
            <w:vAlign w:val="bottom"/>
            <w:hideMark/>
          </w:tcPr>
          <w:p w14:paraId="47A0F98B"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narrow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05922942"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156 (100 - 208)</w:t>
            </w:r>
          </w:p>
        </w:tc>
        <w:tc>
          <w:tcPr>
            <w:tcW w:w="1110" w:type="dxa"/>
            <w:tcBorders>
              <w:top w:val="nil"/>
              <w:left w:val="nil"/>
              <w:bottom w:val="nil"/>
              <w:right w:val="nil"/>
            </w:tcBorders>
            <w:shd w:val="clear" w:color="auto" w:fill="auto"/>
            <w:noWrap/>
            <w:vAlign w:val="bottom"/>
            <w:hideMark/>
          </w:tcPr>
          <w:p w14:paraId="534581B2" w14:textId="5F008988"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1833 (10.</w:t>
            </w:r>
            <w:r w:rsidR="009C13F4">
              <w:rPr>
                <w:rFonts w:ascii="Times New Roman" w:eastAsia="Times New Roman" w:hAnsi="Times New Roman" w:cs="Times New Roman"/>
                <w:color w:val="000000"/>
                <w:sz w:val="16"/>
                <w:szCs w:val="16"/>
              </w:rPr>
              <w:t>2</w:t>
            </w:r>
            <w:r w:rsidRPr="00E46867">
              <w:rPr>
                <w:rFonts w:ascii="Times New Roman" w:eastAsia="Times New Roman" w:hAnsi="Times New Roman" w:cs="Times New Roman"/>
                <w:color w:val="000000"/>
                <w:sz w:val="16"/>
                <w:szCs w:val="16"/>
              </w:rPr>
              <w:t>)</w:t>
            </w:r>
          </w:p>
        </w:tc>
        <w:tc>
          <w:tcPr>
            <w:tcW w:w="1841" w:type="dxa"/>
            <w:tcBorders>
              <w:top w:val="nil"/>
              <w:left w:val="nil"/>
              <w:bottom w:val="nil"/>
              <w:right w:val="nil"/>
            </w:tcBorders>
            <w:shd w:val="clear" w:color="auto" w:fill="auto"/>
            <w:noWrap/>
            <w:vAlign w:val="bottom"/>
            <w:hideMark/>
          </w:tcPr>
          <w:p w14:paraId="2C8D76C3"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0.554 (0.473 - 0.647)</w:t>
            </w:r>
          </w:p>
        </w:tc>
        <w:tc>
          <w:tcPr>
            <w:tcW w:w="1889" w:type="dxa"/>
            <w:tcBorders>
              <w:top w:val="nil"/>
              <w:left w:val="nil"/>
              <w:bottom w:val="nil"/>
              <w:right w:val="nil"/>
            </w:tcBorders>
            <w:shd w:val="clear" w:color="auto" w:fill="auto"/>
            <w:noWrap/>
            <w:vAlign w:val="bottom"/>
            <w:hideMark/>
          </w:tcPr>
          <w:p w14:paraId="4A11DC4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1.031 (0.877 - 1.211)</w:t>
            </w:r>
          </w:p>
        </w:tc>
        <w:tc>
          <w:tcPr>
            <w:tcW w:w="500" w:type="dxa"/>
            <w:tcBorders>
              <w:top w:val="nil"/>
              <w:left w:val="nil"/>
              <w:bottom w:val="nil"/>
              <w:right w:val="nil"/>
            </w:tcBorders>
            <w:shd w:val="clear" w:color="auto" w:fill="auto"/>
            <w:noWrap/>
            <w:vAlign w:val="bottom"/>
            <w:hideMark/>
          </w:tcPr>
          <w:p w14:paraId="2A3D3810"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nil"/>
              <w:right w:val="nil"/>
            </w:tcBorders>
            <w:shd w:val="clear" w:color="auto" w:fill="auto"/>
            <w:noWrap/>
            <w:vAlign w:val="bottom"/>
            <w:hideMark/>
          </w:tcPr>
          <w:p w14:paraId="099C793C" w14:textId="217ACF1B"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380 (2.3)</w:t>
            </w:r>
          </w:p>
        </w:tc>
        <w:tc>
          <w:tcPr>
            <w:tcW w:w="1720" w:type="dxa"/>
            <w:tcBorders>
              <w:top w:val="nil"/>
              <w:left w:val="nil"/>
              <w:bottom w:val="nil"/>
              <w:right w:val="nil"/>
            </w:tcBorders>
            <w:shd w:val="clear" w:color="auto" w:fill="auto"/>
            <w:noWrap/>
            <w:vAlign w:val="bottom"/>
            <w:hideMark/>
          </w:tcPr>
          <w:p w14:paraId="52E3A7D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0.494 (0.359 - 0.679)</w:t>
            </w:r>
          </w:p>
        </w:tc>
        <w:tc>
          <w:tcPr>
            <w:tcW w:w="1900" w:type="dxa"/>
            <w:tcBorders>
              <w:top w:val="nil"/>
              <w:left w:val="nil"/>
              <w:bottom w:val="nil"/>
              <w:right w:val="nil"/>
            </w:tcBorders>
            <w:shd w:val="clear" w:color="auto" w:fill="auto"/>
            <w:noWrap/>
            <w:vAlign w:val="bottom"/>
            <w:hideMark/>
          </w:tcPr>
          <w:p w14:paraId="02AAFA64"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0.993 (0.701 - 1.406)</w:t>
            </w:r>
          </w:p>
        </w:tc>
      </w:tr>
      <w:tr w:rsidR="00E46867" w:rsidRPr="00E46867" w14:paraId="51E984BB" w14:textId="77777777" w:rsidTr="00B709BA">
        <w:trPr>
          <w:trHeight w:val="20"/>
        </w:trPr>
        <w:tc>
          <w:tcPr>
            <w:tcW w:w="1720" w:type="dxa"/>
            <w:tcBorders>
              <w:top w:val="nil"/>
              <w:left w:val="nil"/>
              <w:bottom w:val="single" w:sz="4" w:space="0" w:color="auto"/>
              <w:right w:val="nil"/>
            </w:tcBorders>
            <w:shd w:val="clear" w:color="auto" w:fill="auto"/>
            <w:vAlign w:val="bottom"/>
            <w:hideMark/>
          </w:tcPr>
          <w:p w14:paraId="677ABF3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expanded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single" w:sz="4" w:space="0" w:color="auto"/>
              <w:right w:val="nil"/>
            </w:tcBorders>
            <w:shd w:val="clear" w:color="auto" w:fill="auto"/>
            <w:vAlign w:val="bottom"/>
            <w:hideMark/>
          </w:tcPr>
          <w:p w14:paraId="6B06F999"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156 (104 - 208)</w:t>
            </w:r>
          </w:p>
        </w:tc>
        <w:tc>
          <w:tcPr>
            <w:tcW w:w="1110" w:type="dxa"/>
            <w:tcBorders>
              <w:top w:val="nil"/>
              <w:left w:val="nil"/>
              <w:bottom w:val="single" w:sz="4" w:space="0" w:color="auto"/>
              <w:right w:val="nil"/>
            </w:tcBorders>
            <w:shd w:val="clear" w:color="auto" w:fill="auto"/>
            <w:noWrap/>
            <w:vAlign w:val="bottom"/>
            <w:hideMark/>
          </w:tcPr>
          <w:p w14:paraId="05A24125" w14:textId="21B39D2F"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3043 (6.</w:t>
            </w:r>
            <w:r w:rsidR="009C13F4">
              <w:rPr>
                <w:rFonts w:ascii="Times New Roman" w:eastAsia="Times New Roman" w:hAnsi="Times New Roman" w:cs="Times New Roman"/>
                <w:color w:val="000000"/>
                <w:sz w:val="16"/>
                <w:szCs w:val="16"/>
              </w:rPr>
              <w:t>5</w:t>
            </w:r>
            <w:r w:rsidRPr="00E46867">
              <w:rPr>
                <w:rFonts w:ascii="Times New Roman" w:eastAsia="Times New Roman" w:hAnsi="Times New Roman" w:cs="Times New Roman"/>
                <w:color w:val="000000"/>
                <w:sz w:val="16"/>
                <w:szCs w:val="16"/>
              </w:rPr>
              <w:t>)</w:t>
            </w:r>
          </w:p>
        </w:tc>
        <w:tc>
          <w:tcPr>
            <w:tcW w:w="1841" w:type="dxa"/>
            <w:tcBorders>
              <w:top w:val="nil"/>
              <w:left w:val="nil"/>
              <w:bottom w:val="single" w:sz="4" w:space="0" w:color="auto"/>
              <w:right w:val="nil"/>
            </w:tcBorders>
            <w:shd w:val="clear" w:color="auto" w:fill="auto"/>
            <w:noWrap/>
            <w:vAlign w:val="bottom"/>
            <w:hideMark/>
          </w:tcPr>
          <w:p w14:paraId="3CA9E4E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0.584 (0.511 - 0.670)</w:t>
            </w:r>
          </w:p>
        </w:tc>
        <w:tc>
          <w:tcPr>
            <w:tcW w:w="1889" w:type="dxa"/>
            <w:tcBorders>
              <w:top w:val="nil"/>
              <w:left w:val="nil"/>
              <w:bottom w:val="single" w:sz="4" w:space="0" w:color="auto"/>
              <w:right w:val="nil"/>
            </w:tcBorders>
            <w:shd w:val="clear" w:color="auto" w:fill="auto"/>
            <w:noWrap/>
            <w:vAlign w:val="bottom"/>
            <w:hideMark/>
          </w:tcPr>
          <w:p w14:paraId="5CBF888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1.061 (0.927 - 1.214)</w:t>
            </w:r>
          </w:p>
        </w:tc>
        <w:tc>
          <w:tcPr>
            <w:tcW w:w="500" w:type="dxa"/>
            <w:tcBorders>
              <w:top w:val="nil"/>
              <w:left w:val="nil"/>
              <w:bottom w:val="single" w:sz="4" w:space="0" w:color="auto"/>
              <w:right w:val="nil"/>
            </w:tcBorders>
            <w:shd w:val="clear" w:color="auto" w:fill="auto"/>
            <w:noWrap/>
            <w:vAlign w:val="bottom"/>
            <w:hideMark/>
          </w:tcPr>
          <w:p w14:paraId="3AE55A44"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320" w:type="dxa"/>
            <w:gridSpan w:val="2"/>
            <w:tcBorders>
              <w:top w:val="nil"/>
              <w:left w:val="nil"/>
              <w:bottom w:val="single" w:sz="4" w:space="0" w:color="auto"/>
              <w:right w:val="nil"/>
            </w:tcBorders>
            <w:shd w:val="clear" w:color="auto" w:fill="auto"/>
            <w:vAlign w:val="bottom"/>
            <w:hideMark/>
          </w:tcPr>
          <w:p w14:paraId="0BC4B787" w14:textId="52E7CB9B"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885 (</w:t>
            </w:r>
            <w:r w:rsidR="009C13F4">
              <w:rPr>
                <w:rFonts w:ascii="Times New Roman" w:eastAsia="Times New Roman" w:hAnsi="Times New Roman" w:cs="Times New Roman"/>
                <w:color w:val="000000"/>
                <w:sz w:val="16"/>
                <w:szCs w:val="16"/>
              </w:rPr>
              <w:t>2.0</w:t>
            </w:r>
            <w:r w:rsidRPr="00E46867">
              <w:rPr>
                <w:rFonts w:ascii="Times New Roman" w:eastAsia="Times New Roman" w:hAnsi="Times New Roman" w:cs="Times New Roman"/>
                <w:color w:val="000000"/>
                <w:sz w:val="16"/>
                <w:szCs w:val="16"/>
              </w:rPr>
              <w:t>)</w:t>
            </w:r>
          </w:p>
        </w:tc>
        <w:tc>
          <w:tcPr>
            <w:tcW w:w="1720" w:type="dxa"/>
            <w:tcBorders>
              <w:top w:val="nil"/>
              <w:left w:val="nil"/>
              <w:bottom w:val="single" w:sz="4" w:space="0" w:color="auto"/>
              <w:right w:val="nil"/>
            </w:tcBorders>
            <w:shd w:val="clear" w:color="auto" w:fill="auto"/>
            <w:noWrap/>
            <w:vAlign w:val="bottom"/>
            <w:hideMark/>
          </w:tcPr>
          <w:p w14:paraId="14C15AD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0.569 (0.457 - 0.709)</w:t>
            </w:r>
          </w:p>
        </w:tc>
        <w:tc>
          <w:tcPr>
            <w:tcW w:w="1900" w:type="dxa"/>
            <w:tcBorders>
              <w:top w:val="nil"/>
              <w:left w:val="nil"/>
              <w:bottom w:val="single" w:sz="4" w:space="0" w:color="auto"/>
              <w:right w:val="nil"/>
            </w:tcBorders>
            <w:shd w:val="clear" w:color="auto" w:fill="auto"/>
            <w:noWrap/>
            <w:vAlign w:val="bottom"/>
            <w:hideMark/>
          </w:tcPr>
          <w:p w14:paraId="58C67E5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1.096 (0.864 - 1.390)</w:t>
            </w:r>
          </w:p>
        </w:tc>
      </w:tr>
    </w:tbl>
    <w:p w14:paraId="1F4FBFCE" w14:textId="6DDC2B01" w:rsidR="00FA0AE3" w:rsidRDefault="003814E8" w:rsidP="003814E8">
      <w:pPr>
        <w:spacing w:line="240" w:lineRule="auto"/>
        <w:rPr>
          <w:rFonts w:ascii="Times New Roman" w:hAnsi="Times New Roman" w:cs="Times New Roman"/>
          <w:sz w:val="16"/>
          <w:szCs w:val="16"/>
        </w:rPr>
      </w:pPr>
      <w:r w:rsidRPr="00CC122F">
        <w:rPr>
          <w:rFonts w:ascii="Times New Roman" w:hAnsi="Times New Roman" w:cs="Times New Roman"/>
          <w:sz w:val="16"/>
          <w:szCs w:val="16"/>
        </w:rPr>
        <w:t>Note: All hazard ratios are weighted for survey design</w:t>
      </w:r>
      <w:r>
        <w:rPr>
          <w:rFonts w:ascii="Times New Roman" w:hAnsi="Times New Roman" w:cs="Times New Roman"/>
          <w:sz w:val="16"/>
          <w:szCs w:val="16"/>
        </w:rPr>
        <w:t xml:space="preserve">. Disease specific mortality is defined as having a listed cause of death of diabetes, heart or cerebrovascular disease, or heart, cerebrovascular disease or underlying hypertension for diabetes, CVD, and CVD with hypertension models, respectively. Bold face denotes statistical significance. *The narrow definition of CVD includes heart attack, angina pectoris, coronary heart disease, other heart condition, or stroke. ** The expanded definition of CVD includes all conditions for the narrow definition or a diagnosis of hypertension. 1. Unadjusted Hazard Ratio. 2. Hazard Ratio adjusted for </w:t>
      </w:r>
      <w:r w:rsidRPr="002657DA">
        <w:rPr>
          <w:rFonts w:ascii="Times New Roman" w:hAnsi="Times New Roman" w:cs="Times New Roman"/>
          <w:sz w:val="16"/>
          <w:szCs w:val="16"/>
        </w:rPr>
        <w:t>age, sex, insurance (private, public, Medicare, other, or none), race (white, Black or African American, Hispanic or Latino, Asian, or other), education (≤ high school, some college, college degree or greater), and diagnoses of other chronic conditions: cancer (all models), diabetes (CVD models only), hypertension (diabetes and CVD models not including hypertension) and CVD (diabetes models only)</w:t>
      </w:r>
      <w:r>
        <w:rPr>
          <w:rFonts w:ascii="Times New Roman" w:hAnsi="Times New Roman" w:cs="Times New Roman"/>
          <w:sz w:val="16"/>
          <w:szCs w:val="16"/>
        </w:rPr>
        <w:t xml:space="preserve">. 3. Hazard ratio adjusted for </w:t>
      </w:r>
      <w:r w:rsidRPr="00D456B9">
        <w:rPr>
          <w:rFonts w:ascii="Times New Roman" w:hAnsi="Times New Roman" w:cs="Times New Roman"/>
          <w:sz w:val="16"/>
          <w:szCs w:val="16"/>
        </w:rPr>
        <w:t xml:space="preserve">age, sex, insurance (private, public, Medicare, other, or none), race (white, Black or African American, Hispanic or Latino, Asian, or other), </w:t>
      </w:r>
      <w:r>
        <w:rPr>
          <w:rFonts w:ascii="Times New Roman" w:hAnsi="Times New Roman" w:cs="Times New Roman"/>
          <w:sz w:val="16"/>
          <w:szCs w:val="16"/>
        </w:rPr>
        <w:t xml:space="preserve">and </w:t>
      </w:r>
      <w:r w:rsidRPr="00D456B9">
        <w:rPr>
          <w:rFonts w:ascii="Times New Roman" w:hAnsi="Times New Roman" w:cs="Times New Roman"/>
          <w:sz w:val="16"/>
          <w:szCs w:val="16"/>
        </w:rPr>
        <w:t>education (≤ high school, some college, college degree or greater)</w:t>
      </w:r>
      <w:r>
        <w:rPr>
          <w:rFonts w:ascii="Times New Roman" w:hAnsi="Times New Roman" w:cs="Times New Roman"/>
          <w:sz w:val="16"/>
          <w:szCs w:val="16"/>
        </w:rPr>
        <w:t>. Abbreviations: CRN, cost-related nonadherence; CVD, cardiovascular disease; HR, Hazard Ratio.</w:t>
      </w:r>
    </w:p>
    <w:p w14:paraId="326AA520" w14:textId="77777777" w:rsidR="00FA0AE3" w:rsidRDefault="00FA0AE3">
      <w:pPr>
        <w:rPr>
          <w:rFonts w:ascii="Times New Roman" w:hAnsi="Times New Roman" w:cs="Times New Roman"/>
          <w:sz w:val="16"/>
          <w:szCs w:val="16"/>
        </w:rPr>
      </w:pPr>
      <w:r>
        <w:rPr>
          <w:rFonts w:ascii="Times New Roman" w:hAnsi="Times New Roman" w:cs="Times New Roman"/>
          <w:sz w:val="16"/>
          <w:szCs w:val="16"/>
        </w:rPr>
        <w:br w:type="page"/>
      </w:r>
    </w:p>
    <w:p w14:paraId="78C3853B" w14:textId="4BD45EF9" w:rsidR="00FA0AE3" w:rsidRDefault="00FA0AE3" w:rsidP="00FA0AE3">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8</w:t>
      </w:r>
      <w:r w:rsidRPr="002D401E">
        <w:rPr>
          <w:rFonts w:ascii="Times New Roman" w:hAnsi="Times New Roman" w:cs="Times New Roman"/>
          <w:b/>
          <w:bCs/>
          <w:sz w:val="24"/>
          <w:szCs w:val="24"/>
        </w:rPr>
        <w:t>.</w:t>
      </w:r>
      <w:r>
        <w:rPr>
          <w:rFonts w:ascii="Times New Roman" w:hAnsi="Times New Roman" w:cs="Times New Roman"/>
          <w:sz w:val="24"/>
          <w:szCs w:val="24"/>
        </w:rPr>
        <w:t xml:space="preserve"> Association of CRN and all-cause and disease-specific mortality among National Health Interview Survey (2000- 2014) participants with diabetes, cardiovascular disease, and/or hypertension after adjusting for</w:t>
      </w:r>
      <w:r w:rsidR="00812947">
        <w:rPr>
          <w:rFonts w:ascii="Times New Roman" w:hAnsi="Times New Roman" w:cs="Times New Roman"/>
          <w:sz w:val="24"/>
          <w:szCs w:val="24"/>
        </w:rPr>
        <w:t xml:space="preserve"> age using natural splines at age 75.</w:t>
      </w:r>
    </w:p>
    <w:tbl>
      <w:tblPr>
        <w:tblW w:w="13050" w:type="dxa"/>
        <w:tblLook w:val="04A0" w:firstRow="1" w:lastRow="0" w:firstColumn="1" w:lastColumn="0" w:noHBand="0" w:noVBand="1"/>
      </w:tblPr>
      <w:tblGrid>
        <w:gridCol w:w="2317"/>
        <w:gridCol w:w="1243"/>
        <w:gridCol w:w="987"/>
        <w:gridCol w:w="1717"/>
        <w:gridCol w:w="1708"/>
        <w:gridCol w:w="414"/>
        <w:gridCol w:w="1113"/>
        <w:gridCol w:w="1698"/>
        <w:gridCol w:w="143"/>
        <w:gridCol w:w="1620"/>
        <w:gridCol w:w="90"/>
      </w:tblGrid>
      <w:tr w:rsidR="001B7D46" w:rsidRPr="001B7D46" w14:paraId="5702C349" w14:textId="77777777" w:rsidTr="00B709BA">
        <w:trPr>
          <w:gridAfter w:val="1"/>
          <w:wAfter w:w="90" w:type="dxa"/>
          <w:trHeight w:val="20"/>
        </w:trPr>
        <w:tc>
          <w:tcPr>
            <w:tcW w:w="2317" w:type="dxa"/>
            <w:tcBorders>
              <w:top w:val="nil"/>
              <w:left w:val="nil"/>
              <w:bottom w:val="nil"/>
              <w:right w:val="nil"/>
            </w:tcBorders>
            <w:shd w:val="clear" w:color="auto" w:fill="auto"/>
            <w:noWrap/>
            <w:vAlign w:val="bottom"/>
            <w:hideMark/>
          </w:tcPr>
          <w:p w14:paraId="490AA703"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243" w:type="dxa"/>
            <w:tcBorders>
              <w:top w:val="nil"/>
              <w:left w:val="nil"/>
              <w:bottom w:val="nil"/>
              <w:right w:val="nil"/>
            </w:tcBorders>
            <w:shd w:val="clear" w:color="auto" w:fill="auto"/>
            <w:noWrap/>
            <w:vAlign w:val="bottom"/>
            <w:hideMark/>
          </w:tcPr>
          <w:p w14:paraId="38B5FAA1"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4412" w:type="dxa"/>
            <w:gridSpan w:val="3"/>
            <w:tcBorders>
              <w:top w:val="nil"/>
              <w:left w:val="nil"/>
              <w:bottom w:val="single" w:sz="4" w:space="0" w:color="auto"/>
              <w:right w:val="nil"/>
            </w:tcBorders>
            <w:shd w:val="clear" w:color="auto" w:fill="auto"/>
            <w:noWrap/>
            <w:vAlign w:val="bottom"/>
            <w:hideMark/>
          </w:tcPr>
          <w:p w14:paraId="385CB27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All-Cause Mortality</w:t>
            </w:r>
          </w:p>
        </w:tc>
        <w:tc>
          <w:tcPr>
            <w:tcW w:w="414" w:type="dxa"/>
            <w:tcBorders>
              <w:top w:val="nil"/>
              <w:left w:val="nil"/>
              <w:bottom w:val="nil"/>
              <w:right w:val="nil"/>
            </w:tcBorders>
            <w:shd w:val="clear" w:color="auto" w:fill="auto"/>
            <w:noWrap/>
            <w:vAlign w:val="bottom"/>
            <w:hideMark/>
          </w:tcPr>
          <w:p w14:paraId="5737D0C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4574" w:type="dxa"/>
            <w:gridSpan w:val="4"/>
            <w:tcBorders>
              <w:top w:val="nil"/>
              <w:left w:val="nil"/>
              <w:bottom w:val="single" w:sz="4" w:space="0" w:color="auto"/>
              <w:right w:val="nil"/>
            </w:tcBorders>
            <w:shd w:val="clear" w:color="auto" w:fill="auto"/>
            <w:noWrap/>
            <w:vAlign w:val="bottom"/>
            <w:hideMark/>
          </w:tcPr>
          <w:p w14:paraId="13524A8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Disease-Specific Mortality</w:t>
            </w:r>
          </w:p>
        </w:tc>
      </w:tr>
      <w:tr w:rsidR="001B7D46" w:rsidRPr="001B7D46" w14:paraId="49268C49" w14:textId="77777777" w:rsidTr="00B709BA">
        <w:trPr>
          <w:trHeight w:val="20"/>
        </w:trPr>
        <w:tc>
          <w:tcPr>
            <w:tcW w:w="2317" w:type="dxa"/>
            <w:tcBorders>
              <w:top w:val="nil"/>
              <w:left w:val="nil"/>
              <w:bottom w:val="nil"/>
              <w:right w:val="nil"/>
            </w:tcBorders>
            <w:shd w:val="clear" w:color="auto" w:fill="auto"/>
            <w:noWrap/>
            <w:vAlign w:val="bottom"/>
            <w:hideMark/>
          </w:tcPr>
          <w:p w14:paraId="200AACF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243" w:type="dxa"/>
            <w:tcBorders>
              <w:top w:val="nil"/>
              <w:left w:val="nil"/>
              <w:bottom w:val="nil"/>
              <w:right w:val="nil"/>
            </w:tcBorders>
            <w:shd w:val="clear" w:color="auto" w:fill="auto"/>
            <w:vAlign w:val="bottom"/>
            <w:hideMark/>
          </w:tcPr>
          <w:p w14:paraId="549AA40C"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Follow-Up Time, Weeks Median (IQR)</w:t>
            </w:r>
          </w:p>
        </w:tc>
        <w:tc>
          <w:tcPr>
            <w:tcW w:w="987" w:type="dxa"/>
            <w:tcBorders>
              <w:top w:val="nil"/>
              <w:left w:val="nil"/>
              <w:bottom w:val="nil"/>
              <w:right w:val="nil"/>
            </w:tcBorders>
            <w:shd w:val="clear" w:color="auto" w:fill="auto"/>
            <w:noWrap/>
            <w:vAlign w:val="bottom"/>
            <w:hideMark/>
          </w:tcPr>
          <w:p w14:paraId="4B944729"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Died: N(%)</w:t>
            </w:r>
          </w:p>
        </w:tc>
        <w:tc>
          <w:tcPr>
            <w:tcW w:w="1717" w:type="dxa"/>
            <w:tcBorders>
              <w:top w:val="nil"/>
              <w:left w:val="nil"/>
              <w:bottom w:val="nil"/>
              <w:right w:val="nil"/>
            </w:tcBorders>
            <w:shd w:val="clear" w:color="auto" w:fill="auto"/>
            <w:vAlign w:val="bottom"/>
            <w:hideMark/>
          </w:tcPr>
          <w:p w14:paraId="127AD1D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1: HR (95% CI)</w:t>
            </w:r>
          </w:p>
        </w:tc>
        <w:tc>
          <w:tcPr>
            <w:tcW w:w="1708" w:type="dxa"/>
            <w:tcBorders>
              <w:top w:val="nil"/>
              <w:left w:val="nil"/>
              <w:bottom w:val="nil"/>
              <w:right w:val="nil"/>
            </w:tcBorders>
            <w:shd w:val="clear" w:color="auto" w:fill="auto"/>
            <w:vAlign w:val="bottom"/>
            <w:hideMark/>
          </w:tcPr>
          <w:p w14:paraId="0CD07501"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2: HR (95% CI)</w:t>
            </w:r>
          </w:p>
        </w:tc>
        <w:tc>
          <w:tcPr>
            <w:tcW w:w="414" w:type="dxa"/>
            <w:tcBorders>
              <w:top w:val="nil"/>
              <w:left w:val="nil"/>
              <w:bottom w:val="nil"/>
              <w:right w:val="nil"/>
            </w:tcBorders>
            <w:shd w:val="clear" w:color="auto" w:fill="auto"/>
            <w:vAlign w:val="bottom"/>
            <w:hideMark/>
          </w:tcPr>
          <w:p w14:paraId="342569A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nil"/>
              <w:right w:val="nil"/>
            </w:tcBorders>
            <w:shd w:val="clear" w:color="auto" w:fill="auto"/>
            <w:vAlign w:val="bottom"/>
            <w:hideMark/>
          </w:tcPr>
          <w:p w14:paraId="1A53E22C"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Died: N(%)</w:t>
            </w:r>
          </w:p>
        </w:tc>
        <w:tc>
          <w:tcPr>
            <w:tcW w:w="1841" w:type="dxa"/>
            <w:gridSpan w:val="2"/>
            <w:tcBorders>
              <w:top w:val="nil"/>
              <w:left w:val="nil"/>
              <w:bottom w:val="nil"/>
              <w:right w:val="nil"/>
            </w:tcBorders>
            <w:shd w:val="clear" w:color="auto" w:fill="auto"/>
            <w:vAlign w:val="bottom"/>
            <w:hideMark/>
          </w:tcPr>
          <w:p w14:paraId="1F188109"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1: HR (95% CI)</w:t>
            </w:r>
          </w:p>
        </w:tc>
        <w:tc>
          <w:tcPr>
            <w:tcW w:w="1710" w:type="dxa"/>
            <w:gridSpan w:val="2"/>
            <w:tcBorders>
              <w:top w:val="nil"/>
              <w:left w:val="nil"/>
              <w:bottom w:val="nil"/>
              <w:right w:val="nil"/>
            </w:tcBorders>
            <w:shd w:val="clear" w:color="auto" w:fill="auto"/>
            <w:noWrap/>
            <w:vAlign w:val="bottom"/>
            <w:hideMark/>
          </w:tcPr>
          <w:p w14:paraId="0A1B01F3"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2: HR (95% CI)</w:t>
            </w:r>
          </w:p>
        </w:tc>
      </w:tr>
      <w:tr w:rsidR="001B7D46" w:rsidRPr="001B7D46" w14:paraId="15C482A4" w14:textId="77777777" w:rsidTr="00B709BA">
        <w:trPr>
          <w:trHeight w:val="20"/>
        </w:trPr>
        <w:tc>
          <w:tcPr>
            <w:tcW w:w="2317" w:type="dxa"/>
            <w:tcBorders>
              <w:top w:val="nil"/>
              <w:left w:val="nil"/>
              <w:bottom w:val="single" w:sz="4" w:space="0" w:color="auto"/>
              <w:right w:val="nil"/>
            </w:tcBorders>
            <w:shd w:val="clear" w:color="auto" w:fill="auto"/>
            <w:noWrap/>
            <w:vAlign w:val="bottom"/>
            <w:hideMark/>
          </w:tcPr>
          <w:p w14:paraId="66E0B185" w14:textId="77777777" w:rsidR="001B7D46" w:rsidRPr="001B7D46" w:rsidRDefault="001B7D46" w:rsidP="001B7D46">
            <w:pPr>
              <w:spacing w:after="0" w:line="240" w:lineRule="auto"/>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Full Sample</w:t>
            </w:r>
          </w:p>
        </w:tc>
        <w:tc>
          <w:tcPr>
            <w:tcW w:w="1243" w:type="dxa"/>
            <w:tcBorders>
              <w:top w:val="nil"/>
              <w:left w:val="nil"/>
              <w:bottom w:val="single" w:sz="4" w:space="0" w:color="auto"/>
              <w:right w:val="nil"/>
            </w:tcBorders>
            <w:shd w:val="clear" w:color="auto" w:fill="auto"/>
            <w:noWrap/>
            <w:vAlign w:val="bottom"/>
            <w:hideMark/>
          </w:tcPr>
          <w:p w14:paraId="550735D3"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987" w:type="dxa"/>
            <w:tcBorders>
              <w:top w:val="nil"/>
              <w:left w:val="nil"/>
              <w:bottom w:val="single" w:sz="4" w:space="0" w:color="auto"/>
              <w:right w:val="nil"/>
            </w:tcBorders>
            <w:shd w:val="clear" w:color="auto" w:fill="auto"/>
            <w:noWrap/>
            <w:vAlign w:val="bottom"/>
            <w:hideMark/>
          </w:tcPr>
          <w:p w14:paraId="10A8B8D2"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7" w:type="dxa"/>
            <w:tcBorders>
              <w:top w:val="nil"/>
              <w:left w:val="nil"/>
              <w:bottom w:val="single" w:sz="4" w:space="0" w:color="auto"/>
              <w:right w:val="nil"/>
            </w:tcBorders>
            <w:shd w:val="clear" w:color="auto" w:fill="auto"/>
            <w:noWrap/>
            <w:vAlign w:val="bottom"/>
            <w:hideMark/>
          </w:tcPr>
          <w:p w14:paraId="33C7099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08" w:type="dxa"/>
            <w:tcBorders>
              <w:top w:val="nil"/>
              <w:left w:val="nil"/>
              <w:bottom w:val="single" w:sz="4" w:space="0" w:color="auto"/>
              <w:right w:val="nil"/>
            </w:tcBorders>
            <w:shd w:val="clear" w:color="auto" w:fill="auto"/>
            <w:noWrap/>
            <w:vAlign w:val="bottom"/>
            <w:hideMark/>
          </w:tcPr>
          <w:p w14:paraId="75C87DC9"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414" w:type="dxa"/>
            <w:tcBorders>
              <w:top w:val="nil"/>
              <w:left w:val="nil"/>
              <w:bottom w:val="single" w:sz="4" w:space="0" w:color="auto"/>
              <w:right w:val="nil"/>
            </w:tcBorders>
            <w:shd w:val="clear" w:color="auto" w:fill="auto"/>
            <w:noWrap/>
            <w:vAlign w:val="bottom"/>
            <w:hideMark/>
          </w:tcPr>
          <w:p w14:paraId="278E793D"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113" w:type="dxa"/>
            <w:tcBorders>
              <w:top w:val="nil"/>
              <w:left w:val="nil"/>
              <w:bottom w:val="single" w:sz="4" w:space="0" w:color="auto"/>
              <w:right w:val="nil"/>
            </w:tcBorders>
            <w:shd w:val="clear" w:color="auto" w:fill="auto"/>
            <w:noWrap/>
            <w:vAlign w:val="bottom"/>
            <w:hideMark/>
          </w:tcPr>
          <w:p w14:paraId="1FCDDE52"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841" w:type="dxa"/>
            <w:gridSpan w:val="2"/>
            <w:tcBorders>
              <w:top w:val="nil"/>
              <w:left w:val="nil"/>
              <w:bottom w:val="single" w:sz="4" w:space="0" w:color="auto"/>
              <w:right w:val="nil"/>
            </w:tcBorders>
            <w:shd w:val="clear" w:color="auto" w:fill="auto"/>
            <w:noWrap/>
            <w:vAlign w:val="bottom"/>
            <w:hideMark/>
          </w:tcPr>
          <w:p w14:paraId="37D6BC5E"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0" w:type="dxa"/>
            <w:gridSpan w:val="2"/>
            <w:tcBorders>
              <w:top w:val="nil"/>
              <w:left w:val="nil"/>
              <w:bottom w:val="single" w:sz="4" w:space="0" w:color="auto"/>
              <w:right w:val="nil"/>
            </w:tcBorders>
            <w:shd w:val="clear" w:color="auto" w:fill="auto"/>
            <w:noWrap/>
            <w:vAlign w:val="bottom"/>
            <w:hideMark/>
          </w:tcPr>
          <w:p w14:paraId="44052E0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r>
      <w:tr w:rsidR="001B7D46" w:rsidRPr="001B7D46" w14:paraId="6EDEE0E7" w14:textId="77777777" w:rsidTr="00B709BA">
        <w:trPr>
          <w:trHeight w:val="20"/>
        </w:trPr>
        <w:tc>
          <w:tcPr>
            <w:tcW w:w="2317" w:type="dxa"/>
            <w:tcBorders>
              <w:top w:val="nil"/>
              <w:left w:val="nil"/>
              <w:bottom w:val="nil"/>
              <w:right w:val="nil"/>
            </w:tcBorders>
            <w:shd w:val="clear" w:color="auto" w:fill="auto"/>
            <w:noWrap/>
            <w:vAlign w:val="bottom"/>
            <w:hideMark/>
          </w:tcPr>
          <w:p w14:paraId="2ED47FDB"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Diabetes</w:t>
            </w:r>
          </w:p>
        </w:tc>
        <w:tc>
          <w:tcPr>
            <w:tcW w:w="1243" w:type="dxa"/>
            <w:tcBorders>
              <w:top w:val="nil"/>
              <w:left w:val="nil"/>
              <w:bottom w:val="nil"/>
              <w:right w:val="nil"/>
            </w:tcBorders>
            <w:shd w:val="clear" w:color="auto" w:fill="auto"/>
            <w:noWrap/>
            <w:vAlign w:val="bottom"/>
            <w:hideMark/>
          </w:tcPr>
          <w:p w14:paraId="2939C9D4"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291 (156 - 504)</w:t>
            </w:r>
          </w:p>
        </w:tc>
        <w:tc>
          <w:tcPr>
            <w:tcW w:w="987" w:type="dxa"/>
            <w:tcBorders>
              <w:top w:val="nil"/>
              <w:left w:val="nil"/>
              <w:bottom w:val="nil"/>
              <w:right w:val="nil"/>
            </w:tcBorders>
            <w:shd w:val="clear" w:color="auto" w:fill="auto"/>
            <w:noWrap/>
            <w:vAlign w:val="bottom"/>
            <w:hideMark/>
          </w:tcPr>
          <w:p w14:paraId="2900989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8909 (23.6)</w:t>
            </w:r>
          </w:p>
        </w:tc>
        <w:tc>
          <w:tcPr>
            <w:tcW w:w="1717" w:type="dxa"/>
            <w:tcBorders>
              <w:top w:val="nil"/>
              <w:left w:val="nil"/>
              <w:bottom w:val="nil"/>
              <w:right w:val="nil"/>
            </w:tcBorders>
            <w:shd w:val="clear" w:color="auto" w:fill="auto"/>
            <w:noWrap/>
            <w:vAlign w:val="bottom"/>
            <w:hideMark/>
          </w:tcPr>
          <w:p w14:paraId="16EBADA2"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0.752 (0.694 - 0.815)</w:t>
            </w:r>
          </w:p>
        </w:tc>
        <w:tc>
          <w:tcPr>
            <w:tcW w:w="1708" w:type="dxa"/>
            <w:tcBorders>
              <w:top w:val="nil"/>
              <w:left w:val="nil"/>
              <w:bottom w:val="nil"/>
              <w:right w:val="nil"/>
            </w:tcBorders>
            <w:shd w:val="clear" w:color="auto" w:fill="auto"/>
            <w:noWrap/>
            <w:vAlign w:val="bottom"/>
            <w:hideMark/>
          </w:tcPr>
          <w:p w14:paraId="6A70D73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1.158 (1.063 - 1.261)</w:t>
            </w:r>
          </w:p>
        </w:tc>
        <w:tc>
          <w:tcPr>
            <w:tcW w:w="414" w:type="dxa"/>
            <w:tcBorders>
              <w:top w:val="nil"/>
              <w:left w:val="nil"/>
              <w:bottom w:val="nil"/>
              <w:right w:val="nil"/>
            </w:tcBorders>
            <w:shd w:val="clear" w:color="auto" w:fill="auto"/>
            <w:noWrap/>
            <w:vAlign w:val="bottom"/>
            <w:hideMark/>
          </w:tcPr>
          <w:p w14:paraId="05FD887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6A690024" w14:textId="4A977063"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3045 (8.7)</w:t>
            </w:r>
          </w:p>
        </w:tc>
        <w:tc>
          <w:tcPr>
            <w:tcW w:w="1841" w:type="dxa"/>
            <w:gridSpan w:val="2"/>
            <w:tcBorders>
              <w:top w:val="nil"/>
              <w:left w:val="nil"/>
              <w:bottom w:val="nil"/>
              <w:right w:val="nil"/>
            </w:tcBorders>
            <w:shd w:val="clear" w:color="auto" w:fill="auto"/>
            <w:noWrap/>
            <w:vAlign w:val="bottom"/>
            <w:hideMark/>
          </w:tcPr>
          <w:p w14:paraId="593746C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0.766 (0.674 - 0.870)</w:t>
            </w:r>
          </w:p>
        </w:tc>
        <w:tc>
          <w:tcPr>
            <w:tcW w:w="1710" w:type="dxa"/>
            <w:gridSpan w:val="2"/>
            <w:tcBorders>
              <w:top w:val="nil"/>
              <w:left w:val="nil"/>
              <w:bottom w:val="nil"/>
              <w:right w:val="nil"/>
            </w:tcBorders>
            <w:shd w:val="clear" w:color="auto" w:fill="auto"/>
            <w:noWrap/>
            <w:vAlign w:val="bottom"/>
            <w:hideMark/>
          </w:tcPr>
          <w:p w14:paraId="38A3617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1.228 (1.076 - 1.402)</w:t>
            </w:r>
          </w:p>
        </w:tc>
      </w:tr>
      <w:tr w:rsidR="00B709BA" w:rsidRPr="001B7D46" w14:paraId="0B60F907" w14:textId="77777777" w:rsidTr="00B709BA">
        <w:trPr>
          <w:trHeight w:val="20"/>
        </w:trPr>
        <w:tc>
          <w:tcPr>
            <w:tcW w:w="2317" w:type="dxa"/>
            <w:tcBorders>
              <w:top w:val="nil"/>
              <w:left w:val="nil"/>
              <w:bottom w:val="nil"/>
              <w:right w:val="nil"/>
            </w:tcBorders>
            <w:shd w:val="clear" w:color="auto" w:fill="auto"/>
            <w:vAlign w:val="bottom"/>
            <w:hideMark/>
          </w:tcPr>
          <w:p w14:paraId="7766F37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narrow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43978F5F"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304 (160 - 534)</w:t>
            </w:r>
          </w:p>
        </w:tc>
        <w:tc>
          <w:tcPr>
            <w:tcW w:w="987" w:type="dxa"/>
            <w:tcBorders>
              <w:top w:val="nil"/>
              <w:left w:val="nil"/>
              <w:bottom w:val="nil"/>
              <w:right w:val="nil"/>
            </w:tcBorders>
            <w:shd w:val="clear" w:color="auto" w:fill="auto"/>
            <w:noWrap/>
            <w:vAlign w:val="bottom"/>
            <w:hideMark/>
          </w:tcPr>
          <w:p w14:paraId="286419B0"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16345 (27.8)</w:t>
            </w:r>
          </w:p>
        </w:tc>
        <w:tc>
          <w:tcPr>
            <w:tcW w:w="1717" w:type="dxa"/>
            <w:tcBorders>
              <w:top w:val="nil"/>
              <w:left w:val="nil"/>
              <w:bottom w:val="nil"/>
              <w:right w:val="nil"/>
            </w:tcBorders>
            <w:shd w:val="clear" w:color="auto" w:fill="auto"/>
            <w:noWrap/>
            <w:vAlign w:val="bottom"/>
            <w:hideMark/>
          </w:tcPr>
          <w:p w14:paraId="233A372D"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0.702 (0.658 - 0.750)</w:t>
            </w:r>
          </w:p>
        </w:tc>
        <w:tc>
          <w:tcPr>
            <w:tcW w:w="1708" w:type="dxa"/>
            <w:tcBorders>
              <w:top w:val="nil"/>
              <w:left w:val="nil"/>
              <w:bottom w:val="nil"/>
              <w:right w:val="nil"/>
            </w:tcBorders>
            <w:shd w:val="clear" w:color="auto" w:fill="auto"/>
            <w:noWrap/>
            <w:vAlign w:val="bottom"/>
            <w:hideMark/>
          </w:tcPr>
          <w:p w14:paraId="0B6382B5"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1.147 (1.072 - 1.228)</w:t>
            </w:r>
          </w:p>
        </w:tc>
        <w:tc>
          <w:tcPr>
            <w:tcW w:w="414" w:type="dxa"/>
            <w:tcBorders>
              <w:top w:val="nil"/>
              <w:left w:val="nil"/>
              <w:bottom w:val="nil"/>
              <w:right w:val="nil"/>
            </w:tcBorders>
            <w:shd w:val="clear" w:color="auto" w:fill="auto"/>
            <w:noWrap/>
            <w:vAlign w:val="bottom"/>
            <w:hideMark/>
          </w:tcPr>
          <w:p w14:paraId="039A0691"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46FA8D9E" w14:textId="78BB757F"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4845 (9.1)</w:t>
            </w:r>
          </w:p>
        </w:tc>
        <w:tc>
          <w:tcPr>
            <w:tcW w:w="1841" w:type="dxa"/>
            <w:gridSpan w:val="2"/>
            <w:tcBorders>
              <w:top w:val="nil"/>
              <w:left w:val="nil"/>
              <w:bottom w:val="nil"/>
              <w:right w:val="nil"/>
            </w:tcBorders>
            <w:shd w:val="clear" w:color="auto" w:fill="auto"/>
            <w:noWrap/>
            <w:vAlign w:val="bottom"/>
            <w:hideMark/>
          </w:tcPr>
          <w:p w14:paraId="1517AEE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0.618 (0.548 - 0.696)</w:t>
            </w:r>
          </w:p>
        </w:tc>
        <w:tc>
          <w:tcPr>
            <w:tcW w:w="1710" w:type="dxa"/>
            <w:gridSpan w:val="2"/>
            <w:tcBorders>
              <w:top w:val="nil"/>
              <w:left w:val="nil"/>
              <w:bottom w:val="nil"/>
              <w:right w:val="nil"/>
            </w:tcBorders>
            <w:shd w:val="clear" w:color="auto" w:fill="auto"/>
            <w:noWrap/>
            <w:vAlign w:val="bottom"/>
            <w:hideMark/>
          </w:tcPr>
          <w:p w14:paraId="489EB3B5"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1.119 (0.989 - 1.267)</w:t>
            </w:r>
          </w:p>
        </w:tc>
      </w:tr>
      <w:tr w:rsidR="00B709BA" w:rsidRPr="001B7D46" w14:paraId="2C9B8AEE" w14:textId="77777777" w:rsidTr="00B709BA">
        <w:trPr>
          <w:trHeight w:val="20"/>
        </w:trPr>
        <w:tc>
          <w:tcPr>
            <w:tcW w:w="2317" w:type="dxa"/>
            <w:tcBorders>
              <w:top w:val="nil"/>
              <w:left w:val="nil"/>
              <w:bottom w:val="nil"/>
              <w:right w:val="nil"/>
            </w:tcBorders>
            <w:shd w:val="clear" w:color="auto" w:fill="auto"/>
            <w:vAlign w:val="bottom"/>
            <w:hideMark/>
          </w:tcPr>
          <w:p w14:paraId="223E45F4"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expanded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4A0E7543"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322 (169 - 552)</w:t>
            </w:r>
          </w:p>
        </w:tc>
        <w:tc>
          <w:tcPr>
            <w:tcW w:w="987" w:type="dxa"/>
            <w:tcBorders>
              <w:top w:val="nil"/>
              <w:left w:val="nil"/>
              <w:bottom w:val="nil"/>
              <w:right w:val="nil"/>
            </w:tcBorders>
            <w:shd w:val="clear" w:color="auto" w:fill="auto"/>
            <w:noWrap/>
            <w:vAlign w:val="bottom"/>
            <w:hideMark/>
          </w:tcPr>
          <w:p w14:paraId="27B55A17"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28755 (19.5)</w:t>
            </w:r>
          </w:p>
        </w:tc>
        <w:tc>
          <w:tcPr>
            <w:tcW w:w="1717" w:type="dxa"/>
            <w:tcBorders>
              <w:top w:val="nil"/>
              <w:left w:val="nil"/>
              <w:bottom w:val="nil"/>
              <w:right w:val="nil"/>
            </w:tcBorders>
            <w:shd w:val="clear" w:color="auto" w:fill="auto"/>
            <w:noWrap/>
            <w:vAlign w:val="bottom"/>
            <w:hideMark/>
          </w:tcPr>
          <w:p w14:paraId="734DFA85"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0.771 (0.732 - 0.813)</w:t>
            </w:r>
          </w:p>
        </w:tc>
        <w:tc>
          <w:tcPr>
            <w:tcW w:w="1708" w:type="dxa"/>
            <w:tcBorders>
              <w:top w:val="nil"/>
              <w:left w:val="nil"/>
              <w:bottom w:val="nil"/>
              <w:right w:val="nil"/>
            </w:tcBorders>
            <w:shd w:val="clear" w:color="auto" w:fill="auto"/>
            <w:noWrap/>
            <w:vAlign w:val="bottom"/>
            <w:hideMark/>
          </w:tcPr>
          <w:p w14:paraId="1190BC2D"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1.229 (1.162 - 1.300)</w:t>
            </w:r>
          </w:p>
        </w:tc>
        <w:tc>
          <w:tcPr>
            <w:tcW w:w="414" w:type="dxa"/>
            <w:tcBorders>
              <w:top w:val="nil"/>
              <w:left w:val="nil"/>
              <w:bottom w:val="nil"/>
              <w:right w:val="nil"/>
            </w:tcBorders>
            <w:shd w:val="clear" w:color="auto" w:fill="auto"/>
            <w:noWrap/>
            <w:vAlign w:val="bottom"/>
            <w:hideMark/>
          </w:tcPr>
          <w:p w14:paraId="788FC79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3EE7C883" w14:textId="3A520CA2"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10321 (7.4)</w:t>
            </w:r>
          </w:p>
        </w:tc>
        <w:tc>
          <w:tcPr>
            <w:tcW w:w="1841" w:type="dxa"/>
            <w:gridSpan w:val="2"/>
            <w:tcBorders>
              <w:top w:val="nil"/>
              <w:left w:val="nil"/>
              <w:bottom w:val="nil"/>
              <w:right w:val="nil"/>
            </w:tcBorders>
            <w:shd w:val="clear" w:color="auto" w:fill="auto"/>
            <w:noWrap/>
            <w:vAlign w:val="bottom"/>
            <w:hideMark/>
          </w:tcPr>
          <w:p w14:paraId="5D042454"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0.728 (0.669 - 0.792)</w:t>
            </w:r>
          </w:p>
        </w:tc>
        <w:tc>
          <w:tcPr>
            <w:tcW w:w="1710" w:type="dxa"/>
            <w:gridSpan w:val="2"/>
            <w:tcBorders>
              <w:top w:val="nil"/>
              <w:left w:val="nil"/>
              <w:bottom w:val="nil"/>
              <w:right w:val="nil"/>
            </w:tcBorders>
            <w:shd w:val="clear" w:color="auto" w:fill="auto"/>
            <w:noWrap/>
            <w:vAlign w:val="bottom"/>
            <w:hideMark/>
          </w:tcPr>
          <w:p w14:paraId="02F28316"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1.300 (1.183 - 1.421)</w:t>
            </w:r>
          </w:p>
        </w:tc>
      </w:tr>
      <w:tr w:rsidR="00B709BA" w:rsidRPr="001B7D46" w14:paraId="5D86F61A" w14:textId="77777777" w:rsidTr="00B709BA">
        <w:trPr>
          <w:trHeight w:val="20"/>
        </w:trPr>
        <w:tc>
          <w:tcPr>
            <w:tcW w:w="2317" w:type="dxa"/>
            <w:tcBorders>
              <w:top w:val="nil"/>
              <w:left w:val="nil"/>
              <w:bottom w:val="nil"/>
              <w:right w:val="nil"/>
            </w:tcBorders>
            <w:shd w:val="clear" w:color="auto" w:fill="auto"/>
            <w:vAlign w:val="bottom"/>
            <w:hideMark/>
          </w:tcPr>
          <w:p w14:paraId="662D9F2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243" w:type="dxa"/>
            <w:tcBorders>
              <w:top w:val="nil"/>
              <w:left w:val="nil"/>
              <w:bottom w:val="nil"/>
              <w:right w:val="nil"/>
            </w:tcBorders>
            <w:shd w:val="clear" w:color="auto" w:fill="auto"/>
            <w:noWrap/>
            <w:vAlign w:val="bottom"/>
            <w:hideMark/>
          </w:tcPr>
          <w:p w14:paraId="7F40ACEE"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987" w:type="dxa"/>
            <w:tcBorders>
              <w:top w:val="nil"/>
              <w:left w:val="nil"/>
              <w:bottom w:val="nil"/>
              <w:right w:val="nil"/>
            </w:tcBorders>
            <w:shd w:val="clear" w:color="auto" w:fill="auto"/>
            <w:noWrap/>
            <w:vAlign w:val="bottom"/>
            <w:hideMark/>
          </w:tcPr>
          <w:p w14:paraId="6F372503"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717" w:type="dxa"/>
            <w:tcBorders>
              <w:top w:val="nil"/>
              <w:left w:val="nil"/>
              <w:bottom w:val="nil"/>
              <w:right w:val="nil"/>
            </w:tcBorders>
            <w:shd w:val="clear" w:color="auto" w:fill="auto"/>
            <w:noWrap/>
            <w:vAlign w:val="bottom"/>
            <w:hideMark/>
          </w:tcPr>
          <w:p w14:paraId="3193DC5A"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08" w:type="dxa"/>
            <w:tcBorders>
              <w:top w:val="nil"/>
              <w:left w:val="nil"/>
              <w:bottom w:val="nil"/>
              <w:right w:val="nil"/>
            </w:tcBorders>
            <w:shd w:val="clear" w:color="auto" w:fill="auto"/>
            <w:noWrap/>
            <w:vAlign w:val="bottom"/>
            <w:hideMark/>
          </w:tcPr>
          <w:p w14:paraId="107930B4"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414" w:type="dxa"/>
            <w:tcBorders>
              <w:top w:val="nil"/>
              <w:left w:val="nil"/>
              <w:bottom w:val="nil"/>
              <w:right w:val="nil"/>
            </w:tcBorders>
            <w:shd w:val="clear" w:color="auto" w:fill="auto"/>
            <w:noWrap/>
            <w:vAlign w:val="bottom"/>
            <w:hideMark/>
          </w:tcPr>
          <w:p w14:paraId="144E3239"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113" w:type="dxa"/>
            <w:tcBorders>
              <w:top w:val="nil"/>
              <w:left w:val="nil"/>
              <w:bottom w:val="nil"/>
              <w:right w:val="nil"/>
            </w:tcBorders>
            <w:shd w:val="clear" w:color="auto" w:fill="auto"/>
            <w:noWrap/>
            <w:vAlign w:val="bottom"/>
            <w:hideMark/>
          </w:tcPr>
          <w:p w14:paraId="16E97D77"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841" w:type="dxa"/>
            <w:gridSpan w:val="2"/>
            <w:tcBorders>
              <w:top w:val="nil"/>
              <w:left w:val="nil"/>
              <w:bottom w:val="nil"/>
              <w:right w:val="nil"/>
            </w:tcBorders>
            <w:shd w:val="clear" w:color="auto" w:fill="auto"/>
            <w:noWrap/>
            <w:vAlign w:val="bottom"/>
            <w:hideMark/>
          </w:tcPr>
          <w:p w14:paraId="167F0005"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10" w:type="dxa"/>
            <w:gridSpan w:val="2"/>
            <w:tcBorders>
              <w:top w:val="nil"/>
              <w:left w:val="nil"/>
              <w:bottom w:val="nil"/>
              <w:right w:val="nil"/>
            </w:tcBorders>
            <w:shd w:val="clear" w:color="auto" w:fill="auto"/>
            <w:noWrap/>
            <w:vAlign w:val="bottom"/>
            <w:hideMark/>
          </w:tcPr>
          <w:p w14:paraId="213085BA"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r>
      <w:tr w:rsidR="001B7D46" w:rsidRPr="001B7D46" w14:paraId="25E5023E" w14:textId="77777777" w:rsidTr="00B709BA">
        <w:trPr>
          <w:trHeight w:val="20"/>
        </w:trPr>
        <w:tc>
          <w:tcPr>
            <w:tcW w:w="2317" w:type="dxa"/>
            <w:tcBorders>
              <w:top w:val="nil"/>
              <w:left w:val="nil"/>
              <w:bottom w:val="single" w:sz="4" w:space="0" w:color="auto"/>
              <w:right w:val="nil"/>
            </w:tcBorders>
            <w:shd w:val="clear" w:color="auto" w:fill="auto"/>
            <w:noWrap/>
            <w:vAlign w:val="bottom"/>
            <w:hideMark/>
          </w:tcPr>
          <w:p w14:paraId="1D9C32DE" w14:textId="77777777" w:rsidR="001B7D46" w:rsidRPr="001B7D46" w:rsidRDefault="001B7D46" w:rsidP="001B7D46">
            <w:pPr>
              <w:spacing w:after="0" w:line="240" w:lineRule="auto"/>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2000-2010 Waves</w:t>
            </w:r>
          </w:p>
        </w:tc>
        <w:tc>
          <w:tcPr>
            <w:tcW w:w="1243" w:type="dxa"/>
            <w:tcBorders>
              <w:top w:val="nil"/>
              <w:left w:val="nil"/>
              <w:bottom w:val="single" w:sz="4" w:space="0" w:color="auto"/>
              <w:right w:val="nil"/>
            </w:tcBorders>
            <w:shd w:val="clear" w:color="auto" w:fill="auto"/>
            <w:noWrap/>
            <w:vAlign w:val="bottom"/>
            <w:hideMark/>
          </w:tcPr>
          <w:p w14:paraId="0C5825F3"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987" w:type="dxa"/>
            <w:tcBorders>
              <w:top w:val="nil"/>
              <w:left w:val="nil"/>
              <w:bottom w:val="single" w:sz="4" w:space="0" w:color="auto"/>
              <w:right w:val="nil"/>
            </w:tcBorders>
            <w:shd w:val="clear" w:color="auto" w:fill="auto"/>
            <w:noWrap/>
            <w:vAlign w:val="bottom"/>
            <w:hideMark/>
          </w:tcPr>
          <w:p w14:paraId="2CB490B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7" w:type="dxa"/>
            <w:tcBorders>
              <w:top w:val="nil"/>
              <w:left w:val="nil"/>
              <w:bottom w:val="single" w:sz="4" w:space="0" w:color="auto"/>
              <w:right w:val="nil"/>
            </w:tcBorders>
            <w:shd w:val="clear" w:color="auto" w:fill="auto"/>
            <w:noWrap/>
            <w:vAlign w:val="bottom"/>
            <w:hideMark/>
          </w:tcPr>
          <w:p w14:paraId="2620106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08" w:type="dxa"/>
            <w:tcBorders>
              <w:top w:val="nil"/>
              <w:left w:val="nil"/>
              <w:bottom w:val="single" w:sz="4" w:space="0" w:color="auto"/>
              <w:right w:val="nil"/>
            </w:tcBorders>
            <w:shd w:val="clear" w:color="auto" w:fill="auto"/>
            <w:noWrap/>
            <w:vAlign w:val="bottom"/>
            <w:hideMark/>
          </w:tcPr>
          <w:p w14:paraId="3722E091"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414" w:type="dxa"/>
            <w:tcBorders>
              <w:top w:val="nil"/>
              <w:left w:val="nil"/>
              <w:bottom w:val="single" w:sz="4" w:space="0" w:color="auto"/>
              <w:right w:val="nil"/>
            </w:tcBorders>
            <w:shd w:val="clear" w:color="auto" w:fill="auto"/>
            <w:noWrap/>
            <w:vAlign w:val="bottom"/>
            <w:hideMark/>
          </w:tcPr>
          <w:p w14:paraId="500DF2A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113" w:type="dxa"/>
            <w:tcBorders>
              <w:top w:val="nil"/>
              <w:left w:val="nil"/>
              <w:bottom w:val="single" w:sz="4" w:space="0" w:color="auto"/>
              <w:right w:val="nil"/>
            </w:tcBorders>
            <w:shd w:val="clear" w:color="auto" w:fill="auto"/>
            <w:noWrap/>
            <w:vAlign w:val="bottom"/>
            <w:hideMark/>
          </w:tcPr>
          <w:p w14:paraId="422260D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841" w:type="dxa"/>
            <w:gridSpan w:val="2"/>
            <w:tcBorders>
              <w:top w:val="nil"/>
              <w:left w:val="nil"/>
              <w:bottom w:val="single" w:sz="4" w:space="0" w:color="auto"/>
              <w:right w:val="nil"/>
            </w:tcBorders>
            <w:shd w:val="clear" w:color="auto" w:fill="auto"/>
            <w:noWrap/>
            <w:vAlign w:val="bottom"/>
            <w:hideMark/>
          </w:tcPr>
          <w:p w14:paraId="3BEAA540"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0" w:type="dxa"/>
            <w:gridSpan w:val="2"/>
            <w:tcBorders>
              <w:top w:val="nil"/>
              <w:left w:val="nil"/>
              <w:bottom w:val="single" w:sz="4" w:space="0" w:color="auto"/>
              <w:right w:val="nil"/>
            </w:tcBorders>
            <w:shd w:val="clear" w:color="auto" w:fill="auto"/>
            <w:noWrap/>
            <w:vAlign w:val="bottom"/>
            <w:hideMark/>
          </w:tcPr>
          <w:p w14:paraId="33D24D1C"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r>
      <w:tr w:rsidR="001B7D46" w:rsidRPr="001B7D46" w14:paraId="3FB054D7" w14:textId="77777777" w:rsidTr="00B709BA">
        <w:trPr>
          <w:trHeight w:val="20"/>
        </w:trPr>
        <w:tc>
          <w:tcPr>
            <w:tcW w:w="2317" w:type="dxa"/>
            <w:tcBorders>
              <w:top w:val="nil"/>
              <w:left w:val="nil"/>
              <w:bottom w:val="nil"/>
              <w:right w:val="nil"/>
            </w:tcBorders>
            <w:shd w:val="clear" w:color="auto" w:fill="auto"/>
            <w:noWrap/>
            <w:vAlign w:val="bottom"/>
            <w:hideMark/>
          </w:tcPr>
          <w:p w14:paraId="5D93BA8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Diabetes</w:t>
            </w:r>
          </w:p>
        </w:tc>
        <w:tc>
          <w:tcPr>
            <w:tcW w:w="1243" w:type="dxa"/>
            <w:tcBorders>
              <w:top w:val="nil"/>
              <w:left w:val="nil"/>
              <w:bottom w:val="nil"/>
              <w:right w:val="nil"/>
            </w:tcBorders>
            <w:shd w:val="clear" w:color="auto" w:fill="auto"/>
            <w:noWrap/>
            <w:vAlign w:val="bottom"/>
            <w:hideMark/>
          </w:tcPr>
          <w:p w14:paraId="07686547"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465 (360 - 652)</w:t>
            </w:r>
          </w:p>
        </w:tc>
        <w:tc>
          <w:tcPr>
            <w:tcW w:w="987" w:type="dxa"/>
            <w:tcBorders>
              <w:top w:val="nil"/>
              <w:left w:val="nil"/>
              <w:bottom w:val="nil"/>
              <w:right w:val="nil"/>
            </w:tcBorders>
            <w:shd w:val="clear" w:color="auto" w:fill="auto"/>
            <w:noWrap/>
            <w:vAlign w:val="bottom"/>
            <w:hideMark/>
          </w:tcPr>
          <w:p w14:paraId="4B021528"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7379 (34.1)</w:t>
            </w:r>
          </w:p>
        </w:tc>
        <w:tc>
          <w:tcPr>
            <w:tcW w:w="1717" w:type="dxa"/>
            <w:tcBorders>
              <w:top w:val="nil"/>
              <w:left w:val="nil"/>
              <w:bottom w:val="nil"/>
              <w:right w:val="nil"/>
            </w:tcBorders>
            <w:shd w:val="clear" w:color="auto" w:fill="auto"/>
            <w:noWrap/>
            <w:vAlign w:val="bottom"/>
            <w:hideMark/>
          </w:tcPr>
          <w:p w14:paraId="29F27A7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0.799 (0.731 - 0.875)</w:t>
            </w:r>
          </w:p>
        </w:tc>
        <w:tc>
          <w:tcPr>
            <w:tcW w:w="1708" w:type="dxa"/>
            <w:tcBorders>
              <w:top w:val="nil"/>
              <w:left w:val="nil"/>
              <w:bottom w:val="nil"/>
              <w:right w:val="nil"/>
            </w:tcBorders>
            <w:shd w:val="clear" w:color="auto" w:fill="auto"/>
            <w:noWrap/>
            <w:vAlign w:val="bottom"/>
            <w:hideMark/>
          </w:tcPr>
          <w:p w14:paraId="5652213E"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1.220 (1.109 - 1.343)</w:t>
            </w:r>
          </w:p>
        </w:tc>
        <w:tc>
          <w:tcPr>
            <w:tcW w:w="414" w:type="dxa"/>
            <w:tcBorders>
              <w:top w:val="nil"/>
              <w:left w:val="nil"/>
              <w:bottom w:val="nil"/>
              <w:right w:val="nil"/>
            </w:tcBorders>
            <w:shd w:val="clear" w:color="auto" w:fill="auto"/>
            <w:noWrap/>
            <w:vAlign w:val="bottom"/>
            <w:hideMark/>
          </w:tcPr>
          <w:p w14:paraId="27D22FD3"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4581857F"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2563 (13.0)</w:t>
            </w:r>
          </w:p>
        </w:tc>
        <w:tc>
          <w:tcPr>
            <w:tcW w:w="1841" w:type="dxa"/>
            <w:gridSpan w:val="2"/>
            <w:tcBorders>
              <w:top w:val="nil"/>
              <w:left w:val="nil"/>
              <w:bottom w:val="nil"/>
              <w:right w:val="nil"/>
            </w:tcBorders>
            <w:shd w:val="clear" w:color="auto" w:fill="auto"/>
            <w:noWrap/>
            <w:vAlign w:val="bottom"/>
            <w:hideMark/>
          </w:tcPr>
          <w:p w14:paraId="14EB3CCB"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0.809 (0.700 - 0.934)</w:t>
            </w:r>
          </w:p>
        </w:tc>
        <w:tc>
          <w:tcPr>
            <w:tcW w:w="1710" w:type="dxa"/>
            <w:gridSpan w:val="2"/>
            <w:tcBorders>
              <w:top w:val="nil"/>
              <w:left w:val="nil"/>
              <w:bottom w:val="nil"/>
              <w:right w:val="nil"/>
            </w:tcBorders>
            <w:shd w:val="clear" w:color="auto" w:fill="auto"/>
            <w:noWrap/>
            <w:vAlign w:val="bottom"/>
            <w:hideMark/>
          </w:tcPr>
          <w:p w14:paraId="1F88018E"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1.288 (1.111 - 1.496)</w:t>
            </w:r>
          </w:p>
        </w:tc>
      </w:tr>
      <w:tr w:rsidR="00B709BA" w:rsidRPr="001B7D46" w14:paraId="669F3127" w14:textId="77777777" w:rsidTr="00B709BA">
        <w:trPr>
          <w:trHeight w:val="20"/>
        </w:trPr>
        <w:tc>
          <w:tcPr>
            <w:tcW w:w="2317" w:type="dxa"/>
            <w:tcBorders>
              <w:top w:val="nil"/>
              <w:left w:val="nil"/>
              <w:bottom w:val="nil"/>
              <w:right w:val="nil"/>
            </w:tcBorders>
            <w:shd w:val="clear" w:color="auto" w:fill="auto"/>
            <w:vAlign w:val="bottom"/>
            <w:hideMark/>
          </w:tcPr>
          <w:p w14:paraId="6AB3950B"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narrow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0669B824"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474 (330 - 630)</w:t>
            </w:r>
          </w:p>
        </w:tc>
        <w:tc>
          <w:tcPr>
            <w:tcW w:w="987" w:type="dxa"/>
            <w:tcBorders>
              <w:top w:val="nil"/>
              <w:left w:val="nil"/>
              <w:bottom w:val="nil"/>
              <w:right w:val="nil"/>
            </w:tcBorders>
            <w:shd w:val="clear" w:color="auto" w:fill="auto"/>
            <w:noWrap/>
            <w:vAlign w:val="bottom"/>
            <w:hideMark/>
          </w:tcPr>
          <w:p w14:paraId="20C9FB32"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13771 (37.4)</w:t>
            </w:r>
          </w:p>
        </w:tc>
        <w:tc>
          <w:tcPr>
            <w:tcW w:w="1717" w:type="dxa"/>
            <w:tcBorders>
              <w:top w:val="nil"/>
              <w:left w:val="nil"/>
              <w:bottom w:val="nil"/>
              <w:right w:val="nil"/>
            </w:tcBorders>
            <w:shd w:val="clear" w:color="auto" w:fill="auto"/>
            <w:noWrap/>
            <w:vAlign w:val="bottom"/>
            <w:hideMark/>
          </w:tcPr>
          <w:p w14:paraId="7FB676E4"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0.734 (0.685 - 0.786)</w:t>
            </w:r>
          </w:p>
        </w:tc>
        <w:tc>
          <w:tcPr>
            <w:tcW w:w="1708" w:type="dxa"/>
            <w:tcBorders>
              <w:top w:val="nil"/>
              <w:left w:val="nil"/>
              <w:bottom w:val="nil"/>
              <w:right w:val="nil"/>
            </w:tcBorders>
            <w:shd w:val="clear" w:color="auto" w:fill="auto"/>
            <w:noWrap/>
            <w:vAlign w:val="bottom"/>
            <w:hideMark/>
          </w:tcPr>
          <w:p w14:paraId="15FBFED8"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1.180 (1.095 - 1.271)</w:t>
            </w:r>
          </w:p>
        </w:tc>
        <w:tc>
          <w:tcPr>
            <w:tcW w:w="414" w:type="dxa"/>
            <w:tcBorders>
              <w:top w:val="nil"/>
              <w:left w:val="nil"/>
              <w:bottom w:val="nil"/>
              <w:right w:val="nil"/>
            </w:tcBorders>
            <w:shd w:val="clear" w:color="auto" w:fill="auto"/>
            <w:noWrap/>
            <w:vAlign w:val="bottom"/>
            <w:hideMark/>
          </w:tcPr>
          <w:p w14:paraId="7F6C5B3D"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7AF52AE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4282 (12.9)</w:t>
            </w:r>
          </w:p>
        </w:tc>
        <w:tc>
          <w:tcPr>
            <w:tcW w:w="1841" w:type="dxa"/>
            <w:gridSpan w:val="2"/>
            <w:tcBorders>
              <w:top w:val="nil"/>
              <w:left w:val="nil"/>
              <w:bottom w:val="nil"/>
              <w:right w:val="nil"/>
            </w:tcBorders>
            <w:shd w:val="clear" w:color="auto" w:fill="auto"/>
            <w:noWrap/>
            <w:vAlign w:val="bottom"/>
            <w:hideMark/>
          </w:tcPr>
          <w:p w14:paraId="2A7B773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0.659 (0.582 - 0.747)</w:t>
            </w:r>
          </w:p>
        </w:tc>
        <w:tc>
          <w:tcPr>
            <w:tcW w:w="1710" w:type="dxa"/>
            <w:gridSpan w:val="2"/>
            <w:tcBorders>
              <w:top w:val="nil"/>
              <w:left w:val="nil"/>
              <w:bottom w:val="nil"/>
              <w:right w:val="nil"/>
            </w:tcBorders>
            <w:shd w:val="clear" w:color="auto" w:fill="auto"/>
            <w:noWrap/>
            <w:vAlign w:val="bottom"/>
            <w:hideMark/>
          </w:tcPr>
          <w:p w14:paraId="5D998C1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1.170 (1.025 - 1.335)</w:t>
            </w:r>
          </w:p>
        </w:tc>
      </w:tr>
      <w:tr w:rsidR="00B709BA" w:rsidRPr="001B7D46" w14:paraId="4AAA75E8" w14:textId="77777777" w:rsidTr="00B709BA">
        <w:trPr>
          <w:trHeight w:val="20"/>
        </w:trPr>
        <w:tc>
          <w:tcPr>
            <w:tcW w:w="2317" w:type="dxa"/>
            <w:tcBorders>
              <w:top w:val="nil"/>
              <w:left w:val="nil"/>
              <w:bottom w:val="nil"/>
              <w:right w:val="nil"/>
            </w:tcBorders>
            <w:shd w:val="clear" w:color="auto" w:fill="auto"/>
            <w:vAlign w:val="bottom"/>
            <w:hideMark/>
          </w:tcPr>
          <w:p w14:paraId="042DA23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expanded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65B5449D"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508 (360 - 652)</w:t>
            </w:r>
          </w:p>
        </w:tc>
        <w:tc>
          <w:tcPr>
            <w:tcW w:w="987" w:type="dxa"/>
            <w:tcBorders>
              <w:top w:val="nil"/>
              <w:left w:val="nil"/>
              <w:bottom w:val="nil"/>
              <w:right w:val="nil"/>
            </w:tcBorders>
            <w:shd w:val="clear" w:color="auto" w:fill="auto"/>
            <w:noWrap/>
            <w:vAlign w:val="bottom"/>
            <w:hideMark/>
          </w:tcPr>
          <w:p w14:paraId="7616280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24440 (27.1)</w:t>
            </w:r>
          </w:p>
        </w:tc>
        <w:tc>
          <w:tcPr>
            <w:tcW w:w="1717" w:type="dxa"/>
            <w:tcBorders>
              <w:top w:val="nil"/>
              <w:left w:val="nil"/>
              <w:bottom w:val="nil"/>
              <w:right w:val="nil"/>
            </w:tcBorders>
            <w:shd w:val="clear" w:color="auto" w:fill="auto"/>
            <w:noWrap/>
            <w:vAlign w:val="bottom"/>
            <w:hideMark/>
          </w:tcPr>
          <w:p w14:paraId="4B0B85F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0.805 (0.760 - 0.852)</w:t>
            </w:r>
          </w:p>
        </w:tc>
        <w:tc>
          <w:tcPr>
            <w:tcW w:w="1708" w:type="dxa"/>
            <w:tcBorders>
              <w:top w:val="nil"/>
              <w:left w:val="nil"/>
              <w:bottom w:val="nil"/>
              <w:right w:val="nil"/>
            </w:tcBorders>
            <w:shd w:val="clear" w:color="auto" w:fill="auto"/>
            <w:noWrap/>
            <w:vAlign w:val="bottom"/>
            <w:hideMark/>
          </w:tcPr>
          <w:p w14:paraId="141E34E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1.264 (1.188 - 1.344)</w:t>
            </w:r>
          </w:p>
        </w:tc>
        <w:tc>
          <w:tcPr>
            <w:tcW w:w="414" w:type="dxa"/>
            <w:tcBorders>
              <w:top w:val="nil"/>
              <w:left w:val="nil"/>
              <w:bottom w:val="nil"/>
              <w:right w:val="nil"/>
            </w:tcBorders>
            <w:shd w:val="clear" w:color="auto" w:fill="auto"/>
            <w:noWrap/>
            <w:vAlign w:val="bottom"/>
            <w:hideMark/>
          </w:tcPr>
          <w:p w14:paraId="65E0979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7425ABD0"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9023 (10.7)</w:t>
            </w:r>
          </w:p>
        </w:tc>
        <w:tc>
          <w:tcPr>
            <w:tcW w:w="1841" w:type="dxa"/>
            <w:gridSpan w:val="2"/>
            <w:tcBorders>
              <w:top w:val="nil"/>
              <w:left w:val="nil"/>
              <w:bottom w:val="nil"/>
              <w:right w:val="nil"/>
            </w:tcBorders>
            <w:shd w:val="clear" w:color="auto" w:fill="auto"/>
            <w:noWrap/>
            <w:vAlign w:val="bottom"/>
            <w:hideMark/>
          </w:tcPr>
          <w:p w14:paraId="643D50D5"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0.758 (0.691 - 0.833)</w:t>
            </w:r>
          </w:p>
        </w:tc>
        <w:tc>
          <w:tcPr>
            <w:tcW w:w="1710" w:type="dxa"/>
            <w:gridSpan w:val="2"/>
            <w:tcBorders>
              <w:top w:val="nil"/>
              <w:left w:val="nil"/>
              <w:bottom w:val="nil"/>
              <w:right w:val="nil"/>
            </w:tcBorders>
            <w:shd w:val="clear" w:color="auto" w:fill="auto"/>
            <w:noWrap/>
            <w:vAlign w:val="bottom"/>
            <w:hideMark/>
          </w:tcPr>
          <w:p w14:paraId="1F52E86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1.322 (1.194 - 1.464)</w:t>
            </w:r>
          </w:p>
        </w:tc>
      </w:tr>
      <w:tr w:rsidR="00B709BA" w:rsidRPr="001B7D46" w14:paraId="2BE59A1A" w14:textId="77777777" w:rsidTr="00B709BA">
        <w:trPr>
          <w:trHeight w:val="20"/>
        </w:trPr>
        <w:tc>
          <w:tcPr>
            <w:tcW w:w="2317" w:type="dxa"/>
            <w:tcBorders>
              <w:top w:val="nil"/>
              <w:left w:val="nil"/>
              <w:bottom w:val="nil"/>
              <w:right w:val="nil"/>
            </w:tcBorders>
            <w:shd w:val="clear" w:color="auto" w:fill="auto"/>
            <w:vAlign w:val="bottom"/>
            <w:hideMark/>
          </w:tcPr>
          <w:p w14:paraId="087A31DB"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243" w:type="dxa"/>
            <w:tcBorders>
              <w:top w:val="nil"/>
              <w:left w:val="nil"/>
              <w:bottom w:val="nil"/>
              <w:right w:val="nil"/>
            </w:tcBorders>
            <w:shd w:val="clear" w:color="auto" w:fill="auto"/>
            <w:noWrap/>
            <w:vAlign w:val="bottom"/>
            <w:hideMark/>
          </w:tcPr>
          <w:p w14:paraId="52D7599A"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987" w:type="dxa"/>
            <w:tcBorders>
              <w:top w:val="nil"/>
              <w:left w:val="nil"/>
              <w:bottom w:val="nil"/>
              <w:right w:val="nil"/>
            </w:tcBorders>
            <w:shd w:val="clear" w:color="auto" w:fill="auto"/>
            <w:noWrap/>
            <w:vAlign w:val="bottom"/>
            <w:hideMark/>
          </w:tcPr>
          <w:p w14:paraId="2A9547E2"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717" w:type="dxa"/>
            <w:tcBorders>
              <w:top w:val="nil"/>
              <w:left w:val="nil"/>
              <w:bottom w:val="nil"/>
              <w:right w:val="nil"/>
            </w:tcBorders>
            <w:shd w:val="clear" w:color="auto" w:fill="auto"/>
            <w:noWrap/>
            <w:vAlign w:val="bottom"/>
            <w:hideMark/>
          </w:tcPr>
          <w:p w14:paraId="3BF361E6"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08" w:type="dxa"/>
            <w:tcBorders>
              <w:top w:val="nil"/>
              <w:left w:val="nil"/>
              <w:bottom w:val="nil"/>
              <w:right w:val="nil"/>
            </w:tcBorders>
            <w:shd w:val="clear" w:color="auto" w:fill="auto"/>
            <w:noWrap/>
            <w:vAlign w:val="bottom"/>
            <w:hideMark/>
          </w:tcPr>
          <w:p w14:paraId="02FF8242"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414" w:type="dxa"/>
            <w:tcBorders>
              <w:top w:val="nil"/>
              <w:left w:val="nil"/>
              <w:bottom w:val="nil"/>
              <w:right w:val="nil"/>
            </w:tcBorders>
            <w:shd w:val="clear" w:color="auto" w:fill="auto"/>
            <w:noWrap/>
            <w:vAlign w:val="bottom"/>
            <w:hideMark/>
          </w:tcPr>
          <w:p w14:paraId="1F34DF51"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113" w:type="dxa"/>
            <w:tcBorders>
              <w:top w:val="nil"/>
              <w:left w:val="nil"/>
              <w:bottom w:val="nil"/>
              <w:right w:val="nil"/>
            </w:tcBorders>
            <w:shd w:val="clear" w:color="auto" w:fill="auto"/>
            <w:noWrap/>
            <w:vAlign w:val="bottom"/>
            <w:hideMark/>
          </w:tcPr>
          <w:p w14:paraId="4A67E8E4"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841" w:type="dxa"/>
            <w:gridSpan w:val="2"/>
            <w:tcBorders>
              <w:top w:val="nil"/>
              <w:left w:val="nil"/>
              <w:bottom w:val="nil"/>
              <w:right w:val="nil"/>
            </w:tcBorders>
            <w:shd w:val="clear" w:color="auto" w:fill="auto"/>
            <w:noWrap/>
            <w:vAlign w:val="bottom"/>
            <w:hideMark/>
          </w:tcPr>
          <w:p w14:paraId="0F5E41BB"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10" w:type="dxa"/>
            <w:gridSpan w:val="2"/>
            <w:tcBorders>
              <w:top w:val="nil"/>
              <w:left w:val="nil"/>
              <w:bottom w:val="nil"/>
              <w:right w:val="nil"/>
            </w:tcBorders>
            <w:shd w:val="clear" w:color="auto" w:fill="auto"/>
            <w:noWrap/>
            <w:vAlign w:val="bottom"/>
            <w:hideMark/>
          </w:tcPr>
          <w:p w14:paraId="2E0C60AD"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r>
      <w:tr w:rsidR="00B709BA" w:rsidRPr="001B7D46" w14:paraId="69DB4FFD" w14:textId="77777777" w:rsidTr="00B709BA">
        <w:trPr>
          <w:trHeight w:val="20"/>
        </w:trPr>
        <w:tc>
          <w:tcPr>
            <w:tcW w:w="2317" w:type="dxa"/>
            <w:tcBorders>
              <w:top w:val="nil"/>
              <w:left w:val="nil"/>
              <w:bottom w:val="single" w:sz="4" w:space="0" w:color="auto"/>
              <w:right w:val="nil"/>
            </w:tcBorders>
            <w:shd w:val="clear" w:color="auto" w:fill="auto"/>
            <w:noWrap/>
            <w:vAlign w:val="bottom"/>
            <w:hideMark/>
          </w:tcPr>
          <w:p w14:paraId="22559557" w14:textId="77777777" w:rsidR="001B7D46" w:rsidRPr="001B7D46" w:rsidRDefault="001B7D46" w:rsidP="001B7D46">
            <w:pPr>
              <w:spacing w:after="0" w:line="240" w:lineRule="auto"/>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2011 - 2014 Waves</w:t>
            </w:r>
          </w:p>
        </w:tc>
        <w:tc>
          <w:tcPr>
            <w:tcW w:w="1243" w:type="dxa"/>
            <w:tcBorders>
              <w:top w:val="nil"/>
              <w:left w:val="nil"/>
              <w:bottom w:val="single" w:sz="4" w:space="0" w:color="auto"/>
              <w:right w:val="nil"/>
            </w:tcBorders>
            <w:shd w:val="clear" w:color="auto" w:fill="auto"/>
            <w:noWrap/>
            <w:vAlign w:val="bottom"/>
            <w:hideMark/>
          </w:tcPr>
          <w:p w14:paraId="484EDF6E"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987" w:type="dxa"/>
            <w:tcBorders>
              <w:top w:val="nil"/>
              <w:left w:val="nil"/>
              <w:bottom w:val="single" w:sz="4" w:space="0" w:color="auto"/>
              <w:right w:val="nil"/>
            </w:tcBorders>
            <w:shd w:val="clear" w:color="auto" w:fill="auto"/>
            <w:noWrap/>
            <w:vAlign w:val="bottom"/>
            <w:hideMark/>
          </w:tcPr>
          <w:p w14:paraId="14DE5AF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7" w:type="dxa"/>
            <w:tcBorders>
              <w:top w:val="nil"/>
              <w:left w:val="nil"/>
              <w:bottom w:val="single" w:sz="4" w:space="0" w:color="auto"/>
              <w:right w:val="nil"/>
            </w:tcBorders>
            <w:shd w:val="clear" w:color="auto" w:fill="auto"/>
            <w:noWrap/>
            <w:vAlign w:val="bottom"/>
            <w:hideMark/>
          </w:tcPr>
          <w:p w14:paraId="3154DE65"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08" w:type="dxa"/>
            <w:tcBorders>
              <w:top w:val="nil"/>
              <w:left w:val="nil"/>
              <w:bottom w:val="single" w:sz="4" w:space="0" w:color="auto"/>
              <w:right w:val="nil"/>
            </w:tcBorders>
            <w:shd w:val="clear" w:color="auto" w:fill="auto"/>
            <w:noWrap/>
            <w:vAlign w:val="bottom"/>
            <w:hideMark/>
          </w:tcPr>
          <w:p w14:paraId="1FE49DA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414" w:type="dxa"/>
            <w:tcBorders>
              <w:top w:val="nil"/>
              <w:left w:val="nil"/>
              <w:bottom w:val="nil"/>
              <w:right w:val="nil"/>
            </w:tcBorders>
            <w:shd w:val="clear" w:color="auto" w:fill="auto"/>
            <w:noWrap/>
            <w:vAlign w:val="bottom"/>
            <w:hideMark/>
          </w:tcPr>
          <w:p w14:paraId="2081357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single" w:sz="4" w:space="0" w:color="auto"/>
              <w:right w:val="nil"/>
            </w:tcBorders>
            <w:shd w:val="clear" w:color="auto" w:fill="auto"/>
            <w:noWrap/>
            <w:vAlign w:val="bottom"/>
            <w:hideMark/>
          </w:tcPr>
          <w:p w14:paraId="17EDAEC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841" w:type="dxa"/>
            <w:gridSpan w:val="2"/>
            <w:tcBorders>
              <w:top w:val="nil"/>
              <w:left w:val="nil"/>
              <w:bottom w:val="single" w:sz="4" w:space="0" w:color="auto"/>
              <w:right w:val="nil"/>
            </w:tcBorders>
            <w:shd w:val="clear" w:color="auto" w:fill="auto"/>
            <w:noWrap/>
            <w:vAlign w:val="bottom"/>
            <w:hideMark/>
          </w:tcPr>
          <w:p w14:paraId="14564B1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0" w:type="dxa"/>
            <w:gridSpan w:val="2"/>
            <w:tcBorders>
              <w:top w:val="nil"/>
              <w:left w:val="nil"/>
              <w:bottom w:val="single" w:sz="4" w:space="0" w:color="auto"/>
              <w:right w:val="nil"/>
            </w:tcBorders>
            <w:shd w:val="clear" w:color="auto" w:fill="auto"/>
            <w:vAlign w:val="bottom"/>
            <w:hideMark/>
          </w:tcPr>
          <w:p w14:paraId="4D8B08B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r>
      <w:tr w:rsidR="001B7D46" w:rsidRPr="001B7D46" w14:paraId="3E21C854" w14:textId="77777777" w:rsidTr="00B709BA">
        <w:trPr>
          <w:trHeight w:val="20"/>
        </w:trPr>
        <w:tc>
          <w:tcPr>
            <w:tcW w:w="2317" w:type="dxa"/>
            <w:tcBorders>
              <w:top w:val="nil"/>
              <w:left w:val="nil"/>
              <w:bottom w:val="nil"/>
              <w:right w:val="nil"/>
            </w:tcBorders>
            <w:shd w:val="clear" w:color="auto" w:fill="auto"/>
            <w:noWrap/>
            <w:vAlign w:val="bottom"/>
            <w:hideMark/>
          </w:tcPr>
          <w:p w14:paraId="1D989D7D"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Diabetes</w:t>
            </w:r>
          </w:p>
        </w:tc>
        <w:tc>
          <w:tcPr>
            <w:tcW w:w="1243" w:type="dxa"/>
            <w:tcBorders>
              <w:top w:val="nil"/>
              <w:left w:val="nil"/>
              <w:bottom w:val="nil"/>
              <w:right w:val="nil"/>
            </w:tcBorders>
            <w:shd w:val="clear" w:color="auto" w:fill="auto"/>
            <w:noWrap/>
            <w:vAlign w:val="bottom"/>
            <w:hideMark/>
          </w:tcPr>
          <w:p w14:paraId="02DE9290"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165 (104 - 230)</w:t>
            </w:r>
          </w:p>
        </w:tc>
        <w:tc>
          <w:tcPr>
            <w:tcW w:w="987" w:type="dxa"/>
            <w:tcBorders>
              <w:top w:val="nil"/>
              <w:left w:val="nil"/>
              <w:bottom w:val="nil"/>
              <w:right w:val="nil"/>
            </w:tcBorders>
            <w:shd w:val="clear" w:color="auto" w:fill="auto"/>
            <w:noWrap/>
            <w:vAlign w:val="bottom"/>
            <w:hideMark/>
          </w:tcPr>
          <w:p w14:paraId="2FA96319" w14:textId="6C56FC6B"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1530 (9.5)</w:t>
            </w:r>
          </w:p>
        </w:tc>
        <w:tc>
          <w:tcPr>
            <w:tcW w:w="1717" w:type="dxa"/>
            <w:tcBorders>
              <w:top w:val="nil"/>
              <w:left w:val="nil"/>
              <w:bottom w:val="nil"/>
              <w:right w:val="nil"/>
            </w:tcBorders>
            <w:shd w:val="clear" w:color="auto" w:fill="auto"/>
            <w:noWrap/>
            <w:vAlign w:val="bottom"/>
            <w:hideMark/>
          </w:tcPr>
          <w:p w14:paraId="104B863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0.681 (0.605 - 0.767)</w:t>
            </w:r>
          </w:p>
        </w:tc>
        <w:tc>
          <w:tcPr>
            <w:tcW w:w="1708" w:type="dxa"/>
            <w:tcBorders>
              <w:top w:val="nil"/>
              <w:left w:val="nil"/>
              <w:bottom w:val="nil"/>
              <w:right w:val="nil"/>
            </w:tcBorders>
            <w:shd w:val="clear" w:color="auto" w:fill="auto"/>
            <w:noWrap/>
            <w:vAlign w:val="bottom"/>
            <w:hideMark/>
          </w:tcPr>
          <w:p w14:paraId="3C678A39"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0.960 (0.790 - 1.166)</w:t>
            </w:r>
          </w:p>
        </w:tc>
        <w:tc>
          <w:tcPr>
            <w:tcW w:w="414" w:type="dxa"/>
            <w:tcBorders>
              <w:top w:val="nil"/>
              <w:left w:val="nil"/>
              <w:bottom w:val="nil"/>
              <w:right w:val="nil"/>
            </w:tcBorders>
            <w:shd w:val="clear" w:color="auto" w:fill="auto"/>
            <w:noWrap/>
            <w:vAlign w:val="bottom"/>
            <w:hideMark/>
          </w:tcPr>
          <w:p w14:paraId="6B2E7BA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nil"/>
              <w:right w:val="nil"/>
            </w:tcBorders>
            <w:shd w:val="clear" w:color="auto" w:fill="auto"/>
            <w:noWrap/>
            <w:vAlign w:val="bottom"/>
            <w:hideMark/>
          </w:tcPr>
          <w:p w14:paraId="714BAD48" w14:textId="689F1769"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482 (3.2)</w:t>
            </w:r>
          </w:p>
        </w:tc>
        <w:tc>
          <w:tcPr>
            <w:tcW w:w="1841" w:type="dxa"/>
            <w:gridSpan w:val="2"/>
            <w:tcBorders>
              <w:top w:val="nil"/>
              <w:left w:val="nil"/>
              <w:bottom w:val="nil"/>
              <w:right w:val="nil"/>
            </w:tcBorders>
            <w:shd w:val="clear" w:color="auto" w:fill="auto"/>
            <w:noWrap/>
            <w:vAlign w:val="bottom"/>
            <w:hideMark/>
          </w:tcPr>
          <w:p w14:paraId="7F4392B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0.779 (0.639 - 0.950)</w:t>
            </w:r>
          </w:p>
        </w:tc>
        <w:tc>
          <w:tcPr>
            <w:tcW w:w="1710" w:type="dxa"/>
            <w:gridSpan w:val="2"/>
            <w:tcBorders>
              <w:top w:val="nil"/>
              <w:left w:val="nil"/>
              <w:bottom w:val="nil"/>
              <w:right w:val="nil"/>
            </w:tcBorders>
            <w:shd w:val="clear" w:color="auto" w:fill="auto"/>
            <w:noWrap/>
            <w:vAlign w:val="bottom"/>
            <w:hideMark/>
          </w:tcPr>
          <w:p w14:paraId="5E60AEE1"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1.055 (0.777 - 1.434)</w:t>
            </w:r>
          </w:p>
        </w:tc>
      </w:tr>
      <w:tr w:rsidR="00B709BA" w:rsidRPr="001B7D46" w14:paraId="32F1D40F" w14:textId="77777777" w:rsidTr="00B709BA">
        <w:trPr>
          <w:trHeight w:val="20"/>
        </w:trPr>
        <w:tc>
          <w:tcPr>
            <w:tcW w:w="2317" w:type="dxa"/>
            <w:tcBorders>
              <w:top w:val="nil"/>
              <w:left w:val="nil"/>
              <w:bottom w:val="nil"/>
              <w:right w:val="nil"/>
            </w:tcBorders>
            <w:shd w:val="clear" w:color="auto" w:fill="auto"/>
            <w:vAlign w:val="bottom"/>
            <w:hideMark/>
          </w:tcPr>
          <w:p w14:paraId="310F0925"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narrow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28DEA6F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161 (100 - 230)</w:t>
            </w:r>
          </w:p>
        </w:tc>
        <w:tc>
          <w:tcPr>
            <w:tcW w:w="987" w:type="dxa"/>
            <w:tcBorders>
              <w:top w:val="nil"/>
              <w:left w:val="nil"/>
              <w:bottom w:val="nil"/>
              <w:right w:val="nil"/>
            </w:tcBorders>
            <w:shd w:val="clear" w:color="auto" w:fill="auto"/>
            <w:noWrap/>
            <w:vAlign w:val="bottom"/>
            <w:hideMark/>
          </w:tcPr>
          <w:p w14:paraId="00B8E386" w14:textId="7A6E1636"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2574 (11.</w:t>
            </w:r>
            <w:r w:rsidR="00737C4C">
              <w:rPr>
                <w:rFonts w:ascii="Times New Roman" w:eastAsia="Times New Roman" w:hAnsi="Times New Roman" w:cs="Times New Roman"/>
                <w:color w:val="000000"/>
                <w:sz w:val="16"/>
                <w:szCs w:val="16"/>
              </w:rPr>
              <w:t>8</w:t>
            </w:r>
            <w:r w:rsidRPr="001B7D46">
              <w:rPr>
                <w:rFonts w:ascii="Times New Roman" w:eastAsia="Times New Roman" w:hAnsi="Times New Roman" w:cs="Times New Roman"/>
                <w:color w:val="000000"/>
                <w:sz w:val="16"/>
                <w:szCs w:val="16"/>
              </w:rPr>
              <w:t>)</w:t>
            </w:r>
          </w:p>
        </w:tc>
        <w:tc>
          <w:tcPr>
            <w:tcW w:w="1717" w:type="dxa"/>
            <w:tcBorders>
              <w:top w:val="nil"/>
              <w:left w:val="nil"/>
              <w:bottom w:val="nil"/>
              <w:right w:val="nil"/>
            </w:tcBorders>
            <w:shd w:val="clear" w:color="auto" w:fill="auto"/>
            <w:noWrap/>
            <w:vAlign w:val="bottom"/>
            <w:hideMark/>
          </w:tcPr>
          <w:p w14:paraId="4FFD343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0.620 (0.562 - 0.684)</w:t>
            </w:r>
          </w:p>
        </w:tc>
        <w:tc>
          <w:tcPr>
            <w:tcW w:w="1708" w:type="dxa"/>
            <w:tcBorders>
              <w:top w:val="nil"/>
              <w:left w:val="nil"/>
              <w:bottom w:val="nil"/>
              <w:right w:val="nil"/>
            </w:tcBorders>
            <w:shd w:val="clear" w:color="auto" w:fill="auto"/>
            <w:noWrap/>
            <w:vAlign w:val="bottom"/>
            <w:hideMark/>
          </w:tcPr>
          <w:p w14:paraId="3FC90616"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1.007 (0.856 - 1.183)</w:t>
            </w:r>
          </w:p>
        </w:tc>
        <w:tc>
          <w:tcPr>
            <w:tcW w:w="414" w:type="dxa"/>
            <w:tcBorders>
              <w:top w:val="nil"/>
              <w:left w:val="nil"/>
              <w:bottom w:val="nil"/>
              <w:right w:val="nil"/>
            </w:tcBorders>
            <w:shd w:val="clear" w:color="auto" w:fill="auto"/>
            <w:noWrap/>
            <w:vAlign w:val="bottom"/>
            <w:hideMark/>
          </w:tcPr>
          <w:p w14:paraId="1DFB52B6"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nil"/>
              <w:right w:val="nil"/>
            </w:tcBorders>
            <w:shd w:val="clear" w:color="auto" w:fill="auto"/>
            <w:noWrap/>
            <w:vAlign w:val="bottom"/>
            <w:hideMark/>
          </w:tcPr>
          <w:p w14:paraId="4DA0C5FD" w14:textId="17BDD4F2"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563 (2.8)</w:t>
            </w:r>
          </w:p>
        </w:tc>
        <w:tc>
          <w:tcPr>
            <w:tcW w:w="1841" w:type="dxa"/>
            <w:gridSpan w:val="2"/>
            <w:tcBorders>
              <w:top w:val="nil"/>
              <w:left w:val="nil"/>
              <w:bottom w:val="nil"/>
              <w:right w:val="nil"/>
            </w:tcBorders>
            <w:shd w:val="clear" w:color="auto" w:fill="auto"/>
            <w:noWrap/>
            <w:vAlign w:val="bottom"/>
            <w:hideMark/>
          </w:tcPr>
          <w:p w14:paraId="2BD86BC1"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0.768 (0.633 - 0.931)</w:t>
            </w:r>
          </w:p>
        </w:tc>
        <w:tc>
          <w:tcPr>
            <w:tcW w:w="1710" w:type="dxa"/>
            <w:gridSpan w:val="2"/>
            <w:tcBorders>
              <w:top w:val="nil"/>
              <w:left w:val="nil"/>
              <w:bottom w:val="nil"/>
              <w:right w:val="nil"/>
            </w:tcBorders>
            <w:shd w:val="clear" w:color="auto" w:fill="auto"/>
            <w:noWrap/>
            <w:vAlign w:val="bottom"/>
            <w:hideMark/>
          </w:tcPr>
          <w:p w14:paraId="28AA93B8"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1.042 (0.747 - 1.453)</w:t>
            </w:r>
          </w:p>
        </w:tc>
      </w:tr>
      <w:tr w:rsidR="001B7D46" w:rsidRPr="001B7D46" w14:paraId="3EC90A54" w14:textId="77777777" w:rsidTr="00B709BA">
        <w:trPr>
          <w:trHeight w:val="20"/>
        </w:trPr>
        <w:tc>
          <w:tcPr>
            <w:tcW w:w="2317" w:type="dxa"/>
            <w:tcBorders>
              <w:top w:val="nil"/>
              <w:left w:val="nil"/>
              <w:bottom w:val="single" w:sz="4" w:space="0" w:color="auto"/>
              <w:right w:val="nil"/>
            </w:tcBorders>
            <w:shd w:val="clear" w:color="auto" w:fill="auto"/>
            <w:vAlign w:val="bottom"/>
            <w:hideMark/>
          </w:tcPr>
          <w:p w14:paraId="0261119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expanded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single" w:sz="4" w:space="0" w:color="auto"/>
              <w:right w:val="nil"/>
            </w:tcBorders>
            <w:shd w:val="clear" w:color="auto" w:fill="auto"/>
            <w:vAlign w:val="bottom"/>
            <w:hideMark/>
          </w:tcPr>
          <w:p w14:paraId="60ED05B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165 (104 - 234)</w:t>
            </w:r>
          </w:p>
        </w:tc>
        <w:tc>
          <w:tcPr>
            <w:tcW w:w="987" w:type="dxa"/>
            <w:tcBorders>
              <w:top w:val="nil"/>
              <w:left w:val="nil"/>
              <w:bottom w:val="single" w:sz="4" w:space="0" w:color="auto"/>
              <w:right w:val="nil"/>
            </w:tcBorders>
            <w:shd w:val="clear" w:color="auto" w:fill="auto"/>
            <w:noWrap/>
            <w:vAlign w:val="bottom"/>
            <w:hideMark/>
          </w:tcPr>
          <w:p w14:paraId="0001A70A" w14:textId="55B6DE2E"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4315 (7.5)</w:t>
            </w:r>
          </w:p>
        </w:tc>
        <w:tc>
          <w:tcPr>
            <w:tcW w:w="1717" w:type="dxa"/>
            <w:tcBorders>
              <w:top w:val="nil"/>
              <w:left w:val="nil"/>
              <w:bottom w:val="single" w:sz="4" w:space="0" w:color="auto"/>
              <w:right w:val="nil"/>
            </w:tcBorders>
            <w:shd w:val="clear" w:color="auto" w:fill="auto"/>
            <w:noWrap/>
            <w:vAlign w:val="bottom"/>
            <w:hideMark/>
          </w:tcPr>
          <w:p w14:paraId="5A71D56A"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0.695 (0.643 - 0.752)</w:t>
            </w:r>
          </w:p>
        </w:tc>
        <w:tc>
          <w:tcPr>
            <w:tcW w:w="1708" w:type="dxa"/>
            <w:tcBorders>
              <w:top w:val="nil"/>
              <w:left w:val="nil"/>
              <w:bottom w:val="single" w:sz="4" w:space="0" w:color="auto"/>
              <w:right w:val="nil"/>
            </w:tcBorders>
            <w:shd w:val="clear" w:color="auto" w:fill="auto"/>
            <w:noWrap/>
            <w:vAlign w:val="bottom"/>
            <w:hideMark/>
          </w:tcPr>
          <w:p w14:paraId="5C1538D8"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1.076 (0.932 - 1.241)</w:t>
            </w:r>
          </w:p>
        </w:tc>
        <w:tc>
          <w:tcPr>
            <w:tcW w:w="414" w:type="dxa"/>
            <w:tcBorders>
              <w:top w:val="nil"/>
              <w:left w:val="nil"/>
              <w:bottom w:val="single" w:sz="4" w:space="0" w:color="auto"/>
              <w:right w:val="nil"/>
            </w:tcBorders>
            <w:shd w:val="clear" w:color="auto" w:fill="auto"/>
            <w:noWrap/>
            <w:vAlign w:val="bottom"/>
            <w:hideMark/>
          </w:tcPr>
          <w:p w14:paraId="3532AF67"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113" w:type="dxa"/>
            <w:tcBorders>
              <w:top w:val="nil"/>
              <w:left w:val="nil"/>
              <w:bottom w:val="single" w:sz="4" w:space="0" w:color="auto"/>
              <w:right w:val="nil"/>
            </w:tcBorders>
            <w:shd w:val="clear" w:color="auto" w:fill="auto"/>
            <w:vAlign w:val="bottom"/>
            <w:hideMark/>
          </w:tcPr>
          <w:p w14:paraId="747FE2B3" w14:textId="72F763D5"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1298 (2.</w:t>
            </w:r>
            <w:r w:rsidR="00737C4C">
              <w:rPr>
                <w:rFonts w:ascii="Times New Roman" w:eastAsia="Times New Roman" w:hAnsi="Times New Roman" w:cs="Times New Roman"/>
                <w:color w:val="000000"/>
                <w:sz w:val="16"/>
                <w:szCs w:val="16"/>
              </w:rPr>
              <w:t>4</w:t>
            </w:r>
            <w:r w:rsidRPr="001B7D46">
              <w:rPr>
                <w:rFonts w:ascii="Times New Roman" w:eastAsia="Times New Roman" w:hAnsi="Times New Roman" w:cs="Times New Roman"/>
                <w:color w:val="000000"/>
                <w:sz w:val="16"/>
                <w:szCs w:val="16"/>
              </w:rPr>
              <w:t>)</w:t>
            </w:r>
          </w:p>
        </w:tc>
        <w:tc>
          <w:tcPr>
            <w:tcW w:w="1841" w:type="dxa"/>
            <w:gridSpan w:val="2"/>
            <w:tcBorders>
              <w:top w:val="nil"/>
              <w:left w:val="nil"/>
              <w:bottom w:val="single" w:sz="4" w:space="0" w:color="auto"/>
              <w:right w:val="nil"/>
            </w:tcBorders>
            <w:shd w:val="clear" w:color="auto" w:fill="auto"/>
            <w:noWrap/>
            <w:vAlign w:val="bottom"/>
            <w:hideMark/>
          </w:tcPr>
          <w:p w14:paraId="6928D686"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0.802 (0.700 - 0.918)</w:t>
            </w:r>
          </w:p>
        </w:tc>
        <w:tc>
          <w:tcPr>
            <w:tcW w:w="1710" w:type="dxa"/>
            <w:gridSpan w:val="2"/>
            <w:tcBorders>
              <w:top w:val="nil"/>
              <w:left w:val="nil"/>
              <w:bottom w:val="single" w:sz="4" w:space="0" w:color="auto"/>
              <w:right w:val="nil"/>
            </w:tcBorders>
            <w:shd w:val="clear" w:color="auto" w:fill="auto"/>
            <w:noWrap/>
            <w:vAlign w:val="bottom"/>
            <w:hideMark/>
          </w:tcPr>
          <w:p w14:paraId="5EBAC94A"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1.201 (1.042 - 1.623)</w:t>
            </w:r>
          </w:p>
        </w:tc>
      </w:tr>
      <w:tr w:rsidR="001B7D46" w:rsidRPr="001B7D46" w14:paraId="1F4F4B7B" w14:textId="77777777" w:rsidTr="00B709BA">
        <w:trPr>
          <w:gridAfter w:val="1"/>
          <w:wAfter w:w="90" w:type="dxa"/>
          <w:trHeight w:val="20"/>
        </w:trPr>
        <w:tc>
          <w:tcPr>
            <w:tcW w:w="2317" w:type="dxa"/>
            <w:tcBorders>
              <w:top w:val="nil"/>
              <w:left w:val="nil"/>
              <w:bottom w:val="nil"/>
              <w:right w:val="nil"/>
            </w:tcBorders>
            <w:shd w:val="clear" w:color="auto" w:fill="auto"/>
            <w:noWrap/>
            <w:vAlign w:val="bottom"/>
            <w:hideMark/>
          </w:tcPr>
          <w:p w14:paraId="419E0851"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243" w:type="dxa"/>
            <w:tcBorders>
              <w:top w:val="nil"/>
              <w:left w:val="nil"/>
              <w:bottom w:val="nil"/>
              <w:right w:val="nil"/>
            </w:tcBorders>
            <w:shd w:val="clear" w:color="auto" w:fill="auto"/>
            <w:noWrap/>
            <w:vAlign w:val="bottom"/>
            <w:hideMark/>
          </w:tcPr>
          <w:p w14:paraId="66B1D00F"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987" w:type="dxa"/>
            <w:tcBorders>
              <w:top w:val="nil"/>
              <w:left w:val="nil"/>
              <w:bottom w:val="nil"/>
              <w:right w:val="nil"/>
            </w:tcBorders>
            <w:shd w:val="clear" w:color="auto" w:fill="auto"/>
            <w:noWrap/>
            <w:vAlign w:val="bottom"/>
            <w:hideMark/>
          </w:tcPr>
          <w:p w14:paraId="4E87B7F9"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717" w:type="dxa"/>
            <w:tcBorders>
              <w:top w:val="nil"/>
              <w:left w:val="nil"/>
              <w:bottom w:val="nil"/>
              <w:right w:val="nil"/>
            </w:tcBorders>
            <w:shd w:val="clear" w:color="auto" w:fill="auto"/>
            <w:noWrap/>
            <w:vAlign w:val="bottom"/>
            <w:hideMark/>
          </w:tcPr>
          <w:p w14:paraId="47A9B435"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08" w:type="dxa"/>
            <w:tcBorders>
              <w:top w:val="nil"/>
              <w:left w:val="nil"/>
              <w:bottom w:val="nil"/>
              <w:right w:val="nil"/>
            </w:tcBorders>
            <w:shd w:val="clear" w:color="auto" w:fill="auto"/>
            <w:noWrap/>
            <w:vAlign w:val="bottom"/>
            <w:hideMark/>
          </w:tcPr>
          <w:p w14:paraId="54732C8B"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414" w:type="dxa"/>
            <w:tcBorders>
              <w:top w:val="nil"/>
              <w:left w:val="nil"/>
              <w:bottom w:val="nil"/>
              <w:right w:val="nil"/>
            </w:tcBorders>
            <w:shd w:val="clear" w:color="auto" w:fill="auto"/>
            <w:noWrap/>
            <w:vAlign w:val="bottom"/>
            <w:hideMark/>
          </w:tcPr>
          <w:p w14:paraId="6180C1C9"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113" w:type="dxa"/>
            <w:tcBorders>
              <w:top w:val="nil"/>
              <w:left w:val="nil"/>
              <w:bottom w:val="nil"/>
              <w:right w:val="nil"/>
            </w:tcBorders>
            <w:shd w:val="clear" w:color="auto" w:fill="auto"/>
            <w:noWrap/>
            <w:vAlign w:val="bottom"/>
            <w:hideMark/>
          </w:tcPr>
          <w:p w14:paraId="23972E70"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698" w:type="dxa"/>
            <w:tcBorders>
              <w:top w:val="nil"/>
              <w:left w:val="nil"/>
              <w:bottom w:val="nil"/>
              <w:right w:val="nil"/>
            </w:tcBorders>
            <w:shd w:val="clear" w:color="auto" w:fill="auto"/>
            <w:vAlign w:val="bottom"/>
            <w:hideMark/>
          </w:tcPr>
          <w:p w14:paraId="79DD402C"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63" w:type="dxa"/>
            <w:gridSpan w:val="2"/>
            <w:tcBorders>
              <w:top w:val="nil"/>
              <w:left w:val="nil"/>
              <w:bottom w:val="nil"/>
              <w:right w:val="nil"/>
            </w:tcBorders>
            <w:shd w:val="clear" w:color="auto" w:fill="auto"/>
            <w:noWrap/>
            <w:vAlign w:val="bottom"/>
            <w:hideMark/>
          </w:tcPr>
          <w:p w14:paraId="37F3CEBF" w14:textId="77777777" w:rsidR="001B7D46" w:rsidRPr="001B7D46" w:rsidRDefault="001B7D46" w:rsidP="001B7D46">
            <w:pPr>
              <w:spacing w:after="0" w:line="240" w:lineRule="auto"/>
              <w:rPr>
                <w:rFonts w:ascii="Times New Roman" w:eastAsia="Times New Roman" w:hAnsi="Times New Roman" w:cs="Times New Roman"/>
                <w:sz w:val="16"/>
                <w:szCs w:val="16"/>
              </w:rPr>
            </w:pPr>
          </w:p>
        </w:tc>
      </w:tr>
    </w:tbl>
    <w:p w14:paraId="3133DE62" w14:textId="77777777" w:rsidR="00B709BA" w:rsidRDefault="00B709BA" w:rsidP="00B709BA">
      <w:pPr>
        <w:spacing w:line="240" w:lineRule="auto"/>
        <w:rPr>
          <w:rFonts w:ascii="Times New Roman" w:hAnsi="Times New Roman" w:cs="Times New Roman"/>
          <w:sz w:val="16"/>
          <w:szCs w:val="16"/>
        </w:rPr>
      </w:pPr>
      <w:r w:rsidRPr="00CC122F">
        <w:rPr>
          <w:rFonts w:ascii="Times New Roman" w:hAnsi="Times New Roman" w:cs="Times New Roman"/>
          <w:sz w:val="16"/>
          <w:szCs w:val="16"/>
        </w:rPr>
        <w:t>Note: All hazard ratios are weighted for survey design</w:t>
      </w:r>
      <w:r>
        <w:rPr>
          <w:rFonts w:ascii="Times New Roman" w:hAnsi="Times New Roman" w:cs="Times New Roman"/>
          <w:sz w:val="16"/>
          <w:szCs w:val="16"/>
        </w:rPr>
        <w:t xml:space="preserve">. Disease specific mortality is defined as having a listed cause of death of diabetes, heart or cerebrovascular disease, or heart, cerebrovascular disease or underlying hypertension for diabetes, CVD, and CVD with hypertension models, respectively. Bold face denotes statistical significance. *The narrow definition of CVD includes heart attack, angina pectoris, coronary heart disease, other heart condition, or stroke. ** The expanded definition of CVD includes all conditions for the narrow definition or a diagnosis of hypertension. 1. Unadjusted Hazard Ratio. 2. Hazard Ratio adjusted for </w:t>
      </w:r>
      <w:r w:rsidRPr="002657DA">
        <w:rPr>
          <w:rFonts w:ascii="Times New Roman" w:hAnsi="Times New Roman" w:cs="Times New Roman"/>
          <w:sz w:val="16"/>
          <w:szCs w:val="16"/>
        </w:rPr>
        <w:t>age, sex, insurance (private, public, Medicare, other, or none), race (white, Black or African American, Hispanic or Latino, Asian, or other), education (≤ high school, some college, college degree or greater), and diagnoses of other chronic conditions: cancer (all models), diabetes (CVD models only), hypertension (diabetes and CVD models not including hypertension) and CVD (diabetes models only)</w:t>
      </w:r>
      <w:r>
        <w:rPr>
          <w:rFonts w:ascii="Times New Roman" w:hAnsi="Times New Roman" w:cs="Times New Roman"/>
          <w:sz w:val="16"/>
          <w:szCs w:val="16"/>
        </w:rPr>
        <w:t xml:space="preserve">. 3. Hazard ratio adjusted for </w:t>
      </w:r>
      <w:r w:rsidRPr="00D456B9">
        <w:rPr>
          <w:rFonts w:ascii="Times New Roman" w:hAnsi="Times New Roman" w:cs="Times New Roman"/>
          <w:sz w:val="16"/>
          <w:szCs w:val="16"/>
        </w:rPr>
        <w:t xml:space="preserve">age, sex, insurance (private, public, Medicare, other, or none), race (white, Black or African American, Hispanic or Latino, Asian, or other), </w:t>
      </w:r>
      <w:r>
        <w:rPr>
          <w:rFonts w:ascii="Times New Roman" w:hAnsi="Times New Roman" w:cs="Times New Roman"/>
          <w:sz w:val="16"/>
          <w:szCs w:val="16"/>
        </w:rPr>
        <w:t xml:space="preserve">and </w:t>
      </w:r>
      <w:r w:rsidRPr="00D456B9">
        <w:rPr>
          <w:rFonts w:ascii="Times New Roman" w:hAnsi="Times New Roman" w:cs="Times New Roman"/>
          <w:sz w:val="16"/>
          <w:szCs w:val="16"/>
        </w:rPr>
        <w:t>education (≤ high school, some college, college degree or greater)</w:t>
      </w:r>
      <w:r>
        <w:rPr>
          <w:rFonts w:ascii="Times New Roman" w:hAnsi="Times New Roman" w:cs="Times New Roman"/>
          <w:sz w:val="16"/>
          <w:szCs w:val="16"/>
        </w:rPr>
        <w:t>. Abbreviations: CRN, cost-related nonadherence; CVD, cardiovascular disease; HR, Hazard Ratio.</w:t>
      </w:r>
    </w:p>
    <w:p w14:paraId="0030DEB3" w14:textId="77777777" w:rsidR="003814E8" w:rsidRDefault="003814E8" w:rsidP="003814E8">
      <w:pPr>
        <w:spacing w:line="240" w:lineRule="auto"/>
        <w:rPr>
          <w:rFonts w:ascii="Times New Roman" w:hAnsi="Times New Roman" w:cs="Times New Roman"/>
          <w:sz w:val="16"/>
          <w:szCs w:val="16"/>
        </w:rPr>
      </w:pPr>
    </w:p>
    <w:p w14:paraId="07018D96" w14:textId="46FD0EC9" w:rsidR="00667593" w:rsidRDefault="00667593">
      <w:pPr>
        <w:rPr>
          <w:rFonts w:ascii="Times New Roman" w:hAnsi="Times New Roman" w:cs="Times New Roman"/>
          <w:sz w:val="24"/>
          <w:szCs w:val="24"/>
        </w:rPr>
      </w:pPr>
      <w:r>
        <w:rPr>
          <w:rFonts w:ascii="Times New Roman" w:hAnsi="Times New Roman" w:cs="Times New Roman"/>
          <w:sz w:val="24"/>
          <w:szCs w:val="24"/>
        </w:rPr>
        <w:br w:type="page"/>
      </w:r>
    </w:p>
    <w:p w14:paraId="350A926F" w14:textId="77777777" w:rsidR="0062544E" w:rsidRDefault="0062544E" w:rsidP="00474F31">
      <w:pPr>
        <w:spacing w:line="240" w:lineRule="auto"/>
        <w:rPr>
          <w:rFonts w:ascii="Times New Roman" w:hAnsi="Times New Roman" w:cs="Times New Roman"/>
          <w:b/>
          <w:bCs/>
          <w:sz w:val="24"/>
          <w:szCs w:val="24"/>
        </w:rPr>
        <w:sectPr w:rsidR="0062544E" w:rsidSect="00B51C59">
          <w:pgSz w:w="15840" w:h="12240" w:orient="landscape"/>
          <w:pgMar w:top="1440" w:right="1440" w:bottom="1440" w:left="1440" w:header="720" w:footer="720" w:gutter="0"/>
          <w:cols w:space="720"/>
          <w:docGrid w:linePitch="360"/>
        </w:sectPr>
      </w:pPr>
    </w:p>
    <w:p w14:paraId="752D2256" w14:textId="2F8E43A7" w:rsidR="00515DB2" w:rsidRDefault="009D7FAF" w:rsidP="00474F31">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0F8B7B3E" wp14:editId="529D8294">
            <wp:simplePos x="0" y="0"/>
            <wp:positionH relativeFrom="margin">
              <wp:align>right</wp:align>
            </wp:positionH>
            <wp:positionV relativeFrom="paragraph">
              <wp:posOffset>617220</wp:posOffset>
            </wp:positionV>
            <wp:extent cx="5362575" cy="5016500"/>
            <wp:effectExtent l="0" t="0" r="9525" b="0"/>
            <wp:wrapTopAndBottom/>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cause_dag.jpeg"/>
                    <pic:cNvPicPr/>
                  </pic:nvPicPr>
                  <pic:blipFill rotWithShape="1">
                    <a:blip r:embed="rId14" cstate="print">
                      <a:extLst>
                        <a:ext uri="{28A0092B-C50C-407E-A947-70E740481C1C}">
                          <a14:useLocalDpi xmlns:a14="http://schemas.microsoft.com/office/drawing/2010/main" val="0"/>
                        </a:ext>
                      </a:extLst>
                    </a:blip>
                    <a:srcRect t="1400"/>
                    <a:stretch/>
                  </pic:blipFill>
                  <pic:spPr bwMode="auto">
                    <a:xfrm>
                      <a:off x="0" y="0"/>
                      <a:ext cx="5362575" cy="5016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6EDA">
        <w:rPr>
          <w:rFonts w:ascii="Times New Roman" w:hAnsi="Times New Roman" w:cs="Times New Roman"/>
          <w:b/>
          <w:bCs/>
          <w:sz w:val="24"/>
          <w:szCs w:val="24"/>
        </w:rPr>
        <w:t>Supplementary Figure 1.</w:t>
      </w:r>
      <w:r w:rsidR="005256BE">
        <w:rPr>
          <w:rFonts w:ascii="Times New Roman" w:hAnsi="Times New Roman" w:cs="Times New Roman"/>
          <w:b/>
          <w:bCs/>
          <w:sz w:val="24"/>
          <w:szCs w:val="24"/>
        </w:rPr>
        <w:t xml:space="preserve"> </w:t>
      </w:r>
      <w:r w:rsidR="005256BE">
        <w:rPr>
          <w:rFonts w:ascii="Times New Roman" w:hAnsi="Times New Roman" w:cs="Times New Roman"/>
          <w:sz w:val="24"/>
          <w:szCs w:val="24"/>
        </w:rPr>
        <w:t>Directed acyclic graph depicting hypothesize</w:t>
      </w:r>
      <w:r w:rsidR="004933EF">
        <w:rPr>
          <w:rFonts w:ascii="Times New Roman" w:hAnsi="Times New Roman" w:cs="Times New Roman"/>
          <w:sz w:val="24"/>
          <w:szCs w:val="24"/>
        </w:rPr>
        <w:t>d</w:t>
      </w:r>
      <w:r w:rsidR="005256BE">
        <w:rPr>
          <w:rFonts w:ascii="Times New Roman" w:hAnsi="Times New Roman" w:cs="Times New Roman"/>
          <w:sz w:val="24"/>
          <w:szCs w:val="24"/>
        </w:rPr>
        <w:t xml:space="preserve"> causal interrelations between CRN, sociodemographic characteristics, and </w:t>
      </w:r>
      <w:r w:rsidR="00474F31">
        <w:rPr>
          <w:rFonts w:ascii="Times New Roman" w:hAnsi="Times New Roman" w:cs="Times New Roman"/>
          <w:sz w:val="24"/>
          <w:szCs w:val="24"/>
        </w:rPr>
        <w:t>all-cause</w:t>
      </w:r>
      <w:r w:rsidR="005256BE">
        <w:rPr>
          <w:rFonts w:ascii="Times New Roman" w:hAnsi="Times New Roman" w:cs="Times New Roman"/>
          <w:sz w:val="24"/>
          <w:szCs w:val="24"/>
        </w:rPr>
        <w:t xml:space="preserve"> mortality.</w:t>
      </w:r>
    </w:p>
    <w:p w14:paraId="40F5E1A1" w14:textId="7FA75994" w:rsidR="009D7FAF" w:rsidRDefault="009D7FAF">
      <w:pPr>
        <w:rPr>
          <w:rFonts w:ascii="Times New Roman" w:hAnsi="Times New Roman" w:cs="Times New Roman"/>
          <w:sz w:val="24"/>
          <w:szCs w:val="24"/>
        </w:rPr>
      </w:pPr>
      <w:r>
        <w:rPr>
          <w:rFonts w:ascii="Times New Roman" w:hAnsi="Times New Roman" w:cs="Times New Roman"/>
          <w:sz w:val="24"/>
          <w:szCs w:val="24"/>
        </w:rPr>
        <w:br w:type="page"/>
      </w:r>
    </w:p>
    <w:p w14:paraId="75DD9C40" w14:textId="4237500D" w:rsidR="009D7FAF" w:rsidRDefault="009D7FAF" w:rsidP="009D7FAF">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Supplementary Figure 2. </w:t>
      </w:r>
      <w:r>
        <w:rPr>
          <w:rFonts w:ascii="Times New Roman" w:hAnsi="Times New Roman" w:cs="Times New Roman"/>
          <w:sz w:val="24"/>
          <w:szCs w:val="24"/>
        </w:rPr>
        <w:t>Directed acyclic graph depicting hypothesized causal interrelations between CRN, sociodemographic characteristics, and disease-specific mortality.</w:t>
      </w:r>
    </w:p>
    <w:p w14:paraId="52247F98" w14:textId="5F06DCDC" w:rsidR="00474F31" w:rsidRDefault="00474F31" w:rsidP="009D7FAF">
      <w:pPr>
        <w:spacing w:line="240" w:lineRule="auto"/>
        <w:rPr>
          <w:rFonts w:ascii="Times New Roman" w:hAnsi="Times New Roman" w:cs="Times New Roman"/>
          <w:sz w:val="24"/>
          <w:szCs w:val="24"/>
        </w:rPr>
      </w:pPr>
    </w:p>
    <w:p w14:paraId="2553D178" w14:textId="47D528BA" w:rsidR="009D7FAF" w:rsidRPr="005256BE" w:rsidRDefault="002749D5" w:rsidP="009D7FAF">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78845D4" wp14:editId="623EB0ED">
            <wp:simplePos x="0" y="0"/>
            <wp:positionH relativeFrom="margin">
              <wp:align>right</wp:align>
            </wp:positionH>
            <wp:positionV relativeFrom="paragraph">
              <wp:posOffset>173545</wp:posOffset>
            </wp:positionV>
            <wp:extent cx="5429292" cy="499357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zSpec_dag.jpeg"/>
                    <pic:cNvPicPr/>
                  </pic:nvPicPr>
                  <pic:blipFill rotWithShape="1">
                    <a:blip r:embed="rId15">
                      <a:extLst>
                        <a:ext uri="{28A0092B-C50C-407E-A947-70E740481C1C}">
                          <a14:useLocalDpi xmlns:a14="http://schemas.microsoft.com/office/drawing/2010/main" val="0"/>
                        </a:ext>
                      </a:extLst>
                    </a:blip>
                    <a:srcRect t="3054"/>
                    <a:stretch/>
                  </pic:blipFill>
                  <pic:spPr bwMode="auto">
                    <a:xfrm>
                      <a:off x="0" y="0"/>
                      <a:ext cx="5429292" cy="49935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9D7FAF" w:rsidRPr="005256BE" w:rsidSect="006254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nine K Harris" w:date="2020-02-24T17:27:00Z" w:initials="JKH">
    <w:p w14:paraId="2BDA07FB" w14:textId="149AB898" w:rsidR="00FE2E89" w:rsidRDefault="00FE2E89">
      <w:pPr>
        <w:pStyle w:val="CommentText"/>
      </w:pPr>
      <w:r>
        <w:rPr>
          <w:rStyle w:val="CommentReference"/>
        </w:rPr>
        <w:annotationRef/>
      </w:r>
      <w:r>
        <w:t xml:space="preserve">Is there anything else you can say here related to the first competency? </w:t>
      </w:r>
      <w:r w:rsidR="004C7992">
        <w:t>Does race or sex influence medication adherence and is this due to financial constraints or other factors?</w:t>
      </w:r>
    </w:p>
  </w:comment>
  <w:comment w:id="1" w:author="Jenine K Harris" w:date="2020-02-24T17:18:00Z" w:initials="JKH">
    <w:p w14:paraId="3C7D8282" w14:textId="6FE3AA4D" w:rsidR="00FE2E89" w:rsidRDefault="00FE2E89">
      <w:pPr>
        <w:pStyle w:val="CommentText"/>
      </w:pPr>
      <w:r>
        <w:rPr>
          <w:rStyle w:val="CommentReference"/>
        </w:rPr>
        <w:annotationRef/>
      </w:r>
      <w:r>
        <w:t>“the” or “my”</w:t>
      </w:r>
    </w:p>
  </w:comment>
  <w:comment w:id="2" w:author="Jenine K Harris" w:date="2020-02-24T17:18:00Z" w:initials="JKH">
    <w:p w14:paraId="0C094429" w14:textId="23040CA3" w:rsidR="00FE2E89" w:rsidRDefault="00FE2E89">
      <w:pPr>
        <w:pStyle w:val="CommentText"/>
      </w:pPr>
      <w:r>
        <w:rPr>
          <w:rStyle w:val="CommentReference"/>
        </w:rPr>
        <w:annotationRef/>
      </w:r>
      <w:r>
        <w:t>The or my</w:t>
      </w:r>
    </w:p>
  </w:comment>
  <w:comment w:id="3" w:author="Jenine K Harris" w:date="2020-02-24T17:19:00Z" w:initials="JKH">
    <w:p w14:paraId="77FAC6E6" w14:textId="39CA81A7" w:rsidR="00FE2E89" w:rsidRDefault="00FE2E89">
      <w:pPr>
        <w:pStyle w:val="CommentText"/>
      </w:pPr>
      <w:r>
        <w:rPr>
          <w:rStyle w:val="CommentReference"/>
        </w:rPr>
        <w:annotationRef/>
      </w:r>
      <w:r>
        <w:t>the</w:t>
      </w:r>
    </w:p>
  </w:comment>
  <w:comment w:id="5" w:author="Jenine K Harris" w:date="2020-02-24T17:19:00Z" w:initials="JKH">
    <w:p w14:paraId="28DCC41A" w14:textId="0065DE21" w:rsidR="00FE2E89" w:rsidRDefault="00FE2E89">
      <w:pPr>
        <w:pStyle w:val="CommentText"/>
      </w:pPr>
      <w:r>
        <w:rPr>
          <w:rStyle w:val="CommentReference"/>
        </w:rPr>
        <w:annotationRef/>
      </w:r>
      <w:r>
        <w:t>Nice</w:t>
      </w:r>
    </w:p>
  </w:comment>
  <w:comment w:id="6" w:author="Jenine K Harris" w:date="2020-02-24T17:34:00Z" w:initials="JKH">
    <w:p w14:paraId="0EA863DB" w14:textId="4D073911" w:rsidR="004C7992" w:rsidRDefault="004C7992">
      <w:pPr>
        <w:pStyle w:val="CommentText"/>
      </w:pPr>
      <w:r>
        <w:rPr>
          <w:rStyle w:val="CommentReference"/>
        </w:rPr>
        <w:annotationRef/>
      </w:r>
      <w:r>
        <w:t>Add a statement/paragraph about where this is somewhere in the document and include the location of the repo</w:t>
      </w:r>
    </w:p>
  </w:comment>
  <w:comment w:id="7" w:author="Van Alsten, Sarah" w:date="2020-03-03T16:09:00Z" w:initials="VAS">
    <w:p w14:paraId="4C2261D0" w14:textId="2B3EF085" w:rsidR="00045DA5" w:rsidRDefault="00045DA5">
      <w:pPr>
        <w:pStyle w:val="CommentText"/>
      </w:pPr>
      <w:r>
        <w:rPr>
          <w:rStyle w:val="CommentReference"/>
        </w:rPr>
        <w:annotationRef/>
      </w:r>
      <w:r>
        <w:t>Added to methods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DA07FB" w15:done="0"/>
  <w15:commentEx w15:paraId="3C7D8282" w15:done="0"/>
  <w15:commentEx w15:paraId="0C094429" w15:done="0"/>
  <w15:commentEx w15:paraId="77FAC6E6" w15:done="0"/>
  <w15:commentEx w15:paraId="28DCC41A" w15:done="0"/>
  <w15:commentEx w15:paraId="0EA863DB" w15:done="0"/>
  <w15:commentEx w15:paraId="4C2261D0" w15:paraIdParent="0EA863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DA07FB" w16cid:durableId="21FE85F8"/>
  <w16cid:commentId w16cid:paraId="3C7D8282" w16cid:durableId="21FE83CA"/>
  <w16cid:commentId w16cid:paraId="0C094429" w16cid:durableId="21FE83E4"/>
  <w16cid:commentId w16cid:paraId="77FAC6E6" w16cid:durableId="21FE840F"/>
  <w16cid:commentId w16cid:paraId="28DCC41A" w16cid:durableId="21FE842A"/>
  <w16cid:commentId w16cid:paraId="0EA863DB" w16cid:durableId="21FE87B3"/>
  <w16cid:commentId w16cid:paraId="4C2261D0" w16cid:durableId="2208FF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8D92C" w14:textId="77777777" w:rsidR="0035032A" w:rsidRDefault="0035032A" w:rsidP="00857007">
      <w:pPr>
        <w:spacing w:after="0" w:line="240" w:lineRule="auto"/>
      </w:pPr>
      <w:r>
        <w:separator/>
      </w:r>
    </w:p>
  </w:endnote>
  <w:endnote w:type="continuationSeparator" w:id="0">
    <w:p w14:paraId="7BD68212" w14:textId="77777777" w:rsidR="0035032A" w:rsidRDefault="0035032A" w:rsidP="0085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CDE4E" w14:textId="77777777" w:rsidR="0035032A" w:rsidRDefault="0035032A" w:rsidP="00857007">
      <w:pPr>
        <w:spacing w:after="0" w:line="240" w:lineRule="auto"/>
      </w:pPr>
      <w:r>
        <w:separator/>
      </w:r>
    </w:p>
  </w:footnote>
  <w:footnote w:type="continuationSeparator" w:id="0">
    <w:p w14:paraId="0FC5C01E" w14:textId="77777777" w:rsidR="0035032A" w:rsidRDefault="0035032A" w:rsidP="0085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737547"/>
      <w:docPartObj>
        <w:docPartGallery w:val="Page Numbers (Top of Page)"/>
        <w:docPartUnique/>
      </w:docPartObj>
    </w:sdtPr>
    <w:sdtEndPr>
      <w:rPr>
        <w:noProof/>
      </w:rPr>
    </w:sdtEndPr>
    <w:sdtContent>
      <w:p w14:paraId="21A7378B" w14:textId="5BDBD3FE" w:rsidR="00FE2E89" w:rsidRDefault="00FE2E89" w:rsidP="008B6A9B">
        <w:pPr>
          <w:pStyle w:val="Header"/>
          <w:ind w:left="3960" w:firstLine="3960"/>
        </w:pPr>
        <w:r>
          <w:t xml:space="preserve"> </w:t>
        </w:r>
        <w:r>
          <w:rPr>
            <w:rFonts w:ascii="Times New Roman" w:hAnsi="Times New Roman" w:cs="Times New Roman"/>
            <w:sz w:val="24"/>
            <w:szCs w:val="24"/>
          </w:rPr>
          <w:t xml:space="preserve">Van Alsten </w:t>
        </w:r>
        <w:r>
          <w:fldChar w:fldCharType="begin"/>
        </w:r>
        <w:r>
          <w:instrText xml:space="preserve"> PAGE   \* MERGEFORMAT </w:instrText>
        </w:r>
        <w:r>
          <w:fldChar w:fldCharType="separate"/>
        </w:r>
        <w:r>
          <w:rPr>
            <w:noProof/>
          </w:rPr>
          <w:t>2</w:t>
        </w:r>
        <w:r>
          <w:rPr>
            <w:noProof/>
          </w:rPr>
          <w:fldChar w:fldCharType="end"/>
        </w:r>
      </w:p>
    </w:sdtContent>
  </w:sdt>
  <w:p w14:paraId="203C9598" w14:textId="77777777" w:rsidR="00FE2E89" w:rsidRDefault="00FE2E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469"/>
    <w:multiLevelType w:val="hybridMultilevel"/>
    <w:tmpl w:val="2498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ine K Harris">
    <w15:presenceInfo w15:providerId="AD" w15:userId="S::harrisj@wustl.edu::3d93e090-f132-455d-988e-543a3f11ab16"/>
  </w15:person>
  <w15:person w15:author="Van Alsten, Sarah">
    <w15:presenceInfo w15:providerId="AD" w15:userId="S::sarah.vanalsten@wustl.edu::8f8c7a8f-a709-44e4-ba32-6ac81c33e7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50"/>
    <w:rsid w:val="000009DF"/>
    <w:rsid w:val="00001491"/>
    <w:rsid w:val="0000154B"/>
    <w:rsid w:val="000018D4"/>
    <w:rsid w:val="00001CA3"/>
    <w:rsid w:val="00001DAB"/>
    <w:rsid w:val="000020CC"/>
    <w:rsid w:val="00002A70"/>
    <w:rsid w:val="000037AD"/>
    <w:rsid w:val="00003B3D"/>
    <w:rsid w:val="00003EAE"/>
    <w:rsid w:val="0000426F"/>
    <w:rsid w:val="00004B2B"/>
    <w:rsid w:val="00004BD4"/>
    <w:rsid w:val="00005D8E"/>
    <w:rsid w:val="00005EE7"/>
    <w:rsid w:val="000079BB"/>
    <w:rsid w:val="00010C1D"/>
    <w:rsid w:val="00010ECA"/>
    <w:rsid w:val="00011336"/>
    <w:rsid w:val="0001153A"/>
    <w:rsid w:val="00013E91"/>
    <w:rsid w:val="00015170"/>
    <w:rsid w:val="0001590E"/>
    <w:rsid w:val="00015F45"/>
    <w:rsid w:val="0002036D"/>
    <w:rsid w:val="00020461"/>
    <w:rsid w:val="00021042"/>
    <w:rsid w:val="00021062"/>
    <w:rsid w:val="000216B7"/>
    <w:rsid w:val="00021A21"/>
    <w:rsid w:val="00021B95"/>
    <w:rsid w:val="000221C3"/>
    <w:rsid w:val="000221F7"/>
    <w:rsid w:val="00022F7B"/>
    <w:rsid w:val="000237FC"/>
    <w:rsid w:val="00023981"/>
    <w:rsid w:val="00023CE4"/>
    <w:rsid w:val="0002400E"/>
    <w:rsid w:val="00024069"/>
    <w:rsid w:val="00024C1B"/>
    <w:rsid w:val="00025220"/>
    <w:rsid w:val="00025315"/>
    <w:rsid w:val="0002551D"/>
    <w:rsid w:val="000260B5"/>
    <w:rsid w:val="00026B4B"/>
    <w:rsid w:val="00027ACE"/>
    <w:rsid w:val="000305B6"/>
    <w:rsid w:val="000306C9"/>
    <w:rsid w:val="00031565"/>
    <w:rsid w:val="000316AB"/>
    <w:rsid w:val="00031FF1"/>
    <w:rsid w:val="000333F9"/>
    <w:rsid w:val="00034072"/>
    <w:rsid w:val="000352D7"/>
    <w:rsid w:val="00035628"/>
    <w:rsid w:val="00035DED"/>
    <w:rsid w:val="00035E56"/>
    <w:rsid w:val="00036065"/>
    <w:rsid w:val="0003790D"/>
    <w:rsid w:val="000379E7"/>
    <w:rsid w:val="00037FD9"/>
    <w:rsid w:val="000406DA"/>
    <w:rsid w:val="0004282C"/>
    <w:rsid w:val="00042E95"/>
    <w:rsid w:val="00043131"/>
    <w:rsid w:val="00043632"/>
    <w:rsid w:val="000443F4"/>
    <w:rsid w:val="00044745"/>
    <w:rsid w:val="0004537B"/>
    <w:rsid w:val="00045DA5"/>
    <w:rsid w:val="000466C3"/>
    <w:rsid w:val="00046768"/>
    <w:rsid w:val="00046AD7"/>
    <w:rsid w:val="00047414"/>
    <w:rsid w:val="00047C5E"/>
    <w:rsid w:val="00047D84"/>
    <w:rsid w:val="0005007A"/>
    <w:rsid w:val="00050502"/>
    <w:rsid w:val="00050910"/>
    <w:rsid w:val="00052BA0"/>
    <w:rsid w:val="0005333E"/>
    <w:rsid w:val="000537AA"/>
    <w:rsid w:val="000539F9"/>
    <w:rsid w:val="0005474B"/>
    <w:rsid w:val="0005487A"/>
    <w:rsid w:val="0005534D"/>
    <w:rsid w:val="000554C7"/>
    <w:rsid w:val="00055665"/>
    <w:rsid w:val="00055B69"/>
    <w:rsid w:val="00055FDE"/>
    <w:rsid w:val="000563ED"/>
    <w:rsid w:val="00056B98"/>
    <w:rsid w:val="00056DB1"/>
    <w:rsid w:val="00056DD4"/>
    <w:rsid w:val="00057769"/>
    <w:rsid w:val="000605E9"/>
    <w:rsid w:val="00060640"/>
    <w:rsid w:val="00062638"/>
    <w:rsid w:val="000635FE"/>
    <w:rsid w:val="0006399C"/>
    <w:rsid w:val="00063F41"/>
    <w:rsid w:val="00064410"/>
    <w:rsid w:val="00064485"/>
    <w:rsid w:val="00064513"/>
    <w:rsid w:val="00065945"/>
    <w:rsid w:val="00066B44"/>
    <w:rsid w:val="00066D48"/>
    <w:rsid w:val="00066F7C"/>
    <w:rsid w:val="00067A44"/>
    <w:rsid w:val="00067B61"/>
    <w:rsid w:val="00067C29"/>
    <w:rsid w:val="000701EA"/>
    <w:rsid w:val="0007027B"/>
    <w:rsid w:val="00070F35"/>
    <w:rsid w:val="000711C3"/>
    <w:rsid w:val="00071762"/>
    <w:rsid w:val="00071C04"/>
    <w:rsid w:val="0007249F"/>
    <w:rsid w:val="0007251E"/>
    <w:rsid w:val="000737B1"/>
    <w:rsid w:val="00073AF3"/>
    <w:rsid w:val="00075BD5"/>
    <w:rsid w:val="00076181"/>
    <w:rsid w:val="00076996"/>
    <w:rsid w:val="00077790"/>
    <w:rsid w:val="00077B1E"/>
    <w:rsid w:val="00077BDC"/>
    <w:rsid w:val="00077F1A"/>
    <w:rsid w:val="00080667"/>
    <w:rsid w:val="000822D9"/>
    <w:rsid w:val="00082507"/>
    <w:rsid w:val="000825C0"/>
    <w:rsid w:val="000846E3"/>
    <w:rsid w:val="00084B75"/>
    <w:rsid w:val="00084C1B"/>
    <w:rsid w:val="0008518B"/>
    <w:rsid w:val="00085EC7"/>
    <w:rsid w:val="00086AB7"/>
    <w:rsid w:val="0008764E"/>
    <w:rsid w:val="00087ACC"/>
    <w:rsid w:val="00087ECB"/>
    <w:rsid w:val="00091370"/>
    <w:rsid w:val="00092BB8"/>
    <w:rsid w:val="00093686"/>
    <w:rsid w:val="00093AA7"/>
    <w:rsid w:val="000940A3"/>
    <w:rsid w:val="0009419B"/>
    <w:rsid w:val="00094783"/>
    <w:rsid w:val="00095275"/>
    <w:rsid w:val="0009553E"/>
    <w:rsid w:val="0009678C"/>
    <w:rsid w:val="00097AA5"/>
    <w:rsid w:val="000A0617"/>
    <w:rsid w:val="000A07E1"/>
    <w:rsid w:val="000A0CE7"/>
    <w:rsid w:val="000A0F51"/>
    <w:rsid w:val="000A18FB"/>
    <w:rsid w:val="000A4710"/>
    <w:rsid w:val="000A47E3"/>
    <w:rsid w:val="000A4D4F"/>
    <w:rsid w:val="000A4DFA"/>
    <w:rsid w:val="000A575B"/>
    <w:rsid w:val="000A5BFC"/>
    <w:rsid w:val="000A7455"/>
    <w:rsid w:val="000A7F4A"/>
    <w:rsid w:val="000B009C"/>
    <w:rsid w:val="000B1143"/>
    <w:rsid w:val="000B14E6"/>
    <w:rsid w:val="000B1FDB"/>
    <w:rsid w:val="000B240D"/>
    <w:rsid w:val="000B2641"/>
    <w:rsid w:val="000B2A14"/>
    <w:rsid w:val="000B4610"/>
    <w:rsid w:val="000B47E5"/>
    <w:rsid w:val="000B4A4F"/>
    <w:rsid w:val="000B5474"/>
    <w:rsid w:val="000B5F6F"/>
    <w:rsid w:val="000B67CF"/>
    <w:rsid w:val="000B6FC4"/>
    <w:rsid w:val="000B79CD"/>
    <w:rsid w:val="000B7E8A"/>
    <w:rsid w:val="000B7F8C"/>
    <w:rsid w:val="000C3225"/>
    <w:rsid w:val="000C345F"/>
    <w:rsid w:val="000C38A3"/>
    <w:rsid w:val="000C3B1D"/>
    <w:rsid w:val="000C3CDB"/>
    <w:rsid w:val="000C5CA4"/>
    <w:rsid w:val="000C6150"/>
    <w:rsid w:val="000C73B5"/>
    <w:rsid w:val="000C7C3F"/>
    <w:rsid w:val="000D0AFD"/>
    <w:rsid w:val="000D13A3"/>
    <w:rsid w:val="000D149D"/>
    <w:rsid w:val="000D2901"/>
    <w:rsid w:val="000D32E8"/>
    <w:rsid w:val="000D35A4"/>
    <w:rsid w:val="000D3D75"/>
    <w:rsid w:val="000D429F"/>
    <w:rsid w:val="000D43B7"/>
    <w:rsid w:val="000D5E2C"/>
    <w:rsid w:val="000D5FFA"/>
    <w:rsid w:val="000D616F"/>
    <w:rsid w:val="000D65EA"/>
    <w:rsid w:val="000D68D1"/>
    <w:rsid w:val="000D6E0D"/>
    <w:rsid w:val="000D7BBE"/>
    <w:rsid w:val="000E0A76"/>
    <w:rsid w:val="000E0B8C"/>
    <w:rsid w:val="000E0CA0"/>
    <w:rsid w:val="000E0FE2"/>
    <w:rsid w:val="000E1827"/>
    <w:rsid w:val="000E217F"/>
    <w:rsid w:val="000E31AD"/>
    <w:rsid w:val="000E3526"/>
    <w:rsid w:val="000E3B74"/>
    <w:rsid w:val="000E4BFC"/>
    <w:rsid w:val="000E55BE"/>
    <w:rsid w:val="000E5A7F"/>
    <w:rsid w:val="000E5DB7"/>
    <w:rsid w:val="000F061D"/>
    <w:rsid w:val="000F0A14"/>
    <w:rsid w:val="000F0BB7"/>
    <w:rsid w:val="000F1647"/>
    <w:rsid w:val="000F2F35"/>
    <w:rsid w:val="000F31D7"/>
    <w:rsid w:val="000F3564"/>
    <w:rsid w:val="000F3BF4"/>
    <w:rsid w:val="000F4848"/>
    <w:rsid w:val="000F538B"/>
    <w:rsid w:val="000F63E1"/>
    <w:rsid w:val="000F6DB8"/>
    <w:rsid w:val="000F73D6"/>
    <w:rsid w:val="00101C61"/>
    <w:rsid w:val="001021D0"/>
    <w:rsid w:val="001029DC"/>
    <w:rsid w:val="0010310E"/>
    <w:rsid w:val="001041F5"/>
    <w:rsid w:val="00104297"/>
    <w:rsid w:val="001053B4"/>
    <w:rsid w:val="001059B5"/>
    <w:rsid w:val="0010642D"/>
    <w:rsid w:val="00107395"/>
    <w:rsid w:val="00107959"/>
    <w:rsid w:val="00107B98"/>
    <w:rsid w:val="00107CA6"/>
    <w:rsid w:val="00107F5B"/>
    <w:rsid w:val="001105FB"/>
    <w:rsid w:val="001119B7"/>
    <w:rsid w:val="0011275E"/>
    <w:rsid w:val="001128D3"/>
    <w:rsid w:val="001129A3"/>
    <w:rsid w:val="00113A9C"/>
    <w:rsid w:val="00113EED"/>
    <w:rsid w:val="00114332"/>
    <w:rsid w:val="00114622"/>
    <w:rsid w:val="00114F01"/>
    <w:rsid w:val="00115199"/>
    <w:rsid w:val="0011571A"/>
    <w:rsid w:val="0011711D"/>
    <w:rsid w:val="001200BC"/>
    <w:rsid w:val="001210AF"/>
    <w:rsid w:val="00121138"/>
    <w:rsid w:val="00121F04"/>
    <w:rsid w:val="001222D0"/>
    <w:rsid w:val="00122C9A"/>
    <w:rsid w:val="0012314F"/>
    <w:rsid w:val="00123568"/>
    <w:rsid w:val="00123A1D"/>
    <w:rsid w:val="001241D8"/>
    <w:rsid w:val="00124A08"/>
    <w:rsid w:val="00124D70"/>
    <w:rsid w:val="00124E07"/>
    <w:rsid w:val="00125E6B"/>
    <w:rsid w:val="001269BD"/>
    <w:rsid w:val="0012719C"/>
    <w:rsid w:val="0012730F"/>
    <w:rsid w:val="00127500"/>
    <w:rsid w:val="0012779E"/>
    <w:rsid w:val="00127942"/>
    <w:rsid w:val="00127E63"/>
    <w:rsid w:val="001300AD"/>
    <w:rsid w:val="0013021A"/>
    <w:rsid w:val="00130C5B"/>
    <w:rsid w:val="00130EBF"/>
    <w:rsid w:val="0013149E"/>
    <w:rsid w:val="00131F4F"/>
    <w:rsid w:val="00132AD0"/>
    <w:rsid w:val="001340CD"/>
    <w:rsid w:val="00136093"/>
    <w:rsid w:val="00136154"/>
    <w:rsid w:val="0013692D"/>
    <w:rsid w:val="00137043"/>
    <w:rsid w:val="001405DE"/>
    <w:rsid w:val="00141E81"/>
    <w:rsid w:val="00142BEB"/>
    <w:rsid w:val="001438C0"/>
    <w:rsid w:val="00143F54"/>
    <w:rsid w:val="00144208"/>
    <w:rsid w:val="00144A3B"/>
    <w:rsid w:val="00144E7A"/>
    <w:rsid w:val="0014564E"/>
    <w:rsid w:val="00145C27"/>
    <w:rsid w:val="0014651B"/>
    <w:rsid w:val="00146F04"/>
    <w:rsid w:val="001474D5"/>
    <w:rsid w:val="00147862"/>
    <w:rsid w:val="00150D01"/>
    <w:rsid w:val="00152457"/>
    <w:rsid w:val="001524F4"/>
    <w:rsid w:val="00152910"/>
    <w:rsid w:val="00152EF1"/>
    <w:rsid w:val="00154169"/>
    <w:rsid w:val="00154A90"/>
    <w:rsid w:val="001550B5"/>
    <w:rsid w:val="001554BE"/>
    <w:rsid w:val="00155A3F"/>
    <w:rsid w:val="00156500"/>
    <w:rsid w:val="0016087E"/>
    <w:rsid w:val="00160EFA"/>
    <w:rsid w:val="00161991"/>
    <w:rsid w:val="00162054"/>
    <w:rsid w:val="00163726"/>
    <w:rsid w:val="001643B3"/>
    <w:rsid w:val="00164855"/>
    <w:rsid w:val="00164BCB"/>
    <w:rsid w:val="00164DDD"/>
    <w:rsid w:val="00165AA1"/>
    <w:rsid w:val="001660EA"/>
    <w:rsid w:val="0016623A"/>
    <w:rsid w:val="001675CF"/>
    <w:rsid w:val="001678F8"/>
    <w:rsid w:val="00167B3B"/>
    <w:rsid w:val="001700BA"/>
    <w:rsid w:val="001703C4"/>
    <w:rsid w:val="00170A1E"/>
    <w:rsid w:val="00171154"/>
    <w:rsid w:val="00171F2D"/>
    <w:rsid w:val="00172146"/>
    <w:rsid w:val="001724F1"/>
    <w:rsid w:val="00172A90"/>
    <w:rsid w:val="0017323C"/>
    <w:rsid w:val="00173612"/>
    <w:rsid w:val="00175AEF"/>
    <w:rsid w:val="00175DD1"/>
    <w:rsid w:val="0017732E"/>
    <w:rsid w:val="00177C30"/>
    <w:rsid w:val="00180779"/>
    <w:rsid w:val="00180CF3"/>
    <w:rsid w:val="00181489"/>
    <w:rsid w:val="00181560"/>
    <w:rsid w:val="0018173E"/>
    <w:rsid w:val="001817CF"/>
    <w:rsid w:val="0018191F"/>
    <w:rsid w:val="001820D5"/>
    <w:rsid w:val="00182725"/>
    <w:rsid w:val="00183D40"/>
    <w:rsid w:val="00183FB9"/>
    <w:rsid w:val="00184023"/>
    <w:rsid w:val="0018445C"/>
    <w:rsid w:val="00184D26"/>
    <w:rsid w:val="00185482"/>
    <w:rsid w:val="00186715"/>
    <w:rsid w:val="00187BE6"/>
    <w:rsid w:val="001905AA"/>
    <w:rsid w:val="0019062D"/>
    <w:rsid w:val="00191146"/>
    <w:rsid w:val="0019124F"/>
    <w:rsid w:val="001912D4"/>
    <w:rsid w:val="001913F0"/>
    <w:rsid w:val="0019175B"/>
    <w:rsid w:val="001929A2"/>
    <w:rsid w:val="001934D3"/>
    <w:rsid w:val="00194974"/>
    <w:rsid w:val="0019524C"/>
    <w:rsid w:val="00195374"/>
    <w:rsid w:val="00196914"/>
    <w:rsid w:val="001969BF"/>
    <w:rsid w:val="0019759D"/>
    <w:rsid w:val="00197DF9"/>
    <w:rsid w:val="001A10B7"/>
    <w:rsid w:val="001A1999"/>
    <w:rsid w:val="001A48E3"/>
    <w:rsid w:val="001A4BA7"/>
    <w:rsid w:val="001A4EF8"/>
    <w:rsid w:val="001A5091"/>
    <w:rsid w:val="001A5C14"/>
    <w:rsid w:val="001A5C40"/>
    <w:rsid w:val="001A6577"/>
    <w:rsid w:val="001A669E"/>
    <w:rsid w:val="001A6E5D"/>
    <w:rsid w:val="001A7793"/>
    <w:rsid w:val="001B08AE"/>
    <w:rsid w:val="001B0CE5"/>
    <w:rsid w:val="001B0D1B"/>
    <w:rsid w:val="001B0DE4"/>
    <w:rsid w:val="001B106B"/>
    <w:rsid w:val="001B115A"/>
    <w:rsid w:val="001B1752"/>
    <w:rsid w:val="001B2C6E"/>
    <w:rsid w:val="001B2E52"/>
    <w:rsid w:val="001B337C"/>
    <w:rsid w:val="001B3738"/>
    <w:rsid w:val="001B41D8"/>
    <w:rsid w:val="001B497C"/>
    <w:rsid w:val="001B6640"/>
    <w:rsid w:val="001B6A70"/>
    <w:rsid w:val="001B6F85"/>
    <w:rsid w:val="001B77BA"/>
    <w:rsid w:val="001B7D46"/>
    <w:rsid w:val="001C0865"/>
    <w:rsid w:val="001C0A54"/>
    <w:rsid w:val="001C146C"/>
    <w:rsid w:val="001C1619"/>
    <w:rsid w:val="001C1A11"/>
    <w:rsid w:val="001C1B7B"/>
    <w:rsid w:val="001C2082"/>
    <w:rsid w:val="001C2F5F"/>
    <w:rsid w:val="001C32B0"/>
    <w:rsid w:val="001C37C7"/>
    <w:rsid w:val="001C4018"/>
    <w:rsid w:val="001C4239"/>
    <w:rsid w:val="001C494C"/>
    <w:rsid w:val="001C4DFA"/>
    <w:rsid w:val="001C573E"/>
    <w:rsid w:val="001C65DA"/>
    <w:rsid w:val="001C6721"/>
    <w:rsid w:val="001C7A48"/>
    <w:rsid w:val="001C7F36"/>
    <w:rsid w:val="001D1DDE"/>
    <w:rsid w:val="001D2845"/>
    <w:rsid w:val="001D3BF1"/>
    <w:rsid w:val="001D5C29"/>
    <w:rsid w:val="001D6732"/>
    <w:rsid w:val="001D6775"/>
    <w:rsid w:val="001D6ABA"/>
    <w:rsid w:val="001D6E35"/>
    <w:rsid w:val="001D6EFD"/>
    <w:rsid w:val="001D7102"/>
    <w:rsid w:val="001D715A"/>
    <w:rsid w:val="001D73AF"/>
    <w:rsid w:val="001E066B"/>
    <w:rsid w:val="001E07CD"/>
    <w:rsid w:val="001E100C"/>
    <w:rsid w:val="001E1631"/>
    <w:rsid w:val="001E1B8B"/>
    <w:rsid w:val="001E1FBC"/>
    <w:rsid w:val="001E22C7"/>
    <w:rsid w:val="001E2EDA"/>
    <w:rsid w:val="001E32E6"/>
    <w:rsid w:val="001E4A1B"/>
    <w:rsid w:val="001E5FC5"/>
    <w:rsid w:val="001E64C8"/>
    <w:rsid w:val="001E65D6"/>
    <w:rsid w:val="001E6F91"/>
    <w:rsid w:val="001E7497"/>
    <w:rsid w:val="001E7756"/>
    <w:rsid w:val="001E7814"/>
    <w:rsid w:val="001E7883"/>
    <w:rsid w:val="001F0AB2"/>
    <w:rsid w:val="001F103F"/>
    <w:rsid w:val="001F1846"/>
    <w:rsid w:val="001F1C0D"/>
    <w:rsid w:val="001F2762"/>
    <w:rsid w:val="001F2818"/>
    <w:rsid w:val="001F34A9"/>
    <w:rsid w:val="001F383C"/>
    <w:rsid w:val="001F3C2B"/>
    <w:rsid w:val="001F4A0B"/>
    <w:rsid w:val="001F5516"/>
    <w:rsid w:val="001F5532"/>
    <w:rsid w:val="001F5BC7"/>
    <w:rsid w:val="001F5D97"/>
    <w:rsid w:val="001F6E23"/>
    <w:rsid w:val="001F7CA8"/>
    <w:rsid w:val="00200FF1"/>
    <w:rsid w:val="00201A7E"/>
    <w:rsid w:val="00201F2D"/>
    <w:rsid w:val="00202BC6"/>
    <w:rsid w:val="00202DFD"/>
    <w:rsid w:val="00203187"/>
    <w:rsid w:val="00203638"/>
    <w:rsid w:val="002039C5"/>
    <w:rsid w:val="00204954"/>
    <w:rsid w:val="002050D3"/>
    <w:rsid w:val="002057F5"/>
    <w:rsid w:val="002067A6"/>
    <w:rsid w:val="00206D06"/>
    <w:rsid w:val="002073A0"/>
    <w:rsid w:val="0021051D"/>
    <w:rsid w:val="00210A91"/>
    <w:rsid w:val="00211E24"/>
    <w:rsid w:val="00213025"/>
    <w:rsid w:val="0021330C"/>
    <w:rsid w:val="0021352A"/>
    <w:rsid w:val="00213CC1"/>
    <w:rsid w:val="0021461B"/>
    <w:rsid w:val="002149E1"/>
    <w:rsid w:val="00215255"/>
    <w:rsid w:val="00216035"/>
    <w:rsid w:val="002175AB"/>
    <w:rsid w:val="00217C57"/>
    <w:rsid w:val="00217C8D"/>
    <w:rsid w:val="002200E4"/>
    <w:rsid w:val="00220EB0"/>
    <w:rsid w:val="002219F0"/>
    <w:rsid w:val="00221D09"/>
    <w:rsid w:val="00222307"/>
    <w:rsid w:val="00222E0C"/>
    <w:rsid w:val="00223037"/>
    <w:rsid w:val="00223EF3"/>
    <w:rsid w:val="00224B89"/>
    <w:rsid w:val="0022518D"/>
    <w:rsid w:val="00225FEE"/>
    <w:rsid w:val="00226AE2"/>
    <w:rsid w:val="0022709C"/>
    <w:rsid w:val="00227D42"/>
    <w:rsid w:val="00230367"/>
    <w:rsid w:val="00230389"/>
    <w:rsid w:val="00230788"/>
    <w:rsid w:val="00231721"/>
    <w:rsid w:val="00231FB8"/>
    <w:rsid w:val="0023221D"/>
    <w:rsid w:val="00232462"/>
    <w:rsid w:val="002330AD"/>
    <w:rsid w:val="00233984"/>
    <w:rsid w:val="0023554A"/>
    <w:rsid w:val="0023596D"/>
    <w:rsid w:val="00235AD6"/>
    <w:rsid w:val="00236BEF"/>
    <w:rsid w:val="00236E2F"/>
    <w:rsid w:val="00236F5B"/>
    <w:rsid w:val="002371E9"/>
    <w:rsid w:val="00240341"/>
    <w:rsid w:val="0024034C"/>
    <w:rsid w:val="002403BD"/>
    <w:rsid w:val="0024042B"/>
    <w:rsid w:val="00240758"/>
    <w:rsid w:val="00241E27"/>
    <w:rsid w:val="00242231"/>
    <w:rsid w:val="002422C9"/>
    <w:rsid w:val="00242623"/>
    <w:rsid w:val="00242BB8"/>
    <w:rsid w:val="00242C37"/>
    <w:rsid w:val="00243892"/>
    <w:rsid w:val="0024390F"/>
    <w:rsid w:val="00243F92"/>
    <w:rsid w:val="00244AF9"/>
    <w:rsid w:val="00245819"/>
    <w:rsid w:val="00245D8F"/>
    <w:rsid w:val="00246F07"/>
    <w:rsid w:val="00247F30"/>
    <w:rsid w:val="0025031C"/>
    <w:rsid w:val="00250E1D"/>
    <w:rsid w:val="00250FBC"/>
    <w:rsid w:val="0025172D"/>
    <w:rsid w:val="00252D76"/>
    <w:rsid w:val="00254FE3"/>
    <w:rsid w:val="00256065"/>
    <w:rsid w:val="00256499"/>
    <w:rsid w:val="00256DF1"/>
    <w:rsid w:val="00256F1E"/>
    <w:rsid w:val="00257079"/>
    <w:rsid w:val="002602A6"/>
    <w:rsid w:val="00260AB1"/>
    <w:rsid w:val="00260E3A"/>
    <w:rsid w:val="00260FBF"/>
    <w:rsid w:val="00261574"/>
    <w:rsid w:val="00261630"/>
    <w:rsid w:val="00263290"/>
    <w:rsid w:val="0026333D"/>
    <w:rsid w:val="00264DD2"/>
    <w:rsid w:val="00264EBB"/>
    <w:rsid w:val="002657DA"/>
    <w:rsid w:val="00265E0C"/>
    <w:rsid w:val="0026798B"/>
    <w:rsid w:val="0027093D"/>
    <w:rsid w:val="00270B43"/>
    <w:rsid w:val="00270CBB"/>
    <w:rsid w:val="00271C05"/>
    <w:rsid w:val="002720D4"/>
    <w:rsid w:val="0027223D"/>
    <w:rsid w:val="0027268E"/>
    <w:rsid w:val="00272757"/>
    <w:rsid w:val="0027281E"/>
    <w:rsid w:val="00272A15"/>
    <w:rsid w:val="00273017"/>
    <w:rsid w:val="00273D95"/>
    <w:rsid w:val="002749D5"/>
    <w:rsid w:val="00274F5D"/>
    <w:rsid w:val="002756C0"/>
    <w:rsid w:val="00275A4E"/>
    <w:rsid w:val="0027607D"/>
    <w:rsid w:val="002765C2"/>
    <w:rsid w:val="0027660B"/>
    <w:rsid w:val="002766D7"/>
    <w:rsid w:val="00276AB1"/>
    <w:rsid w:val="00276AF3"/>
    <w:rsid w:val="00276C8C"/>
    <w:rsid w:val="002774A4"/>
    <w:rsid w:val="00280D61"/>
    <w:rsid w:val="00280DDC"/>
    <w:rsid w:val="0028160D"/>
    <w:rsid w:val="00282E3D"/>
    <w:rsid w:val="00283906"/>
    <w:rsid w:val="00283F5B"/>
    <w:rsid w:val="002849B6"/>
    <w:rsid w:val="0028503F"/>
    <w:rsid w:val="00285174"/>
    <w:rsid w:val="0028563C"/>
    <w:rsid w:val="0028565E"/>
    <w:rsid w:val="00286465"/>
    <w:rsid w:val="002873A3"/>
    <w:rsid w:val="00287522"/>
    <w:rsid w:val="00287670"/>
    <w:rsid w:val="002902F3"/>
    <w:rsid w:val="00291136"/>
    <w:rsid w:val="002911D2"/>
    <w:rsid w:val="002920D8"/>
    <w:rsid w:val="00293547"/>
    <w:rsid w:val="00293AA7"/>
    <w:rsid w:val="00295265"/>
    <w:rsid w:val="002956FE"/>
    <w:rsid w:val="00296A73"/>
    <w:rsid w:val="00296D2B"/>
    <w:rsid w:val="00297519"/>
    <w:rsid w:val="002975D9"/>
    <w:rsid w:val="002A1038"/>
    <w:rsid w:val="002A170C"/>
    <w:rsid w:val="002A1A75"/>
    <w:rsid w:val="002A3093"/>
    <w:rsid w:val="002A3C10"/>
    <w:rsid w:val="002A40BE"/>
    <w:rsid w:val="002A4BEA"/>
    <w:rsid w:val="002A56E1"/>
    <w:rsid w:val="002A5B1A"/>
    <w:rsid w:val="002A5D5B"/>
    <w:rsid w:val="002A5D86"/>
    <w:rsid w:val="002A5FFD"/>
    <w:rsid w:val="002A6C93"/>
    <w:rsid w:val="002A73A9"/>
    <w:rsid w:val="002B047A"/>
    <w:rsid w:val="002B15DB"/>
    <w:rsid w:val="002B25BE"/>
    <w:rsid w:val="002B2860"/>
    <w:rsid w:val="002B3F22"/>
    <w:rsid w:val="002B4158"/>
    <w:rsid w:val="002B4336"/>
    <w:rsid w:val="002B63BD"/>
    <w:rsid w:val="002B7DA7"/>
    <w:rsid w:val="002C0174"/>
    <w:rsid w:val="002C0652"/>
    <w:rsid w:val="002C2AA9"/>
    <w:rsid w:val="002C2C69"/>
    <w:rsid w:val="002C42C2"/>
    <w:rsid w:val="002C4EA5"/>
    <w:rsid w:val="002C51CD"/>
    <w:rsid w:val="002C5257"/>
    <w:rsid w:val="002C5E6F"/>
    <w:rsid w:val="002C637E"/>
    <w:rsid w:val="002C6BE2"/>
    <w:rsid w:val="002C6E27"/>
    <w:rsid w:val="002C75EE"/>
    <w:rsid w:val="002C7C1A"/>
    <w:rsid w:val="002C7C56"/>
    <w:rsid w:val="002D03B0"/>
    <w:rsid w:val="002D0CB7"/>
    <w:rsid w:val="002D0EAC"/>
    <w:rsid w:val="002D0F39"/>
    <w:rsid w:val="002D1D30"/>
    <w:rsid w:val="002D1DC5"/>
    <w:rsid w:val="002D2138"/>
    <w:rsid w:val="002D265B"/>
    <w:rsid w:val="002D3A30"/>
    <w:rsid w:val="002D401E"/>
    <w:rsid w:val="002D5241"/>
    <w:rsid w:val="002D636D"/>
    <w:rsid w:val="002D63B6"/>
    <w:rsid w:val="002D660C"/>
    <w:rsid w:val="002D6B46"/>
    <w:rsid w:val="002D6B55"/>
    <w:rsid w:val="002D79D7"/>
    <w:rsid w:val="002D7EEF"/>
    <w:rsid w:val="002E0FAF"/>
    <w:rsid w:val="002E1365"/>
    <w:rsid w:val="002E15BD"/>
    <w:rsid w:val="002E1747"/>
    <w:rsid w:val="002E1980"/>
    <w:rsid w:val="002E20A7"/>
    <w:rsid w:val="002E318E"/>
    <w:rsid w:val="002E487F"/>
    <w:rsid w:val="002E57F5"/>
    <w:rsid w:val="002E586B"/>
    <w:rsid w:val="002E64D8"/>
    <w:rsid w:val="002E74FC"/>
    <w:rsid w:val="002E7581"/>
    <w:rsid w:val="002F0011"/>
    <w:rsid w:val="002F02A4"/>
    <w:rsid w:val="002F0A86"/>
    <w:rsid w:val="002F15D5"/>
    <w:rsid w:val="002F377A"/>
    <w:rsid w:val="002F38A1"/>
    <w:rsid w:val="002F4A75"/>
    <w:rsid w:val="002F4E85"/>
    <w:rsid w:val="002F61A2"/>
    <w:rsid w:val="002F69F5"/>
    <w:rsid w:val="002F7727"/>
    <w:rsid w:val="002F77DD"/>
    <w:rsid w:val="002F78D4"/>
    <w:rsid w:val="002F78D5"/>
    <w:rsid w:val="00300851"/>
    <w:rsid w:val="00300944"/>
    <w:rsid w:val="00300ABD"/>
    <w:rsid w:val="00300ECC"/>
    <w:rsid w:val="00300EF1"/>
    <w:rsid w:val="00301604"/>
    <w:rsid w:val="0030188F"/>
    <w:rsid w:val="0030202F"/>
    <w:rsid w:val="0030320E"/>
    <w:rsid w:val="00305E03"/>
    <w:rsid w:val="0030642B"/>
    <w:rsid w:val="00306A99"/>
    <w:rsid w:val="003071DC"/>
    <w:rsid w:val="003106DC"/>
    <w:rsid w:val="00311208"/>
    <w:rsid w:val="00311FA7"/>
    <w:rsid w:val="00312D98"/>
    <w:rsid w:val="00313E6E"/>
    <w:rsid w:val="00313E9C"/>
    <w:rsid w:val="00313FAA"/>
    <w:rsid w:val="0031413B"/>
    <w:rsid w:val="0031457C"/>
    <w:rsid w:val="00315809"/>
    <w:rsid w:val="00316F1E"/>
    <w:rsid w:val="00317356"/>
    <w:rsid w:val="00317605"/>
    <w:rsid w:val="003177F2"/>
    <w:rsid w:val="00317CB2"/>
    <w:rsid w:val="00320B9D"/>
    <w:rsid w:val="003212F0"/>
    <w:rsid w:val="003213DC"/>
    <w:rsid w:val="00321B5A"/>
    <w:rsid w:val="003222D7"/>
    <w:rsid w:val="0032367C"/>
    <w:rsid w:val="00323829"/>
    <w:rsid w:val="003240C0"/>
    <w:rsid w:val="00324D31"/>
    <w:rsid w:val="00324D4D"/>
    <w:rsid w:val="00327A1B"/>
    <w:rsid w:val="00327A9E"/>
    <w:rsid w:val="00327B30"/>
    <w:rsid w:val="00327BB6"/>
    <w:rsid w:val="003300CF"/>
    <w:rsid w:val="003302E9"/>
    <w:rsid w:val="0033162F"/>
    <w:rsid w:val="003316F7"/>
    <w:rsid w:val="0033190C"/>
    <w:rsid w:val="003333A2"/>
    <w:rsid w:val="00334CC0"/>
    <w:rsid w:val="00335300"/>
    <w:rsid w:val="003353D3"/>
    <w:rsid w:val="0033540A"/>
    <w:rsid w:val="003363F2"/>
    <w:rsid w:val="00336FFB"/>
    <w:rsid w:val="00337460"/>
    <w:rsid w:val="0033754F"/>
    <w:rsid w:val="00337873"/>
    <w:rsid w:val="00340BC7"/>
    <w:rsid w:val="00341F00"/>
    <w:rsid w:val="00341F6C"/>
    <w:rsid w:val="00342679"/>
    <w:rsid w:val="00342967"/>
    <w:rsid w:val="0034511C"/>
    <w:rsid w:val="00345264"/>
    <w:rsid w:val="00346715"/>
    <w:rsid w:val="00347A3D"/>
    <w:rsid w:val="00350106"/>
    <w:rsid w:val="0035032A"/>
    <w:rsid w:val="003504FE"/>
    <w:rsid w:val="0035088A"/>
    <w:rsid w:val="00350B4E"/>
    <w:rsid w:val="00351005"/>
    <w:rsid w:val="003518DB"/>
    <w:rsid w:val="00351D28"/>
    <w:rsid w:val="00353442"/>
    <w:rsid w:val="0035357D"/>
    <w:rsid w:val="00353A7F"/>
    <w:rsid w:val="00353B5B"/>
    <w:rsid w:val="0035422C"/>
    <w:rsid w:val="003543EB"/>
    <w:rsid w:val="00354BE6"/>
    <w:rsid w:val="00354D3E"/>
    <w:rsid w:val="003552B8"/>
    <w:rsid w:val="00355D4E"/>
    <w:rsid w:val="00357000"/>
    <w:rsid w:val="00357AB0"/>
    <w:rsid w:val="0036052B"/>
    <w:rsid w:val="00361991"/>
    <w:rsid w:val="00361F62"/>
    <w:rsid w:val="00361FD1"/>
    <w:rsid w:val="00362CD5"/>
    <w:rsid w:val="00362FC5"/>
    <w:rsid w:val="003638AE"/>
    <w:rsid w:val="003645BB"/>
    <w:rsid w:val="00364825"/>
    <w:rsid w:val="00364BDA"/>
    <w:rsid w:val="00365A59"/>
    <w:rsid w:val="00366C5C"/>
    <w:rsid w:val="0037105F"/>
    <w:rsid w:val="0037172C"/>
    <w:rsid w:val="00373B27"/>
    <w:rsid w:val="0037416E"/>
    <w:rsid w:val="00374484"/>
    <w:rsid w:val="00374D76"/>
    <w:rsid w:val="00376300"/>
    <w:rsid w:val="003774C4"/>
    <w:rsid w:val="00380267"/>
    <w:rsid w:val="00380619"/>
    <w:rsid w:val="003806B1"/>
    <w:rsid w:val="00380B5C"/>
    <w:rsid w:val="0038111F"/>
    <w:rsid w:val="003814E8"/>
    <w:rsid w:val="00383231"/>
    <w:rsid w:val="003835E1"/>
    <w:rsid w:val="00383E29"/>
    <w:rsid w:val="00384301"/>
    <w:rsid w:val="00384F71"/>
    <w:rsid w:val="0038523C"/>
    <w:rsid w:val="003858BB"/>
    <w:rsid w:val="00385E9D"/>
    <w:rsid w:val="003865EF"/>
    <w:rsid w:val="00386DAC"/>
    <w:rsid w:val="00387224"/>
    <w:rsid w:val="00387664"/>
    <w:rsid w:val="0038789B"/>
    <w:rsid w:val="00387B95"/>
    <w:rsid w:val="00390511"/>
    <w:rsid w:val="00390E99"/>
    <w:rsid w:val="00390F37"/>
    <w:rsid w:val="00391291"/>
    <w:rsid w:val="00392774"/>
    <w:rsid w:val="0039394C"/>
    <w:rsid w:val="00394B19"/>
    <w:rsid w:val="00394FA4"/>
    <w:rsid w:val="0039552A"/>
    <w:rsid w:val="003963FA"/>
    <w:rsid w:val="00396BA4"/>
    <w:rsid w:val="00396C49"/>
    <w:rsid w:val="003971BB"/>
    <w:rsid w:val="00397459"/>
    <w:rsid w:val="00397E6A"/>
    <w:rsid w:val="003A0792"/>
    <w:rsid w:val="003A0EA1"/>
    <w:rsid w:val="003A113F"/>
    <w:rsid w:val="003A2715"/>
    <w:rsid w:val="003A309A"/>
    <w:rsid w:val="003A3239"/>
    <w:rsid w:val="003A364F"/>
    <w:rsid w:val="003A3C28"/>
    <w:rsid w:val="003A40B5"/>
    <w:rsid w:val="003A5976"/>
    <w:rsid w:val="003A5B83"/>
    <w:rsid w:val="003A6971"/>
    <w:rsid w:val="003A7A1D"/>
    <w:rsid w:val="003A7EBD"/>
    <w:rsid w:val="003B054A"/>
    <w:rsid w:val="003B0D19"/>
    <w:rsid w:val="003B1F67"/>
    <w:rsid w:val="003B29A4"/>
    <w:rsid w:val="003B356A"/>
    <w:rsid w:val="003B3576"/>
    <w:rsid w:val="003B3FEC"/>
    <w:rsid w:val="003B42D8"/>
    <w:rsid w:val="003B4F47"/>
    <w:rsid w:val="003B5919"/>
    <w:rsid w:val="003B690D"/>
    <w:rsid w:val="003B6B05"/>
    <w:rsid w:val="003B6E43"/>
    <w:rsid w:val="003B71DC"/>
    <w:rsid w:val="003B79E8"/>
    <w:rsid w:val="003C1401"/>
    <w:rsid w:val="003C1913"/>
    <w:rsid w:val="003C19C0"/>
    <w:rsid w:val="003C1CF4"/>
    <w:rsid w:val="003C3084"/>
    <w:rsid w:val="003C3644"/>
    <w:rsid w:val="003C38AA"/>
    <w:rsid w:val="003C39C3"/>
    <w:rsid w:val="003C3A0C"/>
    <w:rsid w:val="003C4B8A"/>
    <w:rsid w:val="003C6482"/>
    <w:rsid w:val="003C7184"/>
    <w:rsid w:val="003C7392"/>
    <w:rsid w:val="003C744C"/>
    <w:rsid w:val="003C79B1"/>
    <w:rsid w:val="003D0177"/>
    <w:rsid w:val="003D0F35"/>
    <w:rsid w:val="003D1064"/>
    <w:rsid w:val="003D1076"/>
    <w:rsid w:val="003D1307"/>
    <w:rsid w:val="003D2039"/>
    <w:rsid w:val="003D2539"/>
    <w:rsid w:val="003D3A16"/>
    <w:rsid w:val="003D3D44"/>
    <w:rsid w:val="003D4BEF"/>
    <w:rsid w:val="003D4EFD"/>
    <w:rsid w:val="003D537D"/>
    <w:rsid w:val="003D6877"/>
    <w:rsid w:val="003D7285"/>
    <w:rsid w:val="003E08E6"/>
    <w:rsid w:val="003E0A1D"/>
    <w:rsid w:val="003E0AD3"/>
    <w:rsid w:val="003E1C07"/>
    <w:rsid w:val="003E4698"/>
    <w:rsid w:val="003E5CF9"/>
    <w:rsid w:val="003E6023"/>
    <w:rsid w:val="003E6512"/>
    <w:rsid w:val="003E7099"/>
    <w:rsid w:val="003E7278"/>
    <w:rsid w:val="003E74E0"/>
    <w:rsid w:val="003F0081"/>
    <w:rsid w:val="003F0D8F"/>
    <w:rsid w:val="003F1028"/>
    <w:rsid w:val="003F154A"/>
    <w:rsid w:val="003F1A93"/>
    <w:rsid w:val="003F4640"/>
    <w:rsid w:val="003F486D"/>
    <w:rsid w:val="003F4A91"/>
    <w:rsid w:val="003F5390"/>
    <w:rsid w:val="003F563E"/>
    <w:rsid w:val="003F6B4F"/>
    <w:rsid w:val="003F6D9C"/>
    <w:rsid w:val="003F6FAD"/>
    <w:rsid w:val="004001B6"/>
    <w:rsid w:val="00400625"/>
    <w:rsid w:val="00400DF7"/>
    <w:rsid w:val="00401507"/>
    <w:rsid w:val="00401513"/>
    <w:rsid w:val="00402132"/>
    <w:rsid w:val="0040340F"/>
    <w:rsid w:val="004036B4"/>
    <w:rsid w:val="00403DB7"/>
    <w:rsid w:val="0040465E"/>
    <w:rsid w:val="0040493B"/>
    <w:rsid w:val="00404A66"/>
    <w:rsid w:val="00404AF2"/>
    <w:rsid w:val="00404EF6"/>
    <w:rsid w:val="004052EE"/>
    <w:rsid w:val="0040581C"/>
    <w:rsid w:val="004063BB"/>
    <w:rsid w:val="00406A27"/>
    <w:rsid w:val="00406C7B"/>
    <w:rsid w:val="00407129"/>
    <w:rsid w:val="00407459"/>
    <w:rsid w:val="00407819"/>
    <w:rsid w:val="004078A2"/>
    <w:rsid w:val="00407FB1"/>
    <w:rsid w:val="00410031"/>
    <w:rsid w:val="00411369"/>
    <w:rsid w:val="00411CED"/>
    <w:rsid w:val="00411EA5"/>
    <w:rsid w:val="00412A05"/>
    <w:rsid w:val="004138E9"/>
    <w:rsid w:val="00414168"/>
    <w:rsid w:val="004143DA"/>
    <w:rsid w:val="00414A37"/>
    <w:rsid w:val="00415238"/>
    <w:rsid w:val="00415841"/>
    <w:rsid w:val="00415874"/>
    <w:rsid w:val="004172B3"/>
    <w:rsid w:val="00417B8A"/>
    <w:rsid w:val="00417C11"/>
    <w:rsid w:val="004208E8"/>
    <w:rsid w:val="00422F76"/>
    <w:rsid w:val="0042307E"/>
    <w:rsid w:val="00423129"/>
    <w:rsid w:val="0042320E"/>
    <w:rsid w:val="0042326E"/>
    <w:rsid w:val="00424B39"/>
    <w:rsid w:val="0042705A"/>
    <w:rsid w:val="00427EE2"/>
    <w:rsid w:val="004309AE"/>
    <w:rsid w:val="00430A6A"/>
    <w:rsid w:val="00430EA4"/>
    <w:rsid w:val="00431F16"/>
    <w:rsid w:val="004325D0"/>
    <w:rsid w:val="004326AA"/>
    <w:rsid w:val="00432F76"/>
    <w:rsid w:val="00435AFF"/>
    <w:rsid w:val="00435B64"/>
    <w:rsid w:val="0043636A"/>
    <w:rsid w:val="0043659B"/>
    <w:rsid w:val="004370D4"/>
    <w:rsid w:val="00437369"/>
    <w:rsid w:val="00440652"/>
    <w:rsid w:val="004419ED"/>
    <w:rsid w:val="00442593"/>
    <w:rsid w:val="00442F00"/>
    <w:rsid w:val="0044403F"/>
    <w:rsid w:val="0044496B"/>
    <w:rsid w:val="0044508E"/>
    <w:rsid w:val="0044525E"/>
    <w:rsid w:val="00445300"/>
    <w:rsid w:val="004455BA"/>
    <w:rsid w:val="004458B1"/>
    <w:rsid w:val="00445990"/>
    <w:rsid w:val="00445C75"/>
    <w:rsid w:val="00446632"/>
    <w:rsid w:val="004475AD"/>
    <w:rsid w:val="00447E8F"/>
    <w:rsid w:val="00450674"/>
    <w:rsid w:val="00451315"/>
    <w:rsid w:val="00451E00"/>
    <w:rsid w:val="00452DAF"/>
    <w:rsid w:val="0045300C"/>
    <w:rsid w:val="00453446"/>
    <w:rsid w:val="00453456"/>
    <w:rsid w:val="00453889"/>
    <w:rsid w:val="00454326"/>
    <w:rsid w:val="004550ED"/>
    <w:rsid w:val="0045615D"/>
    <w:rsid w:val="0045619F"/>
    <w:rsid w:val="0045784F"/>
    <w:rsid w:val="004611BC"/>
    <w:rsid w:val="004615FC"/>
    <w:rsid w:val="00462359"/>
    <w:rsid w:val="00462B51"/>
    <w:rsid w:val="00462F5E"/>
    <w:rsid w:val="00462FFF"/>
    <w:rsid w:val="004635F2"/>
    <w:rsid w:val="0046424C"/>
    <w:rsid w:val="0046612C"/>
    <w:rsid w:val="00466950"/>
    <w:rsid w:val="00466B52"/>
    <w:rsid w:val="00466D52"/>
    <w:rsid w:val="0046707F"/>
    <w:rsid w:val="00467194"/>
    <w:rsid w:val="004675AC"/>
    <w:rsid w:val="00470253"/>
    <w:rsid w:val="00470BD1"/>
    <w:rsid w:val="004713C3"/>
    <w:rsid w:val="00471CB8"/>
    <w:rsid w:val="00471E27"/>
    <w:rsid w:val="004724E2"/>
    <w:rsid w:val="00472D3E"/>
    <w:rsid w:val="00472EAD"/>
    <w:rsid w:val="00473B1A"/>
    <w:rsid w:val="0047416D"/>
    <w:rsid w:val="004746C7"/>
    <w:rsid w:val="0047492C"/>
    <w:rsid w:val="00474F31"/>
    <w:rsid w:val="00474FC1"/>
    <w:rsid w:val="004751F8"/>
    <w:rsid w:val="00475312"/>
    <w:rsid w:val="00475B5C"/>
    <w:rsid w:val="004768FB"/>
    <w:rsid w:val="00476FFD"/>
    <w:rsid w:val="00477162"/>
    <w:rsid w:val="0047735D"/>
    <w:rsid w:val="00477CB7"/>
    <w:rsid w:val="004806F3"/>
    <w:rsid w:val="004808FC"/>
    <w:rsid w:val="00481873"/>
    <w:rsid w:val="00481BEC"/>
    <w:rsid w:val="00481FE4"/>
    <w:rsid w:val="004824B6"/>
    <w:rsid w:val="00484091"/>
    <w:rsid w:val="00484900"/>
    <w:rsid w:val="00484F6B"/>
    <w:rsid w:val="004859B1"/>
    <w:rsid w:val="0048630F"/>
    <w:rsid w:val="0048759A"/>
    <w:rsid w:val="00487AE1"/>
    <w:rsid w:val="00487D29"/>
    <w:rsid w:val="00491AE2"/>
    <w:rsid w:val="0049301E"/>
    <w:rsid w:val="004933EF"/>
    <w:rsid w:val="004935C5"/>
    <w:rsid w:val="004938E5"/>
    <w:rsid w:val="00493CAF"/>
    <w:rsid w:val="00493CDA"/>
    <w:rsid w:val="00494884"/>
    <w:rsid w:val="00494FB2"/>
    <w:rsid w:val="004951C7"/>
    <w:rsid w:val="00495968"/>
    <w:rsid w:val="00495B4B"/>
    <w:rsid w:val="00495C48"/>
    <w:rsid w:val="00495E46"/>
    <w:rsid w:val="004964AC"/>
    <w:rsid w:val="004964DF"/>
    <w:rsid w:val="00496AF3"/>
    <w:rsid w:val="004979A3"/>
    <w:rsid w:val="004A0D1F"/>
    <w:rsid w:val="004A0DE5"/>
    <w:rsid w:val="004A30D3"/>
    <w:rsid w:val="004A3767"/>
    <w:rsid w:val="004A389D"/>
    <w:rsid w:val="004A5C5F"/>
    <w:rsid w:val="004A62F5"/>
    <w:rsid w:val="004A77F4"/>
    <w:rsid w:val="004A7CFA"/>
    <w:rsid w:val="004B003D"/>
    <w:rsid w:val="004B06BB"/>
    <w:rsid w:val="004B0748"/>
    <w:rsid w:val="004B0ADE"/>
    <w:rsid w:val="004B1142"/>
    <w:rsid w:val="004B15BF"/>
    <w:rsid w:val="004B16E3"/>
    <w:rsid w:val="004B2129"/>
    <w:rsid w:val="004B21C2"/>
    <w:rsid w:val="004B26F4"/>
    <w:rsid w:val="004B31EB"/>
    <w:rsid w:val="004B3528"/>
    <w:rsid w:val="004B3CE2"/>
    <w:rsid w:val="004B494E"/>
    <w:rsid w:val="004B5662"/>
    <w:rsid w:val="004B57B0"/>
    <w:rsid w:val="004B5C72"/>
    <w:rsid w:val="004B6249"/>
    <w:rsid w:val="004B636B"/>
    <w:rsid w:val="004B696B"/>
    <w:rsid w:val="004B6ECB"/>
    <w:rsid w:val="004B7482"/>
    <w:rsid w:val="004B7666"/>
    <w:rsid w:val="004C008E"/>
    <w:rsid w:val="004C03F5"/>
    <w:rsid w:val="004C1948"/>
    <w:rsid w:val="004C1C53"/>
    <w:rsid w:val="004C1C80"/>
    <w:rsid w:val="004C23F8"/>
    <w:rsid w:val="004C26FB"/>
    <w:rsid w:val="004C29BF"/>
    <w:rsid w:val="004C368D"/>
    <w:rsid w:val="004C410E"/>
    <w:rsid w:val="004C5579"/>
    <w:rsid w:val="004C5E79"/>
    <w:rsid w:val="004C6DD9"/>
    <w:rsid w:val="004C71F7"/>
    <w:rsid w:val="004C7468"/>
    <w:rsid w:val="004C797B"/>
    <w:rsid w:val="004C7992"/>
    <w:rsid w:val="004C7C89"/>
    <w:rsid w:val="004C7EC3"/>
    <w:rsid w:val="004D0B94"/>
    <w:rsid w:val="004D128A"/>
    <w:rsid w:val="004D28FC"/>
    <w:rsid w:val="004D2CD3"/>
    <w:rsid w:val="004D3668"/>
    <w:rsid w:val="004D39A8"/>
    <w:rsid w:val="004D43C3"/>
    <w:rsid w:val="004D45C5"/>
    <w:rsid w:val="004D4878"/>
    <w:rsid w:val="004D51F6"/>
    <w:rsid w:val="004D53C4"/>
    <w:rsid w:val="004D7B53"/>
    <w:rsid w:val="004D7F91"/>
    <w:rsid w:val="004D7FAE"/>
    <w:rsid w:val="004E081E"/>
    <w:rsid w:val="004E1B8C"/>
    <w:rsid w:val="004E2663"/>
    <w:rsid w:val="004E29EE"/>
    <w:rsid w:val="004E2B80"/>
    <w:rsid w:val="004E2E07"/>
    <w:rsid w:val="004E55DF"/>
    <w:rsid w:val="004E5B46"/>
    <w:rsid w:val="004E5DB5"/>
    <w:rsid w:val="004E64C5"/>
    <w:rsid w:val="004E688D"/>
    <w:rsid w:val="004E739A"/>
    <w:rsid w:val="004E7553"/>
    <w:rsid w:val="004E75E3"/>
    <w:rsid w:val="004F07DE"/>
    <w:rsid w:val="004F196C"/>
    <w:rsid w:val="004F2547"/>
    <w:rsid w:val="004F2DE0"/>
    <w:rsid w:val="004F31CA"/>
    <w:rsid w:val="004F483F"/>
    <w:rsid w:val="004F4F33"/>
    <w:rsid w:val="004F5737"/>
    <w:rsid w:val="004F627A"/>
    <w:rsid w:val="00500162"/>
    <w:rsid w:val="005003DC"/>
    <w:rsid w:val="0050096F"/>
    <w:rsid w:val="00500EF6"/>
    <w:rsid w:val="00501D4D"/>
    <w:rsid w:val="005022E0"/>
    <w:rsid w:val="00502C05"/>
    <w:rsid w:val="00502F2E"/>
    <w:rsid w:val="005034C6"/>
    <w:rsid w:val="005038AA"/>
    <w:rsid w:val="00503DC3"/>
    <w:rsid w:val="005048F1"/>
    <w:rsid w:val="00505AD4"/>
    <w:rsid w:val="0050692C"/>
    <w:rsid w:val="00507023"/>
    <w:rsid w:val="00507370"/>
    <w:rsid w:val="00507C93"/>
    <w:rsid w:val="00511033"/>
    <w:rsid w:val="00512293"/>
    <w:rsid w:val="00512A84"/>
    <w:rsid w:val="0051356F"/>
    <w:rsid w:val="00513848"/>
    <w:rsid w:val="00513AD7"/>
    <w:rsid w:val="00513CEB"/>
    <w:rsid w:val="00514558"/>
    <w:rsid w:val="00515B60"/>
    <w:rsid w:val="00515DB2"/>
    <w:rsid w:val="00516ADC"/>
    <w:rsid w:val="005174B1"/>
    <w:rsid w:val="0052030F"/>
    <w:rsid w:val="005206F8"/>
    <w:rsid w:val="00521169"/>
    <w:rsid w:val="00521B6A"/>
    <w:rsid w:val="00521E1C"/>
    <w:rsid w:val="00522351"/>
    <w:rsid w:val="00522EA3"/>
    <w:rsid w:val="005237C4"/>
    <w:rsid w:val="0052393C"/>
    <w:rsid w:val="005242C1"/>
    <w:rsid w:val="00524A93"/>
    <w:rsid w:val="00524D65"/>
    <w:rsid w:val="005252DE"/>
    <w:rsid w:val="005253DA"/>
    <w:rsid w:val="005256BE"/>
    <w:rsid w:val="005257D6"/>
    <w:rsid w:val="0052606D"/>
    <w:rsid w:val="005273F1"/>
    <w:rsid w:val="00530608"/>
    <w:rsid w:val="00531D01"/>
    <w:rsid w:val="005328F7"/>
    <w:rsid w:val="0053290E"/>
    <w:rsid w:val="00534EDD"/>
    <w:rsid w:val="00534F84"/>
    <w:rsid w:val="00535A67"/>
    <w:rsid w:val="00535AAE"/>
    <w:rsid w:val="00536556"/>
    <w:rsid w:val="005365EE"/>
    <w:rsid w:val="005367B1"/>
    <w:rsid w:val="005368BE"/>
    <w:rsid w:val="00536E9B"/>
    <w:rsid w:val="00537C69"/>
    <w:rsid w:val="00540A11"/>
    <w:rsid w:val="00540B2B"/>
    <w:rsid w:val="00540E7F"/>
    <w:rsid w:val="00541300"/>
    <w:rsid w:val="005416C2"/>
    <w:rsid w:val="00541925"/>
    <w:rsid w:val="00542552"/>
    <w:rsid w:val="00542797"/>
    <w:rsid w:val="00543764"/>
    <w:rsid w:val="0054390E"/>
    <w:rsid w:val="00543AF2"/>
    <w:rsid w:val="005445AD"/>
    <w:rsid w:val="00544652"/>
    <w:rsid w:val="0054473D"/>
    <w:rsid w:val="00545555"/>
    <w:rsid w:val="00545678"/>
    <w:rsid w:val="00546160"/>
    <w:rsid w:val="005464E3"/>
    <w:rsid w:val="005470F3"/>
    <w:rsid w:val="00547386"/>
    <w:rsid w:val="0054752E"/>
    <w:rsid w:val="00547FB4"/>
    <w:rsid w:val="0055043A"/>
    <w:rsid w:val="00550ECD"/>
    <w:rsid w:val="00551206"/>
    <w:rsid w:val="00551447"/>
    <w:rsid w:val="00552432"/>
    <w:rsid w:val="00553420"/>
    <w:rsid w:val="0055355E"/>
    <w:rsid w:val="00554529"/>
    <w:rsid w:val="00554CE1"/>
    <w:rsid w:val="0055514E"/>
    <w:rsid w:val="00555420"/>
    <w:rsid w:val="0055556C"/>
    <w:rsid w:val="00556343"/>
    <w:rsid w:val="00556762"/>
    <w:rsid w:val="00556A16"/>
    <w:rsid w:val="00556D32"/>
    <w:rsid w:val="005571DF"/>
    <w:rsid w:val="005574BC"/>
    <w:rsid w:val="00557781"/>
    <w:rsid w:val="005577FB"/>
    <w:rsid w:val="005607B3"/>
    <w:rsid w:val="00562D5E"/>
    <w:rsid w:val="00563A76"/>
    <w:rsid w:val="00563B35"/>
    <w:rsid w:val="005640E7"/>
    <w:rsid w:val="005641D1"/>
    <w:rsid w:val="005647B0"/>
    <w:rsid w:val="00564B4F"/>
    <w:rsid w:val="00565151"/>
    <w:rsid w:val="00565327"/>
    <w:rsid w:val="00565ABA"/>
    <w:rsid w:val="00567505"/>
    <w:rsid w:val="00567BE5"/>
    <w:rsid w:val="00567D42"/>
    <w:rsid w:val="0057028B"/>
    <w:rsid w:val="00570354"/>
    <w:rsid w:val="00570ACE"/>
    <w:rsid w:val="005714FB"/>
    <w:rsid w:val="00572180"/>
    <w:rsid w:val="00572210"/>
    <w:rsid w:val="005722DC"/>
    <w:rsid w:val="00573763"/>
    <w:rsid w:val="00573F9A"/>
    <w:rsid w:val="0057455E"/>
    <w:rsid w:val="005745B9"/>
    <w:rsid w:val="0057583C"/>
    <w:rsid w:val="00575DE2"/>
    <w:rsid w:val="00576067"/>
    <w:rsid w:val="00576159"/>
    <w:rsid w:val="00577DE7"/>
    <w:rsid w:val="005805D7"/>
    <w:rsid w:val="0058095B"/>
    <w:rsid w:val="005814F9"/>
    <w:rsid w:val="0058150B"/>
    <w:rsid w:val="00581E99"/>
    <w:rsid w:val="00581F61"/>
    <w:rsid w:val="00582184"/>
    <w:rsid w:val="005830CB"/>
    <w:rsid w:val="00583995"/>
    <w:rsid w:val="00583FC1"/>
    <w:rsid w:val="00585A5E"/>
    <w:rsid w:val="00585B8A"/>
    <w:rsid w:val="00585F1E"/>
    <w:rsid w:val="00586009"/>
    <w:rsid w:val="005874E1"/>
    <w:rsid w:val="00587692"/>
    <w:rsid w:val="00590173"/>
    <w:rsid w:val="00590B7A"/>
    <w:rsid w:val="00590C3F"/>
    <w:rsid w:val="00590E6D"/>
    <w:rsid w:val="00590F2F"/>
    <w:rsid w:val="005913A1"/>
    <w:rsid w:val="00591BD7"/>
    <w:rsid w:val="00591FC9"/>
    <w:rsid w:val="005922D7"/>
    <w:rsid w:val="005926BC"/>
    <w:rsid w:val="0059276F"/>
    <w:rsid w:val="00592C07"/>
    <w:rsid w:val="005934D0"/>
    <w:rsid w:val="00594826"/>
    <w:rsid w:val="00596747"/>
    <w:rsid w:val="00596869"/>
    <w:rsid w:val="00596E5B"/>
    <w:rsid w:val="00596F89"/>
    <w:rsid w:val="00597403"/>
    <w:rsid w:val="0059748D"/>
    <w:rsid w:val="005974B0"/>
    <w:rsid w:val="00597B35"/>
    <w:rsid w:val="005A06BD"/>
    <w:rsid w:val="005A07A2"/>
    <w:rsid w:val="005A1220"/>
    <w:rsid w:val="005A1273"/>
    <w:rsid w:val="005A13CC"/>
    <w:rsid w:val="005A1638"/>
    <w:rsid w:val="005A1694"/>
    <w:rsid w:val="005A1809"/>
    <w:rsid w:val="005A20B0"/>
    <w:rsid w:val="005A26BA"/>
    <w:rsid w:val="005A292D"/>
    <w:rsid w:val="005A30F6"/>
    <w:rsid w:val="005A410D"/>
    <w:rsid w:val="005A4ACF"/>
    <w:rsid w:val="005A5527"/>
    <w:rsid w:val="005A5FB8"/>
    <w:rsid w:val="005A62F5"/>
    <w:rsid w:val="005A6CAD"/>
    <w:rsid w:val="005A71C9"/>
    <w:rsid w:val="005A75E6"/>
    <w:rsid w:val="005A7779"/>
    <w:rsid w:val="005A7F58"/>
    <w:rsid w:val="005B00AD"/>
    <w:rsid w:val="005B0972"/>
    <w:rsid w:val="005B0E84"/>
    <w:rsid w:val="005B1414"/>
    <w:rsid w:val="005B1CB3"/>
    <w:rsid w:val="005B1F8A"/>
    <w:rsid w:val="005B27F4"/>
    <w:rsid w:val="005B309D"/>
    <w:rsid w:val="005B3303"/>
    <w:rsid w:val="005B3A5D"/>
    <w:rsid w:val="005B3E96"/>
    <w:rsid w:val="005B500D"/>
    <w:rsid w:val="005B731D"/>
    <w:rsid w:val="005B78FC"/>
    <w:rsid w:val="005B7D1B"/>
    <w:rsid w:val="005C0821"/>
    <w:rsid w:val="005C10A6"/>
    <w:rsid w:val="005C3195"/>
    <w:rsid w:val="005C32A9"/>
    <w:rsid w:val="005C38BF"/>
    <w:rsid w:val="005C3B3E"/>
    <w:rsid w:val="005C40AA"/>
    <w:rsid w:val="005C4AA0"/>
    <w:rsid w:val="005C5B61"/>
    <w:rsid w:val="005C600D"/>
    <w:rsid w:val="005C6338"/>
    <w:rsid w:val="005C6428"/>
    <w:rsid w:val="005C727F"/>
    <w:rsid w:val="005C7B55"/>
    <w:rsid w:val="005D1021"/>
    <w:rsid w:val="005D26A4"/>
    <w:rsid w:val="005D2B4D"/>
    <w:rsid w:val="005D3305"/>
    <w:rsid w:val="005D3BAC"/>
    <w:rsid w:val="005D63AD"/>
    <w:rsid w:val="005D6A0C"/>
    <w:rsid w:val="005D6E56"/>
    <w:rsid w:val="005D6F21"/>
    <w:rsid w:val="005D6F66"/>
    <w:rsid w:val="005D73F1"/>
    <w:rsid w:val="005D7534"/>
    <w:rsid w:val="005D7A9E"/>
    <w:rsid w:val="005D7D6E"/>
    <w:rsid w:val="005E06DB"/>
    <w:rsid w:val="005E0C99"/>
    <w:rsid w:val="005E16C8"/>
    <w:rsid w:val="005E1EBC"/>
    <w:rsid w:val="005E1FED"/>
    <w:rsid w:val="005E22A6"/>
    <w:rsid w:val="005E418E"/>
    <w:rsid w:val="005E4656"/>
    <w:rsid w:val="005E47DD"/>
    <w:rsid w:val="005E4B11"/>
    <w:rsid w:val="005E4F0A"/>
    <w:rsid w:val="005E5E60"/>
    <w:rsid w:val="005E6823"/>
    <w:rsid w:val="005E6948"/>
    <w:rsid w:val="005E70C7"/>
    <w:rsid w:val="005E7925"/>
    <w:rsid w:val="005F0BCD"/>
    <w:rsid w:val="005F0BE8"/>
    <w:rsid w:val="005F13F2"/>
    <w:rsid w:val="005F2221"/>
    <w:rsid w:val="005F2FB8"/>
    <w:rsid w:val="005F362C"/>
    <w:rsid w:val="005F36FE"/>
    <w:rsid w:val="005F4538"/>
    <w:rsid w:val="005F4872"/>
    <w:rsid w:val="005F5545"/>
    <w:rsid w:val="005F570C"/>
    <w:rsid w:val="005F58FE"/>
    <w:rsid w:val="005F5AA9"/>
    <w:rsid w:val="005F60A1"/>
    <w:rsid w:val="005F67CC"/>
    <w:rsid w:val="005F6DA3"/>
    <w:rsid w:val="005F77FB"/>
    <w:rsid w:val="005F7B7E"/>
    <w:rsid w:val="005F7EA1"/>
    <w:rsid w:val="006000F3"/>
    <w:rsid w:val="0060089D"/>
    <w:rsid w:val="00600A4B"/>
    <w:rsid w:val="00601918"/>
    <w:rsid w:val="00603228"/>
    <w:rsid w:val="006035EF"/>
    <w:rsid w:val="00603DD2"/>
    <w:rsid w:val="006043FC"/>
    <w:rsid w:val="00604E84"/>
    <w:rsid w:val="006052A8"/>
    <w:rsid w:val="0060573E"/>
    <w:rsid w:val="00606774"/>
    <w:rsid w:val="00606E18"/>
    <w:rsid w:val="00607903"/>
    <w:rsid w:val="0060791A"/>
    <w:rsid w:val="00607C2F"/>
    <w:rsid w:val="0061115D"/>
    <w:rsid w:val="00611450"/>
    <w:rsid w:val="006120FA"/>
    <w:rsid w:val="00612107"/>
    <w:rsid w:val="0061421C"/>
    <w:rsid w:val="00614488"/>
    <w:rsid w:val="006169C8"/>
    <w:rsid w:val="00616E89"/>
    <w:rsid w:val="00617BC6"/>
    <w:rsid w:val="00617C0F"/>
    <w:rsid w:val="00617D0C"/>
    <w:rsid w:val="00620C3F"/>
    <w:rsid w:val="00620CAF"/>
    <w:rsid w:val="006211A7"/>
    <w:rsid w:val="006224FB"/>
    <w:rsid w:val="00622682"/>
    <w:rsid w:val="00622C6E"/>
    <w:rsid w:val="006230D9"/>
    <w:rsid w:val="00624368"/>
    <w:rsid w:val="00624DD0"/>
    <w:rsid w:val="0062544E"/>
    <w:rsid w:val="0062647A"/>
    <w:rsid w:val="00626C02"/>
    <w:rsid w:val="00627012"/>
    <w:rsid w:val="00627978"/>
    <w:rsid w:val="006302A8"/>
    <w:rsid w:val="00630345"/>
    <w:rsid w:val="00630515"/>
    <w:rsid w:val="00630DAE"/>
    <w:rsid w:val="0063173D"/>
    <w:rsid w:val="00631FCA"/>
    <w:rsid w:val="0063207B"/>
    <w:rsid w:val="00632496"/>
    <w:rsid w:val="00632912"/>
    <w:rsid w:val="00634925"/>
    <w:rsid w:val="00635080"/>
    <w:rsid w:val="00636286"/>
    <w:rsid w:val="006366AB"/>
    <w:rsid w:val="0063683C"/>
    <w:rsid w:val="006373F1"/>
    <w:rsid w:val="00640355"/>
    <w:rsid w:val="006408A3"/>
    <w:rsid w:val="00641EC5"/>
    <w:rsid w:val="00642208"/>
    <w:rsid w:val="006423B5"/>
    <w:rsid w:val="00642FCB"/>
    <w:rsid w:val="0064381A"/>
    <w:rsid w:val="00643958"/>
    <w:rsid w:val="00643C41"/>
    <w:rsid w:val="00644350"/>
    <w:rsid w:val="006450C4"/>
    <w:rsid w:val="006455CC"/>
    <w:rsid w:val="006465F2"/>
    <w:rsid w:val="00646C29"/>
    <w:rsid w:val="006474B0"/>
    <w:rsid w:val="006477E7"/>
    <w:rsid w:val="00647A82"/>
    <w:rsid w:val="00652324"/>
    <w:rsid w:val="00652BFD"/>
    <w:rsid w:val="00653049"/>
    <w:rsid w:val="0065471C"/>
    <w:rsid w:val="00654988"/>
    <w:rsid w:val="00654ACA"/>
    <w:rsid w:val="00654BBF"/>
    <w:rsid w:val="00654E50"/>
    <w:rsid w:val="006550F9"/>
    <w:rsid w:val="00656A02"/>
    <w:rsid w:val="00656ACF"/>
    <w:rsid w:val="00657FDF"/>
    <w:rsid w:val="00660AF6"/>
    <w:rsid w:val="0066118E"/>
    <w:rsid w:val="00661B34"/>
    <w:rsid w:val="00661E28"/>
    <w:rsid w:val="00661E33"/>
    <w:rsid w:val="006622C7"/>
    <w:rsid w:val="006623B4"/>
    <w:rsid w:val="00662D08"/>
    <w:rsid w:val="00663291"/>
    <w:rsid w:val="006643FD"/>
    <w:rsid w:val="00664452"/>
    <w:rsid w:val="00664C05"/>
    <w:rsid w:val="0066565E"/>
    <w:rsid w:val="0066607C"/>
    <w:rsid w:val="00666177"/>
    <w:rsid w:val="00666436"/>
    <w:rsid w:val="00666E59"/>
    <w:rsid w:val="00667593"/>
    <w:rsid w:val="00667FC2"/>
    <w:rsid w:val="00670124"/>
    <w:rsid w:val="00671D2E"/>
    <w:rsid w:val="006721C8"/>
    <w:rsid w:val="00672ED2"/>
    <w:rsid w:val="00672FC2"/>
    <w:rsid w:val="00673D02"/>
    <w:rsid w:val="00674485"/>
    <w:rsid w:val="00674FF7"/>
    <w:rsid w:val="0067534E"/>
    <w:rsid w:val="006756A4"/>
    <w:rsid w:val="00675C07"/>
    <w:rsid w:val="00675DE8"/>
    <w:rsid w:val="00676D31"/>
    <w:rsid w:val="00677981"/>
    <w:rsid w:val="00677A38"/>
    <w:rsid w:val="00677DCA"/>
    <w:rsid w:val="00680083"/>
    <w:rsid w:val="0068033D"/>
    <w:rsid w:val="00680602"/>
    <w:rsid w:val="00680748"/>
    <w:rsid w:val="006807FC"/>
    <w:rsid w:val="00680A9E"/>
    <w:rsid w:val="00681084"/>
    <w:rsid w:val="00681C73"/>
    <w:rsid w:val="00682F28"/>
    <w:rsid w:val="00683B22"/>
    <w:rsid w:val="00683DA3"/>
    <w:rsid w:val="00684614"/>
    <w:rsid w:val="006847EB"/>
    <w:rsid w:val="00686480"/>
    <w:rsid w:val="00686CCB"/>
    <w:rsid w:val="00687276"/>
    <w:rsid w:val="006915D2"/>
    <w:rsid w:val="00691C22"/>
    <w:rsid w:val="00691F84"/>
    <w:rsid w:val="00692954"/>
    <w:rsid w:val="006938CF"/>
    <w:rsid w:val="00693B4D"/>
    <w:rsid w:val="00693C07"/>
    <w:rsid w:val="006940B0"/>
    <w:rsid w:val="00694992"/>
    <w:rsid w:val="006949A5"/>
    <w:rsid w:val="00694D8E"/>
    <w:rsid w:val="006952CF"/>
    <w:rsid w:val="00695B1B"/>
    <w:rsid w:val="00695CA1"/>
    <w:rsid w:val="006972FC"/>
    <w:rsid w:val="006A1309"/>
    <w:rsid w:val="006A2524"/>
    <w:rsid w:val="006A3A5B"/>
    <w:rsid w:val="006A5601"/>
    <w:rsid w:val="006A6988"/>
    <w:rsid w:val="006A69FD"/>
    <w:rsid w:val="006A763E"/>
    <w:rsid w:val="006A77ED"/>
    <w:rsid w:val="006A7EAB"/>
    <w:rsid w:val="006B0B7C"/>
    <w:rsid w:val="006B0ECC"/>
    <w:rsid w:val="006B2737"/>
    <w:rsid w:val="006B2757"/>
    <w:rsid w:val="006B30D4"/>
    <w:rsid w:val="006B30F1"/>
    <w:rsid w:val="006B33E4"/>
    <w:rsid w:val="006B3F80"/>
    <w:rsid w:val="006B43E9"/>
    <w:rsid w:val="006B4B88"/>
    <w:rsid w:val="006B5CEB"/>
    <w:rsid w:val="006B5D15"/>
    <w:rsid w:val="006B6189"/>
    <w:rsid w:val="006B65A0"/>
    <w:rsid w:val="006B6A1F"/>
    <w:rsid w:val="006B73BC"/>
    <w:rsid w:val="006B7838"/>
    <w:rsid w:val="006C02F3"/>
    <w:rsid w:val="006C0475"/>
    <w:rsid w:val="006C23A3"/>
    <w:rsid w:val="006C3831"/>
    <w:rsid w:val="006C3CC8"/>
    <w:rsid w:val="006C46BD"/>
    <w:rsid w:val="006C47A2"/>
    <w:rsid w:val="006C484F"/>
    <w:rsid w:val="006C5089"/>
    <w:rsid w:val="006C640D"/>
    <w:rsid w:val="006D0466"/>
    <w:rsid w:val="006D0807"/>
    <w:rsid w:val="006D08BB"/>
    <w:rsid w:val="006D1536"/>
    <w:rsid w:val="006D2197"/>
    <w:rsid w:val="006D252E"/>
    <w:rsid w:val="006D271C"/>
    <w:rsid w:val="006D2DB3"/>
    <w:rsid w:val="006D379B"/>
    <w:rsid w:val="006D4A8C"/>
    <w:rsid w:val="006D57EC"/>
    <w:rsid w:val="006D64C9"/>
    <w:rsid w:val="006D6599"/>
    <w:rsid w:val="006D75B2"/>
    <w:rsid w:val="006D7B67"/>
    <w:rsid w:val="006E0350"/>
    <w:rsid w:val="006E08B4"/>
    <w:rsid w:val="006E09B7"/>
    <w:rsid w:val="006E0AC1"/>
    <w:rsid w:val="006E15C6"/>
    <w:rsid w:val="006E263D"/>
    <w:rsid w:val="006E290A"/>
    <w:rsid w:val="006E3081"/>
    <w:rsid w:val="006E37D8"/>
    <w:rsid w:val="006E4915"/>
    <w:rsid w:val="006E4A2A"/>
    <w:rsid w:val="006E54B2"/>
    <w:rsid w:val="006E6005"/>
    <w:rsid w:val="006E6517"/>
    <w:rsid w:val="006E6A41"/>
    <w:rsid w:val="006E7264"/>
    <w:rsid w:val="006F0E31"/>
    <w:rsid w:val="006F1518"/>
    <w:rsid w:val="006F1CFF"/>
    <w:rsid w:val="006F23B3"/>
    <w:rsid w:val="006F258C"/>
    <w:rsid w:val="006F27B6"/>
    <w:rsid w:val="006F32D4"/>
    <w:rsid w:val="006F32F8"/>
    <w:rsid w:val="006F383C"/>
    <w:rsid w:val="006F388C"/>
    <w:rsid w:val="006F4049"/>
    <w:rsid w:val="006F42F1"/>
    <w:rsid w:val="006F4468"/>
    <w:rsid w:val="006F463C"/>
    <w:rsid w:val="006F4AA0"/>
    <w:rsid w:val="006F52F5"/>
    <w:rsid w:val="006F61F4"/>
    <w:rsid w:val="006F71BB"/>
    <w:rsid w:val="006F7E30"/>
    <w:rsid w:val="007000E8"/>
    <w:rsid w:val="007013B6"/>
    <w:rsid w:val="007016DB"/>
    <w:rsid w:val="007025C3"/>
    <w:rsid w:val="0070280B"/>
    <w:rsid w:val="00703288"/>
    <w:rsid w:val="007032A9"/>
    <w:rsid w:val="00703BF6"/>
    <w:rsid w:val="00703C5E"/>
    <w:rsid w:val="00703E0E"/>
    <w:rsid w:val="007047DF"/>
    <w:rsid w:val="00704E17"/>
    <w:rsid w:val="007050E5"/>
    <w:rsid w:val="00705940"/>
    <w:rsid w:val="007065B8"/>
    <w:rsid w:val="00706E33"/>
    <w:rsid w:val="00707B73"/>
    <w:rsid w:val="00707FC1"/>
    <w:rsid w:val="00710748"/>
    <w:rsid w:val="00710B0C"/>
    <w:rsid w:val="00710E9E"/>
    <w:rsid w:val="00712229"/>
    <w:rsid w:val="00712407"/>
    <w:rsid w:val="00712896"/>
    <w:rsid w:val="00712E7F"/>
    <w:rsid w:val="007137F4"/>
    <w:rsid w:val="007138A1"/>
    <w:rsid w:val="00713DF8"/>
    <w:rsid w:val="00714248"/>
    <w:rsid w:val="00715B36"/>
    <w:rsid w:val="00715C59"/>
    <w:rsid w:val="00715CC9"/>
    <w:rsid w:val="00715D4E"/>
    <w:rsid w:val="00715E7A"/>
    <w:rsid w:val="00715F50"/>
    <w:rsid w:val="0071677B"/>
    <w:rsid w:val="00716FC0"/>
    <w:rsid w:val="0072000C"/>
    <w:rsid w:val="00720D72"/>
    <w:rsid w:val="00721BBD"/>
    <w:rsid w:val="00721ED6"/>
    <w:rsid w:val="00722429"/>
    <w:rsid w:val="007228D0"/>
    <w:rsid w:val="00723C4A"/>
    <w:rsid w:val="00724C8A"/>
    <w:rsid w:val="00725E73"/>
    <w:rsid w:val="00726513"/>
    <w:rsid w:val="00726CF1"/>
    <w:rsid w:val="00726EBF"/>
    <w:rsid w:val="00726F69"/>
    <w:rsid w:val="0072712A"/>
    <w:rsid w:val="00730163"/>
    <w:rsid w:val="00730B00"/>
    <w:rsid w:val="00730B04"/>
    <w:rsid w:val="00731327"/>
    <w:rsid w:val="007316F6"/>
    <w:rsid w:val="00731F46"/>
    <w:rsid w:val="0073203D"/>
    <w:rsid w:val="007321EB"/>
    <w:rsid w:val="0073262E"/>
    <w:rsid w:val="00733130"/>
    <w:rsid w:val="00733BBF"/>
    <w:rsid w:val="00735877"/>
    <w:rsid w:val="007358B9"/>
    <w:rsid w:val="007358E4"/>
    <w:rsid w:val="007379C4"/>
    <w:rsid w:val="00737C4C"/>
    <w:rsid w:val="00740A4A"/>
    <w:rsid w:val="00740E00"/>
    <w:rsid w:val="00741EF7"/>
    <w:rsid w:val="0074272D"/>
    <w:rsid w:val="00742B35"/>
    <w:rsid w:val="00743065"/>
    <w:rsid w:val="00743BAD"/>
    <w:rsid w:val="00744222"/>
    <w:rsid w:val="00744226"/>
    <w:rsid w:val="0074463E"/>
    <w:rsid w:val="00744C0D"/>
    <w:rsid w:val="00744E1B"/>
    <w:rsid w:val="0074543F"/>
    <w:rsid w:val="00745502"/>
    <w:rsid w:val="00745559"/>
    <w:rsid w:val="00745BA5"/>
    <w:rsid w:val="00746DE7"/>
    <w:rsid w:val="00747146"/>
    <w:rsid w:val="007518AE"/>
    <w:rsid w:val="0075196B"/>
    <w:rsid w:val="007519DC"/>
    <w:rsid w:val="0075296C"/>
    <w:rsid w:val="00755C64"/>
    <w:rsid w:val="007566C7"/>
    <w:rsid w:val="00756C13"/>
    <w:rsid w:val="00756C3A"/>
    <w:rsid w:val="0076014C"/>
    <w:rsid w:val="00760456"/>
    <w:rsid w:val="007609C6"/>
    <w:rsid w:val="007615CD"/>
    <w:rsid w:val="0076163B"/>
    <w:rsid w:val="0076197E"/>
    <w:rsid w:val="0076212F"/>
    <w:rsid w:val="007622DF"/>
    <w:rsid w:val="00763566"/>
    <w:rsid w:val="007644C4"/>
    <w:rsid w:val="00764CF8"/>
    <w:rsid w:val="00765457"/>
    <w:rsid w:val="00765AD9"/>
    <w:rsid w:val="00766DC1"/>
    <w:rsid w:val="00767698"/>
    <w:rsid w:val="00767756"/>
    <w:rsid w:val="007677D9"/>
    <w:rsid w:val="00771BF8"/>
    <w:rsid w:val="007721CD"/>
    <w:rsid w:val="007725D4"/>
    <w:rsid w:val="00773509"/>
    <w:rsid w:val="007742CC"/>
    <w:rsid w:val="00774568"/>
    <w:rsid w:val="00774FEC"/>
    <w:rsid w:val="00775284"/>
    <w:rsid w:val="00775748"/>
    <w:rsid w:val="007762A2"/>
    <w:rsid w:val="007764C5"/>
    <w:rsid w:val="007772F9"/>
    <w:rsid w:val="00780723"/>
    <w:rsid w:val="00780EA6"/>
    <w:rsid w:val="00781511"/>
    <w:rsid w:val="00781898"/>
    <w:rsid w:val="00781BFF"/>
    <w:rsid w:val="00782196"/>
    <w:rsid w:val="00782672"/>
    <w:rsid w:val="00783AF9"/>
    <w:rsid w:val="0078461C"/>
    <w:rsid w:val="007857A8"/>
    <w:rsid w:val="00786F0B"/>
    <w:rsid w:val="0078736A"/>
    <w:rsid w:val="00787C16"/>
    <w:rsid w:val="00790ACF"/>
    <w:rsid w:val="0079132F"/>
    <w:rsid w:val="00791791"/>
    <w:rsid w:val="00791F4B"/>
    <w:rsid w:val="007921E0"/>
    <w:rsid w:val="00792D5D"/>
    <w:rsid w:val="007933C1"/>
    <w:rsid w:val="0079376F"/>
    <w:rsid w:val="00793AFD"/>
    <w:rsid w:val="00793F22"/>
    <w:rsid w:val="007949C2"/>
    <w:rsid w:val="007949E0"/>
    <w:rsid w:val="00794D3A"/>
    <w:rsid w:val="0079564B"/>
    <w:rsid w:val="00795B1C"/>
    <w:rsid w:val="007966AF"/>
    <w:rsid w:val="007975FB"/>
    <w:rsid w:val="007977DD"/>
    <w:rsid w:val="007A0C7E"/>
    <w:rsid w:val="007A1213"/>
    <w:rsid w:val="007A12D0"/>
    <w:rsid w:val="007A16DD"/>
    <w:rsid w:val="007A27F2"/>
    <w:rsid w:val="007A300E"/>
    <w:rsid w:val="007A3F01"/>
    <w:rsid w:val="007A4997"/>
    <w:rsid w:val="007A59A7"/>
    <w:rsid w:val="007A637B"/>
    <w:rsid w:val="007A73D0"/>
    <w:rsid w:val="007B06EB"/>
    <w:rsid w:val="007B09A7"/>
    <w:rsid w:val="007B165F"/>
    <w:rsid w:val="007B40AA"/>
    <w:rsid w:val="007B4CB7"/>
    <w:rsid w:val="007B5AC0"/>
    <w:rsid w:val="007B5BEC"/>
    <w:rsid w:val="007B5C8E"/>
    <w:rsid w:val="007B6012"/>
    <w:rsid w:val="007B655D"/>
    <w:rsid w:val="007B675C"/>
    <w:rsid w:val="007B6F36"/>
    <w:rsid w:val="007B7041"/>
    <w:rsid w:val="007B7708"/>
    <w:rsid w:val="007B7A74"/>
    <w:rsid w:val="007B7BFF"/>
    <w:rsid w:val="007B7E05"/>
    <w:rsid w:val="007C0428"/>
    <w:rsid w:val="007C0796"/>
    <w:rsid w:val="007C0F88"/>
    <w:rsid w:val="007C166D"/>
    <w:rsid w:val="007C2018"/>
    <w:rsid w:val="007C2752"/>
    <w:rsid w:val="007C2E4C"/>
    <w:rsid w:val="007C357D"/>
    <w:rsid w:val="007C4243"/>
    <w:rsid w:val="007C4BF9"/>
    <w:rsid w:val="007C505F"/>
    <w:rsid w:val="007C5C68"/>
    <w:rsid w:val="007C5DAA"/>
    <w:rsid w:val="007C62CE"/>
    <w:rsid w:val="007C68E9"/>
    <w:rsid w:val="007C7BBC"/>
    <w:rsid w:val="007D07F5"/>
    <w:rsid w:val="007D1734"/>
    <w:rsid w:val="007D1C73"/>
    <w:rsid w:val="007D23AB"/>
    <w:rsid w:val="007D2846"/>
    <w:rsid w:val="007D3B5D"/>
    <w:rsid w:val="007D3FAD"/>
    <w:rsid w:val="007D4001"/>
    <w:rsid w:val="007D4062"/>
    <w:rsid w:val="007D4672"/>
    <w:rsid w:val="007D46D1"/>
    <w:rsid w:val="007D5782"/>
    <w:rsid w:val="007D57A2"/>
    <w:rsid w:val="007D5E5B"/>
    <w:rsid w:val="007D5E87"/>
    <w:rsid w:val="007D6463"/>
    <w:rsid w:val="007D64B9"/>
    <w:rsid w:val="007E021B"/>
    <w:rsid w:val="007E059A"/>
    <w:rsid w:val="007E06BB"/>
    <w:rsid w:val="007E09E0"/>
    <w:rsid w:val="007E1AF8"/>
    <w:rsid w:val="007E2AA4"/>
    <w:rsid w:val="007E2E50"/>
    <w:rsid w:val="007E375B"/>
    <w:rsid w:val="007E3BD3"/>
    <w:rsid w:val="007E4FB2"/>
    <w:rsid w:val="007E5956"/>
    <w:rsid w:val="007E5F02"/>
    <w:rsid w:val="007E6A2F"/>
    <w:rsid w:val="007E6D19"/>
    <w:rsid w:val="007E7144"/>
    <w:rsid w:val="007E745A"/>
    <w:rsid w:val="007E75D7"/>
    <w:rsid w:val="007F07F4"/>
    <w:rsid w:val="007F0B19"/>
    <w:rsid w:val="007F0E5F"/>
    <w:rsid w:val="007F1CA7"/>
    <w:rsid w:val="007F1D90"/>
    <w:rsid w:val="007F275B"/>
    <w:rsid w:val="007F297B"/>
    <w:rsid w:val="007F30D3"/>
    <w:rsid w:val="007F401F"/>
    <w:rsid w:val="007F499A"/>
    <w:rsid w:val="007F706D"/>
    <w:rsid w:val="007F728B"/>
    <w:rsid w:val="007F75BF"/>
    <w:rsid w:val="007F76BE"/>
    <w:rsid w:val="007F7B8D"/>
    <w:rsid w:val="007F7CC9"/>
    <w:rsid w:val="00800366"/>
    <w:rsid w:val="008006B4"/>
    <w:rsid w:val="00800B04"/>
    <w:rsid w:val="0080125A"/>
    <w:rsid w:val="00801B11"/>
    <w:rsid w:val="008029FE"/>
    <w:rsid w:val="00802D48"/>
    <w:rsid w:val="00802EAC"/>
    <w:rsid w:val="0080406D"/>
    <w:rsid w:val="0080482E"/>
    <w:rsid w:val="00804F68"/>
    <w:rsid w:val="008058FF"/>
    <w:rsid w:val="00806399"/>
    <w:rsid w:val="00806C3E"/>
    <w:rsid w:val="00806CF0"/>
    <w:rsid w:val="0080764B"/>
    <w:rsid w:val="0080771E"/>
    <w:rsid w:val="008079E4"/>
    <w:rsid w:val="00807D6E"/>
    <w:rsid w:val="00810C42"/>
    <w:rsid w:val="008111A8"/>
    <w:rsid w:val="008125F7"/>
    <w:rsid w:val="00812947"/>
    <w:rsid w:val="00812F68"/>
    <w:rsid w:val="00813827"/>
    <w:rsid w:val="00813B8E"/>
    <w:rsid w:val="00813EAC"/>
    <w:rsid w:val="0081430C"/>
    <w:rsid w:val="00815652"/>
    <w:rsid w:val="00816AC3"/>
    <w:rsid w:val="00817485"/>
    <w:rsid w:val="00817EF0"/>
    <w:rsid w:val="00820006"/>
    <w:rsid w:val="00820120"/>
    <w:rsid w:val="0082163E"/>
    <w:rsid w:val="00821829"/>
    <w:rsid w:val="00821D4F"/>
    <w:rsid w:val="0082410B"/>
    <w:rsid w:val="008241C2"/>
    <w:rsid w:val="0082456F"/>
    <w:rsid w:val="00824A57"/>
    <w:rsid w:val="008257AB"/>
    <w:rsid w:val="00825CD6"/>
    <w:rsid w:val="008262F1"/>
    <w:rsid w:val="0082767B"/>
    <w:rsid w:val="008278D0"/>
    <w:rsid w:val="0083089E"/>
    <w:rsid w:val="008313A2"/>
    <w:rsid w:val="00831417"/>
    <w:rsid w:val="00832999"/>
    <w:rsid w:val="00833D81"/>
    <w:rsid w:val="00834330"/>
    <w:rsid w:val="00834AF6"/>
    <w:rsid w:val="00835090"/>
    <w:rsid w:val="00835321"/>
    <w:rsid w:val="00835576"/>
    <w:rsid w:val="00835AE4"/>
    <w:rsid w:val="00835DC8"/>
    <w:rsid w:val="0083659E"/>
    <w:rsid w:val="00836BC2"/>
    <w:rsid w:val="00836DA7"/>
    <w:rsid w:val="008373A7"/>
    <w:rsid w:val="00837CB9"/>
    <w:rsid w:val="00837E79"/>
    <w:rsid w:val="00840477"/>
    <w:rsid w:val="00840A03"/>
    <w:rsid w:val="00840EB3"/>
    <w:rsid w:val="008418A0"/>
    <w:rsid w:val="0084197D"/>
    <w:rsid w:val="008424DE"/>
    <w:rsid w:val="00842D64"/>
    <w:rsid w:val="00844251"/>
    <w:rsid w:val="00844755"/>
    <w:rsid w:val="0084493B"/>
    <w:rsid w:val="008451F0"/>
    <w:rsid w:val="008464FD"/>
    <w:rsid w:val="00846A6F"/>
    <w:rsid w:val="008470D3"/>
    <w:rsid w:val="0084711B"/>
    <w:rsid w:val="00847221"/>
    <w:rsid w:val="00847543"/>
    <w:rsid w:val="00850296"/>
    <w:rsid w:val="00850839"/>
    <w:rsid w:val="008514CF"/>
    <w:rsid w:val="00851660"/>
    <w:rsid w:val="00851931"/>
    <w:rsid w:val="00851971"/>
    <w:rsid w:val="008525D2"/>
    <w:rsid w:val="00852BFC"/>
    <w:rsid w:val="00852F58"/>
    <w:rsid w:val="00853008"/>
    <w:rsid w:val="0085323F"/>
    <w:rsid w:val="00854A14"/>
    <w:rsid w:val="00854DF6"/>
    <w:rsid w:val="00855B16"/>
    <w:rsid w:val="00856898"/>
    <w:rsid w:val="008568BC"/>
    <w:rsid w:val="00856C5D"/>
    <w:rsid w:val="00856FA3"/>
    <w:rsid w:val="00857007"/>
    <w:rsid w:val="008603A9"/>
    <w:rsid w:val="00860420"/>
    <w:rsid w:val="0086051C"/>
    <w:rsid w:val="0086107E"/>
    <w:rsid w:val="008610D5"/>
    <w:rsid w:val="00861691"/>
    <w:rsid w:val="008620C6"/>
    <w:rsid w:val="008621CA"/>
    <w:rsid w:val="00862671"/>
    <w:rsid w:val="008629F2"/>
    <w:rsid w:val="00862AFA"/>
    <w:rsid w:val="00864981"/>
    <w:rsid w:val="00865053"/>
    <w:rsid w:val="00865160"/>
    <w:rsid w:val="008651D1"/>
    <w:rsid w:val="0086526C"/>
    <w:rsid w:val="0086616C"/>
    <w:rsid w:val="0086620F"/>
    <w:rsid w:val="00867368"/>
    <w:rsid w:val="008708A8"/>
    <w:rsid w:val="008710F1"/>
    <w:rsid w:val="008729EF"/>
    <w:rsid w:val="008731F4"/>
    <w:rsid w:val="00873ABA"/>
    <w:rsid w:val="0087460B"/>
    <w:rsid w:val="00874768"/>
    <w:rsid w:val="00875BE7"/>
    <w:rsid w:val="00875F8E"/>
    <w:rsid w:val="00876108"/>
    <w:rsid w:val="008774A8"/>
    <w:rsid w:val="00877706"/>
    <w:rsid w:val="00881172"/>
    <w:rsid w:val="008811AF"/>
    <w:rsid w:val="00881DD3"/>
    <w:rsid w:val="00881E92"/>
    <w:rsid w:val="0088229E"/>
    <w:rsid w:val="00882FFB"/>
    <w:rsid w:val="008833A4"/>
    <w:rsid w:val="00884F49"/>
    <w:rsid w:val="0088512E"/>
    <w:rsid w:val="008866F5"/>
    <w:rsid w:val="00887567"/>
    <w:rsid w:val="0088778D"/>
    <w:rsid w:val="00887D0A"/>
    <w:rsid w:val="00887E6D"/>
    <w:rsid w:val="00892004"/>
    <w:rsid w:val="008921BC"/>
    <w:rsid w:val="008927E5"/>
    <w:rsid w:val="00892C74"/>
    <w:rsid w:val="00892CDC"/>
    <w:rsid w:val="00893C88"/>
    <w:rsid w:val="0089411C"/>
    <w:rsid w:val="00894758"/>
    <w:rsid w:val="00895542"/>
    <w:rsid w:val="00895615"/>
    <w:rsid w:val="00895A50"/>
    <w:rsid w:val="00895B65"/>
    <w:rsid w:val="00895CF1"/>
    <w:rsid w:val="00895EC2"/>
    <w:rsid w:val="008963E8"/>
    <w:rsid w:val="00896D76"/>
    <w:rsid w:val="00897148"/>
    <w:rsid w:val="00897401"/>
    <w:rsid w:val="008A0078"/>
    <w:rsid w:val="008A091C"/>
    <w:rsid w:val="008A13E8"/>
    <w:rsid w:val="008A1790"/>
    <w:rsid w:val="008A1929"/>
    <w:rsid w:val="008A2E5F"/>
    <w:rsid w:val="008A3015"/>
    <w:rsid w:val="008A3C5D"/>
    <w:rsid w:val="008A4179"/>
    <w:rsid w:val="008A43E4"/>
    <w:rsid w:val="008A4705"/>
    <w:rsid w:val="008A5AC8"/>
    <w:rsid w:val="008A5EE0"/>
    <w:rsid w:val="008A68A9"/>
    <w:rsid w:val="008A6BDC"/>
    <w:rsid w:val="008A6E06"/>
    <w:rsid w:val="008A781A"/>
    <w:rsid w:val="008B05A7"/>
    <w:rsid w:val="008B077B"/>
    <w:rsid w:val="008B11A3"/>
    <w:rsid w:val="008B2F2D"/>
    <w:rsid w:val="008B40CA"/>
    <w:rsid w:val="008B41D3"/>
    <w:rsid w:val="008B5279"/>
    <w:rsid w:val="008B5347"/>
    <w:rsid w:val="008B59A6"/>
    <w:rsid w:val="008B666D"/>
    <w:rsid w:val="008B6A9B"/>
    <w:rsid w:val="008B6BD6"/>
    <w:rsid w:val="008B7593"/>
    <w:rsid w:val="008C0447"/>
    <w:rsid w:val="008C0795"/>
    <w:rsid w:val="008C0CF8"/>
    <w:rsid w:val="008C1734"/>
    <w:rsid w:val="008C2E93"/>
    <w:rsid w:val="008C2F78"/>
    <w:rsid w:val="008C3809"/>
    <w:rsid w:val="008C38F2"/>
    <w:rsid w:val="008C41A2"/>
    <w:rsid w:val="008C493C"/>
    <w:rsid w:val="008C4E9A"/>
    <w:rsid w:val="008C6116"/>
    <w:rsid w:val="008C65AE"/>
    <w:rsid w:val="008C682A"/>
    <w:rsid w:val="008C7430"/>
    <w:rsid w:val="008D05D0"/>
    <w:rsid w:val="008D0613"/>
    <w:rsid w:val="008D21B9"/>
    <w:rsid w:val="008D2709"/>
    <w:rsid w:val="008D3B35"/>
    <w:rsid w:val="008D4078"/>
    <w:rsid w:val="008D4328"/>
    <w:rsid w:val="008D4A3B"/>
    <w:rsid w:val="008D52E4"/>
    <w:rsid w:val="008D5323"/>
    <w:rsid w:val="008D58D2"/>
    <w:rsid w:val="008E047B"/>
    <w:rsid w:val="008E0801"/>
    <w:rsid w:val="008E08A2"/>
    <w:rsid w:val="008E0A4F"/>
    <w:rsid w:val="008E163E"/>
    <w:rsid w:val="008E1A82"/>
    <w:rsid w:val="008E1DA8"/>
    <w:rsid w:val="008E2D4C"/>
    <w:rsid w:val="008E3036"/>
    <w:rsid w:val="008E4B13"/>
    <w:rsid w:val="008E5509"/>
    <w:rsid w:val="008E592C"/>
    <w:rsid w:val="008E5B5D"/>
    <w:rsid w:val="008E66F8"/>
    <w:rsid w:val="008E6B8B"/>
    <w:rsid w:val="008E71CC"/>
    <w:rsid w:val="008E76CB"/>
    <w:rsid w:val="008F00C9"/>
    <w:rsid w:val="008F140E"/>
    <w:rsid w:val="008F1BC8"/>
    <w:rsid w:val="008F2391"/>
    <w:rsid w:val="008F2B5E"/>
    <w:rsid w:val="008F30CC"/>
    <w:rsid w:val="008F382F"/>
    <w:rsid w:val="008F3D66"/>
    <w:rsid w:val="008F4F31"/>
    <w:rsid w:val="008F5B93"/>
    <w:rsid w:val="008F61F6"/>
    <w:rsid w:val="008F6886"/>
    <w:rsid w:val="008F6970"/>
    <w:rsid w:val="008F6BA5"/>
    <w:rsid w:val="009001F3"/>
    <w:rsid w:val="00900789"/>
    <w:rsid w:val="009014FF"/>
    <w:rsid w:val="00901EF3"/>
    <w:rsid w:val="009026BB"/>
    <w:rsid w:val="00903549"/>
    <w:rsid w:val="0090371D"/>
    <w:rsid w:val="00904BD3"/>
    <w:rsid w:val="00905895"/>
    <w:rsid w:val="009061C2"/>
    <w:rsid w:val="00906FC5"/>
    <w:rsid w:val="00907AD7"/>
    <w:rsid w:val="00907C34"/>
    <w:rsid w:val="00907D34"/>
    <w:rsid w:val="009108E6"/>
    <w:rsid w:val="0091136F"/>
    <w:rsid w:val="009117F2"/>
    <w:rsid w:val="00911ACA"/>
    <w:rsid w:val="00911B38"/>
    <w:rsid w:val="0091200F"/>
    <w:rsid w:val="00912D2D"/>
    <w:rsid w:val="00913C15"/>
    <w:rsid w:val="00914073"/>
    <w:rsid w:val="009140A4"/>
    <w:rsid w:val="00914959"/>
    <w:rsid w:val="0091557D"/>
    <w:rsid w:val="009159B1"/>
    <w:rsid w:val="00915DD4"/>
    <w:rsid w:val="00917563"/>
    <w:rsid w:val="009176AA"/>
    <w:rsid w:val="00917A4D"/>
    <w:rsid w:val="00917D1B"/>
    <w:rsid w:val="00920C1F"/>
    <w:rsid w:val="00921689"/>
    <w:rsid w:val="00921E04"/>
    <w:rsid w:val="0092202D"/>
    <w:rsid w:val="00922F10"/>
    <w:rsid w:val="00923005"/>
    <w:rsid w:val="00923336"/>
    <w:rsid w:val="00923858"/>
    <w:rsid w:val="00923EBA"/>
    <w:rsid w:val="009241BE"/>
    <w:rsid w:val="00924422"/>
    <w:rsid w:val="00924B24"/>
    <w:rsid w:val="00924DAF"/>
    <w:rsid w:val="009253E7"/>
    <w:rsid w:val="0092541D"/>
    <w:rsid w:val="00925676"/>
    <w:rsid w:val="00925816"/>
    <w:rsid w:val="00926100"/>
    <w:rsid w:val="009261AD"/>
    <w:rsid w:val="009264CE"/>
    <w:rsid w:val="00926FF9"/>
    <w:rsid w:val="00927455"/>
    <w:rsid w:val="00927456"/>
    <w:rsid w:val="00927E80"/>
    <w:rsid w:val="0093024E"/>
    <w:rsid w:val="0093067D"/>
    <w:rsid w:val="00930B67"/>
    <w:rsid w:val="00931948"/>
    <w:rsid w:val="00931B1D"/>
    <w:rsid w:val="00931D30"/>
    <w:rsid w:val="00931F1E"/>
    <w:rsid w:val="00932168"/>
    <w:rsid w:val="0093230F"/>
    <w:rsid w:val="00932453"/>
    <w:rsid w:val="00932A16"/>
    <w:rsid w:val="00932B45"/>
    <w:rsid w:val="0093300E"/>
    <w:rsid w:val="00933832"/>
    <w:rsid w:val="00934A7B"/>
    <w:rsid w:val="00934E05"/>
    <w:rsid w:val="00935047"/>
    <w:rsid w:val="009353A3"/>
    <w:rsid w:val="00935AF6"/>
    <w:rsid w:val="00935E9B"/>
    <w:rsid w:val="00935EF6"/>
    <w:rsid w:val="009364E6"/>
    <w:rsid w:val="00937554"/>
    <w:rsid w:val="00937AC9"/>
    <w:rsid w:val="00937B5E"/>
    <w:rsid w:val="00937F04"/>
    <w:rsid w:val="009403ED"/>
    <w:rsid w:val="00940B4E"/>
    <w:rsid w:val="00940D56"/>
    <w:rsid w:val="0094103B"/>
    <w:rsid w:val="009412F4"/>
    <w:rsid w:val="00941B80"/>
    <w:rsid w:val="00942015"/>
    <w:rsid w:val="00942309"/>
    <w:rsid w:val="009434CB"/>
    <w:rsid w:val="00944B5B"/>
    <w:rsid w:val="00944CE4"/>
    <w:rsid w:val="009452BF"/>
    <w:rsid w:val="0094557A"/>
    <w:rsid w:val="00945CDC"/>
    <w:rsid w:val="00945DF1"/>
    <w:rsid w:val="009464DC"/>
    <w:rsid w:val="00947354"/>
    <w:rsid w:val="0094759B"/>
    <w:rsid w:val="00947ABF"/>
    <w:rsid w:val="00950306"/>
    <w:rsid w:val="00950C10"/>
    <w:rsid w:val="00951B1D"/>
    <w:rsid w:val="00951BC8"/>
    <w:rsid w:val="00952E77"/>
    <w:rsid w:val="00952FB5"/>
    <w:rsid w:val="0095312C"/>
    <w:rsid w:val="009537CE"/>
    <w:rsid w:val="00953A01"/>
    <w:rsid w:val="00953B4A"/>
    <w:rsid w:val="009549EA"/>
    <w:rsid w:val="00955108"/>
    <w:rsid w:val="009565AF"/>
    <w:rsid w:val="00956D71"/>
    <w:rsid w:val="00957DAA"/>
    <w:rsid w:val="009601F5"/>
    <w:rsid w:val="0096043D"/>
    <w:rsid w:val="00960856"/>
    <w:rsid w:val="00960A07"/>
    <w:rsid w:val="00960A76"/>
    <w:rsid w:val="00960D37"/>
    <w:rsid w:val="00961A03"/>
    <w:rsid w:val="00961F13"/>
    <w:rsid w:val="00962264"/>
    <w:rsid w:val="009624A6"/>
    <w:rsid w:val="0096256F"/>
    <w:rsid w:val="0096276A"/>
    <w:rsid w:val="009646F7"/>
    <w:rsid w:val="009655F8"/>
    <w:rsid w:val="009659ED"/>
    <w:rsid w:val="00966251"/>
    <w:rsid w:val="00966885"/>
    <w:rsid w:val="0097070A"/>
    <w:rsid w:val="00970B07"/>
    <w:rsid w:val="00971ACC"/>
    <w:rsid w:val="00971BB2"/>
    <w:rsid w:val="009724BD"/>
    <w:rsid w:val="00974645"/>
    <w:rsid w:val="00974AA5"/>
    <w:rsid w:val="00974B1A"/>
    <w:rsid w:val="00974E8F"/>
    <w:rsid w:val="009751DD"/>
    <w:rsid w:val="0097596A"/>
    <w:rsid w:val="00975A31"/>
    <w:rsid w:val="009770EE"/>
    <w:rsid w:val="00977E95"/>
    <w:rsid w:val="00981B73"/>
    <w:rsid w:val="00981BD3"/>
    <w:rsid w:val="0098210E"/>
    <w:rsid w:val="00983995"/>
    <w:rsid w:val="00983A7E"/>
    <w:rsid w:val="00983C4C"/>
    <w:rsid w:val="009849C8"/>
    <w:rsid w:val="00984C67"/>
    <w:rsid w:val="009852AE"/>
    <w:rsid w:val="00987250"/>
    <w:rsid w:val="009874E5"/>
    <w:rsid w:val="009902AD"/>
    <w:rsid w:val="00990B98"/>
    <w:rsid w:val="00991522"/>
    <w:rsid w:val="00991810"/>
    <w:rsid w:val="00991BA0"/>
    <w:rsid w:val="00991BEF"/>
    <w:rsid w:val="009921CF"/>
    <w:rsid w:val="00992339"/>
    <w:rsid w:val="00992779"/>
    <w:rsid w:val="009931C2"/>
    <w:rsid w:val="009943AB"/>
    <w:rsid w:val="00994490"/>
    <w:rsid w:val="00994DD4"/>
    <w:rsid w:val="009955C0"/>
    <w:rsid w:val="009961A8"/>
    <w:rsid w:val="009967C3"/>
    <w:rsid w:val="00996859"/>
    <w:rsid w:val="00997454"/>
    <w:rsid w:val="00997DD9"/>
    <w:rsid w:val="009A006E"/>
    <w:rsid w:val="009A0132"/>
    <w:rsid w:val="009A0935"/>
    <w:rsid w:val="009A13B5"/>
    <w:rsid w:val="009A187B"/>
    <w:rsid w:val="009A2B44"/>
    <w:rsid w:val="009A46AF"/>
    <w:rsid w:val="009A529D"/>
    <w:rsid w:val="009A5B70"/>
    <w:rsid w:val="009A5F39"/>
    <w:rsid w:val="009A6D43"/>
    <w:rsid w:val="009A780A"/>
    <w:rsid w:val="009B074F"/>
    <w:rsid w:val="009B07C5"/>
    <w:rsid w:val="009B09F2"/>
    <w:rsid w:val="009B1012"/>
    <w:rsid w:val="009B14B7"/>
    <w:rsid w:val="009B24B9"/>
    <w:rsid w:val="009B4760"/>
    <w:rsid w:val="009B49A0"/>
    <w:rsid w:val="009B5119"/>
    <w:rsid w:val="009B5680"/>
    <w:rsid w:val="009B57FD"/>
    <w:rsid w:val="009B5CC6"/>
    <w:rsid w:val="009B5D67"/>
    <w:rsid w:val="009B6791"/>
    <w:rsid w:val="009B7233"/>
    <w:rsid w:val="009B7950"/>
    <w:rsid w:val="009C0439"/>
    <w:rsid w:val="009C13F4"/>
    <w:rsid w:val="009C1803"/>
    <w:rsid w:val="009C1909"/>
    <w:rsid w:val="009C260F"/>
    <w:rsid w:val="009C37CC"/>
    <w:rsid w:val="009C3FBA"/>
    <w:rsid w:val="009C509F"/>
    <w:rsid w:val="009C634B"/>
    <w:rsid w:val="009C657C"/>
    <w:rsid w:val="009C699A"/>
    <w:rsid w:val="009C6C8D"/>
    <w:rsid w:val="009C7591"/>
    <w:rsid w:val="009D0611"/>
    <w:rsid w:val="009D0B23"/>
    <w:rsid w:val="009D1B21"/>
    <w:rsid w:val="009D294D"/>
    <w:rsid w:val="009D341F"/>
    <w:rsid w:val="009D39D0"/>
    <w:rsid w:val="009D3E4B"/>
    <w:rsid w:val="009D42A1"/>
    <w:rsid w:val="009D44F1"/>
    <w:rsid w:val="009D47F9"/>
    <w:rsid w:val="009D4AFE"/>
    <w:rsid w:val="009D5742"/>
    <w:rsid w:val="009D5BFB"/>
    <w:rsid w:val="009D5E0B"/>
    <w:rsid w:val="009D60CA"/>
    <w:rsid w:val="009D6945"/>
    <w:rsid w:val="009D6B02"/>
    <w:rsid w:val="009D7BF0"/>
    <w:rsid w:val="009D7F25"/>
    <w:rsid w:val="009D7FAF"/>
    <w:rsid w:val="009E025C"/>
    <w:rsid w:val="009E1955"/>
    <w:rsid w:val="009E46D0"/>
    <w:rsid w:val="009E4B63"/>
    <w:rsid w:val="009E52BF"/>
    <w:rsid w:val="009E544D"/>
    <w:rsid w:val="009E5ABC"/>
    <w:rsid w:val="009E60FB"/>
    <w:rsid w:val="009E6292"/>
    <w:rsid w:val="009E6D4D"/>
    <w:rsid w:val="009E7EFF"/>
    <w:rsid w:val="009F02B5"/>
    <w:rsid w:val="009F0A04"/>
    <w:rsid w:val="009F0C09"/>
    <w:rsid w:val="009F166B"/>
    <w:rsid w:val="009F1B8B"/>
    <w:rsid w:val="009F2030"/>
    <w:rsid w:val="009F2A37"/>
    <w:rsid w:val="009F32FF"/>
    <w:rsid w:val="009F347C"/>
    <w:rsid w:val="009F3FB0"/>
    <w:rsid w:val="009F48C4"/>
    <w:rsid w:val="009F5D07"/>
    <w:rsid w:val="009F657D"/>
    <w:rsid w:val="009F68AC"/>
    <w:rsid w:val="009F70BE"/>
    <w:rsid w:val="009F7B4F"/>
    <w:rsid w:val="00A00252"/>
    <w:rsid w:val="00A0048A"/>
    <w:rsid w:val="00A0072D"/>
    <w:rsid w:val="00A01BC1"/>
    <w:rsid w:val="00A0231B"/>
    <w:rsid w:val="00A03430"/>
    <w:rsid w:val="00A035F5"/>
    <w:rsid w:val="00A03E97"/>
    <w:rsid w:val="00A040B8"/>
    <w:rsid w:val="00A04511"/>
    <w:rsid w:val="00A05668"/>
    <w:rsid w:val="00A0690C"/>
    <w:rsid w:val="00A071B2"/>
    <w:rsid w:val="00A072E4"/>
    <w:rsid w:val="00A103B2"/>
    <w:rsid w:val="00A10D3D"/>
    <w:rsid w:val="00A11D85"/>
    <w:rsid w:val="00A1202A"/>
    <w:rsid w:val="00A13BD0"/>
    <w:rsid w:val="00A13BD5"/>
    <w:rsid w:val="00A13DB6"/>
    <w:rsid w:val="00A1486B"/>
    <w:rsid w:val="00A1577A"/>
    <w:rsid w:val="00A157EC"/>
    <w:rsid w:val="00A164B5"/>
    <w:rsid w:val="00A17477"/>
    <w:rsid w:val="00A2081F"/>
    <w:rsid w:val="00A20846"/>
    <w:rsid w:val="00A20AC9"/>
    <w:rsid w:val="00A20E59"/>
    <w:rsid w:val="00A21492"/>
    <w:rsid w:val="00A2163B"/>
    <w:rsid w:val="00A23C18"/>
    <w:rsid w:val="00A2424C"/>
    <w:rsid w:val="00A250EC"/>
    <w:rsid w:val="00A2582E"/>
    <w:rsid w:val="00A25E61"/>
    <w:rsid w:val="00A260C8"/>
    <w:rsid w:val="00A26659"/>
    <w:rsid w:val="00A270B8"/>
    <w:rsid w:val="00A2781B"/>
    <w:rsid w:val="00A27824"/>
    <w:rsid w:val="00A27DAB"/>
    <w:rsid w:val="00A30199"/>
    <w:rsid w:val="00A3069D"/>
    <w:rsid w:val="00A3081E"/>
    <w:rsid w:val="00A31E54"/>
    <w:rsid w:val="00A3250F"/>
    <w:rsid w:val="00A32D41"/>
    <w:rsid w:val="00A32EF7"/>
    <w:rsid w:val="00A33639"/>
    <w:rsid w:val="00A34637"/>
    <w:rsid w:val="00A346E1"/>
    <w:rsid w:val="00A34BB5"/>
    <w:rsid w:val="00A34E5F"/>
    <w:rsid w:val="00A3560A"/>
    <w:rsid w:val="00A35874"/>
    <w:rsid w:val="00A35C18"/>
    <w:rsid w:val="00A36032"/>
    <w:rsid w:val="00A3654B"/>
    <w:rsid w:val="00A406EF"/>
    <w:rsid w:val="00A40AC6"/>
    <w:rsid w:val="00A412BA"/>
    <w:rsid w:val="00A418C7"/>
    <w:rsid w:val="00A42583"/>
    <w:rsid w:val="00A42AF8"/>
    <w:rsid w:val="00A43039"/>
    <w:rsid w:val="00A4368D"/>
    <w:rsid w:val="00A43E0A"/>
    <w:rsid w:val="00A43F30"/>
    <w:rsid w:val="00A44A94"/>
    <w:rsid w:val="00A44D6F"/>
    <w:rsid w:val="00A44DE1"/>
    <w:rsid w:val="00A45952"/>
    <w:rsid w:val="00A45C5E"/>
    <w:rsid w:val="00A4715E"/>
    <w:rsid w:val="00A50ABD"/>
    <w:rsid w:val="00A50D35"/>
    <w:rsid w:val="00A51501"/>
    <w:rsid w:val="00A533D4"/>
    <w:rsid w:val="00A5350F"/>
    <w:rsid w:val="00A541C1"/>
    <w:rsid w:val="00A552B9"/>
    <w:rsid w:val="00A55E81"/>
    <w:rsid w:val="00A57B71"/>
    <w:rsid w:val="00A60BFC"/>
    <w:rsid w:val="00A60C06"/>
    <w:rsid w:val="00A6125F"/>
    <w:rsid w:val="00A612C7"/>
    <w:rsid w:val="00A61CA9"/>
    <w:rsid w:val="00A626BE"/>
    <w:rsid w:val="00A62EFC"/>
    <w:rsid w:val="00A62F1D"/>
    <w:rsid w:val="00A63C45"/>
    <w:rsid w:val="00A63E01"/>
    <w:rsid w:val="00A6420B"/>
    <w:rsid w:val="00A64EFE"/>
    <w:rsid w:val="00A65D4B"/>
    <w:rsid w:val="00A65F27"/>
    <w:rsid w:val="00A6627A"/>
    <w:rsid w:val="00A6679C"/>
    <w:rsid w:val="00A669D6"/>
    <w:rsid w:val="00A671F3"/>
    <w:rsid w:val="00A67201"/>
    <w:rsid w:val="00A675DC"/>
    <w:rsid w:val="00A67CA9"/>
    <w:rsid w:val="00A7072C"/>
    <w:rsid w:val="00A70B14"/>
    <w:rsid w:val="00A71B21"/>
    <w:rsid w:val="00A7222F"/>
    <w:rsid w:val="00A72773"/>
    <w:rsid w:val="00A7292F"/>
    <w:rsid w:val="00A72C50"/>
    <w:rsid w:val="00A73047"/>
    <w:rsid w:val="00A73935"/>
    <w:rsid w:val="00A747D4"/>
    <w:rsid w:val="00A74DDA"/>
    <w:rsid w:val="00A74F99"/>
    <w:rsid w:val="00A75148"/>
    <w:rsid w:val="00A75368"/>
    <w:rsid w:val="00A753F5"/>
    <w:rsid w:val="00A7554B"/>
    <w:rsid w:val="00A75797"/>
    <w:rsid w:val="00A76082"/>
    <w:rsid w:val="00A7635D"/>
    <w:rsid w:val="00A77286"/>
    <w:rsid w:val="00A80EF7"/>
    <w:rsid w:val="00A80F1A"/>
    <w:rsid w:val="00A817C1"/>
    <w:rsid w:val="00A81854"/>
    <w:rsid w:val="00A81877"/>
    <w:rsid w:val="00A819C9"/>
    <w:rsid w:val="00A8224E"/>
    <w:rsid w:val="00A82519"/>
    <w:rsid w:val="00A82E5B"/>
    <w:rsid w:val="00A830B4"/>
    <w:rsid w:val="00A837A0"/>
    <w:rsid w:val="00A83BBF"/>
    <w:rsid w:val="00A83FE6"/>
    <w:rsid w:val="00A842B0"/>
    <w:rsid w:val="00A8447A"/>
    <w:rsid w:val="00A853C1"/>
    <w:rsid w:val="00A85925"/>
    <w:rsid w:val="00A87C06"/>
    <w:rsid w:val="00A87CA8"/>
    <w:rsid w:val="00A87D3C"/>
    <w:rsid w:val="00A92006"/>
    <w:rsid w:val="00A92447"/>
    <w:rsid w:val="00A92521"/>
    <w:rsid w:val="00A92719"/>
    <w:rsid w:val="00A932B0"/>
    <w:rsid w:val="00A93645"/>
    <w:rsid w:val="00A93671"/>
    <w:rsid w:val="00A93996"/>
    <w:rsid w:val="00A93D39"/>
    <w:rsid w:val="00A93D56"/>
    <w:rsid w:val="00A9524F"/>
    <w:rsid w:val="00A955B3"/>
    <w:rsid w:val="00A95A96"/>
    <w:rsid w:val="00A95C25"/>
    <w:rsid w:val="00A96299"/>
    <w:rsid w:val="00A97498"/>
    <w:rsid w:val="00A975C5"/>
    <w:rsid w:val="00AA00EF"/>
    <w:rsid w:val="00AA05C5"/>
    <w:rsid w:val="00AA0785"/>
    <w:rsid w:val="00AA17AB"/>
    <w:rsid w:val="00AA1AF5"/>
    <w:rsid w:val="00AA2931"/>
    <w:rsid w:val="00AA2F7D"/>
    <w:rsid w:val="00AA302D"/>
    <w:rsid w:val="00AA336F"/>
    <w:rsid w:val="00AA56BE"/>
    <w:rsid w:val="00AA5FA9"/>
    <w:rsid w:val="00AB0983"/>
    <w:rsid w:val="00AB0C58"/>
    <w:rsid w:val="00AB17FB"/>
    <w:rsid w:val="00AB1FA3"/>
    <w:rsid w:val="00AB200F"/>
    <w:rsid w:val="00AB2292"/>
    <w:rsid w:val="00AB2421"/>
    <w:rsid w:val="00AB2AD7"/>
    <w:rsid w:val="00AB4DE8"/>
    <w:rsid w:val="00AB6D56"/>
    <w:rsid w:val="00AB6FBA"/>
    <w:rsid w:val="00AB7951"/>
    <w:rsid w:val="00AB7BEE"/>
    <w:rsid w:val="00AB7E2D"/>
    <w:rsid w:val="00AB7FB0"/>
    <w:rsid w:val="00AC0482"/>
    <w:rsid w:val="00AC0D01"/>
    <w:rsid w:val="00AC17DD"/>
    <w:rsid w:val="00AC1C58"/>
    <w:rsid w:val="00AC22C4"/>
    <w:rsid w:val="00AC272C"/>
    <w:rsid w:val="00AC2A2A"/>
    <w:rsid w:val="00AC3047"/>
    <w:rsid w:val="00AC3502"/>
    <w:rsid w:val="00AC352B"/>
    <w:rsid w:val="00AC386C"/>
    <w:rsid w:val="00AC5004"/>
    <w:rsid w:val="00AC5256"/>
    <w:rsid w:val="00AC56B4"/>
    <w:rsid w:val="00AC5D49"/>
    <w:rsid w:val="00AC60E0"/>
    <w:rsid w:val="00AC653C"/>
    <w:rsid w:val="00AC6999"/>
    <w:rsid w:val="00AC6FF8"/>
    <w:rsid w:val="00AC7587"/>
    <w:rsid w:val="00AC7DF4"/>
    <w:rsid w:val="00AC7E75"/>
    <w:rsid w:val="00AD07EE"/>
    <w:rsid w:val="00AD0C5D"/>
    <w:rsid w:val="00AD0E6C"/>
    <w:rsid w:val="00AD1D13"/>
    <w:rsid w:val="00AD3A3D"/>
    <w:rsid w:val="00AD452D"/>
    <w:rsid w:val="00AD5DFD"/>
    <w:rsid w:val="00AD62AD"/>
    <w:rsid w:val="00AD6AB0"/>
    <w:rsid w:val="00AD6B74"/>
    <w:rsid w:val="00AD72AC"/>
    <w:rsid w:val="00AD7ADC"/>
    <w:rsid w:val="00AE04B0"/>
    <w:rsid w:val="00AE094C"/>
    <w:rsid w:val="00AE0DA6"/>
    <w:rsid w:val="00AE1990"/>
    <w:rsid w:val="00AE1EBF"/>
    <w:rsid w:val="00AE2DFA"/>
    <w:rsid w:val="00AE3830"/>
    <w:rsid w:val="00AE44F4"/>
    <w:rsid w:val="00AE4F72"/>
    <w:rsid w:val="00AE5FFD"/>
    <w:rsid w:val="00AE6027"/>
    <w:rsid w:val="00AE67D7"/>
    <w:rsid w:val="00AE741B"/>
    <w:rsid w:val="00AE7761"/>
    <w:rsid w:val="00AF1C5F"/>
    <w:rsid w:val="00AF1E81"/>
    <w:rsid w:val="00AF32ED"/>
    <w:rsid w:val="00AF3F2D"/>
    <w:rsid w:val="00AF4657"/>
    <w:rsid w:val="00AF5640"/>
    <w:rsid w:val="00AF612A"/>
    <w:rsid w:val="00AF6D5F"/>
    <w:rsid w:val="00AF6E5B"/>
    <w:rsid w:val="00AF7534"/>
    <w:rsid w:val="00AF7733"/>
    <w:rsid w:val="00B018DB"/>
    <w:rsid w:val="00B01D80"/>
    <w:rsid w:val="00B02287"/>
    <w:rsid w:val="00B02B94"/>
    <w:rsid w:val="00B02DE2"/>
    <w:rsid w:val="00B02F37"/>
    <w:rsid w:val="00B0352E"/>
    <w:rsid w:val="00B039C9"/>
    <w:rsid w:val="00B05E82"/>
    <w:rsid w:val="00B077B5"/>
    <w:rsid w:val="00B078AE"/>
    <w:rsid w:val="00B1015A"/>
    <w:rsid w:val="00B10680"/>
    <w:rsid w:val="00B10825"/>
    <w:rsid w:val="00B11A2A"/>
    <w:rsid w:val="00B12893"/>
    <w:rsid w:val="00B12ABC"/>
    <w:rsid w:val="00B12CEB"/>
    <w:rsid w:val="00B12E24"/>
    <w:rsid w:val="00B12E43"/>
    <w:rsid w:val="00B13B12"/>
    <w:rsid w:val="00B1412D"/>
    <w:rsid w:val="00B14591"/>
    <w:rsid w:val="00B145EA"/>
    <w:rsid w:val="00B14805"/>
    <w:rsid w:val="00B16FF6"/>
    <w:rsid w:val="00B17B59"/>
    <w:rsid w:val="00B17F11"/>
    <w:rsid w:val="00B206AD"/>
    <w:rsid w:val="00B208DB"/>
    <w:rsid w:val="00B21317"/>
    <w:rsid w:val="00B2142E"/>
    <w:rsid w:val="00B214D6"/>
    <w:rsid w:val="00B21BEF"/>
    <w:rsid w:val="00B22152"/>
    <w:rsid w:val="00B22643"/>
    <w:rsid w:val="00B2289F"/>
    <w:rsid w:val="00B22B75"/>
    <w:rsid w:val="00B24344"/>
    <w:rsid w:val="00B24D5D"/>
    <w:rsid w:val="00B25997"/>
    <w:rsid w:val="00B26688"/>
    <w:rsid w:val="00B2683F"/>
    <w:rsid w:val="00B27779"/>
    <w:rsid w:val="00B30132"/>
    <w:rsid w:val="00B30973"/>
    <w:rsid w:val="00B31A9B"/>
    <w:rsid w:val="00B337EE"/>
    <w:rsid w:val="00B34397"/>
    <w:rsid w:val="00B3582A"/>
    <w:rsid w:val="00B359E3"/>
    <w:rsid w:val="00B364C6"/>
    <w:rsid w:val="00B37EC7"/>
    <w:rsid w:val="00B40236"/>
    <w:rsid w:val="00B4079C"/>
    <w:rsid w:val="00B40B86"/>
    <w:rsid w:val="00B40BDF"/>
    <w:rsid w:val="00B41B59"/>
    <w:rsid w:val="00B41CCD"/>
    <w:rsid w:val="00B41D55"/>
    <w:rsid w:val="00B43A1A"/>
    <w:rsid w:val="00B44591"/>
    <w:rsid w:val="00B445CF"/>
    <w:rsid w:val="00B449BF"/>
    <w:rsid w:val="00B450C9"/>
    <w:rsid w:val="00B45646"/>
    <w:rsid w:val="00B46A80"/>
    <w:rsid w:val="00B47338"/>
    <w:rsid w:val="00B47346"/>
    <w:rsid w:val="00B47639"/>
    <w:rsid w:val="00B477CA"/>
    <w:rsid w:val="00B47FE8"/>
    <w:rsid w:val="00B50578"/>
    <w:rsid w:val="00B50ADF"/>
    <w:rsid w:val="00B50B79"/>
    <w:rsid w:val="00B50FFD"/>
    <w:rsid w:val="00B51AA0"/>
    <w:rsid w:val="00B51C59"/>
    <w:rsid w:val="00B51E03"/>
    <w:rsid w:val="00B525A8"/>
    <w:rsid w:val="00B52646"/>
    <w:rsid w:val="00B52FCE"/>
    <w:rsid w:val="00B5310C"/>
    <w:rsid w:val="00B53F5C"/>
    <w:rsid w:val="00B54C19"/>
    <w:rsid w:val="00B5718B"/>
    <w:rsid w:val="00B57F45"/>
    <w:rsid w:val="00B63D12"/>
    <w:rsid w:val="00B65E05"/>
    <w:rsid w:val="00B65F67"/>
    <w:rsid w:val="00B66192"/>
    <w:rsid w:val="00B6656B"/>
    <w:rsid w:val="00B66A30"/>
    <w:rsid w:val="00B66B80"/>
    <w:rsid w:val="00B67610"/>
    <w:rsid w:val="00B7087E"/>
    <w:rsid w:val="00B709BA"/>
    <w:rsid w:val="00B71222"/>
    <w:rsid w:val="00B716D0"/>
    <w:rsid w:val="00B7245E"/>
    <w:rsid w:val="00B727F8"/>
    <w:rsid w:val="00B741E1"/>
    <w:rsid w:val="00B74A2D"/>
    <w:rsid w:val="00B76AC5"/>
    <w:rsid w:val="00B77340"/>
    <w:rsid w:val="00B77825"/>
    <w:rsid w:val="00B81256"/>
    <w:rsid w:val="00B81E88"/>
    <w:rsid w:val="00B8235D"/>
    <w:rsid w:val="00B82557"/>
    <w:rsid w:val="00B84F41"/>
    <w:rsid w:val="00B8545A"/>
    <w:rsid w:val="00B8548C"/>
    <w:rsid w:val="00B864E8"/>
    <w:rsid w:val="00B867F7"/>
    <w:rsid w:val="00B87031"/>
    <w:rsid w:val="00B877AE"/>
    <w:rsid w:val="00B90B81"/>
    <w:rsid w:val="00B9124E"/>
    <w:rsid w:val="00B92CC9"/>
    <w:rsid w:val="00B9357D"/>
    <w:rsid w:val="00B93602"/>
    <w:rsid w:val="00B94233"/>
    <w:rsid w:val="00B949B8"/>
    <w:rsid w:val="00B94BC8"/>
    <w:rsid w:val="00B94C1C"/>
    <w:rsid w:val="00B94C2E"/>
    <w:rsid w:val="00B95411"/>
    <w:rsid w:val="00B9622C"/>
    <w:rsid w:val="00B97A8B"/>
    <w:rsid w:val="00B97D1A"/>
    <w:rsid w:val="00BA11E0"/>
    <w:rsid w:val="00BA1AE7"/>
    <w:rsid w:val="00BA1E0A"/>
    <w:rsid w:val="00BA2B0C"/>
    <w:rsid w:val="00BA2CF7"/>
    <w:rsid w:val="00BA3917"/>
    <w:rsid w:val="00BA3936"/>
    <w:rsid w:val="00BA3A9F"/>
    <w:rsid w:val="00BA3BCD"/>
    <w:rsid w:val="00BA4EAC"/>
    <w:rsid w:val="00BA5791"/>
    <w:rsid w:val="00BA5B3A"/>
    <w:rsid w:val="00BA6232"/>
    <w:rsid w:val="00BA6617"/>
    <w:rsid w:val="00BA6971"/>
    <w:rsid w:val="00BA7350"/>
    <w:rsid w:val="00BA74A0"/>
    <w:rsid w:val="00BA7996"/>
    <w:rsid w:val="00BB09EA"/>
    <w:rsid w:val="00BB113C"/>
    <w:rsid w:val="00BB131B"/>
    <w:rsid w:val="00BB15DB"/>
    <w:rsid w:val="00BB2BFB"/>
    <w:rsid w:val="00BB3C5F"/>
    <w:rsid w:val="00BB3D03"/>
    <w:rsid w:val="00BB3FA0"/>
    <w:rsid w:val="00BB4098"/>
    <w:rsid w:val="00BB525D"/>
    <w:rsid w:val="00BB59D3"/>
    <w:rsid w:val="00BB5DDB"/>
    <w:rsid w:val="00BB6B6C"/>
    <w:rsid w:val="00BC08B4"/>
    <w:rsid w:val="00BC0966"/>
    <w:rsid w:val="00BC0ADB"/>
    <w:rsid w:val="00BC1A98"/>
    <w:rsid w:val="00BC2C2F"/>
    <w:rsid w:val="00BC5373"/>
    <w:rsid w:val="00BC5540"/>
    <w:rsid w:val="00BC574D"/>
    <w:rsid w:val="00BC5E3A"/>
    <w:rsid w:val="00BC6E60"/>
    <w:rsid w:val="00BC724B"/>
    <w:rsid w:val="00BC7A30"/>
    <w:rsid w:val="00BD04E0"/>
    <w:rsid w:val="00BD064D"/>
    <w:rsid w:val="00BD2B0C"/>
    <w:rsid w:val="00BD2FE6"/>
    <w:rsid w:val="00BD4276"/>
    <w:rsid w:val="00BD42A1"/>
    <w:rsid w:val="00BD527F"/>
    <w:rsid w:val="00BD54B3"/>
    <w:rsid w:val="00BD54E7"/>
    <w:rsid w:val="00BD5AE9"/>
    <w:rsid w:val="00BD6E50"/>
    <w:rsid w:val="00BD7288"/>
    <w:rsid w:val="00BD76E9"/>
    <w:rsid w:val="00BE0222"/>
    <w:rsid w:val="00BE0A52"/>
    <w:rsid w:val="00BE0C9E"/>
    <w:rsid w:val="00BE0E81"/>
    <w:rsid w:val="00BE2922"/>
    <w:rsid w:val="00BE294C"/>
    <w:rsid w:val="00BE2BA1"/>
    <w:rsid w:val="00BE3476"/>
    <w:rsid w:val="00BE43FC"/>
    <w:rsid w:val="00BE4401"/>
    <w:rsid w:val="00BE4451"/>
    <w:rsid w:val="00BE49A0"/>
    <w:rsid w:val="00BE4E05"/>
    <w:rsid w:val="00BE4ED6"/>
    <w:rsid w:val="00BE566B"/>
    <w:rsid w:val="00BE56B5"/>
    <w:rsid w:val="00BE573E"/>
    <w:rsid w:val="00BE5A5D"/>
    <w:rsid w:val="00BE5C30"/>
    <w:rsid w:val="00BE5D70"/>
    <w:rsid w:val="00BE5FCC"/>
    <w:rsid w:val="00BE6AA5"/>
    <w:rsid w:val="00BE72A4"/>
    <w:rsid w:val="00BE75EB"/>
    <w:rsid w:val="00BE783B"/>
    <w:rsid w:val="00BE7CF4"/>
    <w:rsid w:val="00BF0A3D"/>
    <w:rsid w:val="00BF0B0F"/>
    <w:rsid w:val="00BF1352"/>
    <w:rsid w:val="00BF29BB"/>
    <w:rsid w:val="00BF5ABC"/>
    <w:rsid w:val="00BF72F8"/>
    <w:rsid w:val="00C01DE6"/>
    <w:rsid w:val="00C02564"/>
    <w:rsid w:val="00C0308E"/>
    <w:rsid w:val="00C03344"/>
    <w:rsid w:val="00C0432E"/>
    <w:rsid w:val="00C04354"/>
    <w:rsid w:val="00C043DB"/>
    <w:rsid w:val="00C04795"/>
    <w:rsid w:val="00C04D56"/>
    <w:rsid w:val="00C04F5E"/>
    <w:rsid w:val="00C05028"/>
    <w:rsid w:val="00C054B5"/>
    <w:rsid w:val="00C065EB"/>
    <w:rsid w:val="00C07E0B"/>
    <w:rsid w:val="00C07F1A"/>
    <w:rsid w:val="00C103CD"/>
    <w:rsid w:val="00C10834"/>
    <w:rsid w:val="00C10B5F"/>
    <w:rsid w:val="00C11726"/>
    <w:rsid w:val="00C1174A"/>
    <w:rsid w:val="00C11E5D"/>
    <w:rsid w:val="00C123E2"/>
    <w:rsid w:val="00C126F0"/>
    <w:rsid w:val="00C137BA"/>
    <w:rsid w:val="00C1429C"/>
    <w:rsid w:val="00C14CF9"/>
    <w:rsid w:val="00C1520C"/>
    <w:rsid w:val="00C1590B"/>
    <w:rsid w:val="00C15B3C"/>
    <w:rsid w:val="00C169B6"/>
    <w:rsid w:val="00C16AE5"/>
    <w:rsid w:val="00C16BE4"/>
    <w:rsid w:val="00C172A7"/>
    <w:rsid w:val="00C17412"/>
    <w:rsid w:val="00C17485"/>
    <w:rsid w:val="00C20050"/>
    <w:rsid w:val="00C20A19"/>
    <w:rsid w:val="00C21094"/>
    <w:rsid w:val="00C21C9B"/>
    <w:rsid w:val="00C22A9E"/>
    <w:rsid w:val="00C22E61"/>
    <w:rsid w:val="00C22E9B"/>
    <w:rsid w:val="00C22F4B"/>
    <w:rsid w:val="00C2330F"/>
    <w:rsid w:val="00C23B66"/>
    <w:rsid w:val="00C23C5B"/>
    <w:rsid w:val="00C259BA"/>
    <w:rsid w:val="00C25FEE"/>
    <w:rsid w:val="00C269B0"/>
    <w:rsid w:val="00C272D3"/>
    <w:rsid w:val="00C279A5"/>
    <w:rsid w:val="00C27D8B"/>
    <w:rsid w:val="00C27FB1"/>
    <w:rsid w:val="00C30567"/>
    <w:rsid w:val="00C30838"/>
    <w:rsid w:val="00C30B76"/>
    <w:rsid w:val="00C32984"/>
    <w:rsid w:val="00C32A33"/>
    <w:rsid w:val="00C331C1"/>
    <w:rsid w:val="00C33C75"/>
    <w:rsid w:val="00C348C4"/>
    <w:rsid w:val="00C350C7"/>
    <w:rsid w:val="00C360ED"/>
    <w:rsid w:val="00C37ED7"/>
    <w:rsid w:val="00C40023"/>
    <w:rsid w:val="00C403F2"/>
    <w:rsid w:val="00C4106E"/>
    <w:rsid w:val="00C41827"/>
    <w:rsid w:val="00C42607"/>
    <w:rsid w:val="00C42F52"/>
    <w:rsid w:val="00C4322D"/>
    <w:rsid w:val="00C432F1"/>
    <w:rsid w:val="00C43B8F"/>
    <w:rsid w:val="00C44B01"/>
    <w:rsid w:val="00C44D40"/>
    <w:rsid w:val="00C44E88"/>
    <w:rsid w:val="00C45620"/>
    <w:rsid w:val="00C45734"/>
    <w:rsid w:val="00C478C3"/>
    <w:rsid w:val="00C47F25"/>
    <w:rsid w:val="00C5041C"/>
    <w:rsid w:val="00C51526"/>
    <w:rsid w:val="00C519D7"/>
    <w:rsid w:val="00C521A7"/>
    <w:rsid w:val="00C52A9D"/>
    <w:rsid w:val="00C53223"/>
    <w:rsid w:val="00C53794"/>
    <w:rsid w:val="00C545EF"/>
    <w:rsid w:val="00C54E91"/>
    <w:rsid w:val="00C553D5"/>
    <w:rsid w:val="00C565EE"/>
    <w:rsid w:val="00C57DDF"/>
    <w:rsid w:val="00C602EC"/>
    <w:rsid w:val="00C60ACC"/>
    <w:rsid w:val="00C614E9"/>
    <w:rsid w:val="00C61724"/>
    <w:rsid w:val="00C61E5F"/>
    <w:rsid w:val="00C62BE6"/>
    <w:rsid w:val="00C62E10"/>
    <w:rsid w:val="00C62E30"/>
    <w:rsid w:val="00C6397E"/>
    <w:rsid w:val="00C640E7"/>
    <w:rsid w:val="00C64DE9"/>
    <w:rsid w:val="00C655CF"/>
    <w:rsid w:val="00C65C99"/>
    <w:rsid w:val="00C66398"/>
    <w:rsid w:val="00C66402"/>
    <w:rsid w:val="00C668DE"/>
    <w:rsid w:val="00C66982"/>
    <w:rsid w:val="00C669AF"/>
    <w:rsid w:val="00C66B4C"/>
    <w:rsid w:val="00C6751B"/>
    <w:rsid w:val="00C67ACC"/>
    <w:rsid w:val="00C67B3B"/>
    <w:rsid w:val="00C70175"/>
    <w:rsid w:val="00C7125F"/>
    <w:rsid w:val="00C719D0"/>
    <w:rsid w:val="00C723B6"/>
    <w:rsid w:val="00C72843"/>
    <w:rsid w:val="00C72DA8"/>
    <w:rsid w:val="00C72F3F"/>
    <w:rsid w:val="00C736CE"/>
    <w:rsid w:val="00C73990"/>
    <w:rsid w:val="00C739B6"/>
    <w:rsid w:val="00C74F3B"/>
    <w:rsid w:val="00C761CF"/>
    <w:rsid w:val="00C763F0"/>
    <w:rsid w:val="00C76604"/>
    <w:rsid w:val="00C77713"/>
    <w:rsid w:val="00C77DD2"/>
    <w:rsid w:val="00C77EFC"/>
    <w:rsid w:val="00C805A7"/>
    <w:rsid w:val="00C80EFD"/>
    <w:rsid w:val="00C81F9F"/>
    <w:rsid w:val="00C82319"/>
    <w:rsid w:val="00C82A9C"/>
    <w:rsid w:val="00C82BCE"/>
    <w:rsid w:val="00C82C61"/>
    <w:rsid w:val="00C82C79"/>
    <w:rsid w:val="00C82CF0"/>
    <w:rsid w:val="00C82E65"/>
    <w:rsid w:val="00C837EE"/>
    <w:rsid w:val="00C83F11"/>
    <w:rsid w:val="00C846B4"/>
    <w:rsid w:val="00C84A3A"/>
    <w:rsid w:val="00C84C79"/>
    <w:rsid w:val="00C85390"/>
    <w:rsid w:val="00C85C16"/>
    <w:rsid w:val="00C85DAB"/>
    <w:rsid w:val="00C866C7"/>
    <w:rsid w:val="00C86D52"/>
    <w:rsid w:val="00C8708D"/>
    <w:rsid w:val="00C9075E"/>
    <w:rsid w:val="00C909D3"/>
    <w:rsid w:val="00C90E7C"/>
    <w:rsid w:val="00C90F08"/>
    <w:rsid w:val="00C9184D"/>
    <w:rsid w:val="00C91EAA"/>
    <w:rsid w:val="00C91EBF"/>
    <w:rsid w:val="00C923FB"/>
    <w:rsid w:val="00C926E3"/>
    <w:rsid w:val="00C930DE"/>
    <w:rsid w:val="00C9311E"/>
    <w:rsid w:val="00C938E8"/>
    <w:rsid w:val="00C93D2F"/>
    <w:rsid w:val="00C94AA0"/>
    <w:rsid w:val="00C94B3C"/>
    <w:rsid w:val="00C95883"/>
    <w:rsid w:val="00C95FCE"/>
    <w:rsid w:val="00C96012"/>
    <w:rsid w:val="00C96423"/>
    <w:rsid w:val="00CA07FE"/>
    <w:rsid w:val="00CA0879"/>
    <w:rsid w:val="00CA287A"/>
    <w:rsid w:val="00CA3D2C"/>
    <w:rsid w:val="00CA3D35"/>
    <w:rsid w:val="00CA4DED"/>
    <w:rsid w:val="00CA4DFB"/>
    <w:rsid w:val="00CA5A47"/>
    <w:rsid w:val="00CA640C"/>
    <w:rsid w:val="00CA6769"/>
    <w:rsid w:val="00CA6D8C"/>
    <w:rsid w:val="00CA74D6"/>
    <w:rsid w:val="00CA77A1"/>
    <w:rsid w:val="00CB010A"/>
    <w:rsid w:val="00CB1FEA"/>
    <w:rsid w:val="00CB23F2"/>
    <w:rsid w:val="00CB2B8E"/>
    <w:rsid w:val="00CB2DB9"/>
    <w:rsid w:val="00CB2E87"/>
    <w:rsid w:val="00CB3819"/>
    <w:rsid w:val="00CB3F19"/>
    <w:rsid w:val="00CB4012"/>
    <w:rsid w:val="00CB4190"/>
    <w:rsid w:val="00CB4411"/>
    <w:rsid w:val="00CB4426"/>
    <w:rsid w:val="00CB4527"/>
    <w:rsid w:val="00CB48AF"/>
    <w:rsid w:val="00CB5272"/>
    <w:rsid w:val="00CB5BD8"/>
    <w:rsid w:val="00CB74A6"/>
    <w:rsid w:val="00CC0163"/>
    <w:rsid w:val="00CC04ED"/>
    <w:rsid w:val="00CC122F"/>
    <w:rsid w:val="00CC1FA8"/>
    <w:rsid w:val="00CC207F"/>
    <w:rsid w:val="00CC2624"/>
    <w:rsid w:val="00CC27C0"/>
    <w:rsid w:val="00CC3367"/>
    <w:rsid w:val="00CC5176"/>
    <w:rsid w:val="00CC698F"/>
    <w:rsid w:val="00CC7D2E"/>
    <w:rsid w:val="00CD1383"/>
    <w:rsid w:val="00CD1523"/>
    <w:rsid w:val="00CD156A"/>
    <w:rsid w:val="00CD2391"/>
    <w:rsid w:val="00CD2417"/>
    <w:rsid w:val="00CD2854"/>
    <w:rsid w:val="00CD2CAC"/>
    <w:rsid w:val="00CD2ECC"/>
    <w:rsid w:val="00CD3D63"/>
    <w:rsid w:val="00CD4498"/>
    <w:rsid w:val="00CD4661"/>
    <w:rsid w:val="00CD466F"/>
    <w:rsid w:val="00CD4721"/>
    <w:rsid w:val="00CD5EE2"/>
    <w:rsid w:val="00CD6011"/>
    <w:rsid w:val="00CD6520"/>
    <w:rsid w:val="00CD74E0"/>
    <w:rsid w:val="00CE0EE3"/>
    <w:rsid w:val="00CE1E68"/>
    <w:rsid w:val="00CE2999"/>
    <w:rsid w:val="00CE2CFB"/>
    <w:rsid w:val="00CE2D8A"/>
    <w:rsid w:val="00CE3277"/>
    <w:rsid w:val="00CE3B2D"/>
    <w:rsid w:val="00CE3E24"/>
    <w:rsid w:val="00CE441A"/>
    <w:rsid w:val="00CE4956"/>
    <w:rsid w:val="00CE49FA"/>
    <w:rsid w:val="00CE4DB0"/>
    <w:rsid w:val="00CE5952"/>
    <w:rsid w:val="00CE5D01"/>
    <w:rsid w:val="00CE5D3F"/>
    <w:rsid w:val="00CE6724"/>
    <w:rsid w:val="00CE6A90"/>
    <w:rsid w:val="00CE6E79"/>
    <w:rsid w:val="00CE7162"/>
    <w:rsid w:val="00CE7D7B"/>
    <w:rsid w:val="00CF0787"/>
    <w:rsid w:val="00CF0A17"/>
    <w:rsid w:val="00CF1859"/>
    <w:rsid w:val="00CF2AF3"/>
    <w:rsid w:val="00CF2DA5"/>
    <w:rsid w:val="00CF2E3A"/>
    <w:rsid w:val="00CF2F35"/>
    <w:rsid w:val="00CF37BA"/>
    <w:rsid w:val="00CF3D8F"/>
    <w:rsid w:val="00CF48CF"/>
    <w:rsid w:val="00CF50CC"/>
    <w:rsid w:val="00CF5E58"/>
    <w:rsid w:val="00CF6D66"/>
    <w:rsid w:val="00D000EE"/>
    <w:rsid w:val="00D0040A"/>
    <w:rsid w:val="00D0107C"/>
    <w:rsid w:val="00D01DB1"/>
    <w:rsid w:val="00D021E7"/>
    <w:rsid w:val="00D02A19"/>
    <w:rsid w:val="00D02EA0"/>
    <w:rsid w:val="00D0494D"/>
    <w:rsid w:val="00D07793"/>
    <w:rsid w:val="00D11B3D"/>
    <w:rsid w:val="00D11DC6"/>
    <w:rsid w:val="00D12F44"/>
    <w:rsid w:val="00D134DC"/>
    <w:rsid w:val="00D13984"/>
    <w:rsid w:val="00D13D25"/>
    <w:rsid w:val="00D14305"/>
    <w:rsid w:val="00D14CAE"/>
    <w:rsid w:val="00D15C7D"/>
    <w:rsid w:val="00D16B76"/>
    <w:rsid w:val="00D1734E"/>
    <w:rsid w:val="00D1758D"/>
    <w:rsid w:val="00D17D1E"/>
    <w:rsid w:val="00D17E1B"/>
    <w:rsid w:val="00D20DBD"/>
    <w:rsid w:val="00D22654"/>
    <w:rsid w:val="00D22958"/>
    <w:rsid w:val="00D237C0"/>
    <w:rsid w:val="00D242D1"/>
    <w:rsid w:val="00D2485D"/>
    <w:rsid w:val="00D26CC0"/>
    <w:rsid w:val="00D31264"/>
    <w:rsid w:val="00D31396"/>
    <w:rsid w:val="00D31685"/>
    <w:rsid w:val="00D3168C"/>
    <w:rsid w:val="00D331B1"/>
    <w:rsid w:val="00D3374D"/>
    <w:rsid w:val="00D34015"/>
    <w:rsid w:val="00D34F62"/>
    <w:rsid w:val="00D35380"/>
    <w:rsid w:val="00D360B8"/>
    <w:rsid w:val="00D36894"/>
    <w:rsid w:val="00D36F8A"/>
    <w:rsid w:val="00D37222"/>
    <w:rsid w:val="00D37289"/>
    <w:rsid w:val="00D376CF"/>
    <w:rsid w:val="00D377C7"/>
    <w:rsid w:val="00D3785C"/>
    <w:rsid w:val="00D37D41"/>
    <w:rsid w:val="00D40221"/>
    <w:rsid w:val="00D4258B"/>
    <w:rsid w:val="00D42B80"/>
    <w:rsid w:val="00D43399"/>
    <w:rsid w:val="00D443C0"/>
    <w:rsid w:val="00D44E24"/>
    <w:rsid w:val="00D4504B"/>
    <w:rsid w:val="00D4505B"/>
    <w:rsid w:val="00D4536C"/>
    <w:rsid w:val="00D456B9"/>
    <w:rsid w:val="00D45AD3"/>
    <w:rsid w:val="00D462A1"/>
    <w:rsid w:val="00D5043F"/>
    <w:rsid w:val="00D50821"/>
    <w:rsid w:val="00D50F63"/>
    <w:rsid w:val="00D525B4"/>
    <w:rsid w:val="00D52C70"/>
    <w:rsid w:val="00D539AF"/>
    <w:rsid w:val="00D53A05"/>
    <w:rsid w:val="00D53A47"/>
    <w:rsid w:val="00D5526A"/>
    <w:rsid w:val="00D567E9"/>
    <w:rsid w:val="00D56B6B"/>
    <w:rsid w:val="00D57579"/>
    <w:rsid w:val="00D579CC"/>
    <w:rsid w:val="00D57B91"/>
    <w:rsid w:val="00D57D48"/>
    <w:rsid w:val="00D61260"/>
    <w:rsid w:val="00D619CF"/>
    <w:rsid w:val="00D6242A"/>
    <w:rsid w:val="00D63973"/>
    <w:rsid w:val="00D63C60"/>
    <w:rsid w:val="00D63EC7"/>
    <w:rsid w:val="00D640BB"/>
    <w:rsid w:val="00D64A9C"/>
    <w:rsid w:val="00D652AE"/>
    <w:rsid w:val="00D66233"/>
    <w:rsid w:val="00D662D3"/>
    <w:rsid w:val="00D66C27"/>
    <w:rsid w:val="00D70ABC"/>
    <w:rsid w:val="00D7137D"/>
    <w:rsid w:val="00D7146B"/>
    <w:rsid w:val="00D71540"/>
    <w:rsid w:val="00D71BB2"/>
    <w:rsid w:val="00D71FC1"/>
    <w:rsid w:val="00D7294F"/>
    <w:rsid w:val="00D72DD8"/>
    <w:rsid w:val="00D73995"/>
    <w:rsid w:val="00D7423D"/>
    <w:rsid w:val="00D76862"/>
    <w:rsid w:val="00D77435"/>
    <w:rsid w:val="00D7780B"/>
    <w:rsid w:val="00D77E69"/>
    <w:rsid w:val="00D77E7F"/>
    <w:rsid w:val="00D802EC"/>
    <w:rsid w:val="00D803DC"/>
    <w:rsid w:val="00D81073"/>
    <w:rsid w:val="00D81DC3"/>
    <w:rsid w:val="00D8202F"/>
    <w:rsid w:val="00D83CC4"/>
    <w:rsid w:val="00D843D9"/>
    <w:rsid w:val="00D85514"/>
    <w:rsid w:val="00D85815"/>
    <w:rsid w:val="00D8583F"/>
    <w:rsid w:val="00D85CF9"/>
    <w:rsid w:val="00D86C49"/>
    <w:rsid w:val="00D86C5C"/>
    <w:rsid w:val="00D872CA"/>
    <w:rsid w:val="00D873FE"/>
    <w:rsid w:val="00D87617"/>
    <w:rsid w:val="00D877CF"/>
    <w:rsid w:val="00D90ED1"/>
    <w:rsid w:val="00D91DEB"/>
    <w:rsid w:val="00D920A1"/>
    <w:rsid w:val="00D9271B"/>
    <w:rsid w:val="00D9293B"/>
    <w:rsid w:val="00D93AC9"/>
    <w:rsid w:val="00D9582D"/>
    <w:rsid w:val="00D96160"/>
    <w:rsid w:val="00D964A8"/>
    <w:rsid w:val="00D965A3"/>
    <w:rsid w:val="00D96AA6"/>
    <w:rsid w:val="00D97D6E"/>
    <w:rsid w:val="00D97D9C"/>
    <w:rsid w:val="00DA074D"/>
    <w:rsid w:val="00DA110F"/>
    <w:rsid w:val="00DA277D"/>
    <w:rsid w:val="00DA2C4B"/>
    <w:rsid w:val="00DA2CD8"/>
    <w:rsid w:val="00DA32E2"/>
    <w:rsid w:val="00DA3682"/>
    <w:rsid w:val="00DA3D5B"/>
    <w:rsid w:val="00DA3DE0"/>
    <w:rsid w:val="00DA47B9"/>
    <w:rsid w:val="00DA50AB"/>
    <w:rsid w:val="00DA5D31"/>
    <w:rsid w:val="00DA6CA1"/>
    <w:rsid w:val="00DA77F1"/>
    <w:rsid w:val="00DA7982"/>
    <w:rsid w:val="00DA7BC9"/>
    <w:rsid w:val="00DA7C97"/>
    <w:rsid w:val="00DB0627"/>
    <w:rsid w:val="00DB0B56"/>
    <w:rsid w:val="00DB12F5"/>
    <w:rsid w:val="00DB1FBF"/>
    <w:rsid w:val="00DB2AAB"/>
    <w:rsid w:val="00DB3EC4"/>
    <w:rsid w:val="00DB4ABD"/>
    <w:rsid w:val="00DB507C"/>
    <w:rsid w:val="00DB54C7"/>
    <w:rsid w:val="00DB6F5D"/>
    <w:rsid w:val="00DB711A"/>
    <w:rsid w:val="00DB7161"/>
    <w:rsid w:val="00DB71C8"/>
    <w:rsid w:val="00DB7826"/>
    <w:rsid w:val="00DB7BA4"/>
    <w:rsid w:val="00DB7CE9"/>
    <w:rsid w:val="00DC08B6"/>
    <w:rsid w:val="00DC0BF2"/>
    <w:rsid w:val="00DC0E01"/>
    <w:rsid w:val="00DC1CE0"/>
    <w:rsid w:val="00DC316E"/>
    <w:rsid w:val="00DC330D"/>
    <w:rsid w:val="00DC33CE"/>
    <w:rsid w:val="00DC4307"/>
    <w:rsid w:val="00DC4521"/>
    <w:rsid w:val="00DC48DF"/>
    <w:rsid w:val="00DC55F2"/>
    <w:rsid w:val="00DC599F"/>
    <w:rsid w:val="00DC731A"/>
    <w:rsid w:val="00DC7969"/>
    <w:rsid w:val="00DC7AB8"/>
    <w:rsid w:val="00DD1BB5"/>
    <w:rsid w:val="00DD25BE"/>
    <w:rsid w:val="00DD2636"/>
    <w:rsid w:val="00DD41AD"/>
    <w:rsid w:val="00DD59F5"/>
    <w:rsid w:val="00DD5C58"/>
    <w:rsid w:val="00DD66F3"/>
    <w:rsid w:val="00DE0178"/>
    <w:rsid w:val="00DE0316"/>
    <w:rsid w:val="00DE0C59"/>
    <w:rsid w:val="00DE2AE0"/>
    <w:rsid w:val="00DE2C05"/>
    <w:rsid w:val="00DE30EA"/>
    <w:rsid w:val="00DE3496"/>
    <w:rsid w:val="00DE5899"/>
    <w:rsid w:val="00DE6128"/>
    <w:rsid w:val="00DE7EE4"/>
    <w:rsid w:val="00DF043B"/>
    <w:rsid w:val="00DF1A18"/>
    <w:rsid w:val="00DF2697"/>
    <w:rsid w:val="00DF3111"/>
    <w:rsid w:val="00DF4CAB"/>
    <w:rsid w:val="00DF4DD5"/>
    <w:rsid w:val="00DF5155"/>
    <w:rsid w:val="00DF5531"/>
    <w:rsid w:val="00DF58D0"/>
    <w:rsid w:val="00E00E2E"/>
    <w:rsid w:val="00E014FD"/>
    <w:rsid w:val="00E017CB"/>
    <w:rsid w:val="00E01C04"/>
    <w:rsid w:val="00E01D00"/>
    <w:rsid w:val="00E03116"/>
    <w:rsid w:val="00E03AD1"/>
    <w:rsid w:val="00E0459E"/>
    <w:rsid w:val="00E0496C"/>
    <w:rsid w:val="00E04ADC"/>
    <w:rsid w:val="00E05003"/>
    <w:rsid w:val="00E05144"/>
    <w:rsid w:val="00E05342"/>
    <w:rsid w:val="00E06D1D"/>
    <w:rsid w:val="00E0705D"/>
    <w:rsid w:val="00E10AF8"/>
    <w:rsid w:val="00E111F8"/>
    <w:rsid w:val="00E11204"/>
    <w:rsid w:val="00E115B0"/>
    <w:rsid w:val="00E1170B"/>
    <w:rsid w:val="00E121E7"/>
    <w:rsid w:val="00E126A8"/>
    <w:rsid w:val="00E12F85"/>
    <w:rsid w:val="00E1384A"/>
    <w:rsid w:val="00E1398E"/>
    <w:rsid w:val="00E144B9"/>
    <w:rsid w:val="00E149C7"/>
    <w:rsid w:val="00E1515E"/>
    <w:rsid w:val="00E15CA7"/>
    <w:rsid w:val="00E15CD2"/>
    <w:rsid w:val="00E171F9"/>
    <w:rsid w:val="00E1751C"/>
    <w:rsid w:val="00E17EAC"/>
    <w:rsid w:val="00E23164"/>
    <w:rsid w:val="00E23AA1"/>
    <w:rsid w:val="00E24017"/>
    <w:rsid w:val="00E24106"/>
    <w:rsid w:val="00E25D33"/>
    <w:rsid w:val="00E26124"/>
    <w:rsid w:val="00E2696C"/>
    <w:rsid w:val="00E27B6B"/>
    <w:rsid w:val="00E27E9C"/>
    <w:rsid w:val="00E30774"/>
    <w:rsid w:val="00E30D22"/>
    <w:rsid w:val="00E31045"/>
    <w:rsid w:val="00E31F58"/>
    <w:rsid w:val="00E327BD"/>
    <w:rsid w:val="00E32E94"/>
    <w:rsid w:val="00E33465"/>
    <w:rsid w:val="00E336E8"/>
    <w:rsid w:val="00E339B7"/>
    <w:rsid w:val="00E33E6C"/>
    <w:rsid w:val="00E34B8A"/>
    <w:rsid w:val="00E35357"/>
    <w:rsid w:val="00E359C3"/>
    <w:rsid w:val="00E379A0"/>
    <w:rsid w:val="00E40409"/>
    <w:rsid w:val="00E40D0D"/>
    <w:rsid w:val="00E411E7"/>
    <w:rsid w:val="00E4159B"/>
    <w:rsid w:val="00E41672"/>
    <w:rsid w:val="00E41FBE"/>
    <w:rsid w:val="00E422B0"/>
    <w:rsid w:val="00E438F8"/>
    <w:rsid w:val="00E44492"/>
    <w:rsid w:val="00E448B1"/>
    <w:rsid w:val="00E44C84"/>
    <w:rsid w:val="00E45851"/>
    <w:rsid w:val="00E4640F"/>
    <w:rsid w:val="00E46867"/>
    <w:rsid w:val="00E46D14"/>
    <w:rsid w:val="00E47F58"/>
    <w:rsid w:val="00E502D0"/>
    <w:rsid w:val="00E5119E"/>
    <w:rsid w:val="00E511A2"/>
    <w:rsid w:val="00E524B0"/>
    <w:rsid w:val="00E53329"/>
    <w:rsid w:val="00E53A5F"/>
    <w:rsid w:val="00E546C5"/>
    <w:rsid w:val="00E55B49"/>
    <w:rsid w:val="00E565C7"/>
    <w:rsid w:val="00E566C7"/>
    <w:rsid w:val="00E56DDF"/>
    <w:rsid w:val="00E56E5F"/>
    <w:rsid w:val="00E57D38"/>
    <w:rsid w:val="00E57F6D"/>
    <w:rsid w:val="00E60016"/>
    <w:rsid w:val="00E60100"/>
    <w:rsid w:val="00E6045C"/>
    <w:rsid w:val="00E60697"/>
    <w:rsid w:val="00E60829"/>
    <w:rsid w:val="00E624D1"/>
    <w:rsid w:val="00E62B8F"/>
    <w:rsid w:val="00E638B1"/>
    <w:rsid w:val="00E64A13"/>
    <w:rsid w:val="00E65343"/>
    <w:rsid w:val="00E65B5C"/>
    <w:rsid w:val="00E66383"/>
    <w:rsid w:val="00E675DB"/>
    <w:rsid w:val="00E67E97"/>
    <w:rsid w:val="00E7044B"/>
    <w:rsid w:val="00E707F6"/>
    <w:rsid w:val="00E70DB0"/>
    <w:rsid w:val="00E712D7"/>
    <w:rsid w:val="00E713BA"/>
    <w:rsid w:val="00E7147B"/>
    <w:rsid w:val="00E7234B"/>
    <w:rsid w:val="00E724DE"/>
    <w:rsid w:val="00E72857"/>
    <w:rsid w:val="00E729A3"/>
    <w:rsid w:val="00E742FE"/>
    <w:rsid w:val="00E743A0"/>
    <w:rsid w:val="00E752CC"/>
    <w:rsid w:val="00E756A0"/>
    <w:rsid w:val="00E75B15"/>
    <w:rsid w:val="00E76844"/>
    <w:rsid w:val="00E768DD"/>
    <w:rsid w:val="00E769C7"/>
    <w:rsid w:val="00E76CF0"/>
    <w:rsid w:val="00E776ED"/>
    <w:rsid w:val="00E77928"/>
    <w:rsid w:val="00E77D1D"/>
    <w:rsid w:val="00E8020A"/>
    <w:rsid w:val="00E80600"/>
    <w:rsid w:val="00E813E9"/>
    <w:rsid w:val="00E813FD"/>
    <w:rsid w:val="00E81453"/>
    <w:rsid w:val="00E81B67"/>
    <w:rsid w:val="00E82427"/>
    <w:rsid w:val="00E825D3"/>
    <w:rsid w:val="00E82809"/>
    <w:rsid w:val="00E83229"/>
    <w:rsid w:val="00E83A36"/>
    <w:rsid w:val="00E83AC5"/>
    <w:rsid w:val="00E8423C"/>
    <w:rsid w:val="00E84E28"/>
    <w:rsid w:val="00E85300"/>
    <w:rsid w:val="00E8540E"/>
    <w:rsid w:val="00E85F96"/>
    <w:rsid w:val="00E860E8"/>
    <w:rsid w:val="00E86259"/>
    <w:rsid w:val="00E87EB7"/>
    <w:rsid w:val="00E90574"/>
    <w:rsid w:val="00E90990"/>
    <w:rsid w:val="00E91BE4"/>
    <w:rsid w:val="00E928DA"/>
    <w:rsid w:val="00E93AF7"/>
    <w:rsid w:val="00E945B0"/>
    <w:rsid w:val="00E945C5"/>
    <w:rsid w:val="00E95081"/>
    <w:rsid w:val="00E958B6"/>
    <w:rsid w:val="00E95A54"/>
    <w:rsid w:val="00E96577"/>
    <w:rsid w:val="00E97358"/>
    <w:rsid w:val="00EA01B8"/>
    <w:rsid w:val="00EA08C9"/>
    <w:rsid w:val="00EA0DF7"/>
    <w:rsid w:val="00EA1A80"/>
    <w:rsid w:val="00EA294C"/>
    <w:rsid w:val="00EA296C"/>
    <w:rsid w:val="00EA2A9D"/>
    <w:rsid w:val="00EA2ADD"/>
    <w:rsid w:val="00EA2C63"/>
    <w:rsid w:val="00EA3FAE"/>
    <w:rsid w:val="00EA4972"/>
    <w:rsid w:val="00EA4E0E"/>
    <w:rsid w:val="00EA4E50"/>
    <w:rsid w:val="00EA583B"/>
    <w:rsid w:val="00EA6087"/>
    <w:rsid w:val="00EA709F"/>
    <w:rsid w:val="00EB0A87"/>
    <w:rsid w:val="00EB0AF1"/>
    <w:rsid w:val="00EB0CCE"/>
    <w:rsid w:val="00EB0DB8"/>
    <w:rsid w:val="00EB1E16"/>
    <w:rsid w:val="00EB2DB7"/>
    <w:rsid w:val="00EB2FE0"/>
    <w:rsid w:val="00EB442D"/>
    <w:rsid w:val="00EB4657"/>
    <w:rsid w:val="00EB503B"/>
    <w:rsid w:val="00EB6AC3"/>
    <w:rsid w:val="00EB6EA0"/>
    <w:rsid w:val="00EB7730"/>
    <w:rsid w:val="00EC1370"/>
    <w:rsid w:val="00EC1510"/>
    <w:rsid w:val="00EC1CC4"/>
    <w:rsid w:val="00EC2017"/>
    <w:rsid w:val="00EC2134"/>
    <w:rsid w:val="00EC25DC"/>
    <w:rsid w:val="00EC2F8C"/>
    <w:rsid w:val="00EC3A37"/>
    <w:rsid w:val="00EC3DE5"/>
    <w:rsid w:val="00EC5D46"/>
    <w:rsid w:val="00EC6631"/>
    <w:rsid w:val="00EC6BB5"/>
    <w:rsid w:val="00EC73F8"/>
    <w:rsid w:val="00EC7DCF"/>
    <w:rsid w:val="00ED1407"/>
    <w:rsid w:val="00ED1816"/>
    <w:rsid w:val="00ED2EC9"/>
    <w:rsid w:val="00ED3114"/>
    <w:rsid w:val="00ED376E"/>
    <w:rsid w:val="00ED37F3"/>
    <w:rsid w:val="00ED3E39"/>
    <w:rsid w:val="00ED5392"/>
    <w:rsid w:val="00ED5A08"/>
    <w:rsid w:val="00ED62A8"/>
    <w:rsid w:val="00ED6718"/>
    <w:rsid w:val="00ED67B1"/>
    <w:rsid w:val="00ED6D1D"/>
    <w:rsid w:val="00ED72C7"/>
    <w:rsid w:val="00ED7589"/>
    <w:rsid w:val="00ED7D87"/>
    <w:rsid w:val="00EE0B4E"/>
    <w:rsid w:val="00EE0C90"/>
    <w:rsid w:val="00EE106C"/>
    <w:rsid w:val="00EE190A"/>
    <w:rsid w:val="00EE20E5"/>
    <w:rsid w:val="00EE3375"/>
    <w:rsid w:val="00EE4D84"/>
    <w:rsid w:val="00EE5815"/>
    <w:rsid w:val="00EE6924"/>
    <w:rsid w:val="00EE70E4"/>
    <w:rsid w:val="00EE74E2"/>
    <w:rsid w:val="00EE7899"/>
    <w:rsid w:val="00EE79CE"/>
    <w:rsid w:val="00EE7AE9"/>
    <w:rsid w:val="00EE7D1C"/>
    <w:rsid w:val="00EF0BCF"/>
    <w:rsid w:val="00EF1179"/>
    <w:rsid w:val="00EF182F"/>
    <w:rsid w:val="00EF3616"/>
    <w:rsid w:val="00EF3ABE"/>
    <w:rsid w:val="00EF3D71"/>
    <w:rsid w:val="00EF438F"/>
    <w:rsid w:val="00EF493A"/>
    <w:rsid w:val="00EF55CC"/>
    <w:rsid w:val="00EF649C"/>
    <w:rsid w:val="00EF6656"/>
    <w:rsid w:val="00EF6F23"/>
    <w:rsid w:val="00F00334"/>
    <w:rsid w:val="00F003B6"/>
    <w:rsid w:val="00F010C2"/>
    <w:rsid w:val="00F0196D"/>
    <w:rsid w:val="00F02398"/>
    <w:rsid w:val="00F03768"/>
    <w:rsid w:val="00F03DBF"/>
    <w:rsid w:val="00F053E1"/>
    <w:rsid w:val="00F0566A"/>
    <w:rsid w:val="00F06296"/>
    <w:rsid w:val="00F07E28"/>
    <w:rsid w:val="00F115F6"/>
    <w:rsid w:val="00F11FD7"/>
    <w:rsid w:val="00F12BAC"/>
    <w:rsid w:val="00F13622"/>
    <w:rsid w:val="00F1375D"/>
    <w:rsid w:val="00F14182"/>
    <w:rsid w:val="00F14265"/>
    <w:rsid w:val="00F14729"/>
    <w:rsid w:val="00F150E1"/>
    <w:rsid w:val="00F15654"/>
    <w:rsid w:val="00F15928"/>
    <w:rsid w:val="00F1649D"/>
    <w:rsid w:val="00F16766"/>
    <w:rsid w:val="00F17A30"/>
    <w:rsid w:val="00F20161"/>
    <w:rsid w:val="00F21C02"/>
    <w:rsid w:val="00F21E21"/>
    <w:rsid w:val="00F23305"/>
    <w:rsid w:val="00F23991"/>
    <w:rsid w:val="00F23BF5"/>
    <w:rsid w:val="00F241FB"/>
    <w:rsid w:val="00F2559E"/>
    <w:rsid w:val="00F25A5B"/>
    <w:rsid w:val="00F26001"/>
    <w:rsid w:val="00F26CBD"/>
    <w:rsid w:val="00F27F12"/>
    <w:rsid w:val="00F30515"/>
    <w:rsid w:val="00F30C13"/>
    <w:rsid w:val="00F32025"/>
    <w:rsid w:val="00F321E6"/>
    <w:rsid w:val="00F32AA9"/>
    <w:rsid w:val="00F345BA"/>
    <w:rsid w:val="00F35787"/>
    <w:rsid w:val="00F35F25"/>
    <w:rsid w:val="00F365AC"/>
    <w:rsid w:val="00F37847"/>
    <w:rsid w:val="00F37A32"/>
    <w:rsid w:val="00F37C53"/>
    <w:rsid w:val="00F37EDD"/>
    <w:rsid w:val="00F40223"/>
    <w:rsid w:val="00F41CE2"/>
    <w:rsid w:val="00F440F9"/>
    <w:rsid w:val="00F449E7"/>
    <w:rsid w:val="00F44BCA"/>
    <w:rsid w:val="00F45603"/>
    <w:rsid w:val="00F45DC1"/>
    <w:rsid w:val="00F45F33"/>
    <w:rsid w:val="00F4683A"/>
    <w:rsid w:val="00F46ED1"/>
    <w:rsid w:val="00F47169"/>
    <w:rsid w:val="00F47335"/>
    <w:rsid w:val="00F4734E"/>
    <w:rsid w:val="00F4735F"/>
    <w:rsid w:val="00F47706"/>
    <w:rsid w:val="00F47A46"/>
    <w:rsid w:val="00F50139"/>
    <w:rsid w:val="00F50DDC"/>
    <w:rsid w:val="00F5101A"/>
    <w:rsid w:val="00F511CD"/>
    <w:rsid w:val="00F51307"/>
    <w:rsid w:val="00F5166A"/>
    <w:rsid w:val="00F516C0"/>
    <w:rsid w:val="00F517ED"/>
    <w:rsid w:val="00F51E64"/>
    <w:rsid w:val="00F5293A"/>
    <w:rsid w:val="00F52A99"/>
    <w:rsid w:val="00F52D2F"/>
    <w:rsid w:val="00F52D3C"/>
    <w:rsid w:val="00F5321B"/>
    <w:rsid w:val="00F542C6"/>
    <w:rsid w:val="00F54606"/>
    <w:rsid w:val="00F54C49"/>
    <w:rsid w:val="00F54E4B"/>
    <w:rsid w:val="00F5544C"/>
    <w:rsid w:val="00F5575A"/>
    <w:rsid w:val="00F55914"/>
    <w:rsid w:val="00F55D63"/>
    <w:rsid w:val="00F55EDD"/>
    <w:rsid w:val="00F561C6"/>
    <w:rsid w:val="00F6038E"/>
    <w:rsid w:val="00F611BE"/>
    <w:rsid w:val="00F6220D"/>
    <w:rsid w:val="00F62E3E"/>
    <w:rsid w:val="00F63020"/>
    <w:rsid w:val="00F64863"/>
    <w:rsid w:val="00F65621"/>
    <w:rsid w:val="00F65E29"/>
    <w:rsid w:val="00F6685C"/>
    <w:rsid w:val="00F66F44"/>
    <w:rsid w:val="00F6773F"/>
    <w:rsid w:val="00F67CB2"/>
    <w:rsid w:val="00F70DA2"/>
    <w:rsid w:val="00F71B73"/>
    <w:rsid w:val="00F72EEB"/>
    <w:rsid w:val="00F7317D"/>
    <w:rsid w:val="00F732BE"/>
    <w:rsid w:val="00F73553"/>
    <w:rsid w:val="00F736A0"/>
    <w:rsid w:val="00F73882"/>
    <w:rsid w:val="00F73996"/>
    <w:rsid w:val="00F73A4C"/>
    <w:rsid w:val="00F7494D"/>
    <w:rsid w:val="00F74FA6"/>
    <w:rsid w:val="00F7572F"/>
    <w:rsid w:val="00F7723C"/>
    <w:rsid w:val="00F77321"/>
    <w:rsid w:val="00F77402"/>
    <w:rsid w:val="00F775DA"/>
    <w:rsid w:val="00F77932"/>
    <w:rsid w:val="00F77F65"/>
    <w:rsid w:val="00F80BFC"/>
    <w:rsid w:val="00F80CFE"/>
    <w:rsid w:val="00F81376"/>
    <w:rsid w:val="00F81675"/>
    <w:rsid w:val="00F81A48"/>
    <w:rsid w:val="00F81D96"/>
    <w:rsid w:val="00F82204"/>
    <w:rsid w:val="00F82426"/>
    <w:rsid w:val="00F82583"/>
    <w:rsid w:val="00F82F3D"/>
    <w:rsid w:val="00F842FA"/>
    <w:rsid w:val="00F8455B"/>
    <w:rsid w:val="00F846FE"/>
    <w:rsid w:val="00F84F4B"/>
    <w:rsid w:val="00F867CC"/>
    <w:rsid w:val="00F86A62"/>
    <w:rsid w:val="00F86D2B"/>
    <w:rsid w:val="00F86E8F"/>
    <w:rsid w:val="00F86FC7"/>
    <w:rsid w:val="00F87E6E"/>
    <w:rsid w:val="00F90BB6"/>
    <w:rsid w:val="00F926E4"/>
    <w:rsid w:val="00F928F7"/>
    <w:rsid w:val="00F92945"/>
    <w:rsid w:val="00F92CFC"/>
    <w:rsid w:val="00F92F93"/>
    <w:rsid w:val="00F93F5B"/>
    <w:rsid w:val="00F9488D"/>
    <w:rsid w:val="00F94945"/>
    <w:rsid w:val="00F94C19"/>
    <w:rsid w:val="00F97E18"/>
    <w:rsid w:val="00FA09E1"/>
    <w:rsid w:val="00FA0AE3"/>
    <w:rsid w:val="00FA14E0"/>
    <w:rsid w:val="00FA1B89"/>
    <w:rsid w:val="00FA1EAD"/>
    <w:rsid w:val="00FA2DB7"/>
    <w:rsid w:val="00FA56E1"/>
    <w:rsid w:val="00FA6988"/>
    <w:rsid w:val="00FA6C4F"/>
    <w:rsid w:val="00FA765B"/>
    <w:rsid w:val="00FA7881"/>
    <w:rsid w:val="00FB093F"/>
    <w:rsid w:val="00FB0C1B"/>
    <w:rsid w:val="00FB1C97"/>
    <w:rsid w:val="00FB1E6F"/>
    <w:rsid w:val="00FB239D"/>
    <w:rsid w:val="00FB24BF"/>
    <w:rsid w:val="00FB4059"/>
    <w:rsid w:val="00FB5825"/>
    <w:rsid w:val="00FB59C8"/>
    <w:rsid w:val="00FB6D83"/>
    <w:rsid w:val="00FB74B1"/>
    <w:rsid w:val="00FC0AA6"/>
    <w:rsid w:val="00FC1046"/>
    <w:rsid w:val="00FC1349"/>
    <w:rsid w:val="00FC2860"/>
    <w:rsid w:val="00FC2DB9"/>
    <w:rsid w:val="00FC30C8"/>
    <w:rsid w:val="00FC31E0"/>
    <w:rsid w:val="00FC3BE6"/>
    <w:rsid w:val="00FC3CAD"/>
    <w:rsid w:val="00FC532B"/>
    <w:rsid w:val="00FC5FB5"/>
    <w:rsid w:val="00FC66F2"/>
    <w:rsid w:val="00FC6B44"/>
    <w:rsid w:val="00FC7641"/>
    <w:rsid w:val="00FC7D30"/>
    <w:rsid w:val="00FD04DA"/>
    <w:rsid w:val="00FD0A2D"/>
    <w:rsid w:val="00FD19ED"/>
    <w:rsid w:val="00FD2D1B"/>
    <w:rsid w:val="00FD30CD"/>
    <w:rsid w:val="00FD39A1"/>
    <w:rsid w:val="00FD3D3F"/>
    <w:rsid w:val="00FD4187"/>
    <w:rsid w:val="00FD4406"/>
    <w:rsid w:val="00FD4899"/>
    <w:rsid w:val="00FD4A35"/>
    <w:rsid w:val="00FD4C26"/>
    <w:rsid w:val="00FD5D9F"/>
    <w:rsid w:val="00FD608D"/>
    <w:rsid w:val="00FD78EF"/>
    <w:rsid w:val="00FE0012"/>
    <w:rsid w:val="00FE03C1"/>
    <w:rsid w:val="00FE078F"/>
    <w:rsid w:val="00FE2196"/>
    <w:rsid w:val="00FE25A7"/>
    <w:rsid w:val="00FE27CA"/>
    <w:rsid w:val="00FE2C07"/>
    <w:rsid w:val="00FE2E89"/>
    <w:rsid w:val="00FE3E4E"/>
    <w:rsid w:val="00FE3FDC"/>
    <w:rsid w:val="00FE4266"/>
    <w:rsid w:val="00FE4AE5"/>
    <w:rsid w:val="00FE6247"/>
    <w:rsid w:val="00FE62D9"/>
    <w:rsid w:val="00FE68FD"/>
    <w:rsid w:val="00FE728A"/>
    <w:rsid w:val="00FE75AA"/>
    <w:rsid w:val="00FE76CF"/>
    <w:rsid w:val="00FE7856"/>
    <w:rsid w:val="00FE7B9F"/>
    <w:rsid w:val="00FF041E"/>
    <w:rsid w:val="00FF0AEC"/>
    <w:rsid w:val="00FF3D50"/>
    <w:rsid w:val="00FF5577"/>
    <w:rsid w:val="00FF58B3"/>
    <w:rsid w:val="00FF6018"/>
    <w:rsid w:val="00FF6B14"/>
    <w:rsid w:val="00FF6EDA"/>
    <w:rsid w:val="03C0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3654"/>
  <w15:chartTrackingRefBased/>
  <w15:docId w15:val="{D93E7E72-7CDF-4E95-8CD0-155A06C7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859"/>
    <w:rPr>
      <w:rFonts w:ascii="Segoe UI" w:hAnsi="Segoe UI" w:cs="Segoe UI"/>
      <w:sz w:val="18"/>
      <w:szCs w:val="18"/>
    </w:rPr>
  </w:style>
  <w:style w:type="paragraph" w:styleId="Bibliography">
    <w:name w:val="Bibliography"/>
    <w:basedOn w:val="Normal"/>
    <w:next w:val="Normal"/>
    <w:uiPriority w:val="37"/>
    <w:unhideWhenUsed/>
    <w:rsid w:val="00996859"/>
    <w:pPr>
      <w:tabs>
        <w:tab w:val="left" w:pos="504"/>
      </w:tabs>
      <w:spacing w:after="240" w:line="240" w:lineRule="auto"/>
      <w:ind w:left="504" w:hanging="504"/>
    </w:pPr>
  </w:style>
  <w:style w:type="paragraph" w:styleId="Header">
    <w:name w:val="header"/>
    <w:basedOn w:val="Normal"/>
    <w:link w:val="HeaderChar"/>
    <w:uiPriority w:val="99"/>
    <w:unhideWhenUsed/>
    <w:rsid w:val="0085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07"/>
  </w:style>
  <w:style w:type="paragraph" w:styleId="Footer">
    <w:name w:val="footer"/>
    <w:basedOn w:val="Normal"/>
    <w:link w:val="FooterChar"/>
    <w:uiPriority w:val="99"/>
    <w:unhideWhenUsed/>
    <w:rsid w:val="0085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07"/>
  </w:style>
  <w:style w:type="paragraph" w:styleId="ListParagraph">
    <w:name w:val="List Paragraph"/>
    <w:basedOn w:val="Normal"/>
    <w:uiPriority w:val="34"/>
    <w:qFormat/>
    <w:rsid w:val="00CC27C0"/>
    <w:pPr>
      <w:ind w:left="720"/>
      <w:contextualSpacing/>
    </w:pPr>
  </w:style>
  <w:style w:type="character" w:styleId="CommentReference">
    <w:name w:val="annotation reference"/>
    <w:basedOn w:val="DefaultParagraphFont"/>
    <w:uiPriority w:val="99"/>
    <w:semiHidden/>
    <w:unhideWhenUsed/>
    <w:rsid w:val="004063BB"/>
    <w:rPr>
      <w:sz w:val="16"/>
      <w:szCs w:val="16"/>
    </w:rPr>
  </w:style>
  <w:style w:type="paragraph" w:styleId="CommentText">
    <w:name w:val="annotation text"/>
    <w:basedOn w:val="Normal"/>
    <w:link w:val="CommentTextChar"/>
    <w:uiPriority w:val="99"/>
    <w:semiHidden/>
    <w:unhideWhenUsed/>
    <w:rsid w:val="004063BB"/>
    <w:pPr>
      <w:spacing w:line="240" w:lineRule="auto"/>
    </w:pPr>
    <w:rPr>
      <w:sz w:val="20"/>
      <w:szCs w:val="20"/>
    </w:rPr>
  </w:style>
  <w:style w:type="character" w:customStyle="1" w:styleId="CommentTextChar">
    <w:name w:val="Comment Text Char"/>
    <w:basedOn w:val="DefaultParagraphFont"/>
    <w:link w:val="CommentText"/>
    <w:uiPriority w:val="99"/>
    <w:semiHidden/>
    <w:rsid w:val="004063BB"/>
    <w:rPr>
      <w:sz w:val="20"/>
      <w:szCs w:val="20"/>
    </w:rPr>
  </w:style>
  <w:style w:type="paragraph" w:styleId="CommentSubject">
    <w:name w:val="annotation subject"/>
    <w:basedOn w:val="CommentText"/>
    <w:next w:val="CommentText"/>
    <w:link w:val="CommentSubjectChar"/>
    <w:uiPriority w:val="99"/>
    <w:semiHidden/>
    <w:unhideWhenUsed/>
    <w:rsid w:val="004063BB"/>
    <w:rPr>
      <w:b/>
      <w:bCs/>
    </w:rPr>
  </w:style>
  <w:style w:type="character" w:customStyle="1" w:styleId="CommentSubjectChar">
    <w:name w:val="Comment Subject Char"/>
    <w:basedOn w:val="CommentTextChar"/>
    <w:link w:val="CommentSubject"/>
    <w:uiPriority w:val="99"/>
    <w:semiHidden/>
    <w:rsid w:val="004063BB"/>
    <w:rPr>
      <w:b/>
      <w:bCs/>
      <w:sz w:val="20"/>
      <w:szCs w:val="20"/>
    </w:rPr>
  </w:style>
  <w:style w:type="character" w:styleId="Hyperlink">
    <w:name w:val="Hyperlink"/>
    <w:basedOn w:val="DefaultParagraphFont"/>
    <w:uiPriority w:val="99"/>
    <w:unhideWhenUsed/>
    <w:rsid w:val="008A3015"/>
    <w:rPr>
      <w:color w:val="0000FF"/>
      <w:u w:val="single"/>
    </w:rPr>
  </w:style>
  <w:style w:type="character" w:styleId="UnresolvedMention">
    <w:name w:val="Unresolved Mention"/>
    <w:basedOn w:val="DefaultParagraphFont"/>
    <w:uiPriority w:val="99"/>
    <w:semiHidden/>
    <w:unhideWhenUsed/>
    <w:rsid w:val="008A3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45442">
      <w:bodyDiv w:val="1"/>
      <w:marLeft w:val="0"/>
      <w:marRight w:val="0"/>
      <w:marTop w:val="0"/>
      <w:marBottom w:val="0"/>
      <w:divBdr>
        <w:top w:val="none" w:sz="0" w:space="0" w:color="auto"/>
        <w:left w:val="none" w:sz="0" w:space="0" w:color="auto"/>
        <w:bottom w:val="none" w:sz="0" w:space="0" w:color="auto"/>
        <w:right w:val="none" w:sz="0" w:space="0" w:color="auto"/>
      </w:divBdr>
    </w:div>
    <w:div w:id="231819980">
      <w:bodyDiv w:val="1"/>
      <w:marLeft w:val="0"/>
      <w:marRight w:val="0"/>
      <w:marTop w:val="0"/>
      <w:marBottom w:val="0"/>
      <w:divBdr>
        <w:top w:val="none" w:sz="0" w:space="0" w:color="auto"/>
        <w:left w:val="none" w:sz="0" w:space="0" w:color="auto"/>
        <w:bottom w:val="none" w:sz="0" w:space="0" w:color="auto"/>
        <w:right w:val="none" w:sz="0" w:space="0" w:color="auto"/>
      </w:divBdr>
    </w:div>
    <w:div w:id="245577358">
      <w:bodyDiv w:val="1"/>
      <w:marLeft w:val="0"/>
      <w:marRight w:val="0"/>
      <w:marTop w:val="0"/>
      <w:marBottom w:val="0"/>
      <w:divBdr>
        <w:top w:val="none" w:sz="0" w:space="0" w:color="auto"/>
        <w:left w:val="none" w:sz="0" w:space="0" w:color="auto"/>
        <w:bottom w:val="none" w:sz="0" w:space="0" w:color="auto"/>
        <w:right w:val="none" w:sz="0" w:space="0" w:color="auto"/>
      </w:divBdr>
    </w:div>
    <w:div w:id="2467689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55">
          <w:marLeft w:val="0"/>
          <w:marRight w:val="-13770"/>
          <w:marTop w:val="0"/>
          <w:marBottom w:val="0"/>
          <w:divBdr>
            <w:top w:val="none" w:sz="0" w:space="0" w:color="auto"/>
            <w:left w:val="none" w:sz="0" w:space="0" w:color="auto"/>
            <w:bottom w:val="none" w:sz="0" w:space="0" w:color="auto"/>
            <w:right w:val="none" w:sz="0" w:space="0" w:color="auto"/>
          </w:divBdr>
        </w:div>
        <w:div w:id="756094407">
          <w:marLeft w:val="0"/>
          <w:marRight w:val="-13770"/>
          <w:marTop w:val="0"/>
          <w:marBottom w:val="0"/>
          <w:divBdr>
            <w:top w:val="none" w:sz="0" w:space="0" w:color="auto"/>
            <w:left w:val="none" w:sz="0" w:space="0" w:color="auto"/>
            <w:bottom w:val="none" w:sz="0" w:space="0" w:color="auto"/>
            <w:right w:val="none" w:sz="0" w:space="0" w:color="auto"/>
          </w:divBdr>
        </w:div>
      </w:divsChild>
    </w:div>
    <w:div w:id="270358299">
      <w:bodyDiv w:val="1"/>
      <w:marLeft w:val="0"/>
      <w:marRight w:val="0"/>
      <w:marTop w:val="0"/>
      <w:marBottom w:val="0"/>
      <w:divBdr>
        <w:top w:val="none" w:sz="0" w:space="0" w:color="auto"/>
        <w:left w:val="none" w:sz="0" w:space="0" w:color="auto"/>
        <w:bottom w:val="none" w:sz="0" w:space="0" w:color="auto"/>
        <w:right w:val="none" w:sz="0" w:space="0" w:color="auto"/>
      </w:divBdr>
    </w:div>
    <w:div w:id="535234501">
      <w:bodyDiv w:val="1"/>
      <w:marLeft w:val="0"/>
      <w:marRight w:val="0"/>
      <w:marTop w:val="0"/>
      <w:marBottom w:val="0"/>
      <w:divBdr>
        <w:top w:val="none" w:sz="0" w:space="0" w:color="auto"/>
        <w:left w:val="none" w:sz="0" w:space="0" w:color="auto"/>
        <w:bottom w:val="none" w:sz="0" w:space="0" w:color="auto"/>
        <w:right w:val="none" w:sz="0" w:space="0" w:color="auto"/>
      </w:divBdr>
    </w:div>
    <w:div w:id="771585438">
      <w:bodyDiv w:val="1"/>
      <w:marLeft w:val="0"/>
      <w:marRight w:val="0"/>
      <w:marTop w:val="0"/>
      <w:marBottom w:val="0"/>
      <w:divBdr>
        <w:top w:val="none" w:sz="0" w:space="0" w:color="auto"/>
        <w:left w:val="none" w:sz="0" w:space="0" w:color="auto"/>
        <w:bottom w:val="none" w:sz="0" w:space="0" w:color="auto"/>
        <w:right w:val="none" w:sz="0" w:space="0" w:color="auto"/>
      </w:divBdr>
    </w:div>
    <w:div w:id="772746834">
      <w:bodyDiv w:val="1"/>
      <w:marLeft w:val="0"/>
      <w:marRight w:val="0"/>
      <w:marTop w:val="0"/>
      <w:marBottom w:val="0"/>
      <w:divBdr>
        <w:top w:val="none" w:sz="0" w:space="0" w:color="auto"/>
        <w:left w:val="none" w:sz="0" w:space="0" w:color="auto"/>
        <w:bottom w:val="none" w:sz="0" w:space="0" w:color="auto"/>
        <w:right w:val="none" w:sz="0" w:space="0" w:color="auto"/>
      </w:divBdr>
    </w:div>
    <w:div w:id="831289301">
      <w:bodyDiv w:val="1"/>
      <w:marLeft w:val="0"/>
      <w:marRight w:val="0"/>
      <w:marTop w:val="0"/>
      <w:marBottom w:val="0"/>
      <w:divBdr>
        <w:top w:val="none" w:sz="0" w:space="0" w:color="auto"/>
        <w:left w:val="none" w:sz="0" w:space="0" w:color="auto"/>
        <w:bottom w:val="none" w:sz="0" w:space="0" w:color="auto"/>
        <w:right w:val="none" w:sz="0" w:space="0" w:color="auto"/>
      </w:divBdr>
    </w:div>
    <w:div w:id="867067777">
      <w:bodyDiv w:val="1"/>
      <w:marLeft w:val="0"/>
      <w:marRight w:val="0"/>
      <w:marTop w:val="0"/>
      <w:marBottom w:val="0"/>
      <w:divBdr>
        <w:top w:val="none" w:sz="0" w:space="0" w:color="auto"/>
        <w:left w:val="none" w:sz="0" w:space="0" w:color="auto"/>
        <w:bottom w:val="none" w:sz="0" w:space="0" w:color="auto"/>
        <w:right w:val="none" w:sz="0" w:space="0" w:color="auto"/>
      </w:divBdr>
      <w:divsChild>
        <w:div w:id="55595473">
          <w:marLeft w:val="0"/>
          <w:marRight w:val="-13770"/>
          <w:marTop w:val="0"/>
          <w:marBottom w:val="0"/>
          <w:divBdr>
            <w:top w:val="none" w:sz="0" w:space="0" w:color="auto"/>
            <w:left w:val="none" w:sz="0" w:space="0" w:color="auto"/>
            <w:bottom w:val="none" w:sz="0" w:space="0" w:color="auto"/>
            <w:right w:val="none" w:sz="0" w:space="0" w:color="auto"/>
          </w:divBdr>
        </w:div>
        <w:div w:id="1377661271">
          <w:marLeft w:val="0"/>
          <w:marRight w:val="-13770"/>
          <w:marTop w:val="0"/>
          <w:marBottom w:val="0"/>
          <w:divBdr>
            <w:top w:val="none" w:sz="0" w:space="0" w:color="auto"/>
            <w:left w:val="none" w:sz="0" w:space="0" w:color="auto"/>
            <w:bottom w:val="none" w:sz="0" w:space="0" w:color="auto"/>
            <w:right w:val="none" w:sz="0" w:space="0" w:color="auto"/>
          </w:divBdr>
        </w:div>
      </w:divsChild>
    </w:div>
    <w:div w:id="1036735680">
      <w:bodyDiv w:val="1"/>
      <w:marLeft w:val="0"/>
      <w:marRight w:val="0"/>
      <w:marTop w:val="0"/>
      <w:marBottom w:val="0"/>
      <w:divBdr>
        <w:top w:val="none" w:sz="0" w:space="0" w:color="auto"/>
        <w:left w:val="none" w:sz="0" w:space="0" w:color="auto"/>
        <w:bottom w:val="none" w:sz="0" w:space="0" w:color="auto"/>
        <w:right w:val="none" w:sz="0" w:space="0" w:color="auto"/>
      </w:divBdr>
    </w:div>
    <w:div w:id="1115520190">
      <w:bodyDiv w:val="1"/>
      <w:marLeft w:val="0"/>
      <w:marRight w:val="0"/>
      <w:marTop w:val="0"/>
      <w:marBottom w:val="0"/>
      <w:divBdr>
        <w:top w:val="none" w:sz="0" w:space="0" w:color="auto"/>
        <w:left w:val="none" w:sz="0" w:space="0" w:color="auto"/>
        <w:bottom w:val="none" w:sz="0" w:space="0" w:color="auto"/>
        <w:right w:val="none" w:sz="0" w:space="0" w:color="auto"/>
      </w:divBdr>
    </w:div>
    <w:div w:id="1233468302">
      <w:bodyDiv w:val="1"/>
      <w:marLeft w:val="0"/>
      <w:marRight w:val="0"/>
      <w:marTop w:val="0"/>
      <w:marBottom w:val="0"/>
      <w:divBdr>
        <w:top w:val="none" w:sz="0" w:space="0" w:color="auto"/>
        <w:left w:val="none" w:sz="0" w:space="0" w:color="auto"/>
        <w:bottom w:val="none" w:sz="0" w:space="0" w:color="auto"/>
        <w:right w:val="none" w:sz="0" w:space="0" w:color="auto"/>
      </w:divBdr>
    </w:div>
    <w:div w:id="130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9737742">
          <w:marLeft w:val="0"/>
          <w:marRight w:val="-13770"/>
          <w:marTop w:val="0"/>
          <w:marBottom w:val="0"/>
          <w:divBdr>
            <w:top w:val="none" w:sz="0" w:space="0" w:color="auto"/>
            <w:left w:val="none" w:sz="0" w:space="0" w:color="auto"/>
            <w:bottom w:val="none" w:sz="0" w:space="0" w:color="auto"/>
            <w:right w:val="none" w:sz="0" w:space="0" w:color="auto"/>
          </w:divBdr>
        </w:div>
        <w:div w:id="981926488">
          <w:marLeft w:val="0"/>
          <w:marRight w:val="-13770"/>
          <w:marTop w:val="0"/>
          <w:marBottom w:val="0"/>
          <w:divBdr>
            <w:top w:val="none" w:sz="0" w:space="0" w:color="auto"/>
            <w:left w:val="none" w:sz="0" w:space="0" w:color="auto"/>
            <w:bottom w:val="none" w:sz="0" w:space="0" w:color="auto"/>
            <w:right w:val="none" w:sz="0" w:space="0" w:color="auto"/>
          </w:divBdr>
        </w:div>
        <w:div w:id="1882402144">
          <w:marLeft w:val="0"/>
          <w:marRight w:val="-13770"/>
          <w:marTop w:val="0"/>
          <w:marBottom w:val="0"/>
          <w:divBdr>
            <w:top w:val="none" w:sz="0" w:space="0" w:color="auto"/>
            <w:left w:val="none" w:sz="0" w:space="0" w:color="auto"/>
            <w:bottom w:val="none" w:sz="0" w:space="0" w:color="auto"/>
            <w:right w:val="none" w:sz="0" w:space="0" w:color="auto"/>
          </w:divBdr>
        </w:div>
      </w:divsChild>
    </w:div>
    <w:div w:id="1352416504">
      <w:bodyDiv w:val="1"/>
      <w:marLeft w:val="0"/>
      <w:marRight w:val="0"/>
      <w:marTop w:val="0"/>
      <w:marBottom w:val="0"/>
      <w:divBdr>
        <w:top w:val="none" w:sz="0" w:space="0" w:color="auto"/>
        <w:left w:val="none" w:sz="0" w:space="0" w:color="auto"/>
        <w:bottom w:val="none" w:sz="0" w:space="0" w:color="auto"/>
        <w:right w:val="none" w:sz="0" w:space="0" w:color="auto"/>
      </w:divBdr>
      <w:divsChild>
        <w:div w:id="543761104">
          <w:marLeft w:val="0"/>
          <w:marRight w:val="-12435"/>
          <w:marTop w:val="0"/>
          <w:marBottom w:val="0"/>
          <w:divBdr>
            <w:top w:val="none" w:sz="0" w:space="0" w:color="auto"/>
            <w:left w:val="none" w:sz="0" w:space="0" w:color="auto"/>
            <w:bottom w:val="none" w:sz="0" w:space="0" w:color="auto"/>
            <w:right w:val="none" w:sz="0" w:space="0" w:color="auto"/>
          </w:divBdr>
        </w:div>
        <w:div w:id="102771544">
          <w:marLeft w:val="0"/>
          <w:marRight w:val="-12435"/>
          <w:marTop w:val="0"/>
          <w:marBottom w:val="0"/>
          <w:divBdr>
            <w:top w:val="none" w:sz="0" w:space="0" w:color="auto"/>
            <w:left w:val="none" w:sz="0" w:space="0" w:color="auto"/>
            <w:bottom w:val="none" w:sz="0" w:space="0" w:color="auto"/>
            <w:right w:val="none" w:sz="0" w:space="0" w:color="auto"/>
          </w:divBdr>
        </w:div>
        <w:div w:id="1419718947">
          <w:marLeft w:val="0"/>
          <w:marRight w:val="-12435"/>
          <w:marTop w:val="0"/>
          <w:marBottom w:val="0"/>
          <w:divBdr>
            <w:top w:val="none" w:sz="0" w:space="0" w:color="auto"/>
            <w:left w:val="none" w:sz="0" w:space="0" w:color="auto"/>
            <w:bottom w:val="none" w:sz="0" w:space="0" w:color="auto"/>
            <w:right w:val="none" w:sz="0" w:space="0" w:color="auto"/>
          </w:divBdr>
        </w:div>
        <w:div w:id="287518776">
          <w:marLeft w:val="0"/>
          <w:marRight w:val="-12435"/>
          <w:marTop w:val="0"/>
          <w:marBottom w:val="0"/>
          <w:divBdr>
            <w:top w:val="none" w:sz="0" w:space="0" w:color="auto"/>
            <w:left w:val="none" w:sz="0" w:space="0" w:color="auto"/>
            <w:bottom w:val="none" w:sz="0" w:space="0" w:color="auto"/>
            <w:right w:val="none" w:sz="0" w:space="0" w:color="auto"/>
          </w:divBdr>
        </w:div>
        <w:div w:id="1842424148">
          <w:marLeft w:val="0"/>
          <w:marRight w:val="-12435"/>
          <w:marTop w:val="0"/>
          <w:marBottom w:val="0"/>
          <w:divBdr>
            <w:top w:val="none" w:sz="0" w:space="0" w:color="auto"/>
            <w:left w:val="none" w:sz="0" w:space="0" w:color="auto"/>
            <w:bottom w:val="none" w:sz="0" w:space="0" w:color="auto"/>
            <w:right w:val="none" w:sz="0" w:space="0" w:color="auto"/>
          </w:divBdr>
        </w:div>
        <w:div w:id="24332580">
          <w:marLeft w:val="0"/>
          <w:marRight w:val="-12435"/>
          <w:marTop w:val="0"/>
          <w:marBottom w:val="0"/>
          <w:divBdr>
            <w:top w:val="none" w:sz="0" w:space="0" w:color="auto"/>
            <w:left w:val="none" w:sz="0" w:space="0" w:color="auto"/>
            <w:bottom w:val="none" w:sz="0" w:space="0" w:color="auto"/>
            <w:right w:val="none" w:sz="0" w:space="0" w:color="auto"/>
          </w:divBdr>
        </w:div>
        <w:div w:id="172693020">
          <w:marLeft w:val="0"/>
          <w:marRight w:val="-12435"/>
          <w:marTop w:val="0"/>
          <w:marBottom w:val="0"/>
          <w:divBdr>
            <w:top w:val="none" w:sz="0" w:space="0" w:color="auto"/>
            <w:left w:val="none" w:sz="0" w:space="0" w:color="auto"/>
            <w:bottom w:val="none" w:sz="0" w:space="0" w:color="auto"/>
            <w:right w:val="none" w:sz="0" w:space="0" w:color="auto"/>
          </w:divBdr>
        </w:div>
      </w:divsChild>
    </w:div>
    <w:div w:id="1365593298">
      <w:bodyDiv w:val="1"/>
      <w:marLeft w:val="0"/>
      <w:marRight w:val="0"/>
      <w:marTop w:val="0"/>
      <w:marBottom w:val="0"/>
      <w:divBdr>
        <w:top w:val="none" w:sz="0" w:space="0" w:color="auto"/>
        <w:left w:val="none" w:sz="0" w:space="0" w:color="auto"/>
        <w:bottom w:val="none" w:sz="0" w:space="0" w:color="auto"/>
        <w:right w:val="none" w:sz="0" w:space="0" w:color="auto"/>
      </w:divBdr>
    </w:div>
    <w:div w:id="1410686969">
      <w:bodyDiv w:val="1"/>
      <w:marLeft w:val="0"/>
      <w:marRight w:val="0"/>
      <w:marTop w:val="0"/>
      <w:marBottom w:val="0"/>
      <w:divBdr>
        <w:top w:val="none" w:sz="0" w:space="0" w:color="auto"/>
        <w:left w:val="none" w:sz="0" w:space="0" w:color="auto"/>
        <w:bottom w:val="none" w:sz="0" w:space="0" w:color="auto"/>
        <w:right w:val="none" w:sz="0" w:space="0" w:color="auto"/>
      </w:divBdr>
    </w:div>
    <w:div w:id="1458135165">
      <w:bodyDiv w:val="1"/>
      <w:marLeft w:val="0"/>
      <w:marRight w:val="0"/>
      <w:marTop w:val="0"/>
      <w:marBottom w:val="0"/>
      <w:divBdr>
        <w:top w:val="none" w:sz="0" w:space="0" w:color="auto"/>
        <w:left w:val="none" w:sz="0" w:space="0" w:color="auto"/>
        <w:bottom w:val="none" w:sz="0" w:space="0" w:color="auto"/>
        <w:right w:val="none" w:sz="0" w:space="0" w:color="auto"/>
      </w:divBdr>
    </w:div>
    <w:div w:id="1546942218">
      <w:bodyDiv w:val="1"/>
      <w:marLeft w:val="0"/>
      <w:marRight w:val="0"/>
      <w:marTop w:val="0"/>
      <w:marBottom w:val="0"/>
      <w:divBdr>
        <w:top w:val="none" w:sz="0" w:space="0" w:color="auto"/>
        <w:left w:val="none" w:sz="0" w:space="0" w:color="auto"/>
        <w:bottom w:val="none" w:sz="0" w:space="0" w:color="auto"/>
        <w:right w:val="none" w:sz="0" w:space="0" w:color="auto"/>
      </w:divBdr>
    </w:div>
    <w:div w:id="1609773079">
      <w:bodyDiv w:val="1"/>
      <w:marLeft w:val="0"/>
      <w:marRight w:val="0"/>
      <w:marTop w:val="0"/>
      <w:marBottom w:val="0"/>
      <w:divBdr>
        <w:top w:val="none" w:sz="0" w:space="0" w:color="auto"/>
        <w:left w:val="none" w:sz="0" w:space="0" w:color="auto"/>
        <w:bottom w:val="none" w:sz="0" w:space="0" w:color="auto"/>
        <w:right w:val="none" w:sz="0" w:space="0" w:color="auto"/>
      </w:divBdr>
    </w:div>
    <w:div w:id="1612273520">
      <w:bodyDiv w:val="1"/>
      <w:marLeft w:val="0"/>
      <w:marRight w:val="0"/>
      <w:marTop w:val="0"/>
      <w:marBottom w:val="0"/>
      <w:divBdr>
        <w:top w:val="none" w:sz="0" w:space="0" w:color="auto"/>
        <w:left w:val="none" w:sz="0" w:space="0" w:color="auto"/>
        <w:bottom w:val="none" w:sz="0" w:space="0" w:color="auto"/>
        <w:right w:val="none" w:sz="0" w:space="0" w:color="auto"/>
      </w:divBdr>
    </w:div>
    <w:div w:id="1714618396">
      <w:bodyDiv w:val="1"/>
      <w:marLeft w:val="0"/>
      <w:marRight w:val="0"/>
      <w:marTop w:val="0"/>
      <w:marBottom w:val="0"/>
      <w:divBdr>
        <w:top w:val="none" w:sz="0" w:space="0" w:color="auto"/>
        <w:left w:val="none" w:sz="0" w:space="0" w:color="auto"/>
        <w:bottom w:val="none" w:sz="0" w:space="0" w:color="auto"/>
        <w:right w:val="none" w:sz="0" w:space="0" w:color="auto"/>
      </w:divBdr>
    </w:div>
    <w:div w:id="1781220434">
      <w:bodyDiv w:val="1"/>
      <w:marLeft w:val="0"/>
      <w:marRight w:val="0"/>
      <w:marTop w:val="0"/>
      <w:marBottom w:val="0"/>
      <w:divBdr>
        <w:top w:val="none" w:sz="0" w:space="0" w:color="auto"/>
        <w:left w:val="none" w:sz="0" w:space="0" w:color="auto"/>
        <w:bottom w:val="none" w:sz="0" w:space="0" w:color="auto"/>
        <w:right w:val="none" w:sz="0" w:space="0" w:color="auto"/>
      </w:divBdr>
    </w:div>
    <w:div w:id="1839689142">
      <w:bodyDiv w:val="1"/>
      <w:marLeft w:val="0"/>
      <w:marRight w:val="0"/>
      <w:marTop w:val="0"/>
      <w:marBottom w:val="0"/>
      <w:divBdr>
        <w:top w:val="none" w:sz="0" w:space="0" w:color="auto"/>
        <w:left w:val="none" w:sz="0" w:space="0" w:color="auto"/>
        <w:bottom w:val="none" w:sz="0" w:space="0" w:color="auto"/>
        <w:right w:val="none" w:sz="0" w:space="0" w:color="auto"/>
      </w:divBdr>
      <w:divsChild>
        <w:div w:id="166290504">
          <w:marLeft w:val="0"/>
          <w:marRight w:val="-13770"/>
          <w:marTop w:val="0"/>
          <w:marBottom w:val="0"/>
          <w:divBdr>
            <w:top w:val="none" w:sz="0" w:space="0" w:color="auto"/>
            <w:left w:val="none" w:sz="0" w:space="0" w:color="auto"/>
            <w:bottom w:val="none" w:sz="0" w:space="0" w:color="auto"/>
            <w:right w:val="none" w:sz="0" w:space="0" w:color="auto"/>
          </w:divBdr>
        </w:div>
        <w:div w:id="1228034797">
          <w:marLeft w:val="0"/>
          <w:marRight w:val="-13770"/>
          <w:marTop w:val="0"/>
          <w:marBottom w:val="0"/>
          <w:divBdr>
            <w:top w:val="none" w:sz="0" w:space="0" w:color="auto"/>
            <w:left w:val="none" w:sz="0" w:space="0" w:color="auto"/>
            <w:bottom w:val="none" w:sz="0" w:space="0" w:color="auto"/>
            <w:right w:val="none" w:sz="0" w:space="0" w:color="auto"/>
          </w:divBdr>
        </w:div>
      </w:divsChild>
    </w:div>
    <w:div w:id="1921789189">
      <w:bodyDiv w:val="1"/>
      <w:marLeft w:val="0"/>
      <w:marRight w:val="0"/>
      <w:marTop w:val="0"/>
      <w:marBottom w:val="0"/>
      <w:divBdr>
        <w:top w:val="none" w:sz="0" w:space="0" w:color="auto"/>
        <w:left w:val="none" w:sz="0" w:space="0" w:color="auto"/>
        <w:bottom w:val="none" w:sz="0" w:space="0" w:color="auto"/>
        <w:right w:val="none" w:sz="0" w:space="0" w:color="auto"/>
      </w:divBdr>
    </w:div>
    <w:div w:id="1960255607">
      <w:bodyDiv w:val="1"/>
      <w:marLeft w:val="0"/>
      <w:marRight w:val="0"/>
      <w:marTop w:val="0"/>
      <w:marBottom w:val="0"/>
      <w:divBdr>
        <w:top w:val="none" w:sz="0" w:space="0" w:color="auto"/>
        <w:left w:val="none" w:sz="0" w:space="0" w:color="auto"/>
        <w:bottom w:val="none" w:sz="0" w:space="0" w:color="auto"/>
        <w:right w:val="none" w:sz="0" w:space="0" w:color="auto"/>
      </w:divBdr>
      <w:divsChild>
        <w:div w:id="1162968776">
          <w:marLeft w:val="0"/>
          <w:marRight w:val="-13770"/>
          <w:marTop w:val="0"/>
          <w:marBottom w:val="0"/>
          <w:divBdr>
            <w:top w:val="none" w:sz="0" w:space="0" w:color="auto"/>
            <w:left w:val="none" w:sz="0" w:space="0" w:color="auto"/>
            <w:bottom w:val="none" w:sz="0" w:space="0" w:color="auto"/>
            <w:right w:val="none" w:sz="0" w:space="0" w:color="auto"/>
          </w:divBdr>
        </w:div>
        <w:div w:id="1635984179">
          <w:marLeft w:val="0"/>
          <w:marRight w:val="-13770"/>
          <w:marTop w:val="0"/>
          <w:marBottom w:val="0"/>
          <w:divBdr>
            <w:top w:val="none" w:sz="0" w:space="0" w:color="auto"/>
            <w:left w:val="none" w:sz="0" w:space="0" w:color="auto"/>
            <w:bottom w:val="none" w:sz="0" w:space="0" w:color="auto"/>
            <w:right w:val="none" w:sz="0" w:space="0" w:color="auto"/>
          </w:divBdr>
        </w:div>
      </w:divsChild>
    </w:div>
    <w:div w:id="1982299726">
      <w:bodyDiv w:val="1"/>
      <w:marLeft w:val="0"/>
      <w:marRight w:val="0"/>
      <w:marTop w:val="0"/>
      <w:marBottom w:val="0"/>
      <w:divBdr>
        <w:top w:val="none" w:sz="0" w:space="0" w:color="auto"/>
        <w:left w:val="none" w:sz="0" w:space="0" w:color="auto"/>
        <w:bottom w:val="none" w:sz="0" w:space="0" w:color="auto"/>
        <w:right w:val="none" w:sz="0" w:space="0" w:color="auto"/>
      </w:divBdr>
    </w:div>
    <w:div w:id="21214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rahVanAlsten/nhis2019"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E82A-70BB-4E76-B92A-9D5D9B544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51</Pages>
  <Words>40872</Words>
  <Characters>232977</Characters>
  <Application>Microsoft Office Word</Application>
  <DocSecurity>0</DocSecurity>
  <Lines>1941</Lines>
  <Paragraphs>546</Paragraphs>
  <ScaleCrop>false</ScaleCrop>
  <Company/>
  <LinksUpToDate>false</LinksUpToDate>
  <CharactersWithSpaces>273303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Van Alsten, Sarah</cp:lastModifiedBy>
  <cp:revision>92</cp:revision>
  <dcterms:created xsi:type="dcterms:W3CDTF">2020-02-24T23:36:00Z</dcterms:created>
  <dcterms:modified xsi:type="dcterms:W3CDTF">2020-03-03T22:10:00Z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id="x87JwQif"/&gt;&lt;style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